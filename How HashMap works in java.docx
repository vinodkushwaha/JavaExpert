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BD3" w:rsidRDefault="00823BD3" w:rsidP="00823BD3">
      <w:pPr>
        <w:rPr>
          <w:rFonts w:ascii="Arial" w:hAnsi="Arial" w:cs="Arial"/>
          <w:color w:val="353833"/>
          <w:sz w:val="21"/>
          <w:szCs w:val="21"/>
        </w:rPr>
      </w:pPr>
      <w:proofErr w:type="spellStart"/>
      <w:r>
        <w:rPr>
          <w:rFonts w:ascii="Arial" w:hAnsi="Arial" w:cs="Arial"/>
          <w:color w:val="353833"/>
          <w:sz w:val="21"/>
          <w:szCs w:val="21"/>
        </w:rPr>
        <w:t>java.util</w:t>
      </w:r>
      <w:proofErr w:type="spellEnd"/>
    </w:p>
    <w:p w:rsidR="00823BD3" w:rsidRDefault="00823BD3" w:rsidP="00823BD3">
      <w:pPr>
        <w:pStyle w:val="Heading2"/>
        <w:spacing w:before="150" w:after="150"/>
        <w:rPr>
          <w:rFonts w:ascii="Arial" w:hAnsi="Arial" w:cs="Arial"/>
          <w:color w:val="2C4557"/>
          <w:sz w:val="27"/>
          <w:szCs w:val="27"/>
        </w:rPr>
      </w:pPr>
      <w:r>
        <w:rPr>
          <w:rFonts w:ascii="Arial" w:hAnsi="Arial" w:cs="Arial"/>
          <w:color w:val="2C4557"/>
          <w:sz w:val="27"/>
          <w:szCs w:val="27"/>
        </w:rPr>
        <w:t xml:space="preserve">Class </w:t>
      </w:r>
      <w:proofErr w:type="spellStart"/>
      <w:r>
        <w:rPr>
          <w:rFonts w:ascii="Arial" w:hAnsi="Arial" w:cs="Arial"/>
          <w:color w:val="2C4557"/>
          <w:sz w:val="27"/>
          <w:szCs w:val="27"/>
        </w:rPr>
        <w:t>HashMap</w:t>
      </w:r>
      <w:proofErr w:type="spellEnd"/>
      <w:r>
        <w:rPr>
          <w:rFonts w:ascii="Arial" w:hAnsi="Arial" w:cs="Arial"/>
          <w:color w:val="2C4557"/>
          <w:sz w:val="27"/>
          <w:szCs w:val="27"/>
        </w:rPr>
        <w:t>&lt;K</w:t>
      </w:r>
      <w:proofErr w:type="gramStart"/>
      <w:r>
        <w:rPr>
          <w:rFonts w:ascii="Arial" w:hAnsi="Arial" w:cs="Arial"/>
          <w:color w:val="2C4557"/>
          <w:sz w:val="27"/>
          <w:szCs w:val="27"/>
        </w:rPr>
        <w:t>,V</w:t>
      </w:r>
      <w:proofErr w:type="gramEnd"/>
      <w:r>
        <w:rPr>
          <w:rFonts w:ascii="Arial" w:hAnsi="Arial" w:cs="Arial"/>
          <w:color w:val="2C4557"/>
          <w:sz w:val="27"/>
          <w:szCs w:val="27"/>
        </w:rPr>
        <w:t>&gt;</w:t>
      </w:r>
    </w:p>
    <w:p w:rsidR="00823BD3" w:rsidRDefault="00CE4181" w:rsidP="00823BD3">
      <w:pPr>
        <w:numPr>
          <w:ilvl w:val="0"/>
          <w:numId w:val="8"/>
        </w:numPr>
        <w:spacing w:before="100" w:beforeAutospacing="1" w:after="100" w:afterAutospacing="1" w:line="240" w:lineRule="auto"/>
        <w:ind w:left="0"/>
        <w:rPr>
          <w:rFonts w:ascii="Arial" w:hAnsi="Arial" w:cs="Arial"/>
          <w:color w:val="353833"/>
          <w:sz w:val="21"/>
          <w:szCs w:val="21"/>
        </w:rPr>
      </w:pPr>
      <w:hyperlink r:id="rId5" w:tooltip="class in java.lang" w:history="1">
        <w:proofErr w:type="spellStart"/>
        <w:r w:rsidR="00823BD3">
          <w:rPr>
            <w:rStyle w:val="Hyperlink"/>
            <w:rFonts w:ascii="Arial" w:hAnsi="Arial" w:cs="Arial"/>
            <w:color w:val="4A6782"/>
            <w:sz w:val="21"/>
            <w:szCs w:val="21"/>
          </w:rPr>
          <w:t>java.lang.Object</w:t>
        </w:r>
        <w:proofErr w:type="spellEnd"/>
      </w:hyperlink>
    </w:p>
    <w:p w:rsidR="00823BD3" w:rsidRDefault="00823BD3" w:rsidP="00823BD3">
      <w:pPr>
        <w:numPr>
          <w:ilvl w:val="0"/>
          <w:numId w:val="8"/>
        </w:numPr>
        <w:spacing w:after="0" w:line="240" w:lineRule="auto"/>
        <w:ind w:left="225"/>
        <w:rPr>
          <w:rFonts w:ascii="Arial" w:hAnsi="Arial" w:cs="Arial"/>
          <w:color w:val="353833"/>
          <w:sz w:val="21"/>
          <w:szCs w:val="21"/>
        </w:rPr>
      </w:pPr>
    </w:p>
    <w:p w:rsidR="00823BD3" w:rsidRDefault="00CE4181" w:rsidP="00823BD3">
      <w:pPr>
        <w:numPr>
          <w:ilvl w:val="1"/>
          <w:numId w:val="8"/>
        </w:numPr>
        <w:spacing w:before="100" w:beforeAutospacing="1" w:after="100" w:afterAutospacing="1" w:line="240" w:lineRule="auto"/>
        <w:ind w:left="225"/>
        <w:rPr>
          <w:rFonts w:ascii="Arial" w:hAnsi="Arial" w:cs="Arial"/>
          <w:color w:val="353833"/>
          <w:sz w:val="21"/>
          <w:szCs w:val="21"/>
        </w:rPr>
      </w:pPr>
      <w:hyperlink r:id="rId6" w:tooltip="class in java.util" w:history="1">
        <w:proofErr w:type="spellStart"/>
        <w:r w:rsidR="00823BD3">
          <w:rPr>
            <w:rStyle w:val="Hyperlink"/>
            <w:rFonts w:ascii="Arial" w:hAnsi="Arial" w:cs="Arial"/>
            <w:color w:val="4A6782"/>
            <w:sz w:val="21"/>
            <w:szCs w:val="21"/>
          </w:rPr>
          <w:t>java.util.AbstractMap</w:t>
        </w:r>
        <w:proofErr w:type="spellEnd"/>
      </w:hyperlink>
      <w:r w:rsidR="00823BD3">
        <w:rPr>
          <w:rFonts w:ascii="Arial" w:hAnsi="Arial" w:cs="Arial"/>
          <w:color w:val="353833"/>
          <w:sz w:val="21"/>
          <w:szCs w:val="21"/>
        </w:rPr>
        <w:t>&lt;K,V&gt;</w:t>
      </w:r>
    </w:p>
    <w:p w:rsidR="00823BD3" w:rsidRDefault="00823BD3" w:rsidP="00823BD3">
      <w:pPr>
        <w:numPr>
          <w:ilvl w:val="1"/>
          <w:numId w:val="8"/>
        </w:numPr>
        <w:spacing w:after="0" w:line="240" w:lineRule="auto"/>
        <w:ind w:left="450"/>
        <w:rPr>
          <w:rFonts w:ascii="Arial" w:hAnsi="Arial" w:cs="Arial"/>
          <w:color w:val="353833"/>
          <w:sz w:val="21"/>
          <w:szCs w:val="21"/>
        </w:rPr>
      </w:pPr>
    </w:p>
    <w:p w:rsidR="00823BD3" w:rsidRDefault="00823BD3" w:rsidP="00823BD3">
      <w:pPr>
        <w:numPr>
          <w:ilvl w:val="2"/>
          <w:numId w:val="8"/>
        </w:numPr>
        <w:spacing w:before="100" w:beforeAutospacing="1" w:after="100" w:afterAutospacing="1" w:line="240" w:lineRule="auto"/>
        <w:ind w:left="450"/>
        <w:rPr>
          <w:rFonts w:ascii="Arial" w:hAnsi="Arial" w:cs="Arial"/>
          <w:color w:val="353833"/>
          <w:sz w:val="21"/>
          <w:szCs w:val="21"/>
        </w:rPr>
      </w:pPr>
      <w:proofErr w:type="spellStart"/>
      <w:r>
        <w:rPr>
          <w:rFonts w:ascii="Arial" w:hAnsi="Arial" w:cs="Arial"/>
          <w:color w:val="353833"/>
          <w:sz w:val="21"/>
          <w:szCs w:val="21"/>
        </w:rPr>
        <w:t>java.util.HashMap</w:t>
      </w:r>
      <w:proofErr w:type="spellEnd"/>
      <w:r>
        <w:rPr>
          <w:rFonts w:ascii="Arial" w:hAnsi="Arial" w:cs="Arial"/>
          <w:color w:val="353833"/>
          <w:sz w:val="21"/>
          <w:szCs w:val="21"/>
        </w:rPr>
        <w:t>&lt;K,V&gt;</w:t>
      </w:r>
    </w:p>
    <w:p w:rsidR="00823BD3" w:rsidRDefault="00823BD3" w:rsidP="00823BD3">
      <w:pPr>
        <w:numPr>
          <w:ilvl w:val="0"/>
          <w:numId w:val="9"/>
        </w:numPr>
        <w:spacing w:before="150" w:after="0" w:line="240" w:lineRule="auto"/>
        <w:ind w:left="0"/>
        <w:rPr>
          <w:rFonts w:ascii="Arial" w:hAnsi="Arial" w:cs="Arial"/>
          <w:b/>
          <w:bCs/>
          <w:color w:val="4E4E4E"/>
          <w:sz w:val="18"/>
          <w:szCs w:val="18"/>
        </w:rPr>
      </w:pPr>
      <w:r>
        <w:rPr>
          <w:rStyle w:val="paramlabel"/>
          <w:rFonts w:ascii="Arial" w:hAnsi="Arial" w:cs="Arial"/>
          <w:b/>
          <w:bCs/>
          <w:color w:val="4E4E4E"/>
          <w:sz w:val="18"/>
          <w:szCs w:val="18"/>
        </w:rPr>
        <w:t>Type Parameters:</w:t>
      </w:r>
    </w:p>
    <w:p w:rsidR="00823BD3" w:rsidRDefault="00823BD3" w:rsidP="00823BD3">
      <w:pPr>
        <w:spacing w:after="150"/>
        <w:ind w:left="720"/>
        <w:rPr>
          <w:rFonts w:ascii="Courier New" w:hAnsi="Courier New" w:cs="Courier New"/>
          <w:color w:val="353833"/>
          <w:sz w:val="21"/>
          <w:szCs w:val="21"/>
        </w:rPr>
      </w:pPr>
      <w:r>
        <w:rPr>
          <w:rStyle w:val="HTMLCode"/>
          <w:rFonts w:eastAsiaTheme="minorHAnsi"/>
          <w:color w:val="353833"/>
          <w:sz w:val="21"/>
          <w:szCs w:val="21"/>
        </w:rPr>
        <w:t>K</w:t>
      </w:r>
      <w:r>
        <w:rPr>
          <w:rFonts w:ascii="Courier New" w:hAnsi="Courier New" w:cs="Courier New"/>
          <w:color w:val="353833"/>
          <w:sz w:val="21"/>
          <w:szCs w:val="21"/>
        </w:rPr>
        <w:t xml:space="preserve"> - </w:t>
      </w:r>
      <w:proofErr w:type="gramStart"/>
      <w:r>
        <w:rPr>
          <w:rFonts w:ascii="Courier New" w:hAnsi="Courier New" w:cs="Courier New"/>
          <w:color w:val="353833"/>
          <w:sz w:val="21"/>
          <w:szCs w:val="21"/>
        </w:rPr>
        <w:t>the</w:t>
      </w:r>
      <w:proofErr w:type="gramEnd"/>
      <w:r>
        <w:rPr>
          <w:rFonts w:ascii="Courier New" w:hAnsi="Courier New" w:cs="Courier New"/>
          <w:color w:val="353833"/>
          <w:sz w:val="21"/>
          <w:szCs w:val="21"/>
        </w:rPr>
        <w:t xml:space="preserve"> type of keys maintained by this map</w:t>
      </w:r>
    </w:p>
    <w:p w:rsidR="00823BD3" w:rsidRDefault="00823BD3" w:rsidP="00823BD3">
      <w:pPr>
        <w:spacing w:after="150"/>
        <w:ind w:left="720"/>
        <w:rPr>
          <w:rFonts w:ascii="Courier New" w:hAnsi="Courier New" w:cs="Courier New"/>
          <w:color w:val="353833"/>
          <w:sz w:val="21"/>
          <w:szCs w:val="21"/>
        </w:rPr>
      </w:pPr>
      <w:r>
        <w:rPr>
          <w:rStyle w:val="HTMLCode"/>
          <w:rFonts w:eastAsiaTheme="minorHAnsi"/>
          <w:color w:val="353833"/>
          <w:sz w:val="21"/>
          <w:szCs w:val="21"/>
        </w:rPr>
        <w:t>V</w:t>
      </w:r>
      <w:r>
        <w:rPr>
          <w:rFonts w:ascii="Courier New" w:hAnsi="Courier New" w:cs="Courier New"/>
          <w:color w:val="353833"/>
          <w:sz w:val="21"/>
          <w:szCs w:val="21"/>
        </w:rPr>
        <w:t> - the type of mapped values</w:t>
      </w:r>
    </w:p>
    <w:p w:rsidR="00823BD3" w:rsidRDefault="00823BD3" w:rsidP="00823BD3">
      <w:pPr>
        <w:spacing w:before="150" w:after="0"/>
        <w:rPr>
          <w:rFonts w:ascii="Arial" w:hAnsi="Arial" w:cs="Arial"/>
          <w:b/>
          <w:bCs/>
          <w:color w:val="4E4E4E"/>
          <w:sz w:val="18"/>
          <w:szCs w:val="18"/>
        </w:rPr>
      </w:pPr>
      <w:r>
        <w:rPr>
          <w:rFonts w:ascii="Arial" w:hAnsi="Arial" w:cs="Arial"/>
          <w:b/>
          <w:bCs/>
          <w:color w:val="4E4E4E"/>
          <w:sz w:val="18"/>
          <w:szCs w:val="18"/>
        </w:rPr>
        <w:t>All Implemented Interfaces:</w:t>
      </w:r>
    </w:p>
    <w:p w:rsidR="00823BD3" w:rsidRDefault="00CE4181" w:rsidP="00823BD3">
      <w:pPr>
        <w:spacing w:before="75" w:after="150"/>
        <w:ind w:left="720"/>
        <w:rPr>
          <w:rFonts w:ascii="Courier New" w:hAnsi="Courier New" w:cs="Courier New"/>
          <w:color w:val="353833"/>
          <w:sz w:val="21"/>
          <w:szCs w:val="21"/>
        </w:rPr>
      </w:pPr>
      <w:hyperlink r:id="rId7" w:tooltip="interface in java.io" w:history="1">
        <w:proofErr w:type="spellStart"/>
        <w:r w:rsidR="00823BD3">
          <w:rPr>
            <w:rStyle w:val="Hyperlink"/>
            <w:rFonts w:ascii="Courier New" w:hAnsi="Courier New" w:cs="Courier New"/>
            <w:color w:val="4A6782"/>
            <w:sz w:val="21"/>
            <w:szCs w:val="21"/>
          </w:rPr>
          <w:t>Serializable</w:t>
        </w:r>
        <w:proofErr w:type="spellEnd"/>
      </w:hyperlink>
      <w:r w:rsidR="00823BD3">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sidR="00823BD3">
        <w:rPr>
          <w:rFonts w:ascii="Courier New" w:hAnsi="Courier New" w:cs="Courier New"/>
          <w:color w:val="353833"/>
          <w:sz w:val="21"/>
          <w:szCs w:val="21"/>
        </w:rPr>
        <w:instrText xml:space="preserve"> HYPERLINK "https://docs.oracle.com/javase/8/docs/api/java/lang/Cloneable.html" \o "interface in java.lang" </w:instrText>
      </w:r>
      <w:r>
        <w:rPr>
          <w:rFonts w:ascii="Courier New" w:hAnsi="Courier New" w:cs="Courier New"/>
          <w:color w:val="353833"/>
          <w:sz w:val="21"/>
          <w:szCs w:val="21"/>
        </w:rPr>
        <w:fldChar w:fldCharType="separate"/>
      </w:r>
      <w:r w:rsidR="00823BD3">
        <w:rPr>
          <w:rStyle w:val="Hyperlink"/>
          <w:rFonts w:ascii="Courier New" w:hAnsi="Courier New" w:cs="Courier New"/>
          <w:color w:val="4A6782"/>
          <w:sz w:val="21"/>
          <w:szCs w:val="21"/>
        </w:rPr>
        <w:t>Cloneable</w:t>
      </w:r>
      <w:proofErr w:type="spellEnd"/>
      <w:r>
        <w:rPr>
          <w:rFonts w:ascii="Courier New" w:hAnsi="Courier New" w:cs="Courier New"/>
          <w:color w:val="353833"/>
          <w:sz w:val="21"/>
          <w:szCs w:val="21"/>
        </w:rPr>
        <w:fldChar w:fldCharType="end"/>
      </w:r>
      <w:r w:rsidR="00823BD3">
        <w:rPr>
          <w:rFonts w:ascii="Courier New" w:hAnsi="Courier New" w:cs="Courier New"/>
          <w:color w:val="353833"/>
          <w:sz w:val="21"/>
          <w:szCs w:val="21"/>
        </w:rPr>
        <w:t>, </w:t>
      </w:r>
      <w:hyperlink r:id="rId8" w:tooltip="interface in java.util" w:history="1">
        <w:r w:rsidR="00823BD3">
          <w:rPr>
            <w:rStyle w:val="Hyperlink"/>
            <w:rFonts w:ascii="Courier New" w:hAnsi="Courier New" w:cs="Courier New"/>
            <w:color w:val="4A6782"/>
            <w:sz w:val="21"/>
            <w:szCs w:val="21"/>
          </w:rPr>
          <w:t>Map</w:t>
        </w:r>
      </w:hyperlink>
      <w:r w:rsidR="00823BD3">
        <w:rPr>
          <w:rFonts w:ascii="Courier New" w:hAnsi="Courier New" w:cs="Courier New"/>
          <w:color w:val="353833"/>
          <w:sz w:val="21"/>
          <w:szCs w:val="21"/>
        </w:rPr>
        <w:t>&lt;K</w:t>
      </w:r>
      <w:proofErr w:type="gramStart"/>
      <w:r w:rsidR="00823BD3">
        <w:rPr>
          <w:rFonts w:ascii="Courier New" w:hAnsi="Courier New" w:cs="Courier New"/>
          <w:color w:val="353833"/>
          <w:sz w:val="21"/>
          <w:szCs w:val="21"/>
        </w:rPr>
        <w:t>,V</w:t>
      </w:r>
      <w:proofErr w:type="gramEnd"/>
      <w:r w:rsidR="00823BD3">
        <w:rPr>
          <w:rFonts w:ascii="Courier New" w:hAnsi="Courier New" w:cs="Courier New"/>
          <w:color w:val="353833"/>
          <w:sz w:val="21"/>
          <w:szCs w:val="21"/>
        </w:rPr>
        <w:t>&gt;</w:t>
      </w:r>
    </w:p>
    <w:p w:rsidR="00823BD3" w:rsidRDefault="00823BD3" w:rsidP="00823BD3">
      <w:pPr>
        <w:spacing w:before="150" w:after="0"/>
        <w:rPr>
          <w:rFonts w:ascii="Arial" w:hAnsi="Arial" w:cs="Arial"/>
          <w:b/>
          <w:bCs/>
          <w:color w:val="4E4E4E"/>
          <w:sz w:val="18"/>
          <w:szCs w:val="18"/>
        </w:rPr>
      </w:pPr>
      <w:r>
        <w:rPr>
          <w:rFonts w:ascii="Arial" w:hAnsi="Arial" w:cs="Arial"/>
          <w:b/>
          <w:bCs/>
          <w:color w:val="4E4E4E"/>
          <w:sz w:val="18"/>
          <w:szCs w:val="18"/>
        </w:rPr>
        <w:t>Direct Known Subclasses:</w:t>
      </w:r>
    </w:p>
    <w:p w:rsidR="00823BD3" w:rsidRDefault="00CE4181" w:rsidP="00823BD3">
      <w:pPr>
        <w:spacing w:before="75" w:after="150"/>
        <w:ind w:left="720"/>
        <w:rPr>
          <w:rFonts w:ascii="Courier New" w:hAnsi="Courier New" w:cs="Courier New"/>
          <w:color w:val="353833"/>
          <w:sz w:val="21"/>
          <w:szCs w:val="21"/>
        </w:rPr>
      </w:pPr>
      <w:hyperlink r:id="rId9" w:tooltip="class in java.util" w:history="1">
        <w:proofErr w:type="spellStart"/>
        <w:r w:rsidR="00823BD3">
          <w:rPr>
            <w:rStyle w:val="Hyperlink"/>
            <w:rFonts w:ascii="Courier New" w:hAnsi="Courier New" w:cs="Courier New"/>
            <w:color w:val="4A6782"/>
            <w:sz w:val="21"/>
            <w:szCs w:val="21"/>
          </w:rPr>
          <w:t>LinkedHashMap</w:t>
        </w:r>
        <w:proofErr w:type="spellEnd"/>
      </w:hyperlink>
      <w:r w:rsidR="00823BD3">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sidR="00823BD3">
        <w:rPr>
          <w:rFonts w:ascii="Courier New" w:hAnsi="Courier New" w:cs="Courier New"/>
          <w:color w:val="353833"/>
          <w:sz w:val="21"/>
          <w:szCs w:val="21"/>
        </w:rPr>
        <w:instrText xml:space="preserve"> HYPERLINK "https://docs.oracle.com/javase/8/docs/api/javax/print/attribute/standard/PrinterStateReasons.html" \o "class in javax.print.attribute.standard" </w:instrText>
      </w:r>
      <w:r>
        <w:rPr>
          <w:rFonts w:ascii="Courier New" w:hAnsi="Courier New" w:cs="Courier New"/>
          <w:color w:val="353833"/>
          <w:sz w:val="21"/>
          <w:szCs w:val="21"/>
        </w:rPr>
        <w:fldChar w:fldCharType="separate"/>
      </w:r>
      <w:r w:rsidR="00823BD3">
        <w:rPr>
          <w:rStyle w:val="Hyperlink"/>
          <w:rFonts w:ascii="Courier New" w:hAnsi="Courier New" w:cs="Courier New"/>
          <w:color w:val="4A6782"/>
          <w:sz w:val="21"/>
          <w:szCs w:val="21"/>
        </w:rPr>
        <w:t>PrinterStateReasons</w:t>
      </w:r>
      <w:proofErr w:type="spellEnd"/>
      <w:r>
        <w:rPr>
          <w:rFonts w:ascii="Courier New" w:hAnsi="Courier New" w:cs="Courier New"/>
          <w:color w:val="353833"/>
          <w:sz w:val="21"/>
          <w:szCs w:val="21"/>
        </w:rPr>
        <w:fldChar w:fldCharType="end"/>
      </w:r>
    </w:p>
    <w:p w:rsidR="009123A2" w:rsidRDefault="009123A2" w:rsidP="00823BD3">
      <w:pPr>
        <w:pBdr>
          <w:bottom w:val="double" w:sz="6" w:space="1" w:color="auto"/>
        </w:pBdr>
        <w:spacing w:before="75" w:after="150"/>
        <w:ind w:left="720"/>
        <w:rPr>
          <w:rFonts w:ascii="Courier New" w:hAnsi="Courier New" w:cs="Courier New"/>
          <w:color w:val="353833"/>
          <w:sz w:val="21"/>
          <w:szCs w:val="21"/>
        </w:rPr>
      </w:pPr>
    </w:p>
    <w:p w:rsidR="009123A2" w:rsidRDefault="009123A2" w:rsidP="009123A2">
      <w:pPr>
        <w:pStyle w:val="Heading3"/>
        <w:spacing w:before="225" w:after="225"/>
        <w:rPr>
          <w:rFonts w:ascii="Arial" w:hAnsi="Arial" w:cs="Arial"/>
          <w:i/>
          <w:iCs/>
          <w:color w:val="353833"/>
          <w:sz w:val="24"/>
          <w:szCs w:val="24"/>
        </w:rPr>
      </w:pPr>
      <w:r>
        <w:rPr>
          <w:rFonts w:ascii="Arial" w:hAnsi="Arial" w:cs="Arial"/>
          <w:i/>
          <w:iCs/>
          <w:color w:val="353833"/>
          <w:sz w:val="24"/>
          <w:szCs w:val="24"/>
        </w:rPr>
        <w:t>Nested Class Summary</w:t>
      </w:r>
    </w:p>
    <w:p w:rsidR="009123A2" w:rsidRDefault="009123A2" w:rsidP="009123A2">
      <w:pPr>
        <w:pStyle w:val="Heading3"/>
        <w:keepNext w:val="0"/>
        <w:keepLines w:val="0"/>
        <w:numPr>
          <w:ilvl w:val="0"/>
          <w:numId w:val="1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4"/>
          <w:szCs w:val="24"/>
        </w:rPr>
      </w:pPr>
      <w:r>
        <w:rPr>
          <w:rFonts w:ascii="Arial" w:hAnsi="Arial" w:cs="Arial"/>
          <w:color w:val="353833"/>
          <w:sz w:val="24"/>
          <w:szCs w:val="24"/>
        </w:rPr>
        <w:t>Nested classes/interfaces inherited from class </w:t>
      </w:r>
      <w:proofErr w:type="spellStart"/>
      <w:r>
        <w:rPr>
          <w:rFonts w:ascii="Arial" w:hAnsi="Arial" w:cs="Arial"/>
          <w:color w:val="353833"/>
          <w:sz w:val="24"/>
          <w:szCs w:val="24"/>
        </w:rPr>
        <w:t>java.util.</w:t>
      </w:r>
      <w:hyperlink r:id="rId10" w:tooltip="class in java.util" w:history="1">
        <w:r>
          <w:rPr>
            <w:rStyle w:val="Hyperlink"/>
            <w:rFonts w:ascii="Arial" w:hAnsi="Arial" w:cs="Arial"/>
            <w:color w:val="4A6782"/>
            <w:sz w:val="24"/>
            <w:szCs w:val="24"/>
          </w:rPr>
          <w:t>AbstractMap</w:t>
        </w:r>
        <w:proofErr w:type="spellEnd"/>
      </w:hyperlink>
    </w:p>
    <w:p w:rsidR="009123A2" w:rsidRDefault="00CE4181" w:rsidP="009123A2">
      <w:pPr>
        <w:shd w:val="clear" w:color="auto" w:fill="FFFFFF"/>
        <w:spacing w:beforeAutospacing="1"/>
        <w:rPr>
          <w:rFonts w:ascii="Arial" w:hAnsi="Arial" w:cs="Arial"/>
          <w:color w:val="353833"/>
          <w:sz w:val="21"/>
          <w:szCs w:val="21"/>
        </w:rPr>
      </w:pPr>
      <w:hyperlink r:id="rId11" w:tooltip="class in java.util" w:history="1">
        <w:r w:rsidR="009123A2">
          <w:rPr>
            <w:rStyle w:val="Hyperlink"/>
            <w:rFonts w:ascii="Courier New" w:hAnsi="Courier New" w:cs="Courier New"/>
            <w:color w:val="4A6782"/>
            <w:sz w:val="21"/>
            <w:szCs w:val="21"/>
          </w:rPr>
          <w:t>AbstractMap.SimpleEntry</w:t>
        </w:r>
      </w:hyperlink>
      <w:r w:rsidR="009123A2">
        <w:rPr>
          <w:rStyle w:val="HTMLCode"/>
          <w:rFonts w:eastAsiaTheme="minorHAnsi"/>
          <w:color w:val="353833"/>
          <w:sz w:val="21"/>
          <w:szCs w:val="21"/>
        </w:rPr>
        <w:t>&lt;</w:t>
      </w:r>
      <w:hyperlink r:id="rId12" w:tooltip="type parameter in AbstractMap.SimpleEntry" w:history="1">
        <w:r w:rsidR="009123A2">
          <w:rPr>
            <w:rStyle w:val="Hyperlink"/>
            <w:rFonts w:ascii="Courier New" w:hAnsi="Courier New" w:cs="Courier New"/>
            <w:color w:val="4A6782"/>
            <w:sz w:val="21"/>
            <w:szCs w:val="21"/>
          </w:rPr>
          <w:t>K</w:t>
        </w:r>
      </w:hyperlink>
      <w:r w:rsidR="009123A2">
        <w:rPr>
          <w:rStyle w:val="HTMLCode"/>
          <w:rFonts w:eastAsiaTheme="minorHAnsi"/>
          <w:color w:val="353833"/>
          <w:sz w:val="21"/>
          <w:szCs w:val="21"/>
        </w:rPr>
        <w:t>,</w:t>
      </w:r>
      <w:hyperlink r:id="rId13" w:tooltip="type parameter in AbstractMap.SimpleEntry" w:history="1">
        <w:r w:rsidR="009123A2">
          <w:rPr>
            <w:rStyle w:val="Hyperlink"/>
            <w:rFonts w:ascii="Courier New" w:hAnsi="Courier New" w:cs="Courier New"/>
            <w:color w:val="4A6782"/>
            <w:sz w:val="21"/>
            <w:szCs w:val="21"/>
          </w:rPr>
          <w:t>V</w:t>
        </w:r>
      </w:hyperlink>
      <w:r w:rsidR="009123A2">
        <w:rPr>
          <w:rStyle w:val="HTMLCode"/>
          <w:rFonts w:eastAsiaTheme="minorHAnsi"/>
          <w:color w:val="353833"/>
          <w:sz w:val="21"/>
          <w:szCs w:val="21"/>
        </w:rPr>
        <w:t>&gt;, </w:t>
      </w:r>
      <w:hyperlink r:id="rId14" w:tooltip="class in java.util" w:history="1">
        <w:r w:rsidR="009123A2">
          <w:rPr>
            <w:rStyle w:val="Hyperlink"/>
            <w:rFonts w:ascii="Courier New" w:hAnsi="Courier New" w:cs="Courier New"/>
            <w:color w:val="4A6782"/>
            <w:sz w:val="21"/>
            <w:szCs w:val="21"/>
          </w:rPr>
          <w:t>AbstractMap.SimpleImmutableEntry</w:t>
        </w:r>
      </w:hyperlink>
      <w:r w:rsidR="009123A2">
        <w:rPr>
          <w:rStyle w:val="HTMLCode"/>
          <w:rFonts w:eastAsiaTheme="minorHAnsi"/>
          <w:color w:val="353833"/>
          <w:sz w:val="21"/>
          <w:szCs w:val="21"/>
        </w:rPr>
        <w:t>&lt;</w:t>
      </w:r>
      <w:hyperlink r:id="rId15" w:tooltip="type parameter in AbstractMap.SimpleImmutableEntry" w:history="1">
        <w:r w:rsidR="009123A2">
          <w:rPr>
            <w:rStyle w:val="Hyperlink"/>
            <w:rFonts w:ascii="Courier New" w:hAnsi="Courier New" w:cs="Courier New"/>
            <w:color w:val="4A6782"/>
            <w:sz w:val="21"/>
            <w:szCs w:val="21"/>
          </w:rPr>
          <w:t>K</w:t>
        </w:r>
      </w:hyperlink>
      <w:r w:rsidR="009123A2">
        <w:rPr>
          <w:rStyle w:val="HTMLCode"/>
          <w:rFonts w:eastAsiaTheme="minorHAnsi"/>
          <w:color w:val="353833"/>
          <w:sz w:val="21"/>
          <w:szCs w:val="21"/>
        </w:rPr>
        <w:t>,</w:t>
      </w:r>
      <w:hyperlink r:id="rId16" w:tooltip="type parameter in AbstractMap.SimpleImmutableEntry" w:history="1">
        <w:r w:rsidR="009123A2">
          <w:rPr>
            <w:rStyle w:val="Hyperlink"/>
            <w:rFonts w:ascii="Courier New" w:hAnsi="Courier New" w:cs="Courier New"/>
            <w:color w:val="4A6782"/>
            <w:sz w:val="21"/>
            <w:szCs w:val="21"/>
          </w:rPr>
          <w:t>V</w:t>
        </w:r>
      </w:hyperlink>
      <w:r w:rsidR="009123A2">
        <w:rPr>
          <w:rStyle w:val="HTMLCode"/>
          <w:rFonts w:eastAsiaTheme="minorHAnsi"/>
          <w:color w:val="353833"/>
          <w:sz w:val="21"/>
          <w:szCs w:val="21"/>
        </w:rPr>
        <w:t>&gt;</w:t>
      </w:r>
    </w:p>
    <w:p w:rsidR="009123A2" w:rsidRDefault="009123A2" w:rsidP="009123A2">
      <w:pPr>
        <w:pStyle w:val="Heading3"/>
        <w:keepNext w:val="0"/>
        <w:keepLines w:val="0"/>
        <w:numPr>
          <w:ilvl w:val="0"/>
          <w:numId w:val="1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4"/>
          <w:szCs w:val="24"/>
        </w:rPr>
      </w:pPr>
      <w:bookmarkStart w:id="0" w:name="nested.classes.inherited.from.class.java"/>
      <w:bookmarkEnd w:id="0"/>
      <w:r>
        <w:rPr>
          <w:rFonts w:ascii="Arial" w:hAnsi="Arial" w:cs="Arial"/>
          <w:color w:val="353833"/>
          <w:sz w:val="24"/>
          <w:szCs w:val="24"/>
        </w:rPr>
        <w:t>Nested classes/interfaces inherited from interface </w:t>
      </w:r>
      <w:proofErr w:type="spellStart"/>
      <w:r>
        <w:rPr>
          <w:rFonts w:ascii="Arial" w:hAnsi="Arial" w:cs="Arial"/>
          <w:color w:val="353833"/>
          <w:sz w:val="24"/>
          <w:szCs w:val="24"/>
        </w:rPr>
        <w:t>java.util.</w:t>
      </w:r>
      <w:hyperlink r:id="rId17" w:tooltip="interface in java.util" w:history="1">
        <w:r>
          <w:rPr>
            <w:rStyle w:val="Hyperlink"/>
            <w:rFonts w:ascii="Arial" w:hAnsi="Arial" w:cs="Arial"/>
            <w:color w:val="4A6782"/>
            <w:sz w:val="24"/>
            <w:szCs w:val="24"/>
          </w:rPr>
          <w:t>Map</w:t>
        </w:r>
        <w:proofErr w:type="spellEnd"/>
      </w:hyperlink>
    </w:p>
    <w:p w:rsidR="009123A2" w:rsidRDefault="00CE4181" w:rsidP="009123A2">
      <w:pPr>
        <w:pBdr>
          <w:bottom w:val="double" w:sz="6" w:space="1" w:color="auto"/>
        </w:pBdr>
        <w:shd w:val="clear" w:color="auto" w:fill="FFFFFF"/>
        <w:spacing w:beforeAutospacing="1"/>
        <w:rPr>
          <w:rFonts w:ascii="Arial" w:hAnsi="Arial" w:cs="Arial"/>
          <w:color w:val="353833"/>
          <w:sz w:val="21"/>
          <w:szCs w:val="21"/>
        </w:rPr>
      </w:pPr>
      <w:hyperlink r:id="rId18" w:tooltip="interface in java.util" w:history="1">
        <w:proofErr w:type="spellStart"/>
        <w:r w:rsidR="009123A2">
          <w:rPr>
            <w:rStyle w:val="Hyperlink"/>
            <w:rFonts w:ascii="Courier New" w:hAnsi="Courier New" w:cs="Courier New"/>
            <w:color w:val="4A6782"/>
            <w:sz w:val="21"/>
            <w:szCs w:val="21"/>
          </w:rPr>
          <w:t>Map.Entry</w:t>
        </w:r>
        <w:proofErr w:type="spellEnd"/>
      </w:hyperlink>
      <w:r w:rsidR="009123A2">
        <w:rPr>
          <w:rStyle w:val="HTMLCode"/>
          <w:rFonts w:eastAsiaTheme="minorHAnsi"/>
          <w:color w:val="353833"/>
          <w:sz w:val="21"/>
          <w:szCs w:val="21"/>
        </w:rPr>
        <w:t>&lt;</w:t>
      </w:r>
      <w:hyperlink r:id="rId19" w:tooltip="type parameter in Map.Entry" w:history="1">
        <w:r w:rsidR="009123A2">
          <w:rPr>
            <w:rStyle w:val="Hyperlink"/>
            <w:rFonts w:ascii="Courier New" w:hAnsi="Courier New" w:cs="Courier New"/>
            <w:color w:val="4A6782"/>
            <w:sz w:val="21"/>
            <w:szCs w:val="21"/>
          </w:rPr>
          <w:t>K</w:t>
        </w:r>
      </w:hyperlink>
      <w:r w:rsidR="009123A2">
        <w:rPr>
          <w:rStyle w:val="HTMLCode"/>
          <w:rFonts w:eastAsiaTheme="minorHAnsi"/>
          <w:color w:val="353833"/>
          <w:sz w:val="21"/>
          <w:szCs w:val="21"/>
        </w:rPr>
        <w:t>,</w:t>
      </w:r>
      <w:hyperlink r:id="rId20" w:tooltip="type parameter in Map.Entry" w:history="1">
        <w:r w:rsidR="009123A2">
          <w:rPr>
            <w:rStyle w:val="Hyperlink"/>
            <w:rFonts w:ascii="Courier New" w:hAnsi="Courier New" w:cs="Courier New"/>
            <w:color w:val="4A6782"/>
            <w:sz w:val="21"/>
            <w:szCs w:val="21"/>
          </w:rPr>
          <w:t>V</w:t>
        </w:r>
      </w:hyperlink>
      <w:r w:rsidR="009123A2">
        <w:rPr>
          <w:rStyle w:val="HTMLCode"/>
          <w:rFonts w:eastAsiaTheme="minorHAnsi"/>
          <w:color w:val="353833"/>
          <w:sz w:val="21"/>
          <w:szCs w:val="21"/>
        </w:rPr>
        <w:t>&gt;</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44580" w:rsidTr="00644580">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44580" w:rsidRDefault="00644580">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p>
        </w:tc>
      </w:tr>
      <w:tr w:rsidR="00644580" w:rsidTr="00644580">
        <w:trPr>
          <w:tblCellSpacing w:w="0" w:type="dxa"/>
        </w:trPr>
        <w:tc>
          <w:tcPr>
            <w:tcW w:w="18975" w:type="dxa"/>
            <w:shd w:val="clear" w:color="auto" w:fill="DEE3E9"/>
            <w:tcMar>
              <w:top w:w="120" w:type="dxa"/>
              <w:left w:w="105" w:type="dxa"/>
              <w:bottom w:w="45" w:type="dxa"/>
              <w:right w:w="45" w:type="dxa"/>
            </w:tcMar>
            <w:hideMark/>
          </w:tcPr>
          <w:p w:rsidR="00644580" w:rsidRDefault="00644580">
            <w:pPr>
              <w:rPr>
                <w:rFonts w:ascii="Arial" w:hAnsi="Arial" w:cs="Arial"/>
                <w:b/>
                <w:bCs/>
                <w:color w:val="353833"/>
                <w:sz w:val="20"/>
                <w:szCs w:val="20"/>
              </w:rPr>
            </w:pPr>
            <w:r>
              <w:rPr>
                <w:rFonts w:ascii="Arial" w:hAnsi="Arial" w:cs="Arial"/>
                <w:b/>
                <w:bCs/>
                <w:color w:val="353833"/>
                <w:sz w:val="20"/>
                <w:szCs w:val="20"/>
              </w:rPr>
              <w:t>Constructor and Description</w:t>
            </w:r>
          </w:p>
        </w:tc>
      </w:tr>
      <w:tr w:rsidR="00644580" w:rsidTr="00644580">
        <w:trPr>
          <w:tblCellSpacing w:w="0" w:type="dxa"/>
        </w:trPr>
        <w:tc>
          <w:tcPr>
            <w:tcW w:w="18975" w:type="dxa"/>
            <w:shd w:val="clear" w:color="auto" w:fill="FFFFFF"/>
            <w:tcMar>
              <w:top w:w="120" w:type="dxa"/>
              <w:left w:w="150" w:type="dxa"/>
              <w:bottom w:w="45" w:type="dxa"/>
              <w:right w:w="0" w:type="dxa"/>
            </w:tcMar>
            <w:hideMark/>
          </w:tcPr>
          <w:p w:rsidR="00644580" w:rsidRDefault="00CE4181">
            <w:pPr>
              <w:rPr>
                <w:rFonts w:ascii="Arial" w:hAnsi="Arial" w:cs="Arial"/>
                <w:color w:val="353833"/>
                <w:sz w:val="20"/>
                <w:szCs w:val="20"/>
              </w:rPr>
            </w:pPr>
            <w:hyperlink r:id="rId21" w:anchor="HashMap--" w:history="1">
              <w:proofErr w:type="spellStart"/>
              <w:r w:rsidR="00644580">
                <w:rPr>
                  <w:rStyle w:val="Hyperlink"/>
                  <w:b/>
                  <w:bCs/>
                  <w:color w:val="4A6782"/>
                  <w:sz w:val="21"/>
                  <w:szCs w:val="21"/>
                </w:rPr>
                <w:t>HashMap</w:t>
              </w:r>
              <w:proofErr w:type="spellEnd"/>
            </w:hyperlink>
            <w:r w:rsidR="00644580">
              <w:rPr>
                <w:rStyle w:val="HTMLCode"/>
                <w:rFonts w:eastAsiaTheme="minorHAnsi"/>
                <w:color w:val="353833"/>
                <w:sz w:val="21"/>
                <w:szCs w:val="21"/>
              </w:rPr>
              <w:t>()</w:t>
            </w:r>
          </w:p>
          <w:p w:rsidR="00644580" w:rsidRDefault="00644580" w:rsidP="00644580">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default initial capacity (16) and the default load factor (0.75).</w:t>
            </w:r>
          </w:p>
        </w:tc>
      </w:tr>
      <w:tr w:rsidR="00644580" w:rsidTr="00644580">
        <w:trPr>
          <w:tblCellSpacing w:w="0" w:type="dxa"/>
        </w:trPr>
        <w:tc>
          <w:tcPr>
            <w:tcW w:w="18975" w:type="dxa"/>
            <w:shd w:val="clear" w:color="auto" w:fill="EEEEEF"/>
            <w:tcMar>
              <w:top w:w="120" w:type="dxa"/>
              <w:left w:w="150" w:type="dxa"/>
              <w:bottom w:w="45" w:type="dxa"/>
              <w:right w:w="0" w:type="dxa"/>
            </w:tcMar>
            <w:hideMark/>
          </w:tcPr>
          <w:p w:rsidR="00644580" w:rsidRDefault="00CE4181">
            <w:pPr>
              <w:rPr>
                <w:rFonts w:ascii="Arial" w:hAnsi="Arial" w:cs="Arial"/>
                <w:color w:val="353833"/>
                <w:sz w:val="20"/>
                <w:szCs w:val="20"/>
              </w:rPr>
            </w:pPr>
            <w:hyperlink r:id="rId22" w:anchor="HashMap-int-" w:history="1">
              <w:proofErr w:type="spellStart"/>
              <w:r w:rsidR="00644580">
                <w:rPr>
                  <w:rStyle w:val="Hyperlink"/>
                  <w:b/>
                  <w:bCs/>
                  <w:color w:val="4A6782"/>
                  <w:sz w:val="21"/>
                  <w:szCs w:val="21"/>
                </w:rPr>
                <w:t>HashMap</w:t>
              </w:r>
              <w:proofErr w:type="spellEnd"/>
            </w:hyperlink>
            <w:r w:rsidR="00644580">
              <w:rPr>
                <w:rStyle w:val="HTMLCode"/>
                <w:rFonts w:eastAsiaTheme="minorHAnsi"/>
                <w:color w:val="353833"/>
                <w:sz w:val="21"/>
                <w:szCs w:val="21"/>
              </w:rPr>
              <w:t>(</w:t>
            </w:r>
            <w:proofErr w:type="spellStart"/>
            <w:r w:rsidR="00644580">
              <w:rPr>
                <w:rStyle w:val="HTMLCode"/>
                <w:rFonts w:eastAsiaTheme="minorHAnsi"/>
                <w:color w:val="353833"/>
                <w:sz w:val="21"/>
                <w:szCs w:val="21"/>
              </w:rPr>
              <w:t>int</w:t>
            </w:r>
            <w:proofErr w:type="spellEnd"/>
            <w:r w:rsidR="00644580">
              <w:rPr>
                <w:rStyle w:val="HTMLCode"/>
                <w:rFonts w:eastAsiaTheme="minorHAnsi"/>
                <w:color w:val="353833"/>
                <w:sz w:val="21"/>
                <w:szCs w:val="21"/>
              </w:rPr>
              <w:t> </w:t>
            </w:r>
            <w:proofErr w:type="spellStart"/>
            <w:r w:rsidR="00644580">
              <w:rPr>
                <w:rStyle w:val="HTMLCode"/>
                <w:rFonts w:eastAsiaTheme="minorHAnsi"/>
                <w:color w:val="353833"/>
                <w:sz w:val="21"/>
                <w:szCs w:val="21"/>
              </w:rPr>
              <w:t>initialCapacity</w:t>
            </w:r>
            <w:proofErr w:type="spellEnd"/>
            <w:r w:rsidR="00644580">
              <w:rPr>
                <w:rStyle w:val="HTMLCode"/>
                <w:rFonts w:eastAsiaTheme="minorHAnsi"/>
                <w:color w:val="353833"/>
                <w:sz w:val="21"/>
                <w:szCs w:val="21"/>
              </w:rPr>
              <w:t>)</w:t>
            </w:r>
          </w:p>
          <w:p w:rsidR="00644580" w:rsidRDefault="00644580" w:rsidP="00644580">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specified initial capacity and the default load factor (0.75).</w:t>
            </w:r>
          </w:p>
        </w:tc>
      </w:tr>
      <w:tr w:rsidR="00644580" w:rsidTr="00644580">
        <w:trPr>
          <w:tblCellSpacing w:w="0" w:type="dxa"/>
        </w:trPr>
        <w:tc>
          <w:tcPr>
            <w:tcW w:w="18975" w:type="dxa"/>
            <w:shd w:val="clear" w:color="auto" w:fill="FFFFFF"/>
            <w:tcMar>
              <w:top w:w="120" w:type="dxa"/>
              <w:left w:w="150" w:type="dxa"/>
              <w:bottom w:w="45" w:type="dxa"/>
              <w:right w:w="0" w:type="dxa"/>
            </w:tcMar>
            <w:hideMark/>
          </w:tcPr>
          <w:p w:rsidR="00644580" w:rsidRDefault="00CE4181">
            <w:pPr>
              <w:rPr>
                <w:rFonts w:ascii="Arial" w:hAnsi="Arial" w:cs="Arial"/>
                <w:color w:val="353833"/>
                <w:sz w:val="20"/>
                <w:szCs w:val="20"/>
              </w:rPr>
            </w:pPr>
            <w:hyperlink r:id="rId23" w:anchor="HashMap-int-float-" w:history="1">
              <w:proofErr w:type="spellStart"/>
              <w:r w:rsidR="00644580">
                <w:rPr>
                  <w:rStyle w:val="Hyperlink"/>
                  <w:b/>
                  <w:bCs/>
                  <w:color w:val="4A6782"/>
                  <w:sz w:val="21"/>
                  <w:szCs w:val="21"/>
                </w:rPr>
                <w:t>HashMap</w:t>
              </w:r>
              <w:proofErr w:type="spellEnd"/>
            </w:hyperlink>
            <w:r w:rsidR="00644580">
              <w:rPr>
                <w:rStyle w:val="HTMLCode"/>
                <w:rFonts w:eastAsiaTheme="minorHAnsi"/>
                <w:color w:val="353833"/>
                <w:sz w:val="21"/>
                <w:szCs w:val="21"/>
              </w:rPr>
              <w:t>(</w:t>
            </w:r>
            <w:proofErr w:type="spellStart"/>
            <w:r w:rsidR="00644580">
              <w:rPr>
                <w:rStyle w:val="HTMLCode"/>
                <w:rFonts w:eastAsiaTheme="minorHAnsi"/>
                <w:color w:val="353833"/>
                <w:sz w:val="21"/>
                <w:szCs w:val="21"/>
              </w:rPr>
              <w:t>int</w:t>
            </w:r>
            <w:proofErr w:type="spellEnd"/>
            <w:r w:rsidR="00644580">
              <w:rPr>
                <w:rStyle w:val="HTMLCode"/>
                <w:rFonts w:eastAsiaTheme="minorHAnsi"/>
                <w:color w:val="353833"/>
                <w:sz w:val="21"/>
                <w:szCs w:val="21"/>
              </w:rPr>
              <w:t> </w:t>
            </w:r>
            <w:proofErr w:type="spellStart"/>
            <w:r w:rsidR="00644580">
              <w:rPr>
                <w:rStyle w:val="HTMLCode"/>
                <w:rFonts w:eastAsiaTheme="minorHAnsi"/>
                <w:color w:val="353833"/>
                <w:sz w:val="21"/>
                <w:szCs w:val="21"/>
              </w:rPr>
              <w:t>initialCapacity</w:t>
            </w:r>
            <w:proofErr w:type="spellEnd"/>
            <w:r w:rsidR="00644580">
              <w:rPr>
                <w:rStyle w:val="HTMLCode"/>
                <w:rFonts w:eastAsiaTheme="minorHAnsi"/>
                <w:color w:val="353833"/>
                <w:sz w:val="21"/>
                <w:szCs w:val="21"/>
              </w:rPr>
              <w:t>, float </w:t>
            </w:r>
            <w:proofErr w:type="spellStart"/>
            <w:r w:rsidR="00644580">
              <w:rPr>
                <w:rStyle w:val="HTMLCode"/>
                <w:rFonts w:eastAsiaTheme="minorHAnsi"/>
                <w:color w:val="353833"/>
                <w:sz w:val="21"/>
                <w:szCs w:val="21"/>
              </w:rPr>
              <w:t>loadFactor</w:t>
            </w:r>
            <w:proofErr w:type="spellEnd"/>
            <w:r w:rsidR="00644580">
              <w:rPr>
                <w:rStyle w:val="HTMLCode"/>
                <w:rFonts w:eastAsiaTheme="minorHAnsi"/>
                <w:color w:val="353833"/>
                <w:sz w:val="21"/>
                <w:szCs w:val="21"/>
              </w:rPr>
              <w:t>)</w:t>
            </w:r>
          </w:p>
          <w:p w:rsidR="00644580" w:rsidRDefault="00644580" w:rsidP="00644580">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specified initial capacity and load factor.</w:t>
            </w:r>
          </w:p>
        </w:tc>
      </w:tr>
      <w:tr w:rsidR="00644580" w:rsidTr="00644580">
        <w:trPr>
          <w:tblCellSpacing w:w="0" w:type="dxa"/>
        </w:trPr>
        <w:tc>
          <w:tcPr>
            <w:tcW w:w="18975" w:type="dxa"/>
            <w:shd w:val="clear" w:color="auto" w:fill="EEEEEF"/>
            <w:tcMar>
              <w:top w:w="120" w:type="dxa"/>
              <w:left w:w="150" w:type="dxa"/>
              <w:bottom w:w="45" w:type="dxa"/>
              <w:right w:w="0" w:type="dxa"/>
            </w:tcMar>
            <w:hideMark/>
          </w:tcPr>
          <w:p w:rsidR="00644580" w:rsidRDefault="00CE4181">
            <w:pPr>
              <w:rPr>
                <w:rFonts w:ascii="Arial" w:hAnsi="Arial" w:cs="Arial"/>
                <w:color w:val="353833"/>
                <w:sz w:val="20"/>
                <w:szCs w:val="20"/>
              </w:rPr>
            </w:pPr>
            <w:hyperlink r:id="rId24" w:anchor="HashMap-java.util.Map-" w:history="1">
              <w:proofErr w:type="spellStart"/>
              <w:r w:rsidR="00644580">
                <w:rPr>
                  <w:rStyle w:val="Hyperlink"/>
                  <w:b/>
                  <w:bCs/>
                  <w:color w:val="4A6782"/>
                  <w:sz w:val="21"/>
                  <w:szCs w:val="21"/>
                </w:rPr>
                <w:t>HashMap</w:t>
              </w:r>
              <w:proofErr w:type="spellEnd"/>
            </w:hyperlink>
            <w:r w:rsidR="00644580">
              <w:rPr>
                <w:rStyle w:val="HTMLCode"/>
                <w:rFonts w:eastAsiaTheme="minorHAnsi"/>
                <w:color w:val="353833"/>
                <w:sz w:val="21"/>
                <w:szCs w:val="21"/>
              </w:rPr>
              <w:t>(</w:t>
            </w:r>
            <w:hyperlink r:id="rId25" w:tooltip="interface in java.util" w:history="1">
              <w:r w:rsidR="00644580">
                <w:rPr>
                  <w:rStyle w:val="Hyperlink"/>
                  <w:b/>
                  <w:bCs/>
                  <w:color w:val="4A6782"/>
                  <w:sz w:val="21"/>
                  <w:szCs w:val="21"/>
                </w:rPr>
                <w:t>Map</w:t>
              </w:r>
            </w:hyperlink>
            <w:r w:rsidR="00644580">
              <w:rPr>
                <w:rStyle w:val="HTMLCode"/>
                <w:rFonts w:eastAsiaTheme="minorHAnsi"/>
                <w:color w:val="353833"/>
                <w:sz w:val="21"/>
                <w:szCs w:val="21"/>
              </w:rPr>
              <w:t>&lt;? extends </w:t>
            </w:r>
            <w:hyperlink r:id="rId26" w:tooltip="type parameter in HashMap" w:history="1">
              <w:r w:rsidR="00644580">
                <w:rPr>
                  <w:rStyle w:val="Hyperlink"/>
                  <w:b/>
                  <w:bCs/>
                  <w:color w:val="4A6782"/>
                  <w:sz w:val="21"/>
                  <w:szCs w:val="21"/>
                </w:rPr>
                <w:t>K</w:t>
              </w:r>
            </w:hyperlink>
            <w:r w:rsidR="00644580">
              <w:rPr>
                <w:rStyle w:val="HTMLCode"/>
                <w:rFonts w:eastAsiaTheme="minorHAnsi"/>
                <w:color w:val="353833"/>
                <w:sz w:val="21"/>
                <w:szCs w:val="21"/>
              </w:rPr>
              <w:t>,? extends </w:t>
            </w:r>
            <w:hyperlink r:id="rId27" w:tooltip="type parameter in HashMap" w:history="1">
              <w:r w:rsidR="00644580">
                <w:rPr>
                  <w:rStyle w:val="Hyperlink"/>
                  <w:b/>
                  <w:bCs/>
                  <w:color w:val="4A6782"/>
                  <w:sz w:val="21"/>
                  <w:szCs w:val="21"/>
                </w:rPr>
                <w:t>V</w:t>
              </w:r>
            </w:hyperlink>
            <w:r w:rsidR="00644580">
              <w:rPr>
                <w:rStyle w:val="HTMLCode"/>
                <w:rFonts w:eastAsiaTheme="minorHAnsi"/>
                <w:color w:val="353833"/>
                <w:sz w:val="21"/>
                <w:szCs w:val="21"/>
              </w:rPr>
              <w:t>&gt; m)</w:t>
            </w:r>
          </w:p>
          <w:p w:rsidR="00644580" w:rsidRDefault="00644580" w:rsidP="00644580">
            <w:pPr>
              <w:rPr>
                <w:rFonts w:ascii="Georgia" w:hAnsi="Georgia" w:cs="Arial"/>
                <w:color w:val="474747"/>
                <w:sz w:val="21"/>
                <w:szCs w:val="21"/>
              </w:rPr>
            </w:pPr>
            <w:r>
              <w:rPr>
                <w:rFonts w:ascii="Georgia" w:hAnsi="Georgia" w:cs="Arial"/>
                <w:color w:val="474747"/>
                <w:sz w:val="21"/>
                <w:szCs w:val="21"/>
              </w:rPr>
              <w:t>Constructs a new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same mappings as the specified </w:t>
            </w:r>
            <w:r>
              <w:rPr>
                <w:rStyle w:val="HTMLTypewriter"/>
                <w:rFonts w:eastAsiaTheme="minorHAnsi"/>
                <w:color w:val="474747"/>
                <w:sz w:val="21"/>
                <w:szCs w:val="21"/>
              </w:rPr>
              <w:t>Map</w:t>
            </w:r>
            <w:r>
              <w:rPr>
                <w:rFonts w:ascii="Georgia" w:hAnsi="Georgia" w:cs="Arial"/>
                <w:color w:val="474747"/>
                <w:sz w:val="21"/>
                <w:szCs w:val="21"/>
              </w:rPr>
              <w:t>.</w:t>
            </w:r>
          </w:p>
        </w:tc>
      </w:tr>
    </w:tbl>
    <w:p w:rsidR="00644580" w:rsidRDefault="00644580" w:rsidP="00823BD3">
      <w:pPr>
        <w:spacing w:before="75" w:after="150"/>
        <w:ind w:left="720"/>
        <w:rPr>
          <w:rFonts w:ascii="Courier New" w:hAnsi="Courier New" w:cs="Courier New"/>
          <w:color w:val="353833"/>
          <w:sz w:val="21"/>
          <w:szCs w:val="21"/>
        </w:rPr>
      </w:pPr>
    </w:p>
    <w:p w:rsidR="00823BD3" w:rsidRDefault="00CE4181" w:rsidP="00823BD3">
      <w:pPr>
        <w:spacing w:beforeAutospacing="1" w:after="0"/>
        <w:rPr>
          <w:rFonts w:ascii="Arial" w:hAnsi="Arial" w:cs="Arial"/>
          <w:color w:val="353833"/>
          <w:sz w:val="21"/>
          <w:szCs w:val="21"/>
        </w:rPr>
      </w:pPr>
      <w:r w:rsidRPr="00CE4181">
        <w:rPr>
          <w:rFonts w:ascii="Arial" w:hAnsi="Arial" w:cs="Arial"/>
          <w:color w:val="353833"/>
          <w:sz w:val="21"/>
          <w:szCs w:val="21"/>
        </w:rPr>
        <w:pict>
          <v:rect id="_x0000_i1025" style="width:0;height:1.5pt" o:hralign="center" o:hrstd="t" o:hr="t" fillcolor="#a0a0a0" stroked="f"/>
        </w:pict>
      </w:r>
    </w:p>
    <w:p w:rsidR="00823BD3" w:rsidRDefault="00823BD3" w:rsidP="00823BD3">
      <w:pPr>
        <w:spacing w:beforeAutospacing="1"/>
        <w:rPr>
          <w:rFonts w:ascii="Arial" w:hAnsi="Arial" w:cs="Arial"/>
          <w:color w:val="353833"/>
          <w:sz w:val="21"/>
          <w:szCs w:val="21"/>
        </w:rPr>
      </w:pPr>
    </w:p>
    <w:p w:rsidR="00823BD3" w:rsidRDefault="00823BD3" w:rsidP="00823BD3">
      <w:pPr>
        <w:pStyle w:val="HTMLPreformatted"/>
        <w:rPr>
          <w:color w:val="353833"/>
          <w:sz w:val="21"/>
          <w:szCs w:val="21"/>
        </w:rPr>
      </w:pPr>
      <w:r>
        <w:rPr>
          <w:color w:val="353833"/>
          <w:sz w:val="21"/>
          <w:szCs w:val="21"/>
        </w:rPr>
        <w:t xml:space="preserve">public class </w:t>
      </w:r>
      <w:proofErr w:type="spellStart"/>
      <w:r>
        <w:rPr>
          <w:rStyle w:val="typenamelabel"/>
          <w:b/>
          <w:bCs/>
          <w:color w:val="353833"/>
          <w:sz w:val="21"/>
          <w:szCs w:val="21"/>
        </w:rPr>
        <w:t>HashMap</w:t>
      </w:r>
      <w:proofErr w:type="spellEnd"/>
      <w:r>
        <w:rPr>
          <w:rStyle w:val="typenamelabel"/>
          <w:b/>
          <w:bCs/>
          <w:color w:val="353833"/>
          <w:sz w:val="21"/>
          <w:szCs w:val="21"/>
        </w:rPr>
        <w:t>&lt;K,V&gt;</w:t>
      </w:r>
    </w:p>
    <w:p w:rsidR="00823BD3" w:rsidRDefault="00823BD3" w:rsidP="00823BD3">
      <w:pPr>
        <w:pStyle w:val="HTMLPreformatted"/>
        <w:rPr>
          <w:color w:val="353833"/>
          <w:sz w:val="21"/>
          <w:szCs w:val="21"/>
        </w:rPr>
      </w:pPr>
      <w:r>
        <w:rPr>
          <w:color w:val="353833"/>
          <w:sz w:val="21"/>
          <w:szCs w:val="21"/>
        </w:rPr>
        <w:t xml:space="preserve">extends </w:t>
      </w:r>
      <w:hyperlink r:id="rId28" w:tooltip="class in java.util" w:history="1">
        <w:proofErr w:type="spellStart"/>
        <w:r>
          <w:rPr>
            <w:rStyle w:val="Hyperlink"/>
            <w:rFonts w:eastAsiaTheme="majorEastAsia"/>
            <w:color w:val="4A6782"/>
            <w:sz w:val="21"/>
            <w:szCs w:val="21"/>
          </w:rPr>
          <w:t>AbstractMap</w:t>
        </w:r>
        <w:proofErr w:type="spellEnd"/>
      </w:hyperlink>
      <w:r>
        <w:rPr>
          <w:color w:val="353833"/>
          <w:sz w:val="21"/>
          <w:szCs w:val="21"/>
        </w:rPr>
        <w:t>&lt;K,V&gt;</w:t>
      </w:r>
    </w:p>
    <w:p w:rsidR="00823BD3" w:rsidRDefault="00823BD3" w:rsidP="00823BD3">
      <w:pPr>
        <w:pStyle w:val="HTMLPreformatted"/>
        <w:rPr>
          <w:color w:val="353833"/>
          <w:sz w:val="21"/>
          <w:szCs w:val="21"/>
        </w:rPr>
      </w:pPr>
      <w:r>
        <w:rPr>
          <w:color w:val="353833"/>
          <w:sz w:val="21"/>
          <w:szCs w:val="21"/>
        </w:rPr>
        <w:t xml:space="preserve">implements </w:t>
      </w:r>
      <w:hyperlink r:id="rId29" w:tooltip="interface in java.util" w:history="1">
        <w:r>
          <w:rPr>
            <w:rStyle w:val="Hyperlink"/>
            <w:rFonts w:eastAsiaTheme="majorEastAsia"/>
            <w:color w:val="4A6782"/>
            <w:sz w:val="21"/>
            <w:szCs w:val="21"/>
          </w:rPr>
          <w:t>Map</w:t>
        </w:r>
      </w:hyperlink>
      <w:r>
        <w:rPr>
          <w:color w:val="353833"/>
          <w:sz w:val="21"/>
          <w:szCs w:val="21"/>
        </w:rPr>
        <w:t xml:space="preserve">&lt;K,V&gt;, </w:t>
      </w:r>
      <w:hyperlink r:id="rId30" w:tooltip="interface in java.lang" w:history="1">
        <w:proofErr w:type="spellStart"/>
        <w:r>
          <w:rPr>
            <w:rStyle w:val="Hyperlink"/>
            <w:rFonts w:eastAsiaTheme="majorEastAsia"/>
            <w:color w:val="4A6782"/>
            <w:sz w:val="21"/>
            <w:szCs w:val="21"/>
          </w:rPr>
          <w:t>Cloneable</w:t>
        </w:r>
        <w:proofErr w:type="spellEnd"/>
      </w:hyperlink>
      <w:r>
        <w:rPr>
          <w:color w:val="353833"/>
          <w:sz w:val="21"/>
          <w:szCs w:val="21"/>
        </w:rPr>
        <w:t xml:space="preserve">, </w:t>
      </w:r>
      <w:hyperlink r:id="rId31" w:tooltip="interface in java.io" w:history="1">
        <w:proofErr w:type="spellStart"/>
        <w:r>
          <w:rPr>
            <w:rStyle w:val="Hyperlink"/>
            <w:rFonts w:eastAsiaTheme="majorEastAsia"/>
            <w:color w:val="4A6782"/>
            <w:sz w:val="21"/>
            <w:szCs w:val="21"/>
          </w:rPr>
          <w:t>Serializable</w:t>
        </w:r>
        <w:proofErr w:type="spellEnd"/>
      </w:hyperlink>
    </w:p>
    <w:p w:rsidR="00823BD3" w:rsidRDefault="00823BD3" w:rsidP="00823BD3">
      <w:pPr>
        <w:spacing w:beforeAutospacing="1"/>
        <w:rPr>
          <w:rFonts w:ascii="Georgia" w:hAnsi="Georgia" w:cs="Arial"/>
          <w:color w:val="474747"/>
          <w:sz w:val="21"/>
          <w:szCs w:val="21"/>
        </w:rPr>
      </w:pPr>
      <w:r>
        <w:rPr>
          <w:rFonts w:ascii="Georgia" w:hAnsi="Georgia" w:cs="Arial"/>
          <w:color w:val="474747"/>
          <w:sz w:val="21"/>
          <w:szCs w:val="21"/>
        </w:rPr>
        <w:t>Hash table based implementation of the </w:t>
      </w:r>
      <w:r>
        <w:rPr>
          <w:rStyle w:val="HTMLTypewriter"/>
          <w:rFonts w:eastAsiaTheme="minorHAnsi"/>
          <w:color w:val="474747"/>
          <w:sz w:val="21"/>
          <w:szCs w:val="21"/>
        </w:rPr>
        <w:t>Map</w:t>
      </w:r>
      <w:r>
        <w:rPr>
          <w:rFonts w:ascii="Georgia" w:hAnsi="Georgia" w:cs="Arial"/>
          <w:color w:val="474747"/>
          <w:sz w:val="21"/>
          <w:szCs w:val="21"/>
        </w:rPr>
        <w:t> interface. This implementation provides all of the optional map operations, and permits </w:t>
      </w:r>
      <w:r>
        <w:rPr>
          <w:rStyle w:val="HTMLTypewriter"/>
          <w:rFonts w:eastAsiaTheme="minorHAnsi"/>
          <w:color w:val="474747"/>
          <w:sz w:val="21"/>
          <w:szCs w:val="21"/>
        </w:rPr>
        <w:t>null</w:t>
      </w:r>
      <w:r>
        <w:rPr>
          <w:rFonts w:ascii="Georgia" w:hAnsi="Georgia" w:cs="Arial"/>
          <w:color w:val="474747"/>
          <w:sz w:val="21"/>
          <w:szCs w:val="21"/>
        </w:rPr>
        <w:t> values and the </w:t>
      </w:r>
      <w:r>
        <w:rPr>
          <w:rStyle w:val="HTMLTypewriter"/>
          <w:rFonts w:eastAsiaTheme="minorHAnsi"/>
          <w:color w:val="474747"/>
          <w:sz w:val="21"/>
          <w:szCs w:val="21"/>
        </w:rPr>
        <w:t>null</w:t>
      </w:r>
      <w:r>
        <w:rPr>
          <w:rFonts w:ascii="Georgia" w:hAnsi="Georgia" w:cs="Arial"/>
          <w:color w:val="474747"/>
          <w:sz w:val="21"/>
          <w:szCs w:val="21"/>
        </w:rPr>
        <w:t> key. (The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class is roughly equivalent to </w:t>
      </w:r>
      <w:proofErr w:type="spellStart"/>
      <w:r>
        <w:rPr>
          <w:rStyle w:val="HTMLTypewriter"/>
          <w:rFonts w:eastAsiaTheme="minorHAnsi"/>
          <w:color w:val="474747"/>
          <w:sz w:val="21"/>
          <w:szCs w:val="21"/>
        </w:rPr>
        <w:t>Hashtable</w:t>
      </w:r>
      <w:proofErr w:type="spellEnd"/>
      <w:r>
        <w:rPr>
          <w:rFonts w:ascii="Georgia" w:hAnsi="Georgia" w:cs="Arial"/>
          <w:color w:val="474747"/>
          <w:sz w:val="21"/>
          <w:szCs w:val="21"/>
        </w:rPr>
        <w:t>, except that it is unsynchronized and permits nulls.) This class makes no guarantees as to the order of the map; in particular, it does not guarantee that the order will remain constant over time.</w:t>
      </w:r>
    </w:p>
    <w:p w:rsidR="00823BD3" w:rsidRDefault="00823BD3" w:rsidP="00823BD3">
      <w:pPr>
        <w:pStyle w:val="NormalWeb"/>
        <w:spacing w:before="0"/>
        <w:rPr>
          <w:rFonts w:ascii="Georgia" w:hAnsi="Georgia" w:cs="Arial"/>
          <w:color w:val="474747"/>
          <w:sz w:val="21"/>
          <w:szCs w:val="21"/>
        </w:rPr>
      </w:pPr>
      <w:r>
        <w:rPr>
          <w:rFonts w:ascii="Georgia" w:hAnsi="Georgia" w:cs="Arial"/>
          <w:color w:val="474747"/>
          <w:sz w:val="21"/>
          <w:szCs w:val="21"/>
        </w:rPr>
        <w:t>This implementation provides constant-time performance for the basic operations (</w:t>
      </w:r>
      <w:r>
        <w:rPr>
          <w:rStyle w:val="HTMLTypewriter"/>
          <w:color w:val="474747"/>
          <w:sz w:val="21"/>
          <w:szCs w:val="21"/>
        </w:rPr>
        <w:t>get</w:t>
      </w:r>
      <w:r>
        <w:rPr>
          <w:rFonts w:ascii="Georgia" w:hAnsi="Georgia" w:cs="Arial"/>
          <w:color w:val="474747"/>
          <w:sz w:val="21"/>
          <w:szCs w:val="21"/>
        </w:rPr>
        <w:t> and </w:t>
      </w:r>
      <w:r>
        <w:rPr>
          <w:rStyle w:val="HTMLTypewriter"/>
          <w:color w:val="474747"/>
          <w:sz w:val="21"/>
          <w:szCs w:val="21"/>
        </w:rPr>
        <w:t>put</w:t>
      </w:r>
      <w:r>
        <w:rPr>
          <w:rFonts w:ascii="Georgia" w:hAnsi="Georgia" w:cs="Arial"/>
          <w:color w:val="474747"/>
          <w:sz w:val="21"/>
          <w:szCs w:val="21"/>
        </w:rPr>
        <w:t>), assuming the hash function disperses the elements properly among the buckets. Iteration over collection views requires time proportional to the "capacity" of the </w:t>
      </w:r>
      <w:proofErr w:type="spellStart"/>
      <w:r>
        <w:rPr>
          <w:rStyle w:val="HTMLTypewriter"/>
          <w:color w:val="474747"/>
          <w:sz w:val="21"/>
          <w:szCs w:val="21"/>
        </w:rPr>
        <w:t>HashMap</w:t>
      </w:r>
      <w:proofErr w:type="spellEnd"/>
      <w:r>
        <w:rPr>
          <w:rFonts w:ascii="Georgia" w:hAnsi="Georgia" w:cs="Arial"/>
          <w:color w:val="474747"/>
          <w:sz w:val="21"/>
          <w:szCs w:val="21"/>
        </w:rPr>
        <w:t> instance (the number of buckets) plus its size (the number of key-value mappings). Thus, it's very important not to set the initial capacity too high (or the load factor too low) if iteration performance is important.</w:t>
      </w:r>
    </w:p>
    <w:p w:rsidR="00823BD3" w:rsidRDefault="00823BD3" w:rsidP="00823BD3">
      <w:pPr>
        <w:pStyle w:val="NormalWeb"/>
        <w:spacing w:before="0"/>
        <w:rPr>
          <w:rFonts w:ascii="Georgia" w:hAnsi="Georgia" w:cs="Arial"/>
          <w:color w:val="474747"/>
          <w:sz w:val="21"/>
          <w:szCs w:val="21"/>
        </w:rPr>
      </w:pPr>
      <w:r>
        <w:rPr>
          <w:rFonts w:ascii="Georgia" w:hAnsi="Georgia" w:cs="Arial"/>
          <w:color w:val="474747"/>
          <w:sz w:val="21"/>
          <w:szCs w:val="21"/>
        </w:rPr>
        <w:t>An instance of </w:t>
      </w:r>
      <w:proofErr w:type="spellStart"/>
      <w:r>
        <w:rPr>
          <w:rStyle w:val="HTMLTypewriter"/>
          <w:color w:val="474747"/>
          <w:sz w:val="21"/>
          <w:szCs w:val="21"/>
        </w:rPr>
        <w:t>HashMap</w:t>
      </w:r>
      <w:proofErr w:type="spellEnd"/>
      <w:r>
        <w:rPr>
          <w:rFonts w:ascii="Georgia" w:hAnsi="Georgia" w:cs="Arial"/>
          <w:color w:val="474747"/>
          <w:sz w:val="21"/>
          <w:szCs w:val="21"/>
        </w:rPr>
        <w:t> has two parameters that affect its performance: </w:t>
      </w:r>
      <w:r>
        <w:rPr>
          <w:rFonts w:ascii="Georgia" w:hAnsi="Georgia" w:cs="Arial"/>
          <w:i/>
          <w:iCs/>
          <w:color w:val="474747"/>
          <w:sz w:val="21"/>
          <w:szCs w:val="21"/>
        </w:rPr>
        <w:t>initial capacity</w:t>
      </w:r>
      <w:r>
        <w:rPr>
          <w:rFonts w:ascii="Georgia" w:hAnsi="Georgia" w:cs="Arial"/>
          <w:color w:val="474747"/>
          <w:sz w:val="21"/>
          <w:szCs w:val="21"/>
        </w:rPr>
        <w:t> and </w:t>
      </w:r>
      <w:r>
        <w:rPr>
          <w:rFonts w:ascii="Georgia" w:hAnsi="Georgia" w:cs="Arial"/>
          <w:i/>
          <w:iCs/>
          <w:color w:val="474747"/>
          <w:sz w:val="21"/>
          <w:szCs w:val="21"/>
        </w:rPr>
        <w:t>load factor</w:t>
      </w:r>
      <w:r>
        <w:rPr>
          <w:rFonts w:ascii="Georgia" w:hAnsi="Georgia" w:cs="Arial"/>
          <w:color w:val="474747"/>
          <w:sz w:val="21"/>
          <w:szCs w:val="21"/>
        </w:rPr>
        <w:t>. The </w:t>
      </w:r>
      <w:r>
        <w:rPr>
          <w:rFonts w:ascii="Georgia" w:hAnsi="Georgia" w:cs="Arial"/>
          <w:i/>
          <w:iCs/>
          <w:color w:val="474747"/>
          <w:sz w:val="21"/>
          <w:szCs w:val="21"/>
        </w:rPr>
        <w:t>capacity</w:t>
      </w:r>
      <w:r>
        <w:rPr>
          <w:rFonts w:ascii="Georgia" w:hAnsi="Georgia" w:cs="Arial"/>
          <w:color w:val="474747"/>
          <w:sz w:val="21"/>
          <w:szCs w:val="21"/>
        </w:rPr>
        <w:t> is the number of buckets in the hash table, and the initial capacity is simply the capacity at the time the hash table is created. The </w:t>
      </w:r>
      <w:r>
        <w:rPr>
          <w:rFonts w:ascii="Georgia" w:hAnsi="Georgia" w:cs="Arial"/>
          <w:i/>
          <w:iCs/>
          <w:color w:val="474747"/>
          <w:sz w:val="21"/>
          <w:szCs w:val="21"/>
        </w:rPr>
        <w:t>load factor</w:t>
      </w:r>
      <w:r>
        <w:rPr>
          <w:rFonts w:ascii="Georgia" w:hAnsi="Georgia" w:cs="Arial"/>
          <w:color w:val="474747"/>
          <w:sz w:val="21"/>
          <w:szCs w:val="21"/>
        </w:rPr>
        <w:t xml:space="preserve"> is a measure of how full the hash table is allowed to get before its capacity is automatically increased. </w:t>
      </w:r>
      <w:r w:rsidRPr="00E44CAC">
        <w:rPr>
          <w:rFonts w:ascii="Georgia" w:hAnsi="Georgia" w:cs="Arial"/>
          <w:color w:val="474747"/>
          <w:sz w:val="21"/>
          <w:szCs w:val="21"/>
          <w:highlight w:val="yellow"/>
        </w:rPr>
        <w:t>When the number of entries in the hash table exceeds the product of the load factor and the current capacity, the hash table is </w:t>
      </w:r>
      <w:r w:rsidRPr="00E44CAC">
        <w:rPr>
          <w:rFonts w:ascii="Georgia" w:hAnsi="Georgia" w:cs="Arial"/>
          <w:i/>
          <w:iCs/>
          <w:color w:val="474747"/>
          <w:sz w:val="21"/>
          <w:szCs w:val="21"/>
          <w:highlight w:val="yellow"/>
        </w:rPr>
        <w:t>rehashed</w:t>
      </w:r>
      <w:r w:rsidRPr="00E44CAC">
        <w:rPr>
          <w:rFonts w:ascii="Georgia" w:hAnsi="Georgia" w:cs="Arial"/>
          <w:color w:val="474747"/>
          <w:sz w:val="21"/>
          <w:szCs w:val="21"/>
          <w:highlight w:val="yellow"/>
        </w:rPr>
        <w:t> (that is, internal data structures are rebuilt) so that the hash table has approximately twice the number of buckets.</w:t>
      </w:r>
    </w:p>
    <w:p w:rsidR="00823BD3" w:rsidRDefault="00823BD3" w:rsidP="00823BD3">
      <w:pPr>
        <w:pStyle w:val="NormalWeb"/>
        <w:spacing w:before="0"/>
        <w:rPr>
          <w:rFonts w:ascii="Georgia" w:hAnsi="Georgia" w:cs="Arial"/>
          <w:color w:val="474747"/>
          <w:sz w:val="21"/>
          <w:szCs w:val="21"/>
        </w:rPr>
      </w:pPr>
      <w:r>
        <w:rPr>
          <w:rFonts w:ascii="Georgia" w:hAnsi="Georgia" w:cs="Arial"/>
          <w:color w:val="474747"/>
          <w:sz w:val="21"/>
          <w:szCs w:val="21"/>
        </w:rPr>
        <w:t>As a general rule, the default load factor (.75) offers a good tradeoff between time and space costs. Higher values decrease the space overhead but increase the lookup cost (reflected in most of the operations of the </w:t>
      </w:r>
      <w:proofErr w:type="spellStart"/>
      <w:r>
        <w:rPr>
          <w:rStyle w:val="HTMLTypewriter"/>
          <w:color w:val="474747"/>
          <w:sz w:val="21"/>
          <w:szCs w:val="21"/>
        </w:rPr>
        <w:t>HashMap</w:t>
      </w:r>
      <w:proofErr w:type="spellEnd"/>
      <w:r>
        <w:rPr>
          <w:rFonts w:ascii="Georgia" w:hAnsi="Georgia" w:cs="Arial"/>
          <w:color w:val="474747"/>
          <w:sz w:val="21"/>
          <w:szCs w:val="21"/>
        </w:rPr>
        <w:t> class, including </w:t>
      </w:r>
      <w:r>
        <w:rPr>
          <w:rStyle w:val="HTMLTypewriter"/>
          <w:color w:val="474747"/>
          <w:sz w:val="21"/>
          <w:szCs w:val="21"/>
        </w:rPr>
        <w:t>get</w:t>
      </w:r>
      <w:r>
        <w:rPr>
          <w:rFonts w:ascii="Georgia" w:hAnsi="Georgia" w:cs="Arial"/>
          <w:color w:val="474747"/>
          <w:sz w:val="21"/>
          <w:szCs w:val="21"/>
        </w:rPr>
        <w:t> and </w:t>
      </w:r>
      <w:r>
        <w:rPr>
          <w:rStyle w:val="HTMLTypewriter"/>
          <w:color w:val="474747"/>
          <w:sz w:val="21"/>
          <w:szCs w:val="21"/>
        </w:rPr>
        <w:t>put</w:t>
      </w:r>
      <w:r>
        <w:rPr>
          <w:rFonts w:ascii="Georgia" w:hAnsi="Georgia" w:cs="Arial"/>
          <w:color w:val="474747"/>
          <w:sz w:val="21"/>
          <w:szCs w:val="21"/>
        </w:rPr>
        <w: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rsidR="00823BD3" w:rsidRDefault="00823BD3" w:rsidP="00823BD3">
      <w:pPr>
        <w:pStyle w:val="NormalWeb"/>
        <w:spacing w:before="0"/>
        <w:rPr>
          <w:rFonts w:ascii="Georgia" w:hAnsi="Georgia" w:cs="Arial"/>
          <w:color w:val="474747"/>
          <w:sz w:val="21"/>
          <w:szCs w:val="21"/>
        </w:rPr>
      </w:pPr>
      <w:r>
        <w:rPr>
          <w:rFonts w:ascii="Georgia" w:hAnsi="Georgia" w:cs="Arial"/>
          <w:color w:val="474747"/>
          <w:sz w:val="21"/>
          <w:szCs w:val="21"/>
        </w:rPr>
        <w:t>If many mappings are to be stored in a </w:t>
      </w:r>
      <w:proofErr w:type="spellStart"/>
      <w:r>
        <w:rPr>
          <w:rStyle w:val="HTMLTypewriter"/>
          <w:color w:val="474747"/>
          <w:sz w:val="21"/>
          <w:szCs w:val="21"/>
        </w:rPr>
        <w:t>HashMap</w:t>
      </w:r>
      <w:proofErr w:type="spellEnd"/>
      <w:r>
        <w:rPr>
          <w:rFonts w:ascii="Georgia" w:hAnsi="Georgia" w:cs="Arial"/>
          <w:color w:val="474747"/>
          <w:sz w:val="21"/>
          <w:szCs w:val="21"/>
        </w:rPr>
        <w:t> instance, creating it with a sufficiently large capacity will allow the mappings to be stored more efficiently than letting it perform automatic rehashing as needed to grow the table. Note that using many keys with the same </w:t>
      </w:r>
      <w:proofErr w:type="spellStart"/>
      <w:r>
        <w:rPr>
          <w:rStyle w:val="HTMLCode"/>
          <w:color w:val="474747"/>
          <w:sz w:val="21"/>
          <w:szCs w:val="21"/>
        </w:rPr>
        <w:t>hashCode</w:t>
      </w:r>
      <w:proofErr w:type="spellEnd"/>
      <w:r>
        <w:rPr>
          <w:rStyle w:val="HTMLCode"/>
          <w:color w:val="474747"/>
          <w:sz w:val="21"/>
          <w:szCs w:val="21"/>
        </w:rPr>
        <w:t>()</w:t>
      </w:r>
      <w:r>
        <w:rPr>
          <w:rFonts w:ascii="Georgia" w:hAnsi="Georgia" w:cs="Arial"/>
          <w:color w:val="474747"/>
          <w:sz w:val="21"/>
          <w:szCs w:val="21"/>
        </w:rPr>
        <w:t xml:space="preserve"> is a </w:t>
      </w:r>
      <w:r>
        <w:rPr>
          <w:rFonts w:ascii="Georgia" w:hAnsi="Georgia" w:cs="Arial"/>
          <w:color w:val="474747"/>
          <w:sz w:val="21"/>
          <w:szCs w:val="21"/>
        </w:rPr>
        <w:lastRenderedPageBreak/>
        <w:t>sure way to slow down performance of any hash table. To ameliorate impact, when keys are </w:t>
      </w:r>
      <w:hyperlink r:id="rId32" w:tooltip="interface in java.lang" w:history="1">
        <w:r>
          <w:rPr>
            <w:rStyle w:val="HTMLCode"/>
            <w:color w:val="4A6782"/>
            <w:sz w:val="21"/>
            <w:szCs w:val="21"/>
          </w:rPr>
          <w:t>Comparable</w:t>
        </w:r>
      </w:hyperlink>
      <w:r>
        <w:rPr>
          <w:rFonts w:ascii="Georgia" w:hAnsi="Georgia" w:cs="Arial"/>
          <w:color w:val="474747"/>
          <w:sz w:val="21"/>
          <w:szCs w:val="21"/>
        </w:rPr>
        <w:t>, this class may use comparison order among keys to help break ties.</w:t>
      </w:r>
    </w:p>
    <w:p w:rsidR="00823BD3" w:rsidRDefault="00823BD3" w:rsidP="007B58F1">
      <w:pPr>
        <w:shd w:val="clear" w:color="auto" w:fill="FFFFFF"/>
        <w:spacing w:after="0" w:line="240" w:lineRule="auto"/>
        <w:outlineLvl w:val="0"/>
        <w:rPr>
          <w:rFonts w:ascii="Arial" w:eastAsia="Times New Roman" w:hAnsi="Arial" w:cs="Arial"/>
          <w:color w:val="333333"/>
          <w:kern w:val="36"/>
          <w:sz w:val="42"/>
          <w:szCs w:val="42"/>
          <w:bdr w:val="none" w:sz="0" w:space="0" w:color="auto" w:frame="1"/>
        </w:rPr>
      </w:pPr>
    </w:p>
    <w:p w:rsidR="007B58F1" w:rsidRDefault="007B58F1" w:rsidP="007B58F1">
      <w:pPr>
        <w:shd w:val="clear" w:color="auto" w:fill="FFFFFF"/>
        <w:spacing w:after="0" w:line="240" w:lineRule="auto"/>
        <w:outlineLvl w:val="0"/>
        <w:rPr>
          <w:rFonts w:ascii="Arial" w:eastAsia="Times New Roman" w:hAnsi="Arial" w:cs="Arial"/>
          <w:color w:val="333333"/>
          <w:kern w:val="36"/>
          <w:sz w:val="42"/>
          <w:szCs w:val="42"/>
          <w:bdr w:val="none" w:sz="0" w:space="0" w:color="auto" w:frame="1"/>
        </w:rPr>
      </w:pPr>
      <w:r w:rsidRPr="007B58F1">
        <w:rPr>
          <w:rFonts w:ascii="Arial" w:eastAsia="Times New Roman" w:hAnsi="Arial" w:cs="Arial"/>
          <w:color w:val="333333"/>
          <w:kern w:val="36"/>
          <w:sz w:val="42"/>
          <w:szCs w:val="42"/>
          <w:bdr w:val="none" w:sz="0" w:space="0" w:color="auto" w:frame="1"/>
        </w:rPr>
        <w:t xml:space="preserve">How </w:t>
      </w:r>
      <w:proofErr w:type="spellStart"/>
      <w:r w:rsidRPr="007B58F1">
        <w:rPr>
          <w:rFonts w:ascii="Arial" w:eastAsia="Times New Roman" w:hAnsi="Arial" w:cs="Arial"/>
          <w:color w:val="333333"/>
          <w:kern w:val="36"/>
          <w:sz w:val="42"/>
          <w:szCs w:val="42"/>
          <w:bdr w:val="none" w:sz="0" w:space="0" w:color="auto" w:frame="1"/>
        </w:rPr>
        <w:t>HashMap</w:t>
      </w:r>
      <w:proofErr w:type="spellEnd"/>
      <w:r w:rsidRPr="007B58F1">
        <w:rPr>
          <w:rFonts w:ascii="Arial" w:eastAsia="Times New Roman" w:hAnsi="Arial" w:cs="Arial"/>
          <w:color w:val="333333"/>
          <w:kern w:val="36"/>
          <w:sz w:val="42"/>
          <w:szCs w:val="42"/>
          <w:bdr w:val="none" w:sz="0" w:space="0" w:color="auto" w:frame="1"/>
        </w:rPr>
        <w:t xml:space="preserve"> works in java</w:t>
      </w:r>
    </w:p>
    <w:p w:rsidR="00823BD3" w:rsidRPr="007B58F1" w:rsidRDefault="00823BD3" w:rsidP="007B58F1">
      <w:pPr>
        <w:shd w:val="clear" w:color="auto" w:fill="FFFFFF"/>
        <w:spacing w:after="0" w:line="240" w:lineRule="auto"/>
        <w:outlineLvl w:val="0"/>
        <w:rPr>
          <w:rFonts w:ascii="Arial" w:eastAsia="Times New Roman" w:hAnsi="Arial" w:cs="Arial"/>
          <w:color w:val="333333"/>
          <w:kern w:val="36"/>
          <w:sz w:val="42"/>
          <w:szCs w:val="42"/>
        </w:rPr>
      </w:pPr>
    </w:p>
    <w:p w:rsidR="00065C71" w:rsidRDefault="00065C71"/>
    <w:p w:rsidR="007B58F1" w:rsidRDefault="007B58F1"/>
    <w:p w:rsidR="007B58F1" w:rsidRDefault="007B58F1">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Most common interview questions are “How </w:t>
      </w:r>
      <w:proofErr w:type="spellStart"/>
      <w:r>
        <w:rPr>
          <w:rFonts w:ascii="Tahoma" w:hAnsi="Tahoma" w:cs="Tahoma"/>
          <w:color w:val="333333"/>
          <w:sz w:val="23"/>
          <w:szCs w:val="23"/>
          <w:shd w:val="clear" w:color="auto" w:fill="FFFFFF"/>
        </w:rPr>
        <w:t>HashMap</w:t>
      </w:r>
      <w:proofErr w:type="spellEnd"/>
      <w:r>
        <w:rPr>
          <w:rFonts w:ascii="Tahoma" w:hAnsi="Tahoma" w:cs="Tahoma"/>
          <w:color w:val="333333"/>
          <w:sz w:val="23"/>
          <w:szCs w:val="23"/>
          <w:shd w:val="clear" w:color="auto" w:fill="FFFFFF"/>
        </w:rPr>
        <w:t xml:space="preserve"> works in java”, “How get and put method of </w:t>
      </w:r>
      <w:proofErr w:type="spellStart"/>
      <w:r>
        <w:rPr>
          <w:rFonts w:ascii="Tahoma" w:hAnsi="Tahoma" w:cs="Tahoma"/>
          <w:color w:val="333333"/>
          <w:sz w:val="23"/>
          <w:szCs w:val="23"/>
          <w:shd w:val="clear" w:color="auto" w:fill="FFFFFF"/>
        </w:rPr>
        <w:t>HashMap</w:t>
      </w:r>
      <w:proofErr w:type="spellEnd"/>
      <w:r>
        <w:rPr>
          <w:rFonts w:ascii="Tahoma" w:hAnsi="Tahoma" w:cs="Tahoma"/>
          <w:color w:val="333333"/>
          <w:sz w:val="23"/>
          <w:szCs w:val="23"/>
          <w:shd w:val="clear" w:color="auto" w:fill="FFFFFF"/>
        </w:rPr>
        <w:t xml:space="preserve"> work internally”. Here I am trying to explain internal functionality with an easy example. Rather than going through theory, we will start with example first, so that you will get better understanding and then we will see how get and put function work in java.</w:t>
      </w:r>
      <w:r>
        <w:rPr>
          <w:rFonts w:ascii="Tahoma" w:hAnsi="Tahoma" w:cs="Tahoma"/>
          <w:color w:val="333333"/>
          <w:sz w:val="23"/>
          <w:szCs w:val="23"/>
        </w:rPr>
        <w:br/>
      </w:r>
      <w:r>
        <w:rPr>
          <w:rFonts w:ascii="Tahoma" w:hAnsi="Tahoma" w:cs="Tahoma"/>
          <w:color w:val="333333"/>
          <w:sz w:val="23"/>
          <w:szCs w:val="23"/>
          <w:shd w:val="clear" w:color="auto" w:fill="FFFFFF"/>
        </w:rPr>
        <w:t xml:space="preserve">Lets take a very simple example. I have a Country class, we are going to use Country class object as key and its capital name(string) as value. Below example will help you to understand, how these key value pair will be stored in </w:t>
      </w:r>
      <w:proofErr w:type="spellStart"/>
      <w:r>
        <w:rPr>
          <w:rFonts w:ascii="Tahoma" w:hAnsi="Tahoma" w:cs="Tahoma"/>
          <w:color w:val="333333"/>
          <w:sz w:val="23"/>
          <w:szCs w:val="23"/>
          <w:shd w:val="clear" w:color="auto" w:fill="FFFFFF"/>
        </w:rPr>
        <w:t>hashmap</w:t>
      </w:r>
      <w:proofErr w:type="spellEnd"/>
      <w:r>
        <w:rPr>
          <w:rFonts w:ascii="Tahoma" w:hAnsi="Tahoma" w:cs="Tahoma"/>
          <w:color w:val="333333"/>
          <w:sz w:val="23"/>
          <w:szCs w:val="23"/>
          <w:shd w:val="clear" w:color="auto" w:fill="FFFFFF"/>
        </w:rPr>
        <w:t>.</w:t>
      </w:r>
    </w:p>
    <w:p w:rsidR="007B58F1" w:rsidRDefault="007B58F1">
      <w:pPr>
        <w:rPr>
          <w:rFonts w:ascii="Tahoma" w:hAnsi="Tahoma" w:cs="Tahoma"/>
          <w:color w:val="333333"/>
          <w:sz w:val="23"/>
          <w:szCs w:val="23"/>
          <w:shd w:val="clear" w:color="auto" w:fill="FFFFFF"/>
        </w:rPr>
      </w:pPr>
    </w:p>
    <w:p w:rsidR="007B58F1" w:rsidRDefault="007B58F1" w:rsidP="007B58F1">
      <w:pPr>
        <w:pStyle w:val="Heading2"/>
        <w:shd w:val="clear" w:color="auto" w:fill="FFFFFF"/>
        <w:spacing w:before="375" w:after="150" w:line="240" w:lineRule="atLeast"/>
        <w:rPr>
          <w:rFonts w:ascii="Helvetica" w:hAnsi="Helvetica"/>
          <w:b w:val="0"/>
          <w:bCs w:val="0"/>
          <w:color w:val="333333"/>
          <w:sz w:val="45"/>
          <w:szCs w:val="45"/>
        </w:rPr>
      </w:pPr>
      <w:r>
        <w:rPr>
          <w:rFonts w:ascii="Helvetica" w:hAnsi="Helvetica"/>
          <w:b w:val="0"/>
          <w:bCs w:val="0"/>
          <w:color w:val="333333"/>
          <w:sz w:val="45"/>
          <w:szCs w:val="45"/>
        </w:rPr>
        <w:t>1. Country.java</w:t>
      </w:r>
    </w:p>
    <w:tbl>
      <w:tblPr>
        <w:tblW w:w="0" w:type="auto"/>
        <w:tblCellSpacing w:w="15" w:type="dxa"/>
        <w:tblCellMar>
          <w:top w:w="15" w:type="dxa"/>
          <w:left w:w="15" w:type="dxa"/>
          <w:bottom w:w="15" w:type="dxa"/>
          <w:right w:w="15" w:type="dxa"/>
        </w:tblCellMar>
        <w:tblLook w:val="04A0"/>
      </w:tblPr>
      <w:tblGrid>
        <w:gridCol w:w="81"/>
        <w:gridCol w:w="9369"/>
      </w:tblGrid>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333333"/>
              </w:rPr>
              <w:t>package</w:t>
            </w:r>
            <w:r>
              <w:rPr>
                <w:color w:val="333333"/>
              </w:rPr>
              <w:t> </w:t>
            </w:r>
            <w:proofErr w:type="spellStart"/>
            <w:r>
              <w:rPr>
                <w:rStyle w:val="HTMLCode"/>
                <w:rFonts w:eastAsiaTheme="majorEastAsia"/>
                <w:color w:val="333333"/>
              </w:rPr>
              <w:t>org.arpit.javapostsforlearning</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class</w:t>
            </w:r>
            <w:r>
              <w:rPr>
                <w:color w:val="333333"/>
              </w:rPr>
              <w:t> </w:t>
            </w:r>
            <w:r>
              <w:rPr>
                <w:rStyle w:val="HTMLCode"/>
                <w:rFonts w:eastAsiaTheme="majorEastAsia"/>
                <w:color w:val="333333"/>
              </w:rPr>
              <w:t>Country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81"/>
        <w:gridCol w:w="9369"/>
      </w:tblGrid>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String name;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81"/>
        <w:gridCol w:w="9369"/>
      </w:tblGrid>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long</w:t>
            </w:r>
            <w:r>
              <w:rPr>
                <w:color w:val="333333"/>
              </w:rPr>
              <w:t> </w:t>
            </w:r>
            <w:r>
              <w:rPr>
                <w:rStyle w:val="HTMLCode"/>
                <w:rFonts w:eastAsiaTheme="majorEastAsia"/>
                <w:color w:val="333333"/>
              </w:rPr>
              <w:t>population;</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81"/>
        <w:gridCol w:w="9369"/>
      </w:tblGrid>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Country(String name, long</w:t>
            </w:r>
            <w:r>
              <w:rPr>
                <w:color w:val="333333"/>
              </w:rPr>
              <w:t> </w:t>
            </w:r>
            <w:r>
              <w:rPr>
                <w:rStyle w:val="HTMLCode"/>
                <w:rFonts w:eastAsiaTheme="majorEastAsia"/>
                <w:color w:val="333333"/>
              </w:rPr>
              <w:t>population) {</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super();</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81"/>
        <w:gridCol w:w="9369"/>
      </w:tblGrid>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this.name = name;</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this.population</w:t>
            </w:r>
            <w:proofErr w:type="spellEnd"/>
            <w:r>
              <w:rPr>
                <w:rStyle w:val="HTMLCode"/>
                <w:rFonts w:eastAsiaTheme="majorEastAsia"/>
                <w:color w:val="333333"/>
              </w:rPr>
              <w:t xml:space="preserve"> = population;</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 xml:space="preserve">String </w:t>
            </w:r>
            <w:proofErr w:type="spellStart"/>
            <w:r>
              <w:rPr>
                <w:rStyle w:val="HTMLCode"/>
                <w:rFonts w:eastAsiaTheme="majorEastAsia"/>
                <w:color w:val="333333"/>
              </w:rPr>
              <w:t>getName</w:t>
            </w:r>
            <w:proofErr w:type="spellEnd"/>
            <w:r>
              <w:rPr>
                <w:rStyle w:val="HTMLCode"/>
                <w:rFonts w:eastAsiaTheme="majorEastAsia"/>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name;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void</w:t>
            </w:r>
            <w:r>
              <w:rPr>
                <w:color w:val="333333"/>
              </w:rPr>
              <w:t> </w:t>
            </w:r>
            <w:proofErr w:type="spellStart"/>
            <w:r>
              <w:rPr>
                <w:rStyle w:val="HTMLCode"/>
                <w:rFonts w:eastAsiaTheme="majorEastAsia"/>
                <w:color w:val="333333"/>
              </w:rPr>
              <w:t>setName</w:t>
            </w:r>
            <w:proofErr w:type="spellEnd"/>
            <w:r>
              <w:rPr>
                <w:rStyle w:val="HTMLCode"/>
                <w:rFonts w:eastAsiaTheme="majorEastAsia"/>
                <w:color w:val="333333"/>
              </w:rPr>
              <w:t>(String name)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this.name = name;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long</w:t>
            </w:r>
            <w:r>
              <w:rPr>
                <w:color w:val="333333"/>
              </w:rPr>
              <w:t> </w:t>
            </w:r>
            <w:proofErr w:type="spellStart"/>
            <w:r>
              <w:rPr>
                <w:rStyle w:val="HTMLCode"/>
                <w:rFonts w:eastAsiaTheme="majorEastAsia"/>
                <w:color w:val="333333"/>
              </w:rPr>
              <w:t>getPopulation</w:t>
            </w:r>
            <w:proofErr w:type="spellEnd"/>
            <w:r>
              <w:rPr>
                <w:rStyle w:val="HTMLCode"/>
                <w:rFonts w:eastAsiaTheme="majorEastAsia"/>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population;</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void</w:t>
            </w:r>
            <w:r>
              <w:rPr>
                <w:color w:val="333333"/>
              </w:rPr>
              <w:t> </w:t>
            </w:r>
            <w:proofErr w:type="spellStart"/>
            <w:r>
              <w:rPr>
                <w:rStyle w:val="HTMLCode"/>
                <w:rFonts w:eastAsiaTheme="majorEastAsia"/>
                <w:color w:val="333333"/>
              </w:rPr>
              <w:t>setPopulation</w:t>
            </w:r>
            <w:proofErr w:type="spellEnd"/>
            <w:r>
              <w:rPr>
                <w:rStyle w:val="HTMLCode"/>
                <w:rFonts w:eastAsiaTheme="majorEastAsia"/>
                <w:color w:val="333333"/>
              </w:rPr>
              <w:t>(long</w:t>
            </w:r>
            <w:r>
              <w:rPr>
                <w:color w:val="333333"/>
              </w:rPr>
              <w:t> </w:t>
            </w:r>
            <w:r>
              <w:rPr>
                <w:rStyle w:val="HTMLCode"/>
                <w:rFonts w:eastAsiaTheme="majorEastAsia"/>
                <w:color w:val="333333"/>
              </w:rPr>
              <w:t>population)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this.population</w:t>
            </w:r>
            <w:proofErr w:type="spellEnd"/>
            <w:r>
              <w:rPr>
                <w:rStyle w:val="HTMLCode"/>
                <w:rFonts w:eastAsiaTheme="majorEastAsia"/>
                <w:color w:val="333333"/>
              </w:rPr>
              <w:t xml:space="preserve"> = population;</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24</w:t>
            </w:r>
          </w:p>
        </w:tc>
        <w:tc>
          <w:tcPr>
            <w:tcW w:w="12300" w:type="dxa"/>
            <w:vAlign w:val="center"/>
            <w:hideMark/>
          </w:tcPr>
          <w:p w:rsidR="007B58F1" w:rsidRDefault="007B58F1">
            <w:pPr>
              <w:rPr>
                <w:color w:val="333333"/>
                <w:sz w:val="24"/>
                <w:szCs w:val="24"/>
              </w:rPr>
            </w:pP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If length of name in country object is even then return 31(any random number) and if odd then return 95(any random number).</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 This is not a good practice to generate </w:t>
            </w:r>
            <w:proofErr w:type="spellStart"/>
            <w:r>
              <w:rPr>
                <w:rStyle w:val="HTMLCode"/>
                <w:rFonts w:eastAsiaTheme="majorEastAsia"/>
                <w:color w:val="333333"/>
              </w:rPr>
              <w:t>hashcode</w:t>
            </w:r>
            <w:proofErr w:type="spellEnd"/>
            <w:r>
              <w:rPr>
                <w:rStyle w:val="HTMLCode"/>
                <w:rFonts w:eastAsiaTheme="majorEastAsia"/>
                <w:color w:val="333333"/>
              </w:rPr>
              <w:t xml:space="preserve"> as below method but I am doing so to give better and easy understanding of </w:t>
            </w:r>
            <w:proofErr w:type="spellStart"/>
            <w:r>
              <w:rPr>
                <w:rStyle w:val="HTMLCode"/>
                <w:rFonts w:eastAsiaTheme="majorEastAsia"/>
                <w:color w:val="333333"/>
              </w:rPr>
              <w:t>hashmap</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@Override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proofErr w:type="spellStart"/>
            <w:r>
              <w:rPr>
                <w:rStyle w:val="HTMLCode"/>
                <w:rFonts w:eastAsiaTheme="majorEastAsia"/>
                <w:color w:val="333333"/>
              </w:rPr>
              <w:t>int</w:t>
            </w:r>
            <w:proofErr w:type="spellEnd"/>
            <w:r>
              <w:rPr>
                <w:color w:val="333333"/>
              </w:rPr>
              <w:t> </w:t>
            </w:r>
            <w:proofErr w:type="spellStart"/>
            <w:r>
              <w:rPr>
                <w:rStyle w:val="HTMLCode"/>
                <w:rFonts w:eastAsiaTheme="majorEastAsia"/>
                <w:color w:val="333333"/>
              </w:rPr>
              <w:t>hashCode</w:t>
            </w:r>
            <w:proofErr w:type="spellEnd"/>
            <w:r>
              <w:rPr>
                <w:rStyle w:val="HTMLCode"/>
                <w:rFonts w:eastAsiaTheme="majorEastAsia"/>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proofErr w:type="spellStart"/>
            <w:r>
              <w:rPr>
                <w:rStyle w:val="HTMLCode"/>
                <w:rFonts w:eastAsiaTheme="majorEastAsia"/>
                <w:color w:val="333333"/>
              </w:rPr>
              <w:t>this.name.length</w:t>
            </w:r>
            <w:proofErr w:type="spellEnd"/>
            <w:r>
              <w:rPr>
                <w:rStyle w:val="HTMLCode"/>
                <w:rFonts w:eastAsiaTheme="majorEastAsia"/>
                <w:color w:val="333333"/>
              </w:rPr>
              <w:t>()%2==0)</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31;</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sidR="00755455">
              <w:rPr>
                <w:rStyle w:val="HTMLCode"/>
                <w:rFonts w:eastAsiaTheme="majorEastAsia"/>
                <w:color w:val="333333"/>
              </w:rPr>
              <w:t>E</w:t>
            </w:r>
            <w:r>
              <w:rPr>
                <w:rStyle w:val="HTMLCode"/>
                <w:rFonts w:eastAsiaTheme="majorEastAsia"/>
                <w:color w:val="333333"/>
              </w:rPr>
              <w:t>lse</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95;</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@Override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proofErr w:type="spellStart"/>
            <w:r>
              <w:rPr>
                <w:rStyle w:val="HTMLCode"/>
                <w:rFonts w:eastAsiaTheme="majorEastAsia"/>
                <w:color w:val="333333"/>
              </w:rPr>
              <w:t>boolean</w:t>
            </w:r>
            <w:proofErr w:type="spellEnd"/>
            <w:r>
              <w:rPr>
                <w:color w:val="333333"/>
              </w:rPr>
              <w:t> </w:t>
            </w:r>
            <w:r>
              <w:rPr>
                <w:rStyle w:val="HTMLCode"/>
                <w:rFonts w:eastAsiaTheme="majorEastAsia"/>
                <w:color w:val="333333"/>
              </w:rPr>
              <w:t xml:space="preserve">equals(Object </w:t>
            </w:r>
            <w:proofErr w:type="spellStart"/>
            <w:r>
              <w:rPr>
                <w:rStyle w:val="HTMLCode"/>
                <w:rFonts w:eastAsiaTheme="majorEastAsia"/>
                <w:color w:val="333333"/>
              </w:rPr>
              <w:t>obj</w:t>
            </w:r>
            <w:proofErr w:type="spellEnd"/>
            <w:r>
              <w:rPr>
                <w:rStyle w:val="HTMLCode"/>
                <w:rFonts w:eastAsiaTheme="majorEastAsia"/>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36</w:t>
            </w:r>
          </w:p>
        </w:tc>
        <w:tc>
          <w:tcPr>
            <w:tcW w:w="12300" w:type="dxa"/>
            <w:vAlign w:val="center"/>
            <w:hideMark/>
          </w:tcPr>
          <w:p w:rsidR="007B58F1" w:rsidRDefault="007B58F1">
            <w:pPr>
              <w:rPr>
                <w:color w:val="333333"/>
                <w:sz w:val="24"/>
                <w:szCs w:val="24"/>
              </w:rPr>
            </w:pP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other = (Country) </w:t>
            </w:r>
            <w:proofErr w:type="spellStart"/>
            <w:r>
              <w:rPr>
                <w:rStyle w:val="HTMLCode"/>
                <w:rFonts w:eastAsiaTheme="majorEastAsia"/>
                <w:color w:val="333333"/>
              </w:rPr>
              <w:t>obj</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w:t>
            </w:r>
            <w:proofErr w:type="spellStart"/>
            <w:r>
              <w:rPr>
                <w:rStyle w:val="HTMLCode"/>
                <w:rFonts w:eastAsiaTheme="majorEastAsia"/>
                <w:color w:val="333333"/>
              </w:rPr>
              <w:t>name.equalsIgnoreCase</w:t>
            </w:r>
            <w:proofErr w:type="spellEnd"/>
            <w:r>
              <w:rPr>
                <w:rStyle w:val="HTMLCode"/>
                <w:rFonts w:eastAsiaTheme="majorEastAsia"/>
                <w:color w:val="333333"/>
              </w:rPr>
              <w:t>((other.name)))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true;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false;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42</w:t>
            </w:r>
          </w:p>
        </w:tc>
        <w:tc>
          <w:tcPr>
            <w:tcW w:w="12300" w:type="dxa"/>
            <w:vAlign w:val="center"/>
            <w:hideMark/>
          </w:tcPr>
          <w:p w:rsidR="007B58F1" w:rsidRDefault="007B58F1">
            <w:pPr>
              <w:rPr>
                <w:color w:val="333333"/>
                <w:sz w:val="24"/>
                <w:szCs w:val="24"/>
              </w:rPr>
            </w:pP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43</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If you want to understand more about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and equals method of object, you may refer </w:t>
      </w:r>
      <w:proofErr w:type="spellStart"/>
      <w:r w:rsidR="00CE4181">
        <w:rPr>
          <w:rFonts w:ascii="Tahoma" w:hAnsi="Tahoma" w:cs="Tahoma"/>
          <w:b/>
          <w:bCs/>
          <w:color w:val="333333"/>
          <w:sz w:val="23"/>
          <w:szCs w:val="23"/>
          <w:bdr w:val="none" w:sz="0" w:space="0" w:color="auto" w:frame="1"/>
        </w:rPr>
        <w:fldChar w:fldCharType="begin"/>
      </w:r>
      <w:r>
        <w:rPr>
          <w:rFonts w:ascii="Tahoma" w:hAnsi="Tahoma" w:cs="Tahoma"/>
          <w:b/>
          <w:bCs/>
          <w:color w:val="333333"/>
          <w:sz w:val="23"/>
          <w:szCs w:val="23"/>
          <w:bdr w:val="none" w:sz="0" w:space="0" w:color="auto" w:frame="1"/>
        </w:rPr>
        <w:instrText xml:space="preserve"> HYPERLINK "http://javapostsforlearning.blogspot.in/2014/02/hashcode-and-equals-method-in-java.html" \t "_blank" </w:instrText>
      </w:r>
      <w:r w:rsidR="00CE4181">
        <w:rPr>
          <w:rFonts w:ascii="Tahoma" w:hAnsi="Tahoma" w:cs="Tahoma"/>
          <w:b/>
          <w:bCs/>
          <w:color w:val="333333"/>
          <w:sz w:val="23"/>
          <w:szCs w:val="23"/>
          <w:bdr w:val="none" w:sz="0" w:space="0" w:color="auto" w:frame="1"/>
        </w:rPr>
        <w:fldChar w:fldCharType="separate"/>
      </w:r>
      <w:proofErr w:type="gramStart"/>
      <w:r>
        <w:rPr>
          <w:rStyle w:val="Hyperlink"/>
          <w:rFonts w:ascii="Tahoma" w:hAnsi="Tahoma" w:cs="Tahoma"/>
          <w:b/>
          <w:bCs/>
          <w:color w:val="326693"/>
          <w:sz w:val="23"/>
          <w:szCs w:val="23"/>
          <w:bdr w:val="none" w:sz="0" w:space="0" w:color="auto" w:frame="1"/>
        </w:rPr>
        <w:t>hashcode</w:t>
      </w:r>
      <w:proofErr w:type="spellEnd"/>
      <w:r>
        <w:rPr>
          <w:rStyle w:val="Hyperlink"/>
          <w:rFonts w:ascii="Tahoma" w:hAnsi="Tahoma" w:cs="Tahoma"/>
          <w:b/>
          <w:bCs/>
          <w:color w:val="326693"/>
          <w:sz w:val="23"/>
          <w:szCs w:val="23"/>
          <w:bdr w:val="none" w:sz="0" w:space="0" w:color="auto" w:frame="1"/>
        </w:rPr>
        <w:t>(</w:t>
      </w:r>
      <w:proofErr w:type="gramEnd"/>
      <w:r>
        <w:rPr>
          <w:rStyle w:val="Hyperlink"/>
          <w:rFonts w:ascii="Tahoma" w:hAnsi="Tahoma" w:cs="Tahoma"/>
          <w:b/>
          <w:bCs/>
          <w:color w:val="326693"/>
          <w:sz w:val="23"/>
          <w:szCs w:val="23"/>
          <w:bdr w:val="none" w:sz="0" w:space="0" w:color="auto" w:frame="1"/>
        </w:rPr>
        <w:t>) and equals() method in java</w:t>
      </w:r>
      <w:r w:rsidR="00CE4181">
        <w:rPr>
          <w:rFonts w:ascii="Tahoma" w:hAnsi="Tahoma" w:cs="Tahoma"/>
          <w:b/>
          <w:bCs/>
          <w:color w:val="333333"/>
          <w:sz w:val="23"/>
          <w:szCs w:val="23"/>
          <w:bdr w:val="none" w:sz="0" w:space="0" w:color="auto" w:frame="1"/>
        </w:rPr>
        <w:fldChar w:fldCharType="end"/>
      </w:r>
    </w:p>
    <w:p w:rsidR="007B58F1" w:rsidRDefault="007B58F1" w:rsidP="007B58F1">
      <w:pPr>
        <w:pStyle w:val="Heading2"/>
        <w:shd w:val="clear" w:color="auto" w:fill="FFFFFF"/>
        <w:spacing w:before="375" w:after="150" w:line="240" w:lineRule="atLeast"/>
        <w:rPr>
          <w:rFonts w:ascii="Helvetica" w:hAnsi="Helvetica" w:cs="Times New Roman"/>
          <w:b w:val="0"/>
          <w:bCs w:val="0"/>
          <w:color w:val="333333"/>
          <w:sz w:val="45"/>
          <w:szCs w:val="45"/>
        </w:rPr>
      </w:pPr>
      <w:r>
        <w:rPr>
          <w:rFonts w:ascii="Helvetica" w:hAnsi="Helvetica"/>
          <w:b w:val="0"/>
          <w:bCs w:val="0"/>
          <w:color w:val="333333"/>
          <w:sz w:val="45"/>
          <w:szCs w:val="45"/>
        </w:rPr>
        <w:t>2. HashMapStructure.java(main class)</w:t>
      </w: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01</w:t>
            </w:r>
          </w:p>
        </w:tc>
        <w:tc>
          <w:tcPr>
            <w:tcW w:w="12300" w:type="dxa"/>
            <w:vAlign w:val="center"/>
            <w:hideMark/>
          </w:tcPr>
          <w:p w:rsidR="007B58F1" w:rsidRDefault="007B58F1">
            <w:pPr>
              <w:rPr>
                <w:color w:val="333333"/>
                <w:sz w:val="24"/>
                <w:szCs w:val="24"/>
              </w:rPr>
            </w:pPr>
            <w:r>
              <w:rPr>
                <w:rStyle w:val="HTMLCode"/>
                <w:rFonts w:eastAsiaTheme="majorEastAsia"/>
                <w:color w:val="333333"/>
              </w:rPr>
              <w:t>import</w:t>
            </w:r>
            <w:r>
              <w:rPr>
                <w:color w:val="333333"/>
              </w:rPr>
              <w:t> </w:t>
            </w:r>
            <w:proofErr w:type="spellStart"/>
            <w:r>
              <w:rPr>
                <w:rStyle w:val="HTMLCode"/>
                <w:rFonts w:eastAsiaTheme="majorEastAsia"/>
                <w:color w:val="333333"/>
              </w:rPr>
              <w:t>java.util.HashMap</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02</w:t>
            </w:r>
          </w:p>
        </w:tc>
        <w:tc>
          <w:tcPr>
            <w:tcW w:w="12300" w:type="dxa"/>
            <w:vAlign w:val="center"/>
            <w:hideMark/>
          </w:tcPr>
          <w:p w:rsidR="007B58F1" w:rsidRDefault="007B58F1">
            <w:pPr>
              <w:rPr>
                <w:color w:val="333333"/>
                <w:sz w:val="24"/>
                <w:szCs w:val="24"/>
              </w:rPr>
            </w:pPr>
            <w:r>
              <w:rPr>
                <w:rStyle w:val="HTMLCode"/>
                <w:rFonts w:eastAsiaTheme="majorEastAsia"/>
                <w:color w:val="333333"/>
              </w:rPr>
              <w:t>import</w:t>
            </w:r>
            <w:r>
              <w:rPr>
                <w:color w:val="333333"/>
              </w:rPr>
              <w:t> </w:t>
            </w:r>
            <w:proofErr w:type="spellStart"/>
            <w:r>
              <w:rPr>
                <w:rStyle w:val="HTMLCode"/>
                <w:rFonts w:eastAsiaTheme="majorEastAsia"/>
                <w:color w:val="333333"/>
              </w:rPr>
              <w:t>java.util.Iterator</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04</w:t>
            </w:r>
          </w:p>
        </w:tc>
        <w:tc>
          <w:tcPr>
            <w:tcW w:w="12300" w:type="dxa"/>
            <w:vAlign w:val="center"/>
            <w:hideMark/>
          </w:tcPr>
          <w:p w:rsidR="007B58F1" w:rsidRDefault="007B58F1">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class</w:t>
            </w:r>
            <w:r>
              <w:rPr>
                <w:color w:val="333333"/>
              </w:rPr>
              <w:t> </w:t>
            </w:r>
            <w:proofErr w:type="spellStart"/>
            <w:r>
              <w:rPr>
                <w:rStyle w:val="HTMLCode"/>
                <w:rFonts w:eastAsiaTheme="majorEastAsia"/>
                <w:color w:val="333333"/>
              </w:rPr>
              <w:t>HashMapStructure</w:t>
            </w:r>
            <w:proofErr w:type="spellEnd"/>
            <w:r>
              <w:rPr>
                <w:rStyle w:val="HTMLCode"/>
                <w:rFonts w:eastAsiaTheme="majorEastAsia"/>
                <w:color w:val="333333"/>
              </w:rPr>
              <w:t xml:space="preserve">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 @author </w:t>
            </w:r>
            <w:proofErr w:type="spellStart"/>
            <w:r>
              <w:rPr>
                <w:rStyle w:val="HTMLCode"/>
                <w:rFonts w:eastAsiaTheme="majorEastAsia"/>
                <w:color w:val="333333"/>
              </w:rPr>
              <w:t>Arpit</w:t>
            </w:r>
            <w:proofErr w:type="spellEnd"/>
            <w:r>
              <w:rPr>
                <w:rStyle w:val="HTMLCode"/>
                <w:rFonts w:eastAsiaTheme="majorEastAsia"/>
                <w:color w:val="333333"/>
              </w:rPr>
              <w:t xml:space="preserve"> </w:t>
            </w:r>
            <w:proofErr w:type="spellStart"/>
            <w:r>
              <w:rPr>
                <w:rStyle w:val="HTMLCode"/>
                <w:rFonts w:eastAsiaTheme="majorEastAsia"/>
                <w:color w:val="333333"/>
              </w:rPr>
              <w:t>Mandliya</w:t>
            </w:r>
            <w:proofErr w:type="spellEnd"/>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09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static</w:t>
            </w:r>
            <w:r>
              <w:rPr>
                <w:color w:val="333333"/>
              </w:rPr>
              <w:t> </w:t>
            </w:r>
            <w:r>
              <w:rPr>
                <w:rStyle w:val="HTMLCode"/>
                <w:rFonts w:eastAsiaTheme="majorEastAsia"/>
                <w:color w:val="333333"/>
              </w:rPr>
              <w:t>void</w:t>
            </w:r>
            <w:r>
              <w:rPr>
                <w:color w:val="333333"/>
              </w:rPr>
              <w:t> </w:t>
            </w:r>
            <w:r>
              <w:rPr>
                <w:rStyle w:val="HTMLCode"/>
                <w:rFonts w:eastAsiaTheme="majorEastAsia"/>
                <w:color w:val="333333"/>
              </w:rPr>
              <w:t xml:space="preserve">main(String[] </w:t>
            </w:r>
            <w:proofErr w:type="spellStart"/>
            <w:r>
              <w:rPr>
                <w:rStyle w:val="HTMLCode"/>
                <w:rFonts w:eastAsiaTheme="majorEastAsia"/>
                <w:color w:val="333333"/>
              </w:rPr>
              <w:t>args</w:t>
            </w:r>
            <w:proofErr w:type="spellEnd"/>
            <w:r>
              <w:rPr>
                <w:rStyle w:val="HTMLCode"/>
                <w:rFonts w:eastAsiaTheme="majorEastAsia"/>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india</w:t>
            </w:r>
            <w:proofErr w:type="spellEnd"/>
            <w:r>
              <w:rPr>
                <w:rStyle w:val="HTMLCode"/>
                <w:rFonts w:eastAsiaTheme="majorEastAsia"/>
                <w:color w:val="333333"/>
              </w:rPr>
              <w:t>=new</w:t>
            </w:r>
            <w:r>
              <w:rPr>
                <w:color w:val="333333"/>
              </w:rPr>
              <w:t> </w:t>
            </w:r>
            <w:r>
              <w:rPr>
                <w:rStyle w:val="HTMLCode"/>
                <w:rFonts w:eastAsiaTheme="majorEastAsia"/>
                <w:color w:val="333333"/>
              </w:rPr>
              <w:t>Country("India",1000);</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japan</w:t>
            </w:r>
            <w:proofErr w:type="spellEnd"/>
            <w:r>
              <w:rPr>
                <w:rStyle w:val="HTMLCode"/>
                <w:rFonts w:eastAsiaTheme="majorEastAsia"/>
                <w:color w:val="333333"/>
              </w:rPr>
              <w:t>=new</w:t>
            </w:r>
            <w:r>
              <w:rPr>
                <w:color w:val="333333"/>
              </w:rPr>
              <w:t> </w:t>
            </w:r>
            <w:r>
              <w:rPr>
                <w:rStyle w:val="HTMLCode"/>
                <w:rFonts w:eastAsiaTheme="majorEastAsia"/>
                <w:color w:val="333333"/>
              </w:rPr>
              <w:t>Country("Japan",10000);</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france</w:t>
            </w:r>
            <w:proofErr w:type="spellEnd"/>
            <w:r>
              <w:rPr>
                <w:rStyle w:val="HTMLCode"/>
                <w:rFonts w:eastAsiaTheme="majorEastAsia"/>
                <w:color w:val="333333"/>
              </w:rPr>
              <w:t>=new</w:t>
            </w:r>
            <w:r>
              <w:rPr>
                <w:color w:val="333333"/>
              </w:rPr>
              <w:t> </w:t>
            </w:r>
            <w:r>
              <w:rPr>
                <w:rStyle w:val="HTMLCode"/>
                <w:rFonts w:eastAsiaTheme="majorEastAsia"/>
                <w:color w:val="333333"/>
              </w:rPr>
              <w:t>Country("France",2000);</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russia</w:t>
            </w:r>
            <w:proofErr w:type="spellEnd"/>
            <w:r>
              <w:rPr>
                <w:rStyle w:val="HTMLCode"/>
                <w:rFonts w:eastAsiaTheme="majorEastAsia"/>
                <w:color w:val="333333"/>
              </w:rPr>
              <w:t>=new</w:t>
            </w:r>
            <w:r>
              <w:rPr>
                <w:color w:val="333333"/>
              </w:rPr>
              <w:t> </w:t>
            </w:r>
            <w:r>
              <w:rPr>
                <w:rStyle w:val="HTMLCode"/>
                <w:rFonts w:eastAsiaTheme="majorEastAsia"/>
                <w:color w:val="333333"/>
              </w:rPr>
              <w:t>Country("Russia",20000);</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HashMap</w:t>
            </w:r>
            <w:proofErr w:type="spellEnd"/>
            <w:r>
              <w:rPr>
                <w:rStyle w:val="HTMLCode"/>
                <w:rFonts w:eastAsiaTheme="majorEastAsia"/>
                <w:color w:val="333333"/>
              </w:rPr>
              <w:t>&lt;</w:t>
            </w:r>
            <w:proofErr w:type="spellStart"/>
            <w:r>
              <w:rPr>
                <w:rStyle w:val="HTMLCode"/>
                <w:rFonts w:eastAsiaTheme="majorEastAsia"/>
                <w:color w:val="333333"/>
              </w:rPr>
              <w:t>country,string</w:t>
            </w:r>
            <w:proofErr w:type="spellEnd"/>
            <w:r>
              <w:rPr>
                <w:rStyle w:val="HTMLCode"/>
                <w:rFonts w:eastAsiaTheme="majorEastAsia"/>
                <w:color w:val="333333"/>
              </w:rPr>
              <w:t xml:space="preserve">&gt; </w:t>
            </w:r>
            <w:proofErr w:type="spellStart"/>
            <w:r>
              <w:rPr>
                <w:rStyle w:val="HTMLCode"/>
                <w:rFonts w:eastAsiaTheme="majorEastAsia"/>
                <w:color w:val="333333"/>
              </w:rPr>
              <w:t>countryCapitalMap</w:t>
            </w:r>
            <w:proofErr w:type="spellEnd"/>
            <w:r>
              <w:rPr>
                <w:rStyle w:val="HTMLCode"/>
                <w:rFonts w:eastAsiaTheme="majorEastAsia"/>
                <w:color w:val="333333"/>
              </w:rPr>
              <w:t>=new</w:t>
            </w:r>
            <w:r>
              <w:rPr>
                <w:color w:val="333333"/>
              </w:rPr>
              <w:t> </w:t>
            </w:r>
            <w:proofErr w:type="spellStart"/>
            <w:r>
              <w:rPr>
                <w:rStyle w:val="HTMLCode"/>
                <w:rFonts w:eastAsiaTheme="majorEastAsia"/>
                <w:color w:val="333333"/>
              </w:rPr>
              <w:t>HashMap</w:t>
            </w:r>
            <w:proofErr w:type="spellEnd"/>
            <w:r>
              <w:rPr>
                <w:rStyle w:val="HTMLCode"/>
                <w:rFonts w:eastAsiaTheme="majorEastAsia"/>
                <w:color w:val="333333"/>
              </w:rPr>
              <w:t>&lt;</w:t>
            </w:r>
            <w:proofErr w:type="spellStart"/>
            <w:r>
              <w:rPr>
                <w:rStyle w:val="HTMLCode"/>
                <w:rFonts w:eastAsiaTheme="majorEastAsia"/>
                <w:color w:val="333333"/>
              </w:rPr>
              <w:t>country,string</w:t>
            </w:r>
            <w:proofErr w:type="spellEnd"/>
            <w:r>
              <w:rPr>
                <w:rStyle w:val="HTMLCode"/>
                <w:rFonts w:eastAsiaTheme="majorEastAsia"/>
                <w:color w:val="333333"/>
              </w:rPr>
              <w:t>&gt;();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countryCapitalMap.put</w:t>
            </w:r>
            <w:proofErr w:type="spellEnd"/>
            <w:r>
              <w:rPr>
                <w:rStyle w:val="HTMLCode"/>
                <w:rFonts w:eastAsiaTheme="majorEastAsia"/>
                <w:color w:val="333333"/>
              </w:rPr>
              <w:t>(</w:t>
            </w:r>
            <w:proofErr w:type="spellStart"/>
            <w:r>
              <w:rPr>
                <w:rStyle w:val="HTMLCode"/>
                <w:rFonts w:eastAsiaTheme="majorEastAsia"/>
                <w:color w:val="333333"/>
              </w:rPr>
              <w:t>india,"Delhi</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countryCapitalMap.put</w:t>
            </w:r>
            <w:proofErr w:type="spellEnd"/>
            <w:r>
              <w:rPr>
                <w:rStyle w:val="HTMLCode"/>
                <w:rFonts w:eastAsiaTheme="majorEastAsia"/>
                <w:color w:val="333333"/>
              </w:rPr>
              <w:t>(</w:t>
            </w:r>
            <w:proofErr w:type="spellStart"/>
            <w:r>
              <w:rPr>
                <w:rStyle w:val="HTMLCode"/>
                <w:rFonts w:eastAsiaTheme="majorEastAsia"/>
                <w:color w:val="333333"/>
              </w:rPr>
              <w:t>japan,"Tokyo</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countryCapitalMap.put</w:t>
            </w:r>
            <w:proofErr w:type="spellEnd"/>
            <w:r>
              <w:rPr>
                <w:rStyle w:val="HTMLCode"/>
                <w:rFonts w:eastAsiaTheme="majorEastAsia"/>
                <w:color w:val="333333"/>
              </w:rPr>
              <w:t>(</w:t>
            </w:r>
            <w:proofErr w:type="spellStart"/>
            <w:r>
              <w:rPr>
                <w:rStyle w:val="HTMLCode"/>
                <w:rFonts w:eastAsiaTheme="majorEastAsia"/>
                <w:color w:val="333333"/>
              </w:rPr>
              <w:t>france,"Paris</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countryCapitalMap.put</w:t>
            </w:r>
            <w:proofErr w:type="spellEnd"/>
            <w:r>
              <w:rPr>
                <w:rStyle w:val="HTMLCode"/>
                <w:rFonts w:eastAsiaTheme="majorEastAsia"/>
                <w:color w:val="333333"/>
              </w:rPr>
              <w:t>(</w:t>
            </w:r>
            <w:proofErr w:type="spellStart"/>
            <w:r>
              <w:rPr>
                <w:rStyle w:val="HTMLCode"/>
                <w:rFonts w:eastAsiaTheme="majorEastAsia"/>
                <w:color w:val="333333"/>
              </w:rPr>
              <w:t>russia,"Moscow</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Iterator</w:t>
            </w:r>
            <w:proofErr w:type="spellEnd"/>
            <w:r>
              <w:rPr>
                <w:rStyle w:val="HTMLCode"/>
                <w:rFonts w:eastAsiaTheme="majorEastAsia"/>
                <w:color w:val="333333"/>
              </w:rPr>
              <w:t xml:space="preserve">&lt;country&gt; </w:t>
            </w:r>
            <w:proofErr w:type="spellStart"/>
            <w:r>
              <w:rPr>
                <w:rStyle w:val="HTMLCode"/>
                <w:rFonts w:eastAsiaTheme="majorEastAsia"/>
                <w:color w:val="333333"/>
              </w:rPr>
              <w:t>countryCapitalIter</w:t>
            </w:r>
            <w:proofErr w:type="spellEnd"/>
            <w:r>
              <w:rPr>
                <w:rStyle w:val="HTMLCode"/>
                <w:rFonts w:eastAsiaTheme="majorEastAsia"/>
                <w:color w:val="333333"/>
              </w:rPr>
              <w:t>=</w:t>
            </w:r>
            <w:proofErr w:type="spellStart"/>
            <w:r>
              <w:rPr>
                <w:rStyle w:val="HTMLCode"/>
                <w:rFonts w:eastAsiaTheme="majorEastAsia"/>
                <w:color w:val="333333"/>
              </w:rPr>
              <w:t>countryCapitalMap.keySet</w:t>
            </w:r>
            <w:proofErr w:type="spellEnd"/>
            <w:r>
              <w:rPr>
                <w:rStyle w:val="HTMLCode"/>
                <w:rFonts w:eastAsiaTheme="majorEastAsia"/>
                <w:color w:val="333333"/>
              </w:rPr>
              <w:t>().</w:t>
            </w:r>
            <w:proofErr w:type="spellStart"/>
            <w:r>
              <w:rPr>
                <w:rStyle w:val="HTMLCode"/>
                <w:rFonts w:eastAsiaTheme="majorEastAsia"/>
                <w:color w:val="333333"/>
              </w:rPr>
              <w:t>iterator</w:t>
            </w:r>
            <w:proofErr w:type="spellEnd"/>
            <w:r>
              <w:rPr>
                <w:rStyle w:val="HTMLCode"/>
                <w:rFonts w:eastAsiaTheme="majorEastAsia"/>
                <w:color w:val="333333"/>
              </w:rPr>
              <w:t>();//put debug point at this line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while(</w:t>
            </w:r>
            <w:proofErr w:type="spellStart"/>
            <w:r>
              <w:rPr>
                <w:rStyle w:val="HTMLCode"/>
                <w:rFonts w:eastAsiaTheme="majorEastAsia"/>
                <w:color w:val="333333"/>
              </w:rPr>
              <w:t>countryCapitalIter.hasNext</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countryObj</w:t>
            </w:r>
            <w:proofErr w:type="spellEnd"/>
            <w:r>
              <w:rPr>
                <w:rStyle w:val="HTMLCode"/>
                <w:rFonts w:eastAsiaTheme="majorEastAsia"/>
                <w:color w:val="333333"/>
              </w:rPr>
              <w:t>=</w:t>
            </w:r>
            <w:proofErr w:type="spellStart"/>
            <w:r>
              <w:rPr>
                <w:rStyle w:val="HTMLCode"/>
                <w:rFonts w:eastAsiaTheme="majorEastAsia"/>
                <w:color w:val="333333"/>
              </w:rPr>
              <w:t>countryCapitalIter.next</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String capital=</w:t>
            </w:r>
            <w:proofErr w:type="spellStart"/>
            <w:r>
              <w:rPr>
                <w:rStyle w:val="HTMLCode"/>
                <w:rFonts w:eastAsiaTheme="majorEastAsia"/>
                <w:color w:val="333333"/>
              </w:rPr>
              <w:t>countryCapitalMap.get</w:t>
            </w:r>
            <w:proofErr w:type="spellEnd"/>
            <w:r>
              <w:rPr>
                <w:rStyle w:val="HTMLCode"/>
                <w:rFonts w:eastAsiaTheme="majorEastAsia"/>
                <w:color w:val="333333"/>
              </w:rPr>
              <w:t>(</w:t>
            </w:r>
            <w:proofErr w:type="spellStart"/>
            <w:r>
              <w:rPr>
                <w:rStyle w:val="HTMLCode"/>
                <w:rFonts w:eastAsiaTheme="majorEastAsia"/>
                <w:color w:val="333333"/>
              </w:rPr>
              <w:t>countryObj</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System.out.println</w:t>
            </w:r>
            <w:proofErr w:type="spellEnd"/>
            <w:r>
              <w:rPr>
                <w:rStyle w:val="HTMLCode"/>
                <w:rFonts w:eastAsiaTheme="majorEastAsia"/>
                <w:color w:val="333333"/>
              </w:rPr>
              <w:t>(</w:t>
            </w:r>
            <w:proofErr w:type="spellStart"/>
            <w:r>
              <w:rPr>
                <w:rStyle w:val="HTMLCode"/>
                <w:rFonts w:eastAsiaTheme="majorEastAsia"/>
                <w:color w:val="333333"/>
              </w:rPr>
              <w:t>countryObj.getName</w:t>
            </w:r>
            <w:proofErr w:type="spellEnd"/>
            <w:r>
              <w:rPr>
                <w:rStyle w:val="HTMLCode"/>
                <w:rFonts w:eastAsiaTheme="majorEastAsia"/>
                <w:color w:val="333333"/>
              </w:rPr>
              <w:t>()+"----"+capital);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30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33</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34</w:t>
            </w:r>
          </w:p>
        </w:tc>
        <w:tc>
          <w:tcPr>
            <w:tcW w:w="12300" w:type="dxa"/>
            <w:vAlign w:val="center"/>
            <w:hideMark/>
          </w:tcPr>
          <w:p w:rsidR="007B58F1" w:rsidRDefault="007B58F1">
            <w:pPr>
              <w:rPr>
                <w:color w:val="333333"/>
                <w:sz w:val="24"/>
                <w:szCs w:val="24"/>
              </w:rPr>
            </w:pPr>
            <w:r>
              <w:rPr>
                <w:rStyle w:val="HTMLCode"/>
                <w:rFonts w:eastAsiaTheme="majorEastAsia"/>
                <w:color w:val="333333"/>
              </w:rPr>
              <w:t>&lt;/country&gt;&lt;/</w:t>
            </w:r>
            <w:proofErr w:type="spellStart"/>
            <w:r>
              <w:rPr>
                <w:rStyle w:val="HTMLCode"/>
                <w:rFonts w:eastAsiaTheme="majorEastAsia"/>
                <w:color w:val="333333"/>
              </w:rPr>
              <w:t>country,string</w:t>
            </w:r>
            <w:proofErr w:type="spellEnd"/>
            <w:r>
              <w:rPr>
                <w:rStyle w:val="HTMLCode"/>
                <w:rFonts w:eastAsiaTheme="majorEastAsia"/>
                <w:color w:val="333333"/>
              </w:rPr>
              <w:t>&gt;&lt;/</w:t>
            </w:r>
            <w:proofErr w:type="spellStart"/>
            <w:r>
              <w:rPr>
                <w:rStyle w:val="HTMLCode"/>
                <w:rFonts w:eastAsiaTheme="majorEastAsia"/>
                <w:color w:val="333333"/>
              </w:rPr>
              <w:t>country,string</w:t>
            </w:r>
            <w:proofErr w:type="spellEnd"/>
            <w:r>
              <w:rPr>
                <w:rStyle w:val="HTMLCode"/>
                <w:rFonts w:eastAsiaTheme="majorEastAsia"/>
                <w:color w:val="333333"/>
              </w:rPr>
              <w:t>&gt;</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Now put debug point at line 23 and right click on project-&gt;debug as-&gt; java application. Program will stop execution at line 23 then right click on </w:t>
      </w:r>
      <w:proofErr w:type="spellStart"/>
      <w:r>
        <w:rPr>
          <w:rFonts w:ascii="Tahoma" w:hAnsi="Tahoma" w:cs="Tahoma"/>
          <w:color w:val="333333"/>
          <w:sz w:val="23"/>
          <w:szCs w:val="23"/>
        </w:rPr>
        <w:t>countryCapitalMap</w:t>
      </w:r>
      <w:proofErr w:type="spellEnd"/>
      <w:r>
        <w:rPr>
          <w:rFonts w:ascii="Tahoma" w:hAnsi="Tahoma" w:cs="Tahoma"/>
          <w:color w:val="333333"/>
          <w:sz w:val="23"/>
          <w:szCs w:val="23"/>
        </w:rPr>
        <w:t xml:space="preserve"> then select </w:t>
      </w:r>
      <w:proofErr w:type="spellStart"/>
      <w:r>
        <w:rPr>
          <w:rFonts w:ascii="Tahoma" w:hAnsi="Tahoma" w:cs="Tahoma"/>
          <w:color w:val="333333"/>
          <w:sz w:val="23"/>
          <w:szCs w:val="23"/>
        </w:rPr>
        <w:t>watch.You</w:t>
      </w:r>
      <w:proofErr w:type="spellEnd"/>
      <w:r>
        <w:rPr>
          <w:rFonts w:ascii="Tahoma" w:hAnsi="Tahoma" w:cs="Tahoma"/>
          <w:color w:val="333333"/>
          <w:sz w:val="23"/>
          <w:szCs w:val="23"/>
        </w:rPr>
        <w:t xml:space="preserve"> will be able to see structure as below.</w:t>
      </w:r>
      <w:r>
        <w:rPr>
          <w:rFonts w:ascii="Tahoma" w:hAnsi="Tahoma" w:cs="Tahoma"/>
          <w:color w:val="333333"/>
          <w:sz w:val="23"/>
          <w:szCs w:val="23"/>
        </w:rPr>
        <w:br/>
        <w:t> </w:t>
      </w:r>
      <w:r>
        <w:rPr>
          <w:rFonts w:ascii="Tahoma" w:hAnsi="Tahoma" w:cs="Tahoma"/>
          <w:color w:val="333333"/>
          <w:sz w:val="23"/>
          <w:szCs w:val="23"/>
        </w:rPr>
        <w:br/>
      </w:r>
      <w:r>
        <w:rPr>
          <w:rFonts w:ascii="Tahoma" w:hAnsi="Tahoma" w:cs="Tahoma"/>
          <w:noProof/>
          <w:color w:val="326693"/>
          <w:sz w:val="23"/>
          <w:szCs w:val="23"/>
          <w:bdr w:val="none" w:sz="0" w:space="0" w:color="auto" w:frame="1"/>
        </w:rPr>
        <w:drawing>
          <wp:inline distT="0" distB="0" distL="0" distR="0">
            <wp:extent cx="5943600" cy="3552825"/>
            <wp:effectExtent l="19050" t="0" r="0" b="0"/>
            <wp:docPr id="1" name="Picture 1" descr="HashMapStructure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Structure1">
                      <a:hlinkClick r:id="rId33"/>
                    </pic:cNvPr>
                    <pic:cNvPicPr>
                      <a:picLocks noChangeAspect="1" noChangeArrowheads="1"/>
                    </pic:cNvPicPr>
                  </pic:nvPicPr>
                  <pic:blipFill>
                    <a:blip r:embed="rId34"/>
                    <a:srcRect/>
                    <a:stretch>
                      <a:fillRect/>
                    </a:stretch>
                  </pic:blipFill>
                  <pic:spPr bwMode="auto">
                    <a:xfrm>
                      <a:off x="0" y="0"/>
                      <a:ext cx="5943600" cy="3552825"/>
                    </a:xfrm>
                    <a:prstGeom prst="rect">
                      <a:avLst/>
                    </a:prstGeom>
                    <a:noFill/>
                    <a:ln w="9525">
                      <a:noFill/>
                      <a:miter lim="800000"/>
                      <a:headEnd/>
                      <a:tailEnd/>
                    </a:ln>
                  </pic:spPr>
                </pic:pic>
              </a:graphicData>
            </a:graphic>
          </wp:inline>
        </w:drawing>
      </w:r>
      <w:r>
        <w:rPr>
          <w:rFonts w:ascii="Tahoma" w:hAnsi="Tahoma" w:cs="Tahoma"/>
          <w:color w:val="333333"/>
          <w:sz w:val="23"/>
          <w:szCs w:val="23"/>
        </w:rPr>
        <w:br/>
        <w:t>Now From above diagram, you can observe following points</w:t>
      </w:r>
    </w:p>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There is an Entry[] array called table which has size 16.</w:t>
      </w:r>
    </w:p>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This table stores Entry class’s object.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class has a inner class called </w:t>
      </w:r>
      <w:proofErr w:type="spellStart"/>
      <w:r>
        <w:rPr>
          <w:rFonts w:ascii="Tahoma" w:hAnsi="Tahoma" w:cs="Tahoma"/>
          <w:color w:val="333333"/>
          <w:sz w:val="23"/>
          <w:szCs w:val="23"/>
        </w:rPr>
        <w:t>Entry.This</w:t>
      </w:r>
      <w:proofErr w:type="spellEnd"/>
      <w:r>
        <w:rPr>
          <w:rFonts w:ascii="Tahoma" w:hAnsi="Tahoma" w:cs="Tahoma"/>
          <w:color w:val="333333"/>
          <w:sz w:val="23"/>
          <w:szCs w:val="23"/>
        </w:rPr>
        <w:t xml:space="preserve"> Entry have key value as instance variable. </w:t>
      </w:r>
      <w:proofErr w:type="spellStart"/>
      <w:r>
        <w:rPr>
          <w:rFonts w:ascii="Tahoma" w:hAnsi="Tahoma" w:cs="Tahoma"/>
          <w:color w:val="333333"/>
          <w:sz w:val="23"/>
          <w:szCs w:val="23"/>
        </w:rPr>
        <w:t>Lets</w:t>
      </w:r>
      <w:proofErr w:type="spellEnd"/>
      <w:r>
        <w:rPr>
          <w:rFonts w:ascii="Tahoma" w:hAnsi="Tahoma" w:cs="Tahoma"/>
          <w:color w:val="333333"/>
          <w:sz w:val="23"/>
          <w:szCs w:val="23"/>
        </w:rPr>
        <w:t xml:space="preserve"> see structure of entry class Entry Structure.</w:t>
      </w:r>
    </w:p>
    <w:tbl>
      <w:tblPr>
        <w:tblW w:w="0" w:type="auto"/>
        <w:tblCellSpacing w:w="15" w:type="dxa"/>
        <w:tblInd w:w="150" w:type="dxa"/>
        <w:tblCellMar>
          <w:top w:w="15" w:type="dxa"/>
          <w:left w:w="15" w:type="dxa"/>
          <w:bottom w:w="15" w:type="dxa"/>
          <w:right w:w="15" w:type="dxa"/>
        </w:tblCellMar>
        <w:tblLook w:val="04A0"/>
      </w:tblPr>
      <w:tblGrid>
        <w:gridCol w:w="196"/>
        <w:gridCol w:w="910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w:t>
            </w:r>
          </w:p>
        </w:tc>
        <w:tc>
          <w:tcPr>
            <w:tcW w:w="12300" w:type="dxa"/>
            <w:vAlign w:val="center"/>
            <w:hideMark/>
          </w:tcPr>
          <w:p w:rsidR="007B58F1" w:rsidRDefault="007B58F1">
            <w:pPr>
              <w:rPr>
                <w:color w:val="333333"/>
                <w:sz w:val="24"/>
                <w:szCs w:val="24"/>
              </w:rPr>
            </w:pPr>
            <w:r>
              <w:rPr>
                <w:rStyle w:val="HTMLCode"/>
                <w:rFonts w:eastAsiaTheme="majorEastAsia"/>
                <w:color w:val="333333"/>
              </w:rPr>
              <w:t>static</w:t>
            </w:r>
            <w:r>
              <w:rPr>
                <w:color w:val="333333"/>
              </w:rPr>
              <w:t> </w:t>
            </w:r>
            <w:r>
              <w:rPr>
                <w:rStyle w:val="HTMLCode"/>
                <w:rFonts w:eastAsiaTheme="majorEastAsia"/>
                <w:color w:val="333333"/>
              </w:rPr>
              <w:t>class</w:t>
            </w:r>
            <w:r>
              <w:rPr>
                <w:color w:val="333333"/>
              </w:rPr>
              <w:t> </w:t>
            </w:r>
            <w:r>
              <w:rPr>
                <w:rStyle w:val="HTMLCode"/>
                <w:rFonts w:eastAsiaTheme="majorEastAsia"/>
                <w:color w:val="333333"/>
              </w:rPr>
              <w:t>Entry implements</w:t>
            </w:r>
            <w:r>
              <w:rPr>
                <w:color w:val="333333"/>
              </w:rPr>
              <w:t> </w:t>
            </w:r>
            <w:proofErr w:type="spellStart"/>
            <w:r>
              <w:rPr>
                <w:rStyle w:val="HTMLCode"/>
                <w:rFonts w:eastAsiaTheme="majorEastAsia"/>
                <w:color w:val="333333"/>
              </w:rPr>
              <w:t>Map.Entry</w:t>
            </w:r>
            <w:proofErr w:type="spellEnd"/>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bl>
    <w:p w:rsidR="007B58F1" w:rsidRDefault="007B58F1" w:rsidP="007B58F1">
      <w:pPr>
        <w:shd w:val="clear" w:color="auto" w:fill="FFFFFF"/>
        <w:ind w:left="150"/>
        <w:rPr>
          <w:rFonts w:ascii="Tahoma" w:hAnsi="Tahoma" w:cs="Tahoma"/>
          <w:vanish/>
          <w:color w:val="333333"/>
          <w:sz w:val="23"/>
          <w:szCs w:val="23"/>
        </w:rPr>
      </w:pPr>
    </w:p>
    <w:tbl>
      <w:tblPr>
        <w:tblW w:w="0" w:type="auto"/>
        <w:tblCellSpacing w:w="15" w:type="dxa"/>
        <w:tblInd w:w="150" w:type="dxa"/>
        <w:tblCellMar>
          <w:top w:w="15" w:type="dxa"/>
          <w:left w:w="15" w:type="dxa"/>
          <w:bottom w:w="15" w:type="dxa"/>
          <w:right w:w="15" w:type="dxa"/>
        </w:tblCellMar>
        <w:tblLook w:val="04A0"/>
      </w:tblPr>
      <w:tblGrid>
        <w:gridCol w:w="196"/>
        <w:gridCol w:w="910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final</w:t>
            </w:r>
            <w:r>
              <w:rPr>
                <w:color w:val="333333"/>
              </w:rPr>
              <w:t> </w:t>
            </w:r>
            <w:r>
              <w:rPr>
                <w:rStyle w:val="HTMLCode"/>
                <w:rFonts w:eastAsiaTheme="majorEastAsia"/>
                <w:color w:val="333333"/>
              </w:rPr>
              <w:t>K key;</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V value;</w:t>
            </w:r>
          </w:p>
        </w:tc>
      </w:tr>
    </w:tbl>
    <w:p w:rsidR="007B58F1" w:rsidRDefault="007B58F1" w:rsidP="007B58F1">
      <w:pPr>
        <w:shd w:val="clear" w:color="auto" w:fill="FFFFFF"/>
        <w:ind w:left="150"/>
        <w:rPr>
          <w:rFonts w:ascii="Tahoma" w:hAnsi="Tahoma" w:cs="Tahoma"/>
          <w:vanish/>
          <w:color w:val="333333"/>
          <w:sz w:val="23"/>
          <w:szCs w:val="23"/>
        </w:rPr>
      </w:pPr>
    </w:p>
    <w:tbl>
      <w:tblPr>
        <w:tblW w:w="0" w:type="auto"/>
        <w:tblCellSpacing w:w="15" w:type="dxa"/>
        <w:tblInd w:w="150" w:type="dxa"/>
        <w:tblCellMar>
          <w:top w:w="15" w:type="dxa"/>
          <w:left w:w="15" w:type="dxa"/>
          <w:bottom w:w="15" w:type="dxa"/>
          <w:right w:w="15" w:type="dxa"/>
        </w:tblCellMar>
        <w:tblLook w:val="04A0"/>
      </w:tblPr>
      <w:tblGrid>
        <w:gridCol w:w="196"/>
        <w:gridCol w:w="910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Entry next;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final</w:t>
            </w:r>
            <w:r>
              <w:rPr>
                <w:color w:val="333333"/>
              </w:rPr>
              <w:t> </w:t>
            </w:r>
            <w:proofErr w:type="spellStart"/>
            <w:r>
              <w:rPr>
                <w:rStyle w:val="HTMLCode"/>
                <w:rFonts w:eastAsiaTheme="majorEastAsia"/>
                <w:color w:val="333333"/>
              </w:rPr>
              <w:t>int</w:t>
            </w:r>
            <w:proofErr w:type="spellEnd"/>
            <w:r>
              <w:rPr>
                <w:color w:val="333333"/>
              </w:rPr>
              <w:t> </w:t>
            </w:r>
            <w:r>
              <w:rPr>
                <w:rStyle w:val="HTMLCode"/>
                <w:rFonts w:eastAsiaTheme="majorEastAsia"/>
                <w:color w:val="333333"/>
              </w:rPr>
              <w:t>hash;</w:t>
            </w:r>
          </w:p>
        </w:tc>
      </w:tr>
    </w:tbl>
    <w:p w:rsidR="007B58F1" w:rsidRDefault="007B58F1" w:rsidP="007B58F1">
      <w:pPr>
        <w:shd w:val="clear" w:color="auto" w:fill="FFFFFF"/>
        <w:ind w:left="150"/>
        <w:rPr>
          <w:rFonts w:ascii="Tahoma" w:hAnsi="Tahoma" w:cs="Tahoma"/>
          <w:vanish/>
          <w:color w:val="333333"/>
          <w:sz w:val="23"/>
          <w:szCs w:val="23"/>
        </w:rPr>
      </w:pPr>
    </w:p>
    <w:tbl>
      <w:tblPr>
        <w:tblW w:w="0" w:type="auto"/>
        <w:tblCellSpacing w:w="15" w:type="dxa"/>
        <w:tblInd w:w="150" w:type="dxa"/>
        <w:tblCellMar>
          <w:top w:w="15" w:type="dxa"/>
          <w:left w:w="15" w:type="dxa"/>
          <w:bottom w:w="15" w:type="dxa"/>
          <w:right w:w="15" w:type="dxa"/>
        </w:tblCellMar>
        <w:tblLook w:val="04A0"/>
      </w:tblPr>
      <w:tblGrid>
        <w:gridCol w:w="196"/>
        <w:gridCol w:w="910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...//More code goes here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8</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bl>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Whenever we try to put any key value pair in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Entry class object is instantiated for key value and that object will be stored in above mentioned Entry[](table). Now you must be wondering, where will above created </w:t>
      </w:r>
      <w:proofErr w:type="spellStart"/>
      <w:r>
        <w:rPr>
          <w:rFonts w:ascii="Tahoma" w:hAnsi="Tahoma" w:cs="Tahoma"/>
          <w:color w:val="333333"/>
          <w:sz w:val="23"/>
          <w:szCs w:val="23"/>
        </w:rPr>
        <w:t>Enrty</w:t>
      </w:r>
      <w:proofErr w:type="spellEnd"/>
      <w:r>
        <w:rPr>
          <w:rFonts w:ascii="Tahoma" w:hAnsi="Tahoma" w:cs="Tahoma"/>
          <w:color w:val="333333"/>
          <w:sz w:val="23"/>
          <w:szCs w:val="23"/>
        </w:rPr>
        <w:t xml:space="preserve"> object get stored(exact position in table). The answer  is, hash code is calculated for a key by calling </w:t>
      </w:r>
      <w:proofErr w:type="spellStart"/>
      <w:r>
        <w:rPr>
          <w:rFonts w:ascii="Tahoma" w:hAnsi="Tahoma" w:cs="Tahoma"/>
          <w:color w:val="333333"/>
          <w:sz w:val="23"/>
          <w:szCs w:val="23"/>
        </w:rPr>
        <w:t>Hascode</w:t>
      </w:r>
      <w:proofErr w:type="spellEnd"/>
      <w:r>
        <w:rPr>
          <w:rFonts w:ascii="Tahoma" w:hAnsi="Tahoma" w:cs="Tahoma"/>
          <w:color w:val="333333"/>
          <w:sz w:val="23"/>
          <w:szCs w:val="23"/>
        </w:rPr>
        <w:t xml:space="preserve">() method. This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is used to calculate index for above Entry[] table.</w:t>
      </w:r>
    </w:p>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Now, If you see at array index 10 in above diagram, It has an Entry object named </w:t>
      </w:r>
      <w:proofErr w:type="spellStart"/>
      <w:r>
        <w:rPr>
          <w:rFonts w:ascii="Tahoma" w:hAnsi="Tahoma" w:cs="Tahoma"/>
          <w:color w:val="333333"/>
          <w:sz w:val="23"/>
          <w:szCs w:val="23"/>
        </w:rPr>
        <w:t>HashMap$Entry</w:t>
      </w:r>
      <w:proofErr w:type="spellEnd"/>
      <w:r>
        <w:rPr>
          <w:rFonts w:ascii="Tahoma" w:hAnsi="Tahoma" w:cs="Tahoma"/>
          <w:color w:val="333333"/>
          <w:sz w:val="23"/>
          <w:szCs w:val="23"/>
        </w:rPr>
        <w:t>.</w:t>
      </w:r>
    </w:p>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We have put 4 key-values in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but it seems to have only 2!!!!This is because if two objects have same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they will be stored at same index. Now question arises how? It stores objects in a form of </w:t>
      </w:r>
      <w:proofErr w:type="spellStart"/>
      <w:r>
        <w:rPr>
          <w:rFonts w:ascii="Tahoma" w:hAnsi="Tahoma" w:cs="Tahoma"/>
          <w:color w:val="333333"/>
          <w:sz w:val="23"/>
          <w:szCs w:val="23"/>
        </w:rPr>
        <w:t>LinkedList</w:t>
      </w:r>
      <w:proofErr w:type="spellEnd"/>
      <w:r>
        <w:rPr>
          <w:rFonts w:ascii="Tahoma" w:hAnsi="Tahoma" w:cs="Tahoma"/>
          <w:color w:val="333333"/>
          <w:sz w:val="23"/>
          <w:szCs w:val="23"/>
        </w:rPr>
        <w:t>(logically).</w:t>
      </w:r>
    </w:p>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So how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of above country key-value pairs are calculated.</w:t>
      </w:r>
    </w:p>
    <w:tbl>
      <w:tblPr>
        <w:tblW w:w="0" w:type="auto"/>
        <w:tblCellSpacing w:w="15" w:type="dxa"/>
        <w:tblCellMar>
          <w:top w:w="15" w:type="dxa"/>
          <w:left w:w="15" w:type="dxa"/>
          <w:bottom w:w="15" w:type="dxa"/>
          <w:right w:w="15" w:type="dxa"/>
        </w:tblCellMar>
        <w:tblLook w:val="04A0"/>
      </w:tblPr>
      <w:tblGrid>
        <w:gridCol w:w="196"/>
        <w:gridCol w:w="925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w:t>
            </w:r>
          </w:p>
        </w:tc>
        <w:tc>
          <w:tcPr>
            <w:tcW w:w="12300" w:type="dxa"/>
            <w:vAlign w:val="center"/>
            <w:hideMark/>
          </w:tcPr>
          <w:p w:rsidR="007B58F1" w:rsidRDefault="007B58F1">
            <w:pPr>
              <w:rPr>
                <w:color w:val="333333"/>
                <w:sz w:val="24"/>
                <w:szCs w:val="24"/>
              </w:rPr>
            </w:pPr>
            <w:proofErr w:type="spellStart"/>
            <w:r>
              <w:rPr>
                <w:rStyle w:val="HTMLCode"/>
                <w:rFonts w:eastAsiaTheme="majorEastAsia"/>
                <w:color w:val="333333"/>
              </w:rPr>
              <w:t>Hashcode</w:t>
            </w:r>
            <w:proofErr w:type="spellEnd"/>
            <w:r>
              <w:rPr>
                <w:rStyle w:val="HTMLCode"/>
                <w:rFonts w:eastAsiaTheme="majorEastAsia"/>
                <w:color w:val="333333"/>
              </w:rPr>
              <w:t> for</w:t>
            </w:r>
            <w:r>
              <w:rPr>
                <w:color w:val="333333"/>
              </w:rPr>
              <w:t> </w:t>
            </w:r>
            <w:r>
              <w:rPr>
                <w:rStyle w:val="HTMLCode"/>
                <w:rFonts w:eastAsiaTheme="majorEastAsia"/>
                <w:color w:val="333333"/>
              </w:rPr>
              <w:t>Japan = 95</w:t>
            </w:r>
            <w:r>
              <w:rPr>
                <w:color w:val="333333"/>
              </w:rPr>
              <w:t> </w:t>
            </w:r>
            <w:r>
              <w:rPr>
                <w:rStyle w:val="HTMLCode"/>
                <w:rFonts w:eastAsiaTheme="majorEastAsia"/>
                <w:color w:val="333333"/>
              </w:rPr>
              <w:t>as its length is odd.</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w:t>
            </w:r>
          </w:p>
        </w:tc>
        <w:tc>
          <w:tcPr>
            <w:tcW w:w="12300" w:type="dxa"/>
            <w:vAlign w:val="center"/>
            <w:hideMark/>
          </w:tcPr>
          <w:p w:rsidR="007B58F1" w:rsidRDefault="007B58F1">
            <w:pPr>
              <w:rPr>
                <w:color w:val="333333"/>
                <w:sz w:val="24"/>
                <w:szCs w:val="24"/>
              </w:rPr>
            </w:pPr>
            <w:proofErr w:type="spellStart"/>
            <w:r>
              <w:rPr>
                <w:rStyle w:val="HTMLCode"/>
                <w:rFonts w:eastAsiaTheme="majorEastAsia"/>
                <w:color w:val="333333"/>
              </w:rPr>
              <w:t>Hashcode</w:t>
            </w:r>
            <w:proofErr w:type="spellEnd"/>
            <w:r>
              <w:rPr>
                <w:rStyle w:val="HTMLCode"/>
                <w:rFonts w:eastAsiaTheme="majorEastAsia"/>
                <w:color w:val="333333"/>
              </w:rPr>
              <w:t> for</w:t>
            </w:r>
            <w:r>
              <w:rPr>
                <w:color w:val="333333"/>
              </w:rPr>
              <w:t> </w:t>
            </w:r>
            <w:r>
              <w:rPr>
                <w:rStyle w:val="HTMLCode"/>
                <w:rFonts w:eastAsiaTheme="majorEastAsia"/>
                <w:color w:val="333333"/>
              </w:rPr>
              <w:t>India =95</w:t>
            </w:r>
            <w:r>
              <w:rPr>
                <w:color w:val="333333"/>
              </w:rPr>
              <w:t> </w:t>
            </w:r>
            <w:r>
              <w:rPr>
                <w:rStyle w:val="HTMLCode"/>
                <w:rFonts w:eastAsiaTheme="majorEastAsia"/>
                <w:color w:val="333333"/>
              </w:rPr>
              <w:t>as its length is odd</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196"/>
        <w:gridCol w:w="925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w:t>
            </w:r>
          </w:p>
        </w:tc>
        <w:tc>
          <w:tcPr>
            <w:tcW w:w="12300" w:type="dxa"/>
            <w:vAlign w:val="center"/>
            <w:hideMark/>
          </w:tcPr>
          <w:p w:rsidR="007B58F1" w:rsidRDefault="007B58F1">
            <w:pPr>
              <w:rPr>
                <w:color w:val="333333"/>
                <w:sz w:val="24"/>
                <w:szCs w:val="24"/>
              </w:rPr>
            </w:pPr>
            <w:proofErr w:type="spellStart"/>
            <w:r>
              <w:rPr>
                <w:rStyle w:val="HTMLCode"/>
                <w:rFonts w:eastAsiaTheme="majorEastAsia"/>
                <w:color w:val="333333"/>
              </w:rPr>
              <w:t>HashCode</w:t>
            </w:r>
            <w:proofErr w:type="spellEnd"/>
            <w:r>
              <w:rPr>
                <w:rStyle w:val="HTMLCode"/>
                <w:rFonts w:eastAsiaTheme="majorEastAsia"/>
                <w:color w:val="333333"/>
              </w:rPr>
              <w:t> for</w:t>
            </w:r>
            <w:r>
              <w:rPr>
                <w:color w:val="333333"/>
              </w:rPr>
              <w:t> </w:t>
            </w:r>
            <w:r>
              <w:rPr>
                <w:rStyle w:val="HTMLCode"/>
                <w:rFonts w:eastAsiaTheme="majorEastAsia"/>
                <w:color w:val="333333"/>
              </w:rPr>
              <w:t>Russia=31</w:t>
            </w:r>
            <w:r>
              <w:rPr>
                <w:color w:val="333333"/>
              </w:rPr>
              <w:t> </w:t>
            </w:r>
            <w:r>
              <w:rPr>
                <w:rStyle w:val="HTMLCode"/>
                <w:rFonts w:eastAsiaTheme="majorEastAsia"/>
                <w:color w:val="333333"/>
              </w:rPr>
              <w:t>as its length is even.</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w:t>
            </w:r>
          </w:p>
        </w:tc>
        <w:tc>
          <w:tcPr>
            <w:tcW w:w="12300" w:type="dxa"/>
            <w:vAlign w:val="center"/>
            <w:hideMark/>
          </w:tcPr>
          <w:p w:rsidR="007B58F1" w:rsidRDefault="007B58F1">
            <w:pPr>
              <w:rPr>
                <w:color w:val="333333"/>
                <w:sz w:val="24"/>
                <w:szCs w:val="24"/>
              </w:rPr>
            </w:pPr>
            <w:proofErr w:type="spellStart"/>
            <w:r>
              <w:rPr>
                <w:rStyle w:val="HTMLCode"/>
                <w:rFonts w:eastAsiaTheme="majorEastAsia"/>
                <w:color w:val="333333"/>
              </w:rPr>
              <w:t>HashCode</w:t>
            </w:r>
            <w:proofErr w:type="spellEnd"/>
            <w:r>
              <w:rPr>
                <w:rStyle w:val="HTMLCode"/>
                <w:rFonts w:eastAsiaTheme="majorEastAsia"/>
                <w:color w:val="333333"/>
              </w:rPr>
              <w:t> for</w:t>
            </w:r>
            <w:r>
              <w:rPr>
                <w:color w:val="333333"/>
              </w:rPr>
              <w:t> </w:t>
            </w:r>
            <w:r>
              <w:rPr>
                <w:rStyle w:val="HTMLCode"/>
                <w:rFonts w:eastAsiaTheme="majorEastAsia"/>
                <w:color w:val="333333"/>
              </w:rPr>
              <w:t>France=31</w:t>
            </w:r>
            <w:r>
              <w:rPr>
                <w:color w:val="333333"/>
              </w:rPr>
              <w:t> </w:t>
            </w:r>
            <w:r>
              <w:rPr>
                <w:rStyle w:val="HTMLCode"/>
                <w:rFonts w:eastAsiaTheme="majorEastAsia"/>
                <w:color w:val="333333"/>
              </w:rPr>
              <w:t>as its length is even.</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Below diagram will explain </w:t>
      </w:r>
      <w:proofErr w:type="spellStart"/>
      <w:r>
        <w:rPr>
          <w:rFonts w:ascii="Tahoma" w:hAnsi="Tahoma" w:cs="Tahoma"/>
          <w:color w:val="333333"/>
          <w:sz w:val="23"/>
          <w:szCs w:val="23"/>
        </w:rPr>
        <w:t>LinkedList</w:t>
      </w:r>
      <w:proofErr w:type="spellEnd"/>
      <w:r>
        <w:rPr>
          <w:rFonts w:ascii="Tahoma" w:hAnsi="Tahoma" w:cs="Tahoma"/>
          <w:color w:val="333333"/>
          <w:sz w:val="23"/>
          <w:szCs w:val="23"/>
        </w:rPr>
        <w:t xml:space="preserve"> concept clearly.</w:t>
      </w:r>
      <w:r>
        <w:rPr>
          <w:rFonts w:ascii="Tahoma" w:hAnsi="Tahoma" w:cs="Tahoma"/>
          <w:color w:val="333333"/>
          <w:sz w:val="23"/>
          <w:szCs w:val="23"/>
        </w:rPr>
        <w:br/>
        <w:t> </w:t>
      </w:r>
      <w:r>
        <w:rPr>
          <w:rFonts w:ascii="Tahoma" w:hAnsi="Tahoma" w:cs="Tahoma"/>
          <w:color w:val="333333"/>
          <w:sz w:val="23"/>
          <w:szCs w:val="23"/>
        </w:rPr>
        <w:br/>
      </w:r>
      <w:r>
        <w:rPr>
          <w:rFonts w:ascii="Tahoma" w:hAnsi="Tahoma" w:cs="Tahoma"/>
          <w:noProof/>
          <w:color w:val="326693"/>
          <w:sz w:val="23"/>
          <w:szCs w:val="23"/>
          <w:bdr w:val="none" w:sz="0" w:space="0" w:color="auto" w:frame="1"/>
        </w:rPr>
        <w:lastRenderedPageBreak/>
        <w:drawing>
          <wp:inline distT="0" distB="0" distL="0" distR="0">
            <wp:extent cx="5943600" cy="2762250"/>
            <wp:effectExtent l="19050" t="0" r="0" b="0"/>
            <wp:docPr id="2" name="Picture 2" descr="HashMapStructure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MapStructure2">
                      <a:hlinkClick r:id="rId35"/>
                    </pic:cNvPr>
                    <pic:cNvPicPr>
                      <a:picLocks noChangeAspect="1" noChangeArrowheads="1"/>
                    </pic:cNvPicPr>
                  </pic:nvPicPr>
                  <pic:blipFill>
                    <a:blip r:embed="rId36"/>
                    <a:srcRect/>
                    <a:stretch>
                      <a:fillRect/>
                    </a:stretch>
                  </pic:blipFill>
                  <pic:spPr bwMode="auto">
                    <a:xfrm>
                      <a:off x="0" y="0"/>
                      <a:ext cx="5943600" cy="2762250"/>
                    </a:xfrm>
                    <a:prstGeom prst="rect">
                      <a:avLst/>
                    </a:prstGeom>
                    <a:noFill/>
                    <a:ln w="9525">
                      <a:noFill/>
                      <a:miter lim="800000"/>
                      <a:headEnd/>
                      <a:tailEnd/>
                    </a:ln>
                  </pic:spPr>
                </pic:pic>
              </a:graphicData>
            </a:graphic>
          </wp:inline>
        </w:drawing>
      </w:r>
      <w:r>
        <w:rPr>
          <w:rFonts w:ascii="Tahoma" w:hAnsi="Tahoma" w:cs="Tahoma"/>
          <w:color w:val="333333"/>
          <w:sz w:val="23"/>
          <w:szCs w:val="23"/>
        </w:rPr>
        <w:br/>
        <w:t xml:space="preserve">So now if you have good understanding of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w:t>
      </w:r>
      <w:proofErr w:type="spellStart"/>
      <w:r>
        <w:rPr>
          <w:rFonts w:ascii="Tahoma" w:hAnsi="Tahoma" w:cs="Tahoma"/>
          <w:color w:val="333333"/>
          <w:sz w:val="23"/>
          <w:szCs w:val="23"/>
        </w:rPr>
        <w:t>structure</w:t>
      </w:r>
      <w:proofErr w:type="gramStart"/>
      <w:r>
        <w:rPr>
          <w:rFonts w:ascii="Tahoma" w:hAnsi="Tahoma" w:cs="Tahoma"/>
          <w:color w:val="333333"/>
          <w:sz w:val="23"/>
          <w:szCs w:val="23"/>
        </w:rPr>
        <w:t>,Lets</w:t>
      </w:r>
      <w:proofErr w:type="spellEnd"/>
      <w:proofErr w:type="gramEnd"/>
      <w:r>
        <w:rPr>
          <w:rFonts w:ascii="Tahoma" w:hAnsi="Tahoma" w:cs="Tahoma"/>
          <w:color w:val="333333"/>
          <w:sz w:val="23"/>
          <w:szCs w:val="23"/>
        </w:rPr>
        <w:t xml:space="preserve"> go through put and get method.</w:t>
      </w:r>
    </w:p>
    <w:p w:rsidR="007B58F1" w:rsidRDefault="007B58F1" w:rsidP="007B58F1">
      <w:pPr>
        <w:pStyle w:val="Heading2"/>
        <w:shd w:val="clear" w:color="auto" w:fill="FFFFFF"/>
        <w:spacing w:before="375" w:after="150" w:line="240" w:lineRule="atLeast"/>
        <w:rPr>
          <w:rFonts w:ascii="Helvetica" w:hAnsi="Helvetica" w:cs="Times New Roman"/>
          <w:b w:val="0"/>
          <w:bCs w:val="0"/>
          <w:color w:val="333333"/>
          <w:sz w:val="45"/>
          <w:szCs w:val="45"/>
        </w:rPr>
      </w:pPr>
      <w:r>
        <w:rPr>
          <w:rFonts w:ascii="Helvetica" w:hAnsi="Helvetica"/>
          <w:b w:val="0"/>
          <w:bCs w:val="0"/>
          <w:color w:val="333333"/>
          <w:sz w:val="45"/>
          <w:szCs w:val="45"/>
        </w:rPr>
        <w:t>Put :</w:t>
      </w:r>
    </w:p>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proofErr w:type="spellStart"/>
      <w:r>
        <w:rPr>
          <w:rFonts w:ascii="Tahoma" w:hAnsi="Tahoma" w:cs="Tahoma"/>
          <w:color w:val="333333"/>
          <w:sz w:val="23"/>
          <w:szCs w:val="23"/>
        </w:rPr>
        <w:t>Lets</w:t>
      </w:r>
      <w:proofErr w:type="spellEnd"/>
      <w:r>
        <w:rPr>
          <w:rFonts w:ascii="Tahoma" w:hAnsi="Tahoma" w:cs="Tahoma"/>
          <w:color w:val="333333"/>
          <w:sz w:val="23"/>
          <w:szCs w:val="23"/>
        </w:rPr>
        <w:t xml:space="preserve"> see implementation of put method:</w:t>
      </w: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01</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Associates the specified value with the specified key in this map. If the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map previously contained a mapping for the key, the old value is</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replaced.</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w:t>
            </w:r>
            <w:proofErr w:type="spellStart"/>
            <w:r>
              <w:rPr>
                <w:rStyle w:val="HTMLCode"/>
                <w:rFonts w:eastAsiaTheme="majorEastAsia"/>
                <w:color w:val="333333"/>
              </w:rPr>
              <w:t>param</w:t>
            </w:r>
            <w:proofErr w:type="spellEnd"/>
            <w:r>
              <w:rPr>
                <w:rStyle w:val="HTMLCode"/>
                <w:rFonts w:eastAsiaTheme="majorEastAsia"/>
                <w:color w:val="333333"/>
              </w:rPr>
              <w:t xml:space="preserve"> key</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key with which the specified value is to be associated</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w:t>
            </w:r>
            <w:proofErr w:type="spellStart"/>
            <w:r>
              <w:rPr>
                <w:rStyle w:val="HTMLCode"/>
                <w:rFonts w:eastAsiaTheme="majorEastAsia"/>
                <w:color w:val="333333"/>
              </w:rPr>
              <w:t>param</w:t>
            </w:r>
            <w:proofErr w:type="spellEnd"/>
            <w:r>
              <w:rPr>
                <w:rStyle w:val="HTMLCode"/>
                <w:rFonts w:eastAsiaTheme="majorEastAsia"/>
                <w:color w:val="333333"/>
              </w:rPr>
              <w:t xml:space="preserve"> value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value to be associated with the specified key</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@return the previous value associated with &lt;</w:t>
            </w:r>
            <w:proofErr w:type="spellStart"/>
            <w:r>
              <w:rPr>
                <w:rStyle w:val="HTMLCode"/>
                <w:rFonts w:eastAsiaTheme="majorEastAsia"/>
                <w:color w:val="333333"/>
              </w:rPr>
              <w:t>tt</w:t>
            </w:r>
            <w:proofErr w:type="spellEnd"/>
            <w:r>
              <w:rPr>
                <w:rStyle w:val="HTMLCode"/>
                <w:rFonts w:eastAsiaTheme="majorEastAsia"/>
                <w:color w:val="333333"/>
              </w:rPr>
              <w:t>&gt;key&lt;/</w:t>
            </w:r>
            <w:proofErr w:type="spellStart"/>
            <w:r>
              <w:rPr>
                <w:rStyle w:val="HTMLCode"/>
                <w:rFonts w:eastAsiaTheme="majorEastAsia"/>
                <w:color w:val="333333"/>
              </w:rPr>
              <w:t>tt</w:t>
            </w:r>
            <w:proofErr w:type="spellEnd"/>
            <w:r>
              <w:rPr>
                <w:rStyle w:val="HTMLCode"/>
                <w:rFonts w:eastAsiaTheme="majorEastAsia"/>
                <w:color w:val="333333"/>
              </w:rPr>
              <w:t>&gt;, or &lt;</w:t>
            </w:r>
            <w:proofErr w:type="spellStart"/>
            <w:r>
              <w:rPr>
                <w:rStyle w:val="HTMLCode"/>
                <w:rFonts w:eastAsiaTheme="majorEastAsia"/>
                <w:color w:val="333333"/>
              </w:rPr>
              <w:t>tt</w:t>
            </w:r>
            <w:proofErr w:type="spellEnd"/>
            <w:r>
              <w:rPr>
                <w:rStyle w:val="HTMLCode"/>
                <w:rFonts w:eastAsiaTheme="majorEastAsia"/>
                <w:color w:val="333333"/>
              </w:rPr>
              <w:t>&gt;null&lt;/</w:t>
            </w:r>
            <w:proofErr w:type="spellStart"/>
            <w:r>
              <w:rPr>
                <w:rStyle w:val="HTMLCode"/>
                <w:rFonts w:eastAsiaTheme="majorEastAsia"/>
                <w:color w:val="333333"/>
              </w:rPr>
              <w:t>tt</w:t>
            </w:r>
            <w:proofErr w:type="spellEnd"/>
            <w:r>
              <w:rPr>
                <w:rStyle w:val="HTMLCode"/>
                <w:rFonts w:eastAsiaTheme="majorEastAsia"/>
                <w:color w:val="333333"/>
              </w:rPr>
              <w:t>&gt;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if there was no mapping for &lt;</w:t>
            </w:r>
            <w:proofErr w:type="spellStart"/>
            <w:r>
              <w:rPr>
                <w:rStyle w:val="HTMLCode"/>
                <w:rFonts w:eastAsiaTheme="majorEastAsia"/>
                <w:color w:val="333333"/>
              </w:rPr>
              <w:t>tt</w:t>
            </w:r>
            <w:proofErr w:type="spellEnd"/>
            <w:r>
              <w:rPr>
                <w:rStyle w:val="HTMLCode"/>
                <w:rFonts w:eastAsiaTheme="majorEastAsia"/>
                <w:color w:val="333333"/>
              </w:rPr>
              <w:t>&gt;key&lt;/</w:t>
            </w:r>
            <w:proofErr w:type="spellStart"/>
            <w:r>
              <w:rPr>
                <w:rStyle w:val="HTMLCode"/>
                <w:rFonts w:eastAsiaTheme="majorEastAsia"/>
                <w:color w:val="333333"/>
              </w:rPr>
              <w:t>tt</w:t>
            </w:r>
            <w:proofErr w:type="spellEnd"/>
            <w:r>
              <w:rPr>
                <w:rStyle w:val="HTMLCode"/>
                <w:rFonts w:eastAsiaTheme="majorEastAsia"/>
                <w:color w:val="333333"/>
              </w:rPr>
              <w:t>&gt;. (A &lt;</w:t>
            </w:r>
            <w:proofErr w:type="spellStart"/>
            <w:r>
              <w:rPr>
                <w:rStyle w:val="HTMLCode"/>
                <w:rFonts w:eastAsiaTheme="majorEastAsia"/>
                <w:color w:val="333333"/>
              </w:rPr>
              <w:t>tt</w:t>
            </w:r>
            <w:proofErr w:type="spellEnd"/>
            <w:r>
              <w:rPr>
                <w:rStyle w:val="HTMLCode"/>
                <w:rFonts w:eastAsiaTheme="majorEastAsia"/>
                <w:color w:val="333333"/>
              </w:rPr>
              <w:t>&gt;null&lt;/</w:t>
            </w:r>
            <w:proofErr w:type="spellStart"/>
            <w:r>
              <w:rPr>
                <w:rStyle w:val="HTMLCode"/>
                <w:rFonts w:eastAsiaTheme="majorEastAsia"/>
                <w:color w:val="333333"/>
              </w:rPr>
              <w:t>tt</w:t>
            </w:r>
            <w:proofErr w:type="spellEnd"/>
            <w:r>
              <w:rPr>
                <w:rStyle w:val="HTMLCode"/>
                <w:rFonts w:eastAsiaTheme="majorEastAsia"/>
                <w:color w:val="333333"/>
              </w:rPr>
              <w:t xml:space="preserve">&gt; </w:t>
            </w:r>
            <w:r>
              <w:rPr>
                <w:rStyle w:val="HTMLCode"/>
                <w:rFonts w:eastAsiaTheme="majorEastAsia"/>
                <w:color w:val="333333"/>
              </w:rPr>
              <w:lastRenderedPageBreak/>
              <w:t>return</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12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can also indicate that the map previously associated</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&lt;</w:t>
            </w:r>
            <w:proofErr w:type="spellStart"/>
            <w:r>
              <w:rPr>
                <w:rStyle w:val="HTMLCode"/>
                <w:rFonts w:eastAsiaTheme="majorEastAsia"/>
                <w:color w:val="333333"/>
              </w:rPr>
              <w:t>tt</w:t>
            </w:r>
            <w:proofErr w:type="spellEnd"/>
            <w:r>
              <w:rPr>
                <w:rStyle w:val="HTMLCode"/>
                <w:rFonts w:eastAsiaTheme="majorEastAsia"/>
                <w:color w:val="333333"/>
              </w:rPr>
              <w:t>&gt;null&lt;/</w:t>
            </w:r>
            <w:proofErr w:type="spellStart"/>
            <w:r>
              <w:rPr>
                <w:rStyle w:val="HTMLCode"/>
                <w:rFonts w:eastAsiaTheme="majorEastAsia"/>
                <w:color w:val="333333"/>
              </w:rPr>
              <w:t>tt</w:t>
            </w:r>
            <w:proofErr w:type="spellEnd"/>
            <w:r>
              <w:rPr>
                <w:rStyle w:val="HTMLCode"/>
                <w:rFonts w:eastAsiaTheme="majorEastAsia"/>
                <w:color w:val="333333"/>
              </w:rPr>
              <w:t>&gt; with &lt;</w:t>
            </w:r>
            <w:proofErr w:type="spellStart"/>
            <w:r>
              <w:rPr>
                <w:rStyle w:val="HTMLCode"/>
                <w:rFonts w:eastAsiaTheme="majorEastAsia"/>
                <w:color w:val="333333"/>
              </w:rPr>
              <w:t>tt</w:t>
            </w:r>
            <w:proofErr w:type="spellEnd"/>
            <w:r>
              <w:rPr>
                <w:rStyle w:val="HTMLCode"/>
                <w:rFonts w:eastAsiaTheme="majorEastAsia"/>
                <w:color w:val="333333"/>
              </w:rPr>
              <w:t>&gt;key&lt;/</w:t>
            </w:r>
            <w:proofErr w:type="spellStart"/>
            <w:r>
              <w:rPr>
                <w:rStyle w:val="HTMLCode"/>
                <w:rFonts w:eastAsiaTheme="majorEastAsia"/>
                <w:color w:val="333333"/>
              </w:rPr>
              <w:t>tt</w:t>
            </w:r>
            <w:proofErr w:type="spellEnd"/>
            <w:r>
              <w:rPr>
                <w:rStyle w:val="HTMLCode"/>
                <w:rFonts w:eastAsiaTheme="majorEastAsia"/>
                <w:color w:val="333333"/>
              </w:rPr>
              <w:t>&gt;.)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V put(K key, V value)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(key == 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proofErr w:type="spellStart"/>
            <w:r>
              <w:rPr>
                <w:rStyle w:val="HTMLCode"/>
                <w:rFonts w:eastAsiaTheme="majorEastAsia"/>
                <w:color w:val="333333"/>
              </w:rPr>
              <w:t>putForNullKey</w:t>
            </w:r>
            <w:proofErr w:type="spellEnd"/>
            <w:r>
              <w:rPr>
                <w:rStyle w:val="HTMLCode"/>
                <w:rFonts w:eastAsiaTheme="majorEastAsia"/>
                <w:color w:val="333333"/>
              </w:rPr>
              <w:t>(value);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int</w:t>
            </w:r>
            <w:proofErr w:type="spellEnd"/>
            <w:r>
              <w:rPr>
                <w:color w:val="333333"/>
              </w:rPr>
              <w:t> </w:t>
            </w:r>
            <w:r>
              <w:rPr>
                <w:rStyle w:val="HTMLCode"/>
                <w:rFonts w:eastAsiaTheme="majorEastAsia"/>
                <w:color w:val="333333"/>
              </w:rPr>
              <w:t>hash = hash(</w:t>
            </w:r>
            <w:proofErr w:type="spellStart"/>
            <w:r>
              <w:rPr>
                <w:rStyle w:val="HTMLCode"/>
                <w:rFonts w:eastAsiaTheme="majorEastAsia"/>
                <w:color w:val="333333"/>
              </w:rPr>
              <w:t>key.hashCode</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int</w:t>
            </w:r>
            <w:proofErr w:type="spellEnd"/>
            <w:r>
              <w:rPr>
                <w:color w:val="333333"/>
              </w:rPr>
              <w:t> </w:t>
            </w:r>
            <w:proofErr w:type="spellStart"/>
            <w:r>
              <w:rPr>
                <w:rStyle w:val="HTMLCode"/>
                <w:rFonts w:eastAsiaTheme="majorEastAsia"/>
                <w:color w:val="333333"/>
              </w:rPr>
              <w:t>i</w:t>
            </w:r>
            <w:proofErr w:type="spellEnd"/>
            <w:r>
              <w:rPr>
                <w:rStyle w:val="HTMLCode"/>
                <w:rFonts w:eastAsiaTheme="majorEastAsia"/>
                <w:color w:val="333333"/>
              </w:rPr>
              <w:t xml:space="preserve"> = </w:t>
            </w:r>
            <w:proofErr w:type="spellStart"/>
            <w:r>
              <w:rPr>
                <w:rStyle w:val="HTMLCode"/>
                <w:rFonts w:eastAsiaTheme="majorEastAsia"/>
                <w:color w:val="333333"/>
              </w:rPr>
              <w:t>indexFor</w:t>
            </w:r>
            <w:proofErr w:type="spellEnd"/>
            <w:r>
              <w:rPr>
                <w:rStyle w:val="HTMLCode"/>
                <w:rFonts w:eastAsiaTheme="majorEastAsia"/>
                <w:color w:val="333333"/>
              </w:rPr>
              <w:t xml:space="preserve">(hash, </w:t>
            </w:r>
            <w:proofErr w:type="spellStart"/>
            <w:r>
              <w:rPr>
                <w:rStyle w:val="HTMLCode"/>
                <w:rFonts w:eastAsiaTheme="majorEastAsia"/>
                <w:color w:val="333333"/>
              </w:rPr>
              <w:t>table.length</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for</w:t>
            </w:r>
            <w:r>
              <w:rPr>
                <w:color w:val="333333"/>
              </w:rPr>
              <w:t> </w:t>
            </w:r>
            <w:r>
              <w:rPr>
                <w:rStyle w:val="HTMLCode"/>
                <w:rFonts w:eastAsiaTheme="majorEastAsia"/>
                <w:color w:val="333333"/>
              </w:rPr>
              <w:t>(Entry&lt;k , V&gt; e = table[</w:t>
            </w:r>
            <w:proofErr w:type="spellStart"/>
            <w:r>
              <w:rPr>
                <w:rStyle w:val="HTMLCode"/>
                <w:rFonts w:eastAsiaTheme="majorEastAsia"/>
                <w:color w:val="333333"/>
              </w:rPr>
              <w:t>i</w:t>
            </w:r>
            <w:proofErr w:type="spellEnd"/>
            <w:r>
              <w:rPr>
                <w:rStyle w:val="HTMLCode"/>
                <w:rFonts w:eastAsiaTheme="majorEastAsia"/>
                <w:color w:val="333333"/>
              </w:rPr>
              <w:t xml:space="preserve">]; e != null; e = </w:t>
            </w:r>
            <w:proofErr w:type="spellStart"/>
            <w:r>
              <w:rPr>
                <w:rStyle w:val="HTMLCode"/>
                <w:rFonts w:eastAsiaTheme="majorEastAsia"/>
                <w:color w:val="333333"/>
              </w:rPr>
              <w:t>e.next</w:t>
            </w:r>
            <w:proofErr w:type="spellEnd"/>
            <w:r>
              <w:rPr>
                <w:rStyle w:val="HTMLCode"/>
                <w:rFonts w:eastAsiaTheme="majorEastAsia"/>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Object k;</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w:t>
            </w:r>
            <w:proofErr w:type="spellStart"/>
            <w:r>
              <w:rPr>
                <w:rStyle w:val="HTMLCode"/>
                <w:rFonts w:eastAsiaTheme="majorEastAsia"/>
                <w:color w:val="333333"/>
              </w:rPr>
              <w:t>e.hash</w:t>
            </w:r>
            <w:proofErr w:type="spellEnd"/>
            <w:r>
              <w:rPr>
                <w:rStyle w:val="HTMLCode"/>
                <w:rFonts w:eastAsiaTheme="majorEastAsia"/>
                <w:color w:val="333333"/>
              </w:rPr>
              <w:t xml:space="preserve"> == hash &amp;&amp; ((k = </w:t>
            </w:r>
            <w:proofErr w:type="spellStart"/>
            <w:r>
              <w:rPr>
                <w:rStyle w:val="HTMLCode"/>
                <w:rFonts w:eastAsiaTheme="majorEastAsia"/>
                <w:color w:val="333333"/>
              </w:rPr>
              <w:t>e.key</w:t>
            </w:r>
            <w:proofErr w:type="spellEnd"/>
            <w:r>
              <w:rPr>
                <w:rStyle w:val="HTMLCode"/>
                <w:rFonts w:eastAsiaTheme="majorEastAsia"/>
                <w:color w:val="333333"/>
              </w:rPr>
              <w:t xml:space="preserve">) == key || </w:t>
            </w:r>
            <w:proofErr w:type="spellStart"/>
            <w:r>
              <w:rPr>
                <w:rStyle w:val="HTMLCode"/>
                <w:rFonts w:eastAsiaTheme="majorEastAsia"/>
                <w:color w:val="333333"/>
              </w:rPr>
              <w:t>key.equals</w:t>
            </w:r>
            <w:proofErr w:type="spellEnd"/>
            <w:r>
              <w:rPr>
                <w:rStyle w:val="HTMLCode"/>
                <w:rFonts w:eastAsiaTheme="majorEastAsia"/>
                <w:color w:val="333333"/>
              </w:rPr>
              <w:t>(k)))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V </w:t>
            </w:r>
            <w:proofErr w:type="spellStart"/>
            <w:r>
              <w:rPr>
                <w:rStyle w:val="HTMLCode"/>
                <w:rFonts w:eastAsiaTheme="majorEastAsia"/>
                <w:color w:val="333333"/>
              </w:rPr>
              <w:t>oldValue</w:t>
            </w:r>
            <w:proofErr w:type="spellEnd"/>
            <w:r>
              <w:rPr>
                <w:rStyle w:val="HTMLCode"/>
                <w:rFonts w:eastAsiaTheme="majorEastAsia"/>
                <w:color w:val="333333"/>
              </w:rPr>
              <w:t xml:space="preserve"> = </w:t>
            </w:r>
            <w:proofErr w:type="spellStart"/>
            <w:r>
              <w:rPr>
                <w:rStyle w:val="HTMLCode"/>
                <w:rFonts w:eastAsiaTheme="majorEastAsia"/>
                <w:color w:val="333333"/>
              </w:rPr>
              <w:t>e.value</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e.value</w:t>
            </w:r>
            <w:proofErr w:type="spellEnd"/>
            <w:r>
              <w:rPr>
                <w:rStyle w:val="HTMLCode"/>
                <w:rFonts w:eastAsiaTheme="majorEastAsia"/>
                <w:color w:val="333333"/>
              </w:rPr>
              <w:t xml:space="preserve"> = value;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e.recordAccess</w:t>
            </w:r>
            <w:proofErr w:type="spellEnd"/>
            <w:r>
              <w:rPr>
                <w:rStyle w:val="HTMLCode"/>
                <w:rFonts w:eastAsiaTheme="majorEastAsia"/>
                <w:color w:val="333333"/>
              </w:rPr>
              <w:t>(this);</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proofErr w:type="spellStart"/>
            <w:r>
              <w:rPr>
                <w:rStyle w:val="HTMLCode"/>
                <w:rFonts w:eastAsiaTheme="majorEastAsia"/>
                <w:color w:val="333333"/>
              </w:rPr>
              <w:t>oldValue</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29</w:t>
            </w:r>
          </w:p>
        </w:tc>
        <w:tc>
          <w:tcPr>
            <w:tcW w:w="12300" w:type="dxa"/>
            <w:vAlign w:val="center"/>
            <w:hideMark/>
          </w:tcPr>
          <w:p w:rsidR="007B58F1" w:rsidRDefault="007B58F1">
            <w:pPr>
              <w:rPr>
                <w:color w:val="333333"/>
                <w:sz w:val="24"/>
                <w:szCs w:val="24"/>
              </w:rPr>
            </w:pP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modCount</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addEntry</w:t>
            </w:r>
            <w:proofErr w:type="spellEnd"/>
            <w:r>
              <w:rPr>
                <w:rStyle w:val="HTMLCode"/>
                <w:rFonts w:eastAsiaTheme="majorEastAsia"/>
                <w:color w:val="333333"/>
              </w:rPr>
              <w:t xml:space="preserve">(hash, key, value, </w:t>
            </w:r>
            <w:proofErr w:type="spellStart"/>
            <w:r>
              <w:rPr>
                <w:rStyle w:val="HTMLCode"/>
                <w:rFonts w:eastAsiaTheme="majorEastAsia"/>
                <w:color w:val="333333"/>
              </w:rPr>
              <w:t>i</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lastRenderedPageBreak/>
        <w:t xml:space="preserve">now </w:t>
      </w:r>
      <w:proofErr w:type="spellStart"/>
      <w:r>
        <w:rPr>
          <w:rFonts w:ascii="Tahoma" w:hAnsi="Tahoma" w:cs="Tahoma"/>
          <w:color w:val="333333"/>
          <w:sz w:val="23"/>
          <w:szCs w:val="23"/>
        </w:rPr>
        <w:t>lets</w:t>
      </w:r>
      <w:proofErr w:type="spellEnd"/>
      <w:r>
        <w:rPr>
          <w:rFonts w:ascii="Tahoma" w:hAnsi="Tahoma" w:cs="Tahoma"/>
          <w:color w:val="333333"/>
          <w:sz w:val="23"/>
          <w:szCs w:val="23"/>
        </w:rPr>
        <w:t xml:space="preserve"> understand above code step by step</w:t>
      </w:r>
    </w:p>
    <w:p w:rsidR="007B58F1" w:rsidRDefault="007B58F1" w:rsidP="007B58F1">
      <w:pPr>
        <w:numPr>
          <w:ilvl w:val="0"/>
          <w:numId w:val="2"/>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Key object is checked for null. If key is null then it will be stored at table[0] because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for null is always 0.</w:t>
      </w:r>
    </w:p>
    <w:p w:rsidR="007B58F1" w:rsidRDefault="007B58F1" w:rsidP="007B58F1">
      <w:pPr>
        <w:numPr>
          <w:ilvl w:val="0"/>
          <w:numId w:val="2"/>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 xml:space="preserve">Key object’s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method is called and hash code is calculated. This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is used to find index of array for storing Entry object. It may happen sometimes that, this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function is poorly written so JDK designer has put another function called hash() which takes above calculated hash value as </w:t>
      </w:r>
      <w:proofErr w:type="spellStart"/>
      <w:r>
        <w:rPr>
          <w:rFonts w:ascii="Tahoma" w:hAnsi="Tahoma" w:cs="Tahoma"/>
          <w:color w:val="333333"/>
          <w:sz w:val="23"/>
          <w:szCs w:val="23"/>
        </w:rPr>
        <w:t>argument.If</w:t>
      </w:r>
      <w:proofErr w:type="spellEnd"/>
      <w:r>
        <w:rPr>
          <w:rFonts w:ascii="Tahoma" w:hAnsi="Tahoma" w:cs="Tahoma"/>
          <w:color w:val="333333"/>
          <w:sz w:val="23"/>
          <w:szCs w:val="23"/>
        </w:rPr>
        <w:t xml:space="preserve"> you want to learn more about hash() function, you can refer </w:t>
      </w:r>
      <w:hyperlink r:id="rId37" w:tgtFrame="_blank" w:history="1">
        <w:r>
          <w:rPr>
            <w:rStyle w:val="Hyperlink"/>
            <w:rFonts w:ascii="Tahoma" w:hAnsi="Tahoma" w:cs="Tahoma"/>
            <w:color w:val="326693"/>
            <w:sz w:val="23"/>
            <w:szCs w:val="23"/>
            <w:bdr w:val="none" w:sz="0" w:space="0" w:color="auto" w:frame="1"/>
          </w:rPr>
          <w:t xml:space="preserve">hash and </w:t>
        </w:r>
        <w:proofErr w:type="spellStart"/>
        <w:r>
          <w:rPr>
            <w:rStyle w:val="Hyperlink"/>
            <w:rFonts w:ascii="Tahoma" w:hAnsi="Tahoma" w:cs="Tahoma"/>
            <w:color w:val="326693"/>
            <w:sz w:val="23"/>
            <w:szCs w:val="23"/>
            <w:bdr w:val="none" w:sz="0" w:space="0" w:color="auto" w:frame="1"/>
          </w:rPr>
          <w:t>indexFor</w:t>
        </w:r>
        <w:proofErr w:type="spellEnd"/>
        <w:r>
          <w:rPr>
            <w:rStyle w:val="Hyperlink"/>
            <w:rFonts w:ascii="Tahoma" w:hAnsi="Tahoma" w:cs="Tahoma"/>
            <w:color w:val="326693"/>
            <w:sz w:val="23"/>
            <w:szCs w:val="23"/>
            <w:bdr w:val="none" w:sz="0" w:space="0" w:color="auto" w:frame="1"/>
          </w:rPr>
          <w:t xml:space="preserve"> method in </w:t>
        </w:r>
        <w:proofErr w:type="spellStart"/>
        <w:r>
          <w:rPr>
            <w:rStyle w:val="Hyperlink"/>
            <w:rFonts w:ascii="Tahoma" w:hAnsi="Tahoma" w:cs="Tahoma"/>
            <w:color w:val="326693"/>
            <w:sz w:val="23"/>
            <w:szCs w:val="23"/>
            <w:bdr w:val="none" w:sz="0" w:space="0" w:color="auto" w:frame="1"/>
          </w:rPr>
          <w:t>hashmap</w:t>
        </w:r>
        <w:proofErr w:type="spellEnd"/>
      </w:hyperlink>
      <w:r>
        <w:rPr>
          <w:rFonts w:ascii="Tahoma" w:hAnsi="Tahoma" w:cs="Tahoma"/>
          <w:color w:val="333333"/>
          <w:sz w:val="23"/>
          <w:szCs w:val="23"/>
        </w:rPr>
        <w:t>.</w:t>
      </w:r>
    </w:p>
    <w:p w:rsidR="007B58F1" w:rsidRPr="001131ED" w:rsidRDefault="007B58F1" w:rsidP="007B58F1">
      <w:pPr>
        <w:numPr>
          <w:ilvl w:val="0"/>
          <w:numId w:val="2"/>
        </w:numPr>
        <w:shd w:val="clear" w:color="auto" w:fill="FFFFFF"/>
        <w:spacing w:after="75" w:line="240" w:lineRule="auto"/>
        <w:ind w:left="300"/>
        <w:rPr>
          <w:rFonts w:ascii="Tahoma" w:hAnsi="Tahoma" w:cs="Tahoma"/>
          <w:color w:val="333333"/>
          <w:sz w:val="23"/>
          <w:szCs w:val="23"/>
          <w:highlight w:val="yellow"/>
        </w:rPr>
      </w:pPr>
      <w:proofErr w:type="spellStart"/>
      <w:r w:rsidRPr="001131ED">
        <w:rPr>
          <w:rFonts w:ascii="Tahoma" w:hAnsi="Tahoma" w:cs="Tahoma"/>
          <w:color w:val="333333"/>
          <w:sz w:val="23"/>
          <w:szCs w:val="23"/>
          <w:highlight w:val="yellow"/>
        </w:rPr>
        <w:t>indexFor</w:t>
      </w:r>
      <w:proofErr w:type="spellEnd"/>
      <w:r w:rsidRPr="001131ED">
        <w:rPr>
          <w:rFonts w:ascii="Tahoma" w:hAnsi="Tahoma" w:cs="Tahoma"/>
          <w:color w:val="333333"/>
          <w:sz w:val="23"/>
          <w:szCs w:val="23"/>
          <w:highlight w:val="yellow"/>
        </w:rPr>
        <w:t>(</w:t>
      </w:r>
      <w:proofErr w:type="spellStart"/>
      <w:r w:rsidRPr="001131ED">
        <w:rPr>
          <w:rFonts w:ascii="Tahoma" w:hAnsi="Tahoma" w:cs="Tahoma"/>
          <w:color w:val="333333"/>
          <w:sz w:val="23"/>
          <w:szCs w:val="23"/>
          <w:highlight w:val="yellow"/>
        </w:rPr>
        <w:t>hash,table.length</w:t>
      </w:r>
      <w:proofErr w:type="spellEnd"/>
      <w:r w:rsidRPr="001131ED">
        <w:rPr>
          <w:rFonts w:ascii="Tahoma" w:hAnsi="Tahoma" w:cs="Tahoma"/>
          <w:color w:val="333333"/>
          <w:sz w:val="23"/>
          <w:szCs w:val="23"/>
          <w:highlight w:val="yellow"/>
        </w:rPr>
        <w:t>)  is used to calculate exact index in table array for storing the Entry object.</w:t>
      </w:r>
    </w:p>
    <w:p w:rsidR="007B58F1" w:rsidRDefault="007B58F1" w:rsidP="007B58F1">
      <w:pPr>
        <w:numPr>
          <w:ilvl w:val="0"/>
          <w:numId w:val="2"/>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 xml:space="preserve">As we have seen in our example, if two key objects have same </w:t>
      </w:r>
      <w:proofErr w:type="spellStart"/>
      <w:r>
        <w:rPr>
          <w:rFonts w:ascii="Tahoma" w:hAnsi="Tahoma" w:cs="Tahoma"/>
          <w:color w:val="333333"/>
          <w:sz w:val="23"/>
          <w:szCs w:val="23"/>
        </w:rPr>
        <w:t>hashcode</w:t>
      </w:r>
      <w:proofErr w:type="spellEnd"/>
      <w:r>
        <w:rPr>
          <w:rFonts w:ascii="Tahoma" w:hAnsi="Tahoma" w:cs="Tahoma"/>
          <w:color w:val="333333"/>
          <w:sz w:val="23"/>
          <w:szCs w:val="23"/>
        </w:rPr>
        <w:t>(which is known as </w:t>
      </w:r>
      <w:r>
        <w:rPr>
          <w:rFonts w:ascii="Tahoma" w:hAnsi="Tahoma" w:cs="Tahoma"/>
          <w:b/>
          <w:bCs/>
          <w:color w:val="333333"/>
          <w:sz w:val="23"/>
          <w:szCs w:val="23"/>
          <w:bdr w:val="none" w:sz="0" w:space="0" w:color="auto" w:frame="1"/>
        </w:rPr>
        <w:t>collision</w:t>
      </w:r>
      <w:r>
        <w:rPr>
          <w:rFonts w:ascii="Tahoma" w:hAnsi="Tahoma" w:cs="Tahoma"/>
          <w:color w:val="333333"/>
          <w:sz w:val="23"/>
          <w:szCs w:val="23"/>
        </w:rPr>
        <w:t xml:space="preserve">) then it will be stored in form of </w:t>
      </w:r>
      <w:proofErr w:type="spellStart"/>
      <w:r>
        <w:rPr>
          <w:rFonts w:ascii="Tahoma" w:hAnsi="Tahoma" w:cs="Tahoma"/>
          <w:color w:val="333333"/>
          <w:sz w:val="23"/>
          <w:szCs w:val="23"/>
        </w:rPr>
        <w:t>linkedlist</w:t>
      </w:r>
      <w:proofErr w:type="spellEnd"/>
      <w:r>
        <w:rPr>
          <w:rFonts w:ascii="Tahoma" w:hAnsi="Tahoma" w:cs="Tahoma"/>
          <w:color w:val="333333"/>
          <w:sz w:val="23"/>
          <w:szCs w:val="23"/>
        </w:rPr>
        <w:t>.</w:t>
      </w:r>
      <w:r w:rsidR="00270119">
        <w:rPr>
          <w:rFonts w:ascii="Tahoma" w:hAnsi="Tahoma" w:cs="Tahoma"/>
          <w:color w:val="333333"/>
          <w:sz w:val="23"/>
          <w:szCs w:val="23"/>
        </w:rPr>
        <w:t xml:space="preserve"> </w:t>
      </w:r>
      <w:r>
        <w:rPr>
          <w:rFonts w:ascii="Tahoma" w:hAnsi="Tahoma" w:cs="Tahoma"/>
          <w:color w:val="333333"/>
          <w:sz w:val="23"/>
          <w:szCs w:val="23"/>
        </w:rPr>
        <w:t xml:space="preserve">So here, we will iterate through our </w:t>
      </w:r>
      <w:proofErr w:type="spellStart"/>
      <w:r>
        <w:rPr>
          <w:rFonts w:ascii="Tahoma" w:hAnsi="Tahoma" w:cs="Tahoma"/>
          <w:color w:val="333333"/>
          <w:sz w:val="23"/>
          <w:szCs w:val="23"/>
        </w:rPr>
        <w:t>linkedlist</w:t>
      </w:r>
      <w:proofErr w:type="spellEnd"/>
      <w:r>
        <w:rPr>
          <w:rFonts w:ascii="Tahoma" w:hAnsi="Tahoma" w:cs="Tahoma"/>
          <w:color w:val="333333"/>
          <w:sz w:val="23"/>
          <w:szCs w:val="23"/>
        </w:rPr>
        <w:t>.</w:t>
      </w:r>
    </w:p>
    <w:p w:rsidR="007B58F1" w:rsidRDefault="007B58F1" w:rsidP="007B58F1">
      <w:pPr>
        <w:numPr>
          <w:ilvl w:val="0"/>
          <w:numId w:val="3"/>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If there is no element present at that index which we have just calculated then it will directly put our Entry object at that index.</w:t>
      </w:r>
    </w:p>
    <w:p w:rsidR="007B58F1" w:rsidRDefault="007B58F1" w:rsidP="007B58F1">
      <w:pPr>
        <w:numPr>
          <w:ilvl w:val="0"/>
          <w:numId w:val="3"/>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If There is element present at that index then it will iterate until it gets Entry-&gt;next as </w:t>
      </w:r>
      <w:proofErr w:type="spellStart"/>
      <w:r>
        <w:rPr>
          <w:rFonts w:ascii="Tahoma" w:hAnsi="Tahoma" w:cs="Tahoma"/>
          <w:color w:val="333333"/>
          <w:sz w:val="23"/>
          <w:szCs w:val="23"/>
        </w:rPr>
        <w:t>null.Then</w:t>
      </w:r>
      <w:proofErr w:type="spellEnd"/>
      <w:r>
        <w:rPr>
          <w:rFonts w:ascii="Tahoma" w:hAnsi="Tahoma" w:cs="Tahoma"/>
          <w:color w:val="333333"/>
          <w:sz w:val="23"/>
          <w:szCs w:val="23"/>
        </w:rPr>
        <w:t xml:space="preserve"> current Entry object become next node in that </w:t>
      </w:r>
      <w:proofErr w:type="spellStart"/>
      <w:r>
        <w:rPr>
          <w:rFonts w:ascii="Tahoma" w:hAnsi="Tahoma" w:cs="Tahoma"/>
          <w:color w:val="333333"/>
          <w:sz w:val="23"/>
          <w:szCs w:val="23"/>
        </w:rPr>
        <w:t>linkedlist</w:t>
      </w:r>
      <w:proofErr w:type="spellEnd"/>
    </w:p>
    <w:p w:rsidR="007B58F1" w:rsidRDefault="007B58F1" w:rsidP="007B58F1">
      <w:pPr>
        <w:numPr>
          <w:ilvl w:val="0"/>
          <w:numId w:val="3"/>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 xml:space="preserve">What if we are putting same key again, logically it should replace old value. </w:t>
      </w:r>
      <w:proofErr w:type="spellStart"/>
      <w:r>
        <w:rPr>
          <w:rFonts w:ascii="Tahoma" w:hAnsi="Tahoma" w:cs="Tahoma"/>
          <w:color w:val="333333"/>
          <w:sz w:val="23"/>
          <w:szCs w:val="23"/>
        </w:rPr>
        <w:t>Yes,it</w:t>
      </w:r>
      <w:proofErr w:type="spellEnd"/>
      <w:r>
        <w:rPr>
          <w:rFonts w:ascii="Tahoma" w:hAnsi="Tahoma" w:cs="Tahoma"/>
          <w:color w:val="333333"/>
          <w:sz w:val="23"/>
          <w:szCs w:val="23"/>
        </w:rPr>
        <w:t xml:space="preserve"> will do </w:t>
      </w:r>
      <w:proofErr w:type="spellStart"/>
      <w:r>
        <w:rPr>
          <w:rFonts w:ascii="Tahoma" w:hAnsi="Tahoma" w:cs="Tahoma"/>
          <w:color w:val="333333"/>
          <w:sz w:val="23"/>
          <w:szCs w:val="23"/>
        </w:rPr>
        <w:t>that.While</w:t>
      </w:r>
      <w:proofErr w:type="spellEnd"/>
      <w:r>
        <w:rPr>
          <w:rFonts w:ascii="Tahoma" w:hAnsi="Tahoma" w:cs="Tahoma"/>
          <w:color w:val="333333"/>
          <w:sz w:val="23"/>
          <w:szCs w:val="23"/>
        </w:rPr>
        <w:t xml:space="preserve"> iterating it will check key equality by calling equals() method(</w:t>
      </w:r>
      <w:proofErr w:type="spellStart"/>
      <w:r>
        <w:rPr>
          <w:rFonts w:ascii="Tahoma" w:hAnsi="Tahoma" w:cs="Tahoma"/>
          <w:b/>
          <w:bCs/>
          <w:color w:val="333333"/>
          <w:sz w:val="23"/>
          <w:szCs w:val="23"/>
          <w:bdr w:val="none" w:sz="0" w:space="0" w:color="auto" w:frame="1"/>
        </w:rPr>
        <w:t>key.equals</w:t>
      </w:r>
      <w:proofErr w:type="spellEnd"/>
      <w:r>
        <w:rPr>
          <w:rFonts w:ascii="Tahoma" w:hAnsi="Tahoma" w:cs="Tahoma"/>
          <w:b/>
          <w:bCs/>
          <w:color w:val="333333"/>
          <w:sz w:val="23"/>
          <w:szCs w:val="23"/>
          <w:bdr w:val="none" w:sz="0" w:space="0" w:color="auto" w:frame="1"/>
        </w:rPr>
        <w:t>(k)</w:t>
      </w:r>
      <w:r>
        <w:rPr>
          <w:rFonts w:ascii="Tahoma" w:hAnsi="Tahoma" w:cs="Tahoma"/>
          <w:color w:val="333333"/>
          <w:sz w:val="23"/>
          <w:szCs w:val="23"/>
        </w:rPr>
        <w:t>), if this method returns true then it replaces value object with current Entry’s value object.</w:t>
      </w:r>
    </w:p>
    <w:p w:rsidR="007B58F1" w:rsidRDefault="007B58F1" w:rsidP="007B58F1">
      <w:pPr>
        <w:pStyle w:val="Heading2"/>
        <w:shd w:val="clear" w:color="auto" w:fill="FFFFFF"/>
        <w:spacing w:before="375" w:after="150" w:line="240" w:lineRule="atLeast"/>
        <w:rPr>
          <w:rFonts w:ascii="Helvetica" w:hAnsi="Helvetica" w:cs="Times New Roman"/>
          <w:b w:val="0"/>
          <w:bCs w:val="0"/>
          <w:color w:val="333333"/>
          <w:sz w:val="45"/>
          <w:szCs w:val="45"/>
        </w:rPr>
      </w:pPr>
      <w:r>
        <w:rPr>
          <w:rFonts w:ascii="Helvetica" w:hAnsi="Helvetica"/>
          <w:b w:val="0"/>
          <w:bCs w:val="0"/>
          <w:color w:val="333333"/>
          <w:sz w:val="45"/>
          <w:szCs w:val="45"/>
        </w:rPr>
        <w:t> Get:</w:t>
      </w:r>
    </w:p>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proofErr w:type="spellStart"/>
      <w:r>
        <w:rPr>
          <w:rFonts w:ascii="Tahoma" w:hAnsi="Tahoma" w:cs="Tahoma"/>
          <w:color w:val="333333"/>
          <w:sz w:val="23"/>
          <w:szCs w:val="23"/>
        </w:rPr>
        <w:t>Lets</w:t>
      </w:r>
      <w:proofErr w:type="spellEnd"/>
      <w:r>
        <w:rPr>
          <w:rFonts w:ascii="Tahoma" w:hAnsi="Tahoma" w:cs="Tahoma"/>
          <w:color w:val="333333"/>
          <w:sz w:val="23"/>
          <w:szCs w:val="23"/>
        </w:rPr>
        <w:t xml:space="preserve"> see implementation of get now:</w:t>
      </w: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01</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Returns the value to which the specified key is mapped, or {@code 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if this map contains no mapping for the key.</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&lt;p&gt;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More formally, if this map contains a mapping from a key {@code k} to a</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value {@code v} such that {@code (key==null ? k==null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 </w:t>
            </w:r>
            <w:proofErr w:type="spellStart"/>
            <w:r>
              <w:rPr>
                <w:rStyle w:val="HTMLCode"/>
                <w:rFonts w:eastAsiaTheme="majorEastAsia"/>
                <w:color w:val="333333"/>
              </w:rPr>
              <w:t>key.equals</w:t>
            </w:r>
            <w:proofErr w:type="spellEnd"/>
            <w:r>
              <w:rPr>
                <w:rStyle w:val="HTMLCode"/>
                <w:rFonts w:eastAsiaTheme="majorEastAsia"/>
                <w:color w:val="333333"/>
              </w:rPr>
              <w:t>(k))}, then this method returns {@code v}; otherwise it returns</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{@code null}. (There can be at most one such mapping.)</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10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&lt;/p&gt;&lt;p&gt;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A return value of {@code null} does not &lt;</w:t>
            </w:r>
            <w:proofErr w:type="spellStart"/>
            <w:r>
              <w:rPr>
                <w:rStyle w:val="HTMLCode"/>
                <w:rFonts w:eastAsiaTheme="majorEastAsia"/>
                <w:color w:val="333333"/>
              </w:rPr>
              <w:t>i</w:t>
            </w:r>
            <w:proofErr w:type="spellEnd"/>
            <w:r>
              <w:rPr>
                <w:rStyle w:val="HTMLCode"/>
                <w:rFonts w:eastAsiaTheme="majorEastAsia"/>
                <w:color w:val="333333"/>
              </w:rPr>
              <w:t>&gt;necessarily&lt;/</w:t>
            </w:r>
            <w:proofErr w:type="spellStart"/>
            <w:r>
              <w:rPr>
                <w:rStyle w:val="HTMLCode"/>
                <w:rFonts w:eastAsiaTheme="majorEastAsia"/>
                <w:color w:val="333333"/>
              </w:rPr>
              <w:t>i</w:t>
            </w:r>
            <w:proofErr w:type="spellEnd"/>
            <w:r>
              <w:rPr>
                <w:rStyle w:val="HTMLCode"/>
                <w:rFonts w:eastAsiaTheme="majorEastAsia"/>
                <w:color w:val="333333"/>
              </w:rPr>
              <w:t>&gt; indicate that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the map contains no mapping for the key; it's also possible that the map</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explicitly maps the key to {@code null}. The {@link #</w:t>
            </w:r>
            <w:proofErr w:type="spellStart"/>
            <w:r>
              <w:rPr>
                <w:rStyle w:val="HTMLCode"/>
                <w:rFonts w:eastAsiaTheme="majorEastAsia"/>
                <w:color w:val="333333"/>
              </w:rPr>
              <w:t>containsKey</w:t>
            </w:r>
            <w:proofErr w:type="spellEnd"/>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 </w:t>
            </w:r>
            <w:proofErr w:type="spellStart"/>
            <w:r>
              <w:rPr>
                <w:rStyle w:val="HTMLCode"/>
                <w:rFonts w:eastAsiaTheme="majorEastAsia"/>
                <w:color w:val="333333"/>
              </w:rPr>
              <w:t>containsKey</w:t>
            </w:r>
            <w:proofErr w:type="spellEnd"/>
            <w:r>
              <w:rPr>
                <w:rStyle w:val="HTMLCode"/>
                <w:rFonts w:eastAsiaTheme="majorEastAsia"/>
                <w:color w:val="333333"/>
              </w:rPr>
              <w:t>} operation may be used to distinguish these two cases.</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@see #put(Object, Object)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V get(Object key)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(key == 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proofErr w:type="spellStart"/>
            <w:r>
              <w:rPr>
                <w:rStyle w:val="HTMLCode"/>
                <w:rFonts w:eastAsiaTheme="majorEastAsia"/>
                <w:color w:val="333333"/>
              </w:rPr>
              <w:t>getForNullKey</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int</w:t>
            </w:r>
            <w:proofErr w:type="spellEnd"/>
            <w:r>
              <w:rPr>
                <w:color w:val="333333"/>
              </w:rPr>
              <w:t> </w:t>
            </w:r>
            <w:r>
              <w:rPr>
                <w:rStyle w:val="HTMLCode"/>
                <w:rFonts w:eastAsiaTheme="majorEastAsia"/>
                <w:color w:val="333333"/>
              </w:rPr>
              <w:t>hash = hash(</w:t>
            </w:r>
            <w:proofErr w:type="spellStart"/>
            <w:r>
              <w:rPr>
                <w:rStyle w:val="HTMLCode"/>
                <w:rFonts w:eastAsiaTheme="majorEastAsia"/>
                <w:color w:val="333333"/>
              </w:rPr>
              <w:t>key.hashCode</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for</w:t>
            </w:r>
            <w:r>
              <w:rPr>
                <w:color w:val="333333"/>
              </w:rPr>
              <w:t> </w:t>
            </w:r>
            <w:r>
              <w:rPr>
                <w:rStyle w:val="HTMLCode"/>
                <w:rFonts w:eastAsiaTheme="majorEastAsia"/>
                <w:color w:val="333333"/>
              </w:rPr>
              <w:t>(Entry&lt;k , V&gt; e = table[</w:t>
            </w:r>
            <w:proofErr w:type="spellStart"/>
            <w:r>
              <w:rPr>
                <w:rStyle w:val="HTMLCode"/>
                <w:rFonts w:eastAsiaTheme="majorEastAsia"/>
                <w:color w:val="333333"/>
              </w:rPr>
              <w:t>indexFor</w:t>
            </w:r>
            <w:proofErr w:type="spellEnd"/>
            <w:r>
              <w:rPr>
                <w:rStyle w:val="HTMLCode"/>
                <w:rFonts w:eastAsiaTheme="majorEastAsia"/>
                <w:color w:val="333333"/>
              </w:rPr>
              <w:t xml:space="preserve">(hash, </w:t>
            </w:r>
            <w:proofErr w:type="spellStart"/>
            <w:r>
              <w:rPr>
                <w:rStyle w:val="HTMLCode"/>
                <w:rFonts w:eastAsiaTheme="majorEastAsia"/>
                <w:color w:val="333333"/>
              </w:rPr>
              <w:t>table.length</w:t>
            </w:r>
            <w:proofErr w:type="spellEnd"/>
            <w:r>
              <w:rPr>
                <w:rStyle w:val="HTMLCode"/>
                <w:rFonts w:eastAsiaTheme="majorEastAsia"/>
                <w:color w:val="333333"/>
              </w:rPr>
              <w:t xml:space="preserve">)]; e != null; e = </w:t>
            </w:r>
            <w:proofErr w:type="spellStart"/>
            <w:r>
              <w:rPr>
                <w:rStyle w:val="HTMLCode"/>
                <w:rFonts w:eastAsiaTheme="majorEastAsia"/>
                <w:color w:val="333333"/>
              </w:rPr>
              <w:t>e.next</w:t>
            </w:r>
            <w:proofErr w:type="spellEnd"/>
            <w:r>
              <w:rPr>
                <w:rStyle w:val="HTMLCode"/>
                <w:rFonts w:eastAsiaTheme="majorEastAsia"/>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Object k;</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w:t>
            </w:r>
            <w:proofErr w:type="spellStart"/>
            <w:r>
              <w:rPr>
                <w:rStyle w:val="HTMLCode"/>
                <w:rFonts w:eastAsiaTheme="majorEastAsia"/>
                <w:color w:val="333333"/>
              </w:rPr>
              <w:t>e.hash</w:t>
            </w:r>
            <w:proofErr w:type="spellEnd"/>
            <w:r>
              <w:rPr>
                <w:rStyle w:val="HTMLCode"/>
                <w:rFonts w:eastAsiaTheme="majorEastAsia"/>
                <w:color w:val="333333"/>
              </w:rPr>
              <w:t xml:space="preserve"> == hash &amp;&amp; ((k = </w:t>
            </w:r>
            <w:proofErr w:type="spellStart"/>
            <w:r>
              <w:rPr>
                <w:rStyle w:val="HTMLCode"/>
                <w:rFonts w:eastAsiaTheme="majorEastAsia"/>
                <w:color w:val="333333"/>
              </w:rPr>
              <w:t>e.key</w:t>
            </w:r>
            <w:proofErr w:type="spellEnd"/>
            <w:r>
              <w:rPr>
                <w:rStyle w:val="HTMLCode"/>
                <w:rFonts w:eastAsiaTheme="majorEastAsia"/>
                <w:color w:val="333333"/>
              </w:rPr>
              <w:t xml:space="preserve">) == key || </w:t>
            </w:r>
            <w:proofErr w:type="spellStart"/>
            <w:r>
              <w:rPr>
                <w:rStyle w:val="HTMLCode"/>
                <w:rFonts w:eastAsiaTheme="majorEastAsia"/>
                <w:color w:val="333333"/>
              </w:rPr>
              <w:t>key.equals</w:t>
            </w:r>
            <w:proofErr w:type="spellEnd"/>
            <w:r>
              <w:rPr>
                <w:rStyle w:val="HTMLCode"/>
                <w:rFonts w:eastAsiaTheme="majorEastAsia"/>
                <w:color w:val="333333"/>
              </w:rPr>
              <w:t>(k)))</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proofErr w:type="spellStart"/>
            <w:r>
              <w:rPr>
                <w:rStyle w:val="HTMLCode"/>
                <w:rFonts w:eastAsiaTheme="majorEastAsia"/>
                <w:color w:val="333333"/>
              </w:rPr>
              <w:t>e.value</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As you got the understanding on put functionality of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So to understand get functionality is quite simple. If you pass any key to get value object from </w:t>
      </w:r>
      <w:proofErr w:type="spellStart"/>
      <w:r>
        <w:rPr>
          <w:rFonts w:ascii="Tahoma" w:hAnsi="Tahoma" w:cs="Tahoma"/>
          <w:color w:val="333333"/>
          <w:sz w:val="23"/>
          <w:szCs w:val="23"/>
        </w:rPr>
        <w:t>hashmap</w:t>
      </w:r>
      <w:proofErr w:type="spellEnd"/>
      <w:r>
        <w:rPr>
          <w:rFonts w:ascii="Tahoma" w:hAnsi="Tahoma" w:cs="Tahoma"/>
          <w:color w:val="333333"/>
          <w:sz w:val="23"/>
          <w:szCs w:val="23"/>
        </w:rPr>
        <w:t>.</w:t>
      </w:r>
    </w:p>
    <w:p w:rsidR="007B58F1" w:rsidRDefault="007B58F1" w:rsidP="007B58F1">
      <w:pPr>
        <w:numPr>
          <w:ilvl w:val="0"/>
          <w:numId w:val="4"/>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lastRenderedPageBreak/>
        <w:t>Key object is checked for null. If key is null then value of Object resides at table[0] will be returned.</w:t>
      </w:r>
    </w:p>
    <w:p w:rsidR="007B58F1" w:rsidRDefault="007B58F1" w:rsidP="007B58F1">
      <w:pPr>
        <w:numPr>
          <w:ilvl w:val="0"/>
          <w:numId w:val="4"/>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Key object’s </w:t>
      </w:r>
      <w:proofErr w:type="spellStart"/>
      <w:r>
        <w:rPr>
          <w:rFonts w:ascii="Tahoma" w:hAnsi="Tahoma" w:cs="Tahoma"/>
          <w:color w:val="333333"/>
          <w:sz w:val="23"/>
          <w:szCs w:val="23"/>
        </w:rPr>
        <w:t>hashcode</w:t>
      </w:r>
      <w:proofErr w:type="spellEnd"/>
      <w:r>
        <w:rPr>
          <w:rFonts w:ascii="Tahoma" w:hAnsi="Tahoma" w:cs="Tahoma"/>
          <w:color w:val="333333"/>
          <w:sz w:val="23"/>
          <w:szCs w:val="23"/>
        </w:rPr>
        <w:t>() method is called and hash code is calculated.</w:t>
      </w:r>
    </w:p>
    <w:p w:rsidR="007B58F1" w:rsidRDefault="007B58F1" w:rsidP="007B58F1">
      <w:pPr>
        <w:numPr>
          <w:ilvl w:val="0"/>
          <w:numId w:val="4"/>
        </w:numPr>
        <w:shd w:val="clear" w:color="auto" w:fill="FFFFFF"/>
        <w:spacing w:after="75" w:line="240" w:lineRule="auto"/>
        <w:ind w:left="300"/>
        <w:rPr>
          <w:rFonts w:ascii="Tahoma" w:hAnsi="Tahoma" w:cs="Tahoma"/>
          <w:color w:val="333333"/>
          <w:sz w:val="23"/>
          <w:szCs w:val="23"/>
        </w:rPr>
      </w:pPr>
      <w:proofErr w:type="spellStart"/>
      <w:r>
        <w:rPr>
          <w:rFonts w:ascii="Tahoma" w:hAnsi="Tahoma" w:cs="Tahoma"/>
          <w:color w:val="333333"/>
          <w:sz w:val="23"/>
          <w:szCs w:val="23"/>
        </w:rPr>
        <w:t>indexFor</w:t>
      </w:r>
      <w:proofErr w:type="spellEnd"/>
      <w:r>
        <w:rPr>
          <w:rFonts w:ascii="Tahoma" w:hAnsi="Tahoma" w:cs="Tahoma"/>
          <w:color w:val="333333"/>
          <w:sz w:val="23"/>
          <w:szCs w:val="23"/>
        </w:rPr>
        <w:t>(</w:t>
      </w:r>
      <w:proofErr w:type="spellStart"/>
      <w:r>
        <w:rPr>
          <w:rFonts w:ascii="Tahoma" w:hAnsi="Tahoma" w:cs="Tahoma"/>
          <w:color w:val="333333"/>
          <w:sz w:val="23"/>
          <w:szCs w:val="23"/>
        </w:rPr>
        <w:t>hash,table.length</w:t>
      </w:r>
      <w:proofErr w:type="spellEnd"/>
      <w:r>
        <w:rPr>
          <w:rFonts w:ascii="Tahoma" w:hAnsi="Tahoma" w:cs="Tahoma"/>
          <w:color w:val="333333"/>
          <w:sz w:val="23"/>
          <w:szCs w:val="23"/>
        </w:rPr>
        <w:t xml:space="preserve">)  is used to calculate exact index in table array using generated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for getting the Entry object.</w:t>
      </w:r>
    </w:p>
    <w:p w:rsidR="007B58F1" w:rsidRDefault="007B58F1" w:rsidP="007B58F1">
      <w:pPr>
        <w:numPr>
          <w:ilvl w:val="0"/>
          <w:numId w:val="4"/>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After getting index in table array, it will iterate through </w:t>
      </w:r>
      <w:proofErr w:type="spellStart"/>
      <w:r>
        <w:rPr>
          <w:rFonts w:ascii="Tahoma" w:hAnsi="Tahoma" w:cs="Tahoma"/>
          <w:color w:val="333333"/>
          <w:sz w:val="23"/>
          <w:szCs w:val="23"/>
        </w:rPr>
        <w:t>linkedlist</w:t>
      </w:r>
      <w:proofErr w:type="spellEnd"/>
      <w:r>
        <w:rPr>
          <w:rFonts w:ascii="Tahoma" w:hAnsi="Tahoma" w:cs="Tahoma"/>
          <w:color w:val="333333"/>
          <w:sz w:val="23"/>
          <w:szCs w:val="23"/>
        </w:rPr>
        <w:t xml:space="preserve"> and check for key equality by calling equals() method and if it returns true then it returns the value of Entry object else returns null.</w:t>
      </w:r>
    </w:p>
    <w:p w:rsidR="007B58F1" w:rsidRDefault="007B58F1" w:rsidP="007B58F1">
      <w:pPr>
        <w:pStyle w:val="Heading2"/>
        <w:shd w:val="clear" w:color="auto" w:fill="FFFFFF"/>
        <w:spacing w:before="375" w:after="150" w:line="240" w:lineRule="atLeast"/>
        <w:rPr>
          <w:rFonts w:ascii="Helvetica" w:hAnsi="Helvetica" w:cs="Times New Roman"/>
          <w:b w:val="0"/>
          <w:bCs w:val="0"/>
          <w:color w:val="333333"/>
          <w:sz w:val="45"/>
          <w:szCs w:val="45"/>
        </w:rPr>
      </w:pPr>
      <w:r>
        <w:rPr>
          <w:rFonts w:ascii="Helvetica" w:hAnsi="Helvetica"/>
          <w:b w:val="0"/>
          <w:bCs w:val="0"/>
          <w:color w:val="333333"/>
          <w:sz w:val="45"/>
          <w:szCs w:val="45"/>
        </w:rPr>
        <w:t xml:space="preserve">Key points to </w:t>
      </w:r>
      <w:proofErr w:type="spellStart"/>
      <w:r>
        <w:rPr>
          <w:rFonts w:ascii="Helvetica" w:hAnsi="Helvetica"/>
          <w:b w:val="0"/>
          <w:bCs w:val="0"/>
          <w:color w:val="333333"/>
          <w:sz w:val="45"/>
          <w:szCs w:val="45"/>
        </w:rPr>
        <w:t>Remeber</w:t>
      </w:r>
      <w:proofErr w:type="spellEnd"/>
      <w:r>
        <w:rPr>
          <w:rFonts w:ascii="Helvetica" w:hAnsi="Helvetica"/>
          <w:b w:val="0"/>
          <w:bCs w:val="0"/>
          <w:color w:val="333333"/>
          <w:sz w:val="45"/>
          <w:szCs w:val="45"/>
        </w:rPr>
        <w:t>:</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proofErr w:type="spellStart"/>
      <w:r w:rsidRPr="00207716">
        <w:rPr>
          <w:rFonts w:ascii="Tahoma" w:hAnsi="Tahoma" w:cs="Tahoma"/>
          <w:color w:val="333333"/>
          <w:sz w:val="23"/>
          <w:szCs w:val="23"/>
          <w:highlight w:val="yellow"/>
        </w:rPr>
        <w:t>HashMap</w:t>
      </w:r>
      <w:proofErr w:type="spellEnd"/>
      <w:r w:rsidRPr="00207716">
        <w:rPr>
          <w:rFonts w:ascii="Tahoma" w:hAnsi="Tahoma" w:cs="Tahoma"/>
          <w:color w:val="333333"/>
          <w:sz w:val="23"/>
          <w:szCs w:val="23"/>
          <w:highlight w:val="yellow"/>
        </w:rPr>
        <w:t xml:space="preserve"> has a inner class called Entry which stores key-value pairs.</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Above Entry object is stored in Entry[ ](Array) called table</w:t>
      </w:r>
    </w:p>
    <w:p w:rsidR="007B58F1" w:rsidRPr="008C022E"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green"/>
        </w:rPr>
      </w:pPr>
      <w:r w:rsidRPr="00207716">
        <w:rPr>
          <w:rFonts w:ascii="Tahoma" w:hAnsi="Tahoma" w:cs="Tahoma"/>
          <w:color w:val="333333"/>
          <w:sz w:val="23"/>
          <w:szCs w:val="23"/>
          <w:highlight w:val="yellow"/>
        </w:rPr>
        <w:t xml:space="preserve">An index of table is logically known as bucket </w:t>
      </w:r>
      <w:r w:rsidRPr="008C022E">
        <w:rPr>
          <w:rFonts w:ascii="Tahoma" w:hAnsi="Tahoma" w:cs="Tahoma"/>
          <w:color w:val="333333"/>
          <w:sz w:val="23"/>
          <w:szCs w:val="23"/>
          <w:highlight w:val="green"/>
        </w:rPr>
        <w:t xml:space="preserve">and it stores first element of </w:t>
      </w:r>
      <w:proofErr w:type="spellStart"/>
      <w:r w:rsidRPr="008C022E">
        <w:rPr>
          <w:rFonts w:ascii="Tahoma" w:hAnsi="Tahoma" w:cs="Tahoma"/>
          <w:color w:val="333333"/>
          <w:sz w:val="23"/>
          <w:szCs w:val="23"/>
          <w:highlight w:val="green"/>
        </w:rPr>
        <w:t>linkedlist</w:t>
      </w:r>
      <w:proofErr w:type="spellEnd"/>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 xml:space="preserve">Key object’s </w:t>
      </w:r>
      <w:proofErr w:type="spellStart"/>
      <w:r w:rsidRPr="00207716">
        <w:rPr>
          <w:rFonts w:ascii="Tahoma" w:hAnsi="Tahoma" w:cs="Tahoma"/>
          <w:color w:val="333333"/>
          <w:sz w:val="23"/>
          <w:szCs w:val="23"/>
          <w:highlight w:val="yellow"/>
        </w:rPr>
        <w:t>hashcode</w:t>
      </w:r>
      <w:proofErr w:type="spellEnd"/>
      <w:r w:rsidRPr="00207716">
        <w:rPr>
          <w:rFonts w:ascii="Tahoma" w:hAnsi="Tahoma" w:cs="Tahoma"/>
          <w:color w:val="333333"/>
          <w:sz w:val="23"/>
          <w:szCs w:val="23"/>
          <w:highlight w:val="yellow"/>
        </w:rPr>
        <w:t>() is used to find bucket of that Entry object.</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 xml:space="preserve">If two key object ‘s have same </w:t>
      </w:r>
      <w:proofErr w:type="spellStart"/>
      <w:r w:rsidRPr="00207716">
        <w:rPr>
          <w:rFonts w:ascii="Tahoma" w:hAnsi="Tahoma" w:cs="Tahoma"/>
          <w:color w:val="333333"/>
          <w:sz w:val="23"/>
          <w:szCs w:val="23"/>
          <w:highlight w:val="yellow"/>
        </w:rPr>
        <w:t>hashcode</w:t>
      </w:r>
      <w:proofErr w:type="spellEnd"/>
      <w:r w:rsidRPr="00207716">
        <w:rPr>
          <w:rFonts w:ascii="Tahoma" w:hAnsi="Tahoma" w:cs="Tahoma"/>
          <w:color w:val="333333"/>
          <w:sz w:val="23"/>
          <w:szCs w:val="23"/>
          <w:highlight w:val="yellow"/>
        </w:rPr>
        <w:t xml:space="preserve"> , they will go in same bucket of table array.</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Key object ‘s equals() method is used to ensure uniqueness of key object.</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 xml:space="preserve">Value object  ‘s equals() and </w:t>
      </w:r>
      <w:proofErr w:type="spellStart"/>
      <w:r w:rsidRPr="00207716">
        <w:rPr>
          <w:rFonts w:ascii="Tahoma" w:hAnsi="Tahoma" w:cs="Tahoma"/>
          <w:color w:val="333333"/>
          <w:sz w:val="23"/>
          <w:szCs w:val="23"/>
          <w:highlight w:val="yellow"/>
        </w:rPr>
        <w:t>hashcode</w:t>
      </w:r>
      <w:proofErr w:type="spellEnd"/>
      <w:r w:rsidRPr="00207716">
        <w:rPr>
          <w:rFonts w:ascii="Tahoma" w:hAnsi="Tahoma" w:cs="Tahoma"/>
          <w:color w:val="333333"/>
          <w:sz w:val="23"/>
          <w:szCs w:val="23"/>
          <w:highlight w:val="yellow"/>
        </w:rPr>
        <w:t>() method is not used at all</w:t>
      </w:r>
    </w:p>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w:t>
      </w:r>
    </w:p>
    <w:p w:rsidR="00AC0087" w:rsidRDefault="00AC0087" w:rsidP="007B58F1">
      <w:pPr>
        <w:pStyle w:val="NormalWeb"/>
        <w:shd w:val="clear" w:color="auto" w:fill="FFFFFF"/>
        <w:spacing w:before="0" w:beforeAutospacing="0" w:after="0" w:afterAutospacing="0"/>
        <w:rPr>
          <w:rFonts w:ascii="Tahoma" w:hAnsi="Tahoma" w:cs="Tahoma"/>
          <w:color w:val="333333"/>
          <w:sz w:val="23"/>
          <w:szCs w:val="23"/>
        </w:rPr>
      </w:pPr>
    </w:p>
    <w:p w:rsidR="00AC0087" w:rsidRDefault="00AC0087" w:rsidP="007B58F1">
      <w:pPr>
        <w:pStyle w:val="NormalWeb"/>
        <w:shd w:val="clear" w:color="auto" w:fill="FFFFFF"/>
        <w:spacing w:before="0" w:beforeAutospacing="0" w:after="0" w:afterAutospacing="0"/>
        <w:rPr>
          <w:rFonts w:ascii="Tahoma" w:hAnsi="Tahoma" w:cs="Tahoma"/>
          <w:color w:val="333333"/>
          <w:sz w:val="23"/>
          <w:szCs w:val="23"/>
        </w:rPr>
      </w:pPr>
      <w:r>
        <w:rPr>
          <w:rFonts w:ascii="Courier New" w:hAnsi="Courier New" w:cs="Courier New"/>
          <w:b/>
          <w:bCs/>
          <w:color w:val="555555"/>
          <w:sz w:val="21"/>
          <w:szCs w:val="21"/>
          <w:shd w:val="clear" w:color="auto" w:fill="FFFFFF"/>
        </w:rPr>
        <w:t xml:space="preserve">How is </w:t>
      </w:r>
      <w:proofErr w:type="spellStart"/>
      <w:r>
        <w:rPr>
          <w:rFonts w:ascii="Courier New" w:hAnsi="Courier New" w:cs="Courier New"/>
          <w:b/>
          <w:bCs/>
          <w:color w:val="555555"/>
          <w:sz w:val="21"/>
          <w:szCs w:val="21"/>
          <w:shd w:val="clear" w:color="auto" w:fill="FFFFFF"/>
        </w:rPr>
        <w:t>HashMap</w:t>
      </w:r>
      <w:proofErr w:type="spellEnd"/>
      <w:r>
        <w:rPr>
          <w:rFonts w:ascii="Courier New" w:hAnsi="Courier New" w:cs="Courier New"/>
          <w:b/>
          <w:bCs/>
          <w:color w:val="555555"/>
          <w:sz w:val="21"/>
          <w:szCs w:val="21"/>
          <w:shd w:val="clear" w:color="auto" w:fill="FFFFFF"/>
        </w:rPr>
        <w:t xml:space="preserve"> internally implemented?</w:t>
      </w:r>
      <w:r>
        <w:rPr>
          <w:rFonts w:ascii="Lato" w:hAnsi="Lato"/>
          <w:color w:val="555555"/>
          <w:sz w:val="21"/>
          <w:szCs w:val="21"/>
        </w:rPr>
        <w:br/>
      </w:r>
      <w:r>
        <w:rPr>
          <w:rFonts w:ascii="Courier New" w:hAnsi="Courier New" w:cs="Courier New"/>
          <w:color w:val="555555"/>
          <w:sz w:val="21"/>
          <w:szCs w:val="21"/>
          <w:shd w:val="clear" w:color="auto" w:fill="FFFFFF"/>
        </w:rPr>
        <w:t xml:space="preserve">pair is stored in </w:t>
      </w:r>
      <w:proofErr w:type="spellStart"/>
      <w:r>
        <w:rPr>
          <w:rFonts w:ascii="Courier New" w:hAnsi="Courier New" w:cs="Courier New"/>
          <w:color w:val="555555"/>
          <w:sz w:val="21"/>
          <w:szCs w:val="21"/>
          <w:shd w:val="clear" w:color="auto" w:fill="FFFFFF"/>
        </w:rPr>
        <w:t>HashMap</w:t>
      </w:r>
      <w:proofErr w:type="spellEnd"/>
      <w:r>
        <w:rPr>
          <w:rFonts w:ascii="Courier New" w:hAnsi="Courier New" w:cs="Courier New"/>
          <w:color w:val="555555"/>
          <w:sz w:val="21"/>
          <w:szCs w:val="21"/>
          <w:shd w:val="clear" w:color="auto" w:fill="FFFFFF"/>
        </w:rPr>
        <w:t xml:space="preserve">. Pair is an entry to </w:t>
      </w:r>
      <w:proofErr w:type="spellStart"/>
      <w:r>
        <w:rPr>
          <w:rFonts w:ascii="Courier New" w:hAnsi="Courier New" w:cs="Courier New"/>
          <w:color w:val="555555"/>
          <w:sz w:val="21"/>
          <w:szCs w:val="21"/>
          <w:shd w:val="clear" w:color="auto" w:fill="FFFFFF"/>
        </w:rPr>
        <w:t>hashMap</w:t>
      </w:r>
      <w:proofErr w:type="spellEnd"/>
      <w:r>
        <w:rPr>
          <w:rFonts w:ascii="Courier New" w:hAnsi="Courier New" w:cs="Courier New"/>
          <w:color w:val="555555"/>
          <w:sz w:val="21"/>
          <w:szCs w:val="21"/>
          <w:shd w:val="clear" w:color="auto" w:fill="FFFFFF"/>
        </w:rPr>
        <w:t>. Entries are stored in an array. So we have an array of entries. </w:t>
      </w:r>
      <w:r>
        <w:rPr>
          <w:rFonts w:ascii="Lato" w:hAnsi="Lato"/>
          <w:color w:val="555555"/>
          <w:sz w:val="21"/>
          <w:szCs w:val="21"/>
        </w:rPr>
        <w:br/>
      </w:r>
      <w:r>
        <w:rPr>
          <w:rFonts w:ascii="Courier New" w:hAnsi="Courier New" w:cs="Courier New"/>
          <w:color w:val="555555"/>
          <w:sz w:val="21"/>
          <w:szCs w:val="21"/>
          <w:shd w:val="clear" w:color="auto" w:fill="FFFFFF"/>
        </w:rPr>
        <w:t>Each Entry has a key. We calculate hash(</w:t>
      </w:r>
      <w:proofErr w:type="spellStart"/>
      <w:r>
        <w:rPr>
          <w:rFonts w:ascii="Courier New" w:hAnsi="Courier New" w:cs="Courier New"/>
          <w:color w:val="555555"/>
          <w:sz w:val="21"/>
          <w:szCs w:val="21"/>
          <w:shd w:val="clear" w:color="auto" w:fill="FFFFFF"/>
        </w:rPr>
        <w:t>key.hashcode</w:t>
      </w:r>
      <w:proofErr w:type="spellEnd"/>
      <w:r>
        <w:rPr>
          <w:rFonts w:ascii="Courier New" w:hAnsi="Courier New" w:cs="Courier New"/>
          <w:color w:val="555555"/>
          <w:sz w:val="21"/>
          <w:szCs w:val="21"/>
          <w:shd w:val="clear" w:color="auto" w:fill="FFFFFF"/>
        </w:rPr>
        <w:t xml:space="preserve">()), which determines the index in array. hash method shortens the </w:t>
      </w:r>
      <w:proofErr w:type="spellStart"/>
      <w:r>
        <w:rPr>
          <w:rFonts w:ascii="Courier New" w:hAnsi="Courier New" w:cs="Courier New"/>
          <w:color w:val="555555"/>
          <w:sz w:val="21"/>
          <w:szCs w:val="21"/>
          <w:shd w:val="clear" w:color="auto" w:fill="FFFFFF"/>
        </w:rPr>
        <w:t>hashcode</w:t>
      </w:r>
      <w:proofErr w:type="spellEnd"/>
      <w:r>
        <w:rPr>
          <w:rFonts w:ascii="Courier New" w:hAnsi="Courier New" w:cs="Courier New"/>
          <w:color w:val="555555"/>
          <w:sz w:val="21"/>
          <w:szCs w:val="21"/>
          <w:shd w:val="clear" w:color="auto" w:fill="FFFFFF"/>
        </w:rPr>
        <w:t xml:space="preserve"> value to a valid </w:t>
      </w:r>
      <w:proofErr w:type="spellStart"/>
      <w:r>
        <w:rPr>
          <w:rFonts w:ascii="Courier New" w:hAnsi="Courier New" w:cs="Courier New"/>
          <w:color w:val="555555"/>
          <w:sz w:val="21"/>
          <w:szCs w:val="21"/>
          <w:shd w:val="clear" w:color="auto" w:fill="FFFFFF"/>
        </w:rPr>
        <w:t>int</w:t>
      </w:r>
      <w:proofErr w:type="spellEnd"/>
      <w:r>
        <w:rPr>
          <w:rFonts w:ascii="Courier New" w:hAnsi="Courier New" w:cs="Courier New"/>
          <w:color w:val="555555"/>
          <w:sz w:val="21"/>
          <w:szCs w:val="21"/>
          <w:shd w:val="clear" w:color="auto" w:fill="FFFFFF"/>
        </w:rPr>
        <w:t xml:space="preserve"> index. </w:t>
      </w:r>
      <w:r>
        <w:rPr>
          <w:rFonts w:ascii="Lato" w:hAnsi="Lato"/>
          <w:color w:val="555555"/>
          <w:sz w:val="21"/>
          <w:szCs w:val="21"/>
        </w:rPr>
        <w:br/>
      </w:r>
      <w:r>
        <w:rPr>
          <w:rFonts w:ascii="Courier New" w:hAnsi="Courier New" w:cs="Courier New"/>
          <w:color w:val="555555"/>
          <w:sz w:val="21"/>
          <w:szCs w:val="21"/>
          <w:shd w:val="clear" w:color="auto" w:fill="FFFFFF"/>
        </w:rPr>
        <w:t>The value at any index in array is called bucket, which holds the Entry. </w:t>
      </w:r>
      <w:r>
        <w:rPr>
          <w:rFonts w:ascii="Lato" w:hAnsi="Lato"/>
          <w:color w:val="555555"/>
          <w:sz w:val="21"/>
          <w:szCs w:val="21"/>
        </w:rPr>
        <w:br/>
      </w:r>
      <w:r>
        <w:rPr>
          <w:rFonts w:ascii="Courier New" w:hAnsi="Courier New" w:cs="Courier New"/>
          <w:color w:val="555555"/>
          <w:sz w:val="21"/>
          <w:szCs w:val="21"/>
          <w:shd w:val="clear" w:color="auto" w:fill="FFFFFF"/>
        </w:rPr>
        <w:t xml:space="preserve">If for two Entries index comes out to be same, while storing. This is possible if two keys have same </w:t>
      </w:r>
      <w:proofErr w:type="spellStart"/>
      <w:r>
        <w:rPr>
          <w:rFonts w:ascii="Courier New" w:hAnsi="Courier New" w:cs="Courier New"/>
          <w:color w:val="555555"/>
          <w:sz w:val="21"/>
          <w:szCs w:val="21"/>
          <w:shd w:val="clear" w:color="auto" w:fill="FFFFFF"/>
        </w:rPr>
        <w:t>hashCode</w:t>
      </w:r>
      <w:proofErr w:type="spellEnd"/>
      <w:r>
        <w:rPr>
          <w:rFonts w:ascii="Courier New" w:hAnsi="Courier New" w:cs="Courier New"/>
          <w:color w:val="555555"/>
          <w:sz w:val="21"/>
          <w:szCs w:val="21"/>
          <w:shd w:val="clear" w:color="auto" w:fill="FFFFFF"/>
        </w:rPr>
        <w:t xml:space="preserve"> value. Then those two entries are stored in same bucket. Bucket is a </w:t>
      </w:r>
      <w:proofErr w:type="spellStart"/>
      <w:r>
        <w:rPr>
          <w:rFonts w:ascii="Courier New" w:hAnsi="Courier New" w:cs="Courier New"/>
          <w:color w:val="555555"/>
          <w:sz w:val="21"/>
          <w:szCs w:val="21"/>
          <w:shd w:val="clear" w:color="auto" w:fill="FFFFFF"/>
        </w:rPr>
        <w:t>linkedlist</w:t>
      </w:r>
      <w:proofErr w:type="spellEnd"/>
      <w:r>
        <w:rPr>
          <w:rFonts w:ascii="Courier New" w:hAnsi="Courier New" w:cs="Courier New"/>
          <w:color w:val="555555"/>
          <w:sz w:val="21"/>
          <w:szCs w:val="21"/>
          <w:shd w:val="clear" w:color="auto" w:fill="FFFFFF"/>
        </w:rPr>
        <w:t xml:space="preserve"> ate any index in array, and bucket holds the Entries. So we can have multiple entries in same bucket. </w:t>
      </w:r>
      <w:r>
        <w:rPr>
          <w:rFonts w:ascii="Lato" w:hAnsi="Lato"/>
          <w:color w:val="555555"/>
          <w:sz w:val="21"/>
          <w:szCs w:val="21"/>
        </w:rPr>
        <w:br/>
      </w:r>
      <w:r>
        <w:rPr>
          <w:rFonts w:ascii="Courier New" w:hAnsi="Courier New" w:cs="Courier New"/>
          <w:color w:val="555555"/>
          <w:sz w:val="21"/>
          <w:szCs w:val="21"/>
          <w:shd w:val="clear" w:color="auto" w:fill="FFFFFF"/>
        </w:rPr>
        <w:t>When get(Key) operation is called. We do following - </w:t>
      </w:r>
      <w:r>
        <w:rPr>
          <w:rFonts w:ascii="Lato" w:hAnsi="Lato"/>
          <w:color w:val="555555"/>
          <w:sz w:val="21"/>
          <w:szCs w:val="21"/>
        </w:rPr>
        <w:br/>
      </w:r>
      <w:r>
        <w:rPr>
          <w:rFonts w:ascii="Courier New" w:hAnsi="Courier New" w:cs="Courier New"/>
          <w:color w:val="555555"/>
          <w:sz w:val="21"/>
          <w:szCs w:val="21"/>
          <w:shd w:val="clear" w:color="auto" w:fill="FFFFFF"/>
        </w:rPr>
        <w:t>1. Calculate the hash(</w:t>
      </w:r>
      <w:proofErr w:type="spellStart"/>
      <w:r>
        <w:rPr>
          <w:rFonts w:ascii="Courier New" w:hAnsi="Courier New" w:cs="Courier New"/>
          <w:color w:val="555555"/>
          <w:sz w:val="21"/>
          <w:szCs w:val="21"/>
          <w:shd w:val="clear" w:color="auto" w:fill="FFFFFF"/>
        </w:rPr>
        <w:t>key.hashcode</w:t>
      </w:r>
      <w:proofErr w:type="spellEnd"/>
      <w:r>
        <w:rPr>
          <w:rFonts w:ascii="Courier New" w:hAnsi="Courier New" w:cs="Courier New"/>
          <w:color w:val="555555"/>
          <w:sz w:val="21"/>
          <w:szCs w:val="21"/>
          <w:shd w:val="clear" w:color="auto" w:fill="FFFFFF"/>
        </w:rPr>
        <w:t>), so that we know the index of the bucket in array. </w:t>
      </w:r>
      <w:r>
        <w:rPr>
          <w:rFonts w:ascii="Lato" w:hAnsi="Lato"/>
          <w:color w:val="555555"/>
          <w:sz w:val="21"/>
          <w:szCs w:val="21"/>
        </w:rPr>
        <w:br/>
      </w:r>
      <w:r>
        <w:rPr>
          <w:rFonts w:ascii="Courier New" w:hAnsi="Courier New" w:cs="Courier New"/>
          <w:color w:val="555555"/>
          <w:sz w:val="21"/>
          <w:szCs w:val="21"/>
          <w:shd w:val="clear" w:color="auto" w:fill="FFFFFF"/>
        </w:rPr>
        <w:t>2. If bucket holds more than one Key, use equals(on key) to return the exact match. </w:t>
      </w:r>
    </w:p>
    <w:p w:rsidR="007B58F1" w:rsidRDefault="00D05CAA">
      <w:r>
        <w:t>======================Another Article==============</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How a </w:t>
      </w:r>
      <w:proofErr w:type="spellStart"/>
      <w:r>
        <w:rPr>
          <w:rFonts w:ascii="Georgia" w:hAnsi="Georgia"/>
          <w:color w:val="262626"/>
          <w:sz w:val="29"/>
          <w:szCs w:val="29"/>
        </w:rPr>
        <w:t>HashMap</w:t>
      </w:r>
      <w:proofErr w:type="spellEnd"/>
      <w:r>
        <w:rPr>
          <w:rFonts w:ascii="Georgia" w:hAnsi="Georgia"/>
          <w:color w:val="262626"/>
          <w:sz w:val="29"/>
          <w:szCs w:val="29"/>
        </w:rPr>
        <w:t xml:space="preserve"> works internally has become a popular question in almost all the interview. As almost everybody knows how to use a </w:t>
      </w:r>
      <w:proofErr w:type="spellStart"/>
      <w:r>
        <w:rPr>
          <w:rFonts w:ascii="Georgia" w:hAnsi="Georgia"/>
          <w:color w:val="262626"/>
          <w:sz w:val="29"/>
          <w:szCs w:val="29"/>
        </w:rPr>
        <w:t>HashMap</w:t>
      </w:r>
      <w:proofErr w:type="spellEnd"/>
      <w:r>
        <w:rPr>
          <w:rFonts w:ascii="Georgia" w:hAnsi="Georgia"/>
          <w:color w:val="262626"/>
          <w:sz w:val="29"/>
          <w:szCs w:val="29"/>
        </w:rPr>
        <w:t xml:space="preserve"> or the </w:t>
      </w:r>
      <w:hyperlink r:id="rId38" w:history="1">
        <w:r>
          <w:rPr>
            <w:rStyle w:val="Hyperlink"/>
            <w:rFonts w:ascii="Georgia" w:hAnsi="Georgia"/>
            <w:b/>
            <w:bCs/>
            <w:color w:val="0288D1"/>
            <w:sz w:val="29"/>
            <w:szCs w:val="29"/>
          </w:rPr>
          <w:t xml:space="preserve">difference between </w:t>
        </w:r>
        <w:proofErr w:type="spellStart"/>
        <w:r>
          <w:rPr>
            <w:rStyle w:val="Hyperlink"/>
            <w:rFonts w:ascii="Georgia" w:hAnsi="Georgia"/>
            <w:b/>
            <w:bCs/>
            <w:color w:val="0288D1"/>
            <w:sz w:val="29"/>
            <w:szCs w:val="29"/>
          </w:rPr>
          <w:t>HashMap</w:t>
        </w:r>
        <w:proofErr w:type="spellEnd"/>
        <w:r>
          <w:rPr>
            <w:rStyle w:val="Hyperlink"/>
            <w:rFonts w:ascii="Georgia" w:hAnsi="Georgia"/>
            <w:b/>
            <w:bCs/>
            <w:color w:val="0288D1"/>
            <w:sz w:val="29"/>
            <w:szCs w:val="29"/>
          </w:rPr>
          <w:t xml:space="preserve"> and </w:t>
        </w:r>
        <w:proofErr w:type="spellStart"/>
        <w:r>
          <w:rPr>
            <w:rStyle w:val="Hyperlink"/>
            <w:rFonts w:ascii="Georgia" w:hAnsi="Georgia"/>
            <w:b/>
            <w:bCs/>
            <w:color w:val="0288D1"/>
            <w:sz w:val="29"/>
            <w:szCs w:val="29"/>
          </w:rPr>
          <w:t>Hashtable</w:t>
        </w:r>
        <w:proofErr w:type="spellEnd"/>
      </w:hyperlink>
      <w:r>
        <w:rPr>
          <w:rFonts w:ascii="Georgia" w:hAnsi="Georgia"/>
          <w:color w:val="262626"/>
          <w:sz w:val="29"/>
          <w:szCs w:val="29"/>
        </w:rPr>
        <w:t>. However, many people fail when the question is "How does a </w:t>
      </w:r>
      <w:proofErr w:type="spellStart"/>
      <w:r>
        <w:rPr>
          <w:rFonts w:ascii="Georgia" w:hAnsi="Georgia"/>
          <w:color w:val="262626"/>
          <w:sz w:val="29"/>
          <w:szCs w:val="29"/>
        </w:rPr>
        <w:t>HashMap</w:t>
      </w:r>
      <w:proofErr w:type="spellEnd"/>
      <w:r>
        <w:rPr>
          <w:rFonts w:ascii="Georgia" w:hAnsi="Georgia"/>
          <w:color w:val="262626"/>
          <w:sz w:val="29"/>
          <w:szCs w:val="29"/>
        </w:rPr>
        <w:t xml:space="preserve"> work internally?"</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So the answer to the question is that it works based </w:t>
      </w:r>
      <w:r>
        <w:rPr>
          <w:rStyle w:val="Strong"/>
          <w:rFonts w:ascii="Georgia" w:eastAsiaTheme="majorEastAsia" w:hAnsi="Georgia"/>
          <w:color w:val="262626"/>
          <w:sz w:val="29"/>
          <w:szCs w:val="29"/>
        </w:rPr>
        <w:t>on the hashing principle,</w:t>
      </w:r>
      <w:r>
        <w:rPr>
          <w:rFonts w:ascii="Georgia" w:hAnsi="Georgia"/>
          <w:color w:val="262626"/>
          <w:sz w:val="29"/>
          <w:szCs w:val="29"/>
        </w:rPr>
        <w:t xml:space="preserve"> but it is not as simple as it sounds. Hashing is the mechanism of assigning unique code to a variable or attribute using an algorithm to enable easy retrieval. A true hashing mechanism should always return the same </w:t>
      </w:r>
      <w:proofErr w:type="spellStart"/>
      <w:r>
        <w:rPr>
          <w:rFonts w:ascii="Georgia" w:hAnsi="Georgia"/>
          <w:color w:val="262626"/>
          <w:sz w:val="29"/>
          <w:szCs w:val="29"/>
        </w:rPr>
        <w:t>hashCode</w:t>
      </w:r>
      <w:proofErr w:type="spellEnd"/>
      <w:r>
        <w:rPr>
          <w:rFonts w:ascii="Georgia" w:hAnsi="Georgia"/>
          <w:color w:val="262626"/>
          <w:sz w:val="29"/>
          <w:szCs w:val="29"/>
        </w:rPr>
        <w:t>() when it is applied to the same object.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Then comes the question, "How does hashing help in storing and retrieving the value in </w:t>
      </w:r>
      <w:proofErr w:type="spellStart"/>
      <w:r>
        <w:rPr>
          <w:rFonts w:ascii="Georgia" w:hAnsi="Georgia"/>
          <w:color w:val="262626"/>
          <w:sz w:val="29"/>
          <w:szCs w:val="29"/>
        </w:rPr>
        <w:t>HashMap</w:t>
      </w:r>
      <w:proofErr w:type="spellEnd"/>
      <w:r>
        <w:rPr>
          <w:rFonts w:ascii="Georgia" w:hAnsi="Georgia"/>
          <w:color w:val="262626"/>
          <w:sz w:val="29"/>
          <w:szCs w:val="29"/>
        </w:rPr>
        <w:t xml:space="preserve">?" Many will say that the value will be stored in the bucket and retrieved using the key. If you think that is how it works then you are absolutely wrong. To prove it, let's take a look at the </w:t>
      </w:r>
      <w:proofErr w:type="spellStart"/>
      <w:r>
        <w:rPr>
          <w:rFonts w:ascii="Georgia" w:hAnsi="Georgia"/>
          <w:color w:val="262626"/>
          <w:sz w:val="29"/>
          <w:szCs w:val="29"/>
        </w:rPr>
        <w:t>HashMap</w:t>
      </w:r>
      <w:proofErr w:type="spellEnd"/>
      <w:r>
        <w:rPr>
          <w:rFonts w:ascii="Georgia" w:hAnsi="Georgia"/>
          <w:color w:val="262626"/>
          <w:sz w:val="29"/>
          <w:szCs w:val="29"/>
        </w:rPr>
        <w:t xml:space="preserve"> class:</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The table, resized as necessary. Length MUST Always be a power of two.</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transient</w:t>
      </w:r>
      <w:r>
        <w:rPr>
          <w:color w:val="000000"/>
        </w:rPr>
        <w:t xml:space="preserve"> </w:t>
      </w:r>
      <w:r>
        <w:rPr>
          <w:rStyle w:val="cm-variable"/>
          <w:color w:val="000000"/>
        </w:rPr>
        <w:t>Entry</w:t>
      </w:r>
      <w:r>
        <w:rPr>
          <w:color w:val="000000"/>
        </w:rPr>
        <w:t xml:space="preserve">[] </w:t>
      </w:r>
      <w:r>
        <w:rPr>
          <w:rStyle w:val="cm-variable"/>
          <w:color w:val="000000"/>
        </w:rPr>
        <w:t>table</w:t>
      </w:r>
      <w:r>
        <w:rPr>
          <w:color w:val="000000"/>
        </w:rPr>
        <w: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So what is the use of Entry[] in a </w:t>
      </w:r>
      <w:proofErr w:type="spellStart"/>
      <w:r>
        <w:rPr>
          <w:rFonts w:ascii="Georgia" w:hAnsi="Georgia"/>
          <w:color w:val="262626"/>
          <w:sz w:val="29"/>
          <w:szCs w:val="29"/>
        </w:rPr>
        <w:t>HashMap</w:t>
      </w:r>
      <w:proofErr w:type="spellEnd"/>
      <w:r>
        <w:rPr>
          <w:rFonts w:ascii="Georgia" w:hAnsi="Georgia"/>
          <w:color w:val="262626"/>
          <w:sz w:val="29"/>
          <w:szCs w:val="29"/>
        </w:rPr>
        <w:t xml:space="preserve"> for? </w:t>
      </w:r>
      <w:r w:rsidRPr="00ED44FB">
        <w:rPr>
          <w:rFonts w:ascii="Georgia" w:hAnsi="Georgia"/>
          <w:color w:val="262626"/>
          <w:sz w:val="29"/>
          <w:szCs w:val="29"/>
          <w:highlight w:val="yellow"/>
        </w:rPr>
        <w:t xml:space="preserve">Because the </w:t>
      </w:r>
      <w:proofErr w:type="spellStart"/>
      <w:r w:rsidRPr="00ED44FB">
        <w:rPr>
          <w:rFonts w:ascii="Georgia" w:hAnsi="Georgia"/>
          <w:color w:val="262626"/>
          <w:sz w:val="29"/>
          <w:szCs w:val="29"/>
          <w:highlight w:val="yellow"/>
        </w:rPr>
        <w:t>HashMap</w:t>
      </w:r>
      <w:proofErr w:type="spellEnd"/>
      <w:r w:rsidRPr="00ED44FB">
        <w:rPr>
          <w:rFonts w:ascii="Georgia" w:hAnsi="Georgia"/>
          <w:color w:val="262626"/>
          <w:sz w:val="29"/>
          <w:szCs w:val="29"/>
          <w:highlight w:val="yellow"/>
        </w:rPr>
        <w:t xml:space="preserve"> stores the Objects as </w:t>
      </w:r>
      <w:r w:rsidRPr="00ED44FB">
        <w:rPr>
          <w:rStyle w:val="Strong"/>
          <w:rFonts w:ascii="Georgia" w:eastAsiaTheme="majorEastAsia" w:hAnsi="Georgia"/>
          <w:color w:val="262626"/>
          <w:sz w:val="29"/>
          <w:szCs w:val="29"/>
        </w:rPr>
        <w:t>Entry instances, </w:t>
      </w:r>
      <w:r w:rsidRPr="00ED44FB">
        <w:rPr>
          <w:rFonts w:ascii="Georgia" w:hAnsi="Georgia"/>
          <w:color w:val="262626"/>
          <w:sz w:val="29"/>
          <w:szCs w:val="29"/>
          <w:highlight w:val="yellow"/>
        </w:rPr>
        <w:t>not as</w:t>
      </w:r>
      <w:r w:rsidRPr="00ED44FB">
        <w:rPr>
          <w:rStyle w:val="Strong"/>
          <w:rFonts w:ascii="Georgia" w:eastAsiaTheme="majorEastAsia" w:hAnsi="Georgia"/>
          <w:color w:val="262626"/>
          <w:sz w:val="29"/>
          <w:szCs w:val="29"/>
        </w:rPr>
        <w:t> key and value</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What Is Entry Class?</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HashMap</w:t>
      </w:r>
      <w:proofErr w:type="spellEnd"/>
      <w:r>
        <w:rPr>
          <w:rFonts w:ascii="Georgia" w:hAnsi="Georgia"/>
          <w:color w:val="262626"/>
          <w:sz w:val="29"/>
          <w:szCs w:val="29"/>
        </w:rPr>
        <w:t xml:space="preserve"> has an inner class called an Entry Class which holds the key and values. And there is also something called next, which you will get to know a bit later.</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sidRPr="00824969">
        <w:rPr>
          <w:rStyle w:val="cm-keyword"/>
          <w:color w:val="770088"/>
          <w:highlight w:val="yellow"/>
        </w:rPr>
        <w:t>static</w:t>
      </w:r>
      <w:proofErr w:type="gramEnd"/>
      <w:r w:rsidRPr="00824969">
        <w:rPr>
          <w:color w:val="000000"/>
          <w:highlight w:val="yellow"/>
        </w:rPr>
        <w:t xml:space="preserve"> </w:t>
      </w:r>
      <w:r w:rsidRPr="00824969">
        <w:rPr>
          <w:rStyle w:val="cm-keyword"/>
          <w:color w:val="770088"/>
          <w:highlight w:val="yellow"/>
        </w:rPr>
        <w:t>class</w:t>
      </w:r>
      <w:r w:rsidRPr="00824969">
        <w:rPr>
          <w:color w:val="000000"/>
          <w:highlight w:val="yellow"/>
        </w:rPr>
        <w:t xml:space="preserve"> </w:t>
      </w:r>
      <w:r w:rsidRPr="00824969">
        <w:rPr>
          <w:rStyle w:val="cm-def"/>
          <w:color w:val="0000FF"/>
          <w:highlight w:val="yellow"/>
        </w:rPr>
        <w:t>Entry</w:t>
      </w:r>
      <w:r w:rsidRPr="00824969">
        <w:rPr>
          <w:rStyle w:val="cm-operator"/>
          <w:color w:val="000000"/>
          <w:highlight w:val="yellow"/>
        </w:rPr>
        <w:t>&lt;</w:t>
      </w:r>
      <w:r w:rsidRPr="00824969">
        <w:rPr>
          <w:rStyle w:val="cm-variable"/>
          <w:color w:val="000000"/>
          <w:highlight w:val="yellow"/>
        </w:rPr>
        <w:t>K</w:t>
      </w:r>
      <w:r w:rsidRPr="00824969">
        <w:rPr>
          <w:color w:val="000000"/>
          <w:highlight w:val="yellow"/>
        </w:rPr>
        <w:t>,</w:t>
      </w:r>
      <w:r w:rsidRPr="00824969">
        <w:rPr>
          <w:rStyle w:val="cm-variable"/>
          <w:color w:val="000000"/>
          <w:highlight w:val="yellow"/>
        </w:rPr>
        <w:t>V</w:t>
      </w:r>
      <w:r w:rsidRPr="00824969">
        <w:rPr>
          <w:rStyle w:val="cm-operator"/>
          <w:color w:val="000000"/>
          <w:highlight w:val="yellow"/>
        </w:rPr>
        <w:t>&gt;</w:t>
      </w:r>
      <w:r w:rsidRPr="00824969">
        <w:rPr>
          <w:color w:val="000000"/>
          <w:highlight w:val="yellow"/>
        </w:rPr>
        <w:t xml:space="preserve"> </w:t>
      </w:r>
      <w:r w:rsidRPr="00824969">
        <w:rPr>
          <w:rStyle w:val="cm-keyword"/>
          <w:color w:val="770088"/>
          <w:highlight w:val="yellow"/>
        </w:rPr>
        <w:t>implements</w:t>
      </w:r>
      <w:r w:rsidRPr="00824969">
        <w:rPr>
          <w:color w:val="000000"/>
          <w:highlight w:val="yellow"/>
        </w:rPr>
        <w:t xml:space="preserve"> </w:t>
      </w:r>
      <w:proofErr w:type="spellStart"/>
      <w:r w:rsidRPr="00824969">
        <w:rPr>
          <w:rStyle w:val="cm-variable"/>
          <w:color w:val="000000"/>
          <w:highlight w:val="yellow"/>
        </w:rPr>
        <w:t>Map</w:t>
      </w:r>
      <w:r w:rsidRPr="00824969">
        <w:rPr>
          <w:color w:val="000000"/>
          <w:highlight w:val="yellow"/>
        </w:rPr>
        <w:t>.</w:t>
      </w:r>
      <w:r w:rsidRPr="00824969">
        <w:rPr>
          <w:rStyle w:val="cm-variable"/>
          <w:color w:val="000000"/>
          <w:highlight w:val="yellow"/>
        </w:rPr>
        <w:t>Entry</w:t>
      </w:r>
      <w:proofErr w:type="spellEnd"/>
      <w:r w:rsidRPr="00824969">
        <w:rPr>
          <w:rStyle w:val="cm-operator"/>
          <w:color w:val="000000"/>
          <w:highlight w:val="yellow"/>
        </w:rPr>
        <w:t>&lt;</w:t>
      </w:r>
      <w:r w:rsidRPr="00824969">
        <w:rPr>
          <w:rStyle w:val="cm-variable"/>
          <w:color w:val="000000"/>
          <w:highlight w:val="yellow"/>
        </w:rPr>
        <w:t>K</w:t>
      </w:r>
      <w:r w:rsidRPr="00824969">
        <w:rPr>
          <w:color w:val="000000"/>
          <w:highlight w:val="yellow"/>
        </w:rPr>
        <w:t>,</w:t>
      </w:r>
      <w:r w:rsidRPr="00824969">
        <w:rPr>
          <w:rStyle w:val="cm-variable"/>
          <w:color w:val="000000"/>
          <w:highlight w:val="yellow"/>
        </w:rPr>
        <w:t>V</w:t>
      </w:r>
      <w:r w:rsidRPr="00824969">
        <w:rPr>
          <w:rStyle w:val="cm-operator"/>
          <w:color w:val="000000"/>
          <w:highlight w:val="yellow"/>
        </w:rPr>
        <w:t>&gt;</w:t>
      </w:r>
      <w:r>
        <w:rPr>
          <w:color w:val="000000"/>
        </w:rPr>
        <w:t xml:space="preserve"> </w:t>
      </w:r>
      <w:r w:rsidR="00824969">
        <w:rPr>
          <w:color w:val="000000"/>
        </w:rPr>
        <w:t xml:space="preserve"> //asked in interview</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variable"/>
          <w:color w:val="000000"/>
        </w:rPr>
        <w:t>K</w:t>
      </w:r>
      <w:r>
        <w:rPr>
          <w:color w:val="000000"/>
        </w:rPr>
        <w:t xml:space="preserve"> </w:t>
      </w:r>
      <w:r>
        <w:rPr>
          <w:rStyle w:val="cm-variable"/>
          <w:color w:val="000000"/>
        </w:rPr>
        <w:t>key</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V</w:t>
      </w:r>
      <w:r>
        <w:rPr>
          <w:color w:val="000000"/>
        </w:rPr>
        <w:t xml:space="preserve"> </w:t>
      </w:r>
      <w:r>
        <w:rPr>
          <w:rStyle w:val="cm-variable"/>
          <w:color w:val="000000"/>
        </w:rPr>
        <w:t>value</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Entry</w:t>
      </w:r>
      <w:r>
        <w:rPr>
          <w:rStyle w:val="cm-operator"/>
          <w:color w:val="000000"/>
        </w:rPr>
        <w:t>&lt;</w:t>
      </w:r>
      <w:r>
        <w:rPr>
          <w:rStyle w:val="cm-variable"/>
          <w:color w:val="000000"/>
        </w:rPr>
        <w:t>K</w:t>
      </w:r>
      <w:r>
        <w:rPr>
          <w:color w:val="000000"/>
        </w:rPr>
        <w:t>,</w:t>
      </w:r>
      <w:r>
        <w:rPr>
          <w:rStyle w:val="cm-variable"/>
          <w:color w:val="000000"/>
        </w:rPr>
        <w:t>V</w:t>
      </w:r>
      <w:r>
        <w:rPr>
          <w:rStyle w:val="cm-operator"/>
          <w:color w:val="000000"/>
        </w:rPr>
        <w:t>&gt;</w:t>
      </w:r>
      <w:r>
        <w:rPr>
          <w:color w:val="000000"/>
        </w:rPr>
        <w:t xml:space="preserve"> </w:t>
      </w:r>
      <w:r>
        <w:rPr>
          <w:rStyle w:val="cm-variable"/>
          <w:color w:val="000000"/>
        </w:rPr>
        <w:t>next</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hash</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You know that the </w:t>
      </w:r>
      <w:proofErr w:type="spellStart"/>
      <w:r>
        <w:rPr>
          <w:rFonts w:ascii="Georgia" w:hAnsi="Georgia"/>
          <w:color w:val="262626"/>
          <w:sz w:val="29"/>
          <w:szCs w:val="29"/>
        </w:rPr>
        <w:t>HashMap</w:t>
      </w:r>
      <w:proofErr w:type="spellEnd"/>
      <w:r>
        <w:rPr>
          <w:rFonts w:ascii="Georgia" w:hAnsi="Georgia"/>
          <w:color w:val="262626"/>
          <w:sz w:val="29"/>
          <w:szCs w:val="29"/>
        </w:rPr>
        <w:t xml:space="preserve"> stores the Entry instances in an array and not as key-value pairs. In order to store a value, you will use the put() method of the </w:t>
      </w:r>
      <w:proofErr w:type="spellStart"/>
      <w:r>
        <w:rPr>
          <w:rFonts w:ascii="Georgia" w:hAnsi="Georgia"/>
          <w:color w:val="262626"/>
          <w:sz w:val="29"/>
          <w:szCs w:val="29"/>
        </w:rPr>
        <w:t>HashMap</w:t>
      </w:r>
      <w:proofErr w:type="spellEnd"/>
      <w:r>
        <w:rPr>
          <w:rFonts w:ascii="Georgia" w:hAnsi="Georgia"/>
          <w:color w:val="262626"/>
          <w:sz w:val="29"/>
          <w:szCs w:val="29"/>
        </w:rPr>
        <w:t>, so now let's dig into that and see how it works.</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How Does Put() Method Work Internally?</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Code </w:t>
      </w:r>
      <w:hyperlink r:id="rId39" w:history="1">
        <w:r>
          <w:rPr>
            <w:rStyle w:val="Hyperlink"/>
            <w:rFonts w:ascii="Georgia" w:hAnsi="Georgia"/>
            <w:b/>
            <w:bCs/>
            <w:color w:val="0288D1"/>
            <w:sz w:val="29"/>
            <w:szCs w:val="29"/>
          </w:rPr>
          <w:t>implementation of the put() method</w:t>
        </w:r>
      </w:hyperlink>
      <w:r>
        <w:rPr>
          <w:rFonts w:ascii="Georgia" w:hAnsi="Georgia"/>
          <w:color w:val="262626"/>
          <w:sz w:val="29"/>
          <w:szCs w:val="29"/>
        </w:rPr>
        <w:t> will look like this:</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variable"/>
          <w:color w:val="000000"/>
        </w:rPr>
        <w:t>V</w:t>
      </w:r>
      <w:r>
        <w:rPr>
          <w:color w:val="000000"/>
        </w:rPr>
        <w:t xml:space="preserve"> </w:t>
      </w:r>
      <w:r>
        <w:rPr>
          <w:rStyle w:val="cm-def"/>
          <w:color w:val="0000FF"/>
        </w:rPr>
        <w:t>put</w:t>
      </w:r>
      <w:r>
        <w:rPr>
          <w:color w:val="000000"/>
        </w:rPr>
        <w:t>(</w:t>
      </w:r>
      <w:r>
        <w:rPr>
          <w:rStyle w:val="cm-variable"/>
          <w:color w:val="000000"/>
        </w:rPr>
        <w:t>K</w:t>
      </w:r>
      <w:r>
        <w:rPr>
          <w:color w:val="000000"/>
        </w:rPr>
        <w:t xml:space="preserve"> </w:t>
      </w:r>
      <w:r>
        <w:rPr>
          <w:rStyle w:val="cm-variable"/>
          <w:color w:val="000000"/>
        </w:rPr>
        <w:t>key</w:t>
      </w:r>
      <w:r>
        <w:rPr>
          <w:color w:val="000000"/>
        </w:rPr>
        <w:t xml:space="preserve">, </w:t>
      </w:r>
      <w:r>
        <w:rPr>
          <w:rStyle w:val="cm-variable"/>
          <w:color w:val="000000"/>
        </w:rPr>
        <w:t>V</w:t>
      </w:r>
      <w:r>
        <w:rPr>
          <w:color w:val="000000"/>
        </w:rPr>
        <w:t xml:space="preserve"> </w:t>
      </w:r>
      <w:r>
        <w:rPr>
          <w:rStyle w:val="cm-variable"/>
          <w:color w:val="000000"/>
        </w:rPr>
        <w:t>value</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r>
        <w:rPr>
          <w:rStyle w:val="cm-atom"/>
          <w:color w:val="221199"/>
        </w:rPr>
        <w:t>null</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putForNullKey</w:t>
      </w:r>
      <w:proofErr w:type="spellEnd"/>
      <w:r>
        <w:rPr>
          <w:color w:val="000000"/>
        </w:rPr>
        <w:t>(</w:t>
      </w:r>
      <w:r>
        <w:rPr>
          <w:rStyle w:val="cm-variable"/>
          <w:color w:val="000000"/>
        </w:rPr>
        <w:t>value</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spellStart"/>
      <w:r>
        <w:rPr>
          <w:rStyle w:val="cm-type"/>
          <w:color w:val="008855"/>
        </w:rPr>
        <w:t>int</w:t>
      </w:r>
      <w:proofErr w:type="spellEnd"/>
      <w:r>
        <w:rPr>
          <w:color w:val="000000"/>
        </w:rPr>
        <w:t xml:space="preserve"> </w:t>
      </w:r>
      <w:r>
        <w:rPr>
          <w:rStyle w:val="cm-variable"/>
          <w:color w:val="000000"/>
        </w:rPr>
        <w:t>hash</w:t>
      </w:r>
      <w:r>
        <w:rPr>
          <w:color w:val="000000"/>
        </w:rPr>
        <w:t xml:space="preserve"> </w:t>
      </w:r>
      <w:r>
        <w:rPr>
          <w:rStyle w:val="cm-operator"/>
          <w:color w:val="000000"/>
        </w:rPr>
        <w:t>=</w:t>
      </w:r>
      <w:r>
        <w:rPr>
          <w:color w:val="000000"/>
        </w:rPr>
        <w:t xml:space="preserve"> </w:t>
      </w:r>
      <w:r>
        <w:rPr>
          <w:rStyle w:val="cm-variable"/>
          <w:color w:val="000000"/>
        </w:rPr>
        <w:t>hash</w:t>
      </w:r>
      <w:r>
        <w:rPr>
          <w:color w:val="000000"/>
        </w:rPr>
        <w:t>(</w:t>
      </w:r>
      <w:proofErr w:type="spellStart"/>
      <w:r>
        <w:rPr>
          <w:rStyle w:val="cm-variable"/>
          <w:color w:val="000000"/>
        </w:rPr>
        <w:t>key</w:t>
      </w:r>
      <w:r>
        <w:rPr>
          <w:color w:val="000000"/>
        </w:rPr>
        <w:t>.</w:t>
      </w:r>
      <w:r>
        <w:rPr>
          <w:rStyle w:val="cm-variable"/>
          <w:color w:val="000000"/>
        </w:rPr>
        <w:t>hashCode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type"/>
          <w:color w:val="008855"/>
        </w:rPr>
        <w:t>int</w:t>
      </w:r>
      <w:proofErr w:type="spellEnd"/>
      <w:r>
        <w:rPr>
          <w:color w:val="000000"/>
        </w:rPr>
        <w:t xml:space="preserve"> </w:t>
      </w:r>
      <w:proofErr w:type="spellStart"/>
      <w:r>
        <w:rPr>
          <w:rStyle w:val="cm-variable"/>
          <w:color w:val="000000"/>
        </w:rPr>
        <w:t>i</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indexFor</w:t>
      </w:r>
      <w:proofErr w:type="spellEnd"/>
      <w:r>
        <w:rPr>
          <w:color w:val="000000"/>
        </w:rPr>
        <w:t>(</w:t>
      </w:r>
      <w:r>
        <w:rPr>
          <w:rStyle w:val="cm-variable"/>
          <w:color w:val="000000"/>
        </w:rPr>
        <w:t>hash</w:t>
      </w:r>
      <w:r>
        <w:rPr>
          <w:color w:val="000000"/>
        </w:rPr>
        <w:t xml:space="preserve">, </w:t>
      </w:r>
      <w:proofErr w:type="spellStart"/>
      <w:r>
        <w:rPr>
          <w:rStyle w:val="cm-variable"/>
          <w:color w:val="000000"/>
        </w:rPr>
        <w:t>table</w:t>
      </w:r>
      <w:r>
        <w:rPr>
          <w:color w:val="000000"/>
        </w:rPr>
        <w:t>.</w:t>
      </w:r>
      <w:r>
        <w:rPr>
          <w:rStyle w:val="cm-variable"/>
          <w:color w:val="000000"/>
        </w:rPr>
        <w:t>length</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for</w:t>
      </w:r>
      <w:r>
        <w:rPr>
          <w:color w:val="000000"/>
        </w:rPr>
        <w:t xml:space="preserve"> (</w:t>
      </w:r>
      <w:r>
        <w:rPr>
          <w:rStyle w:val="cm-variable"/>
          <w:color w:val="000000"/>
        </w:rPr>
        <w:t>Entry</w:t>
      </w:r>
      <w:r>
        <w:rPr>
          <w:rStyle w:val="cm-operator"/>
          <w:color w:val="000000"/>
        </w:rPr>
        <w:t>&lt;</w:t>
      </w:r>
      <w:r>
        <w:rPr>
          <w:rStyle w:val="cm-variable"/>
          <w:color w:val="000000"/>
        </w:rPr>
        <w:t>K</w:t>
      </w:r>
      <w:r>
        <w:rPr>
          <w:color w:val="000000"/>
        </w:rPr>
        <w:t>,</w:t>
      </w:r>
      <w:r>
        <w:rPr>
          <w:rStyle w:val="cm-variable"/>
          <w:color w:val="000000"/>
        </w:rPr>
        <w:t>V</w:t>
      </w:r>
      <w:r>
        <w:rPr>
          <w:rStyle w:val="cm-operator"/>
          <w:color w:val="000000"/>
        </w:rPr>
        <w:t>&gt;</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r>
        <w:rPr>
          <w:rStyle w:val="cm-variable"/>
          <w:color w:val="000000"/>
        </w:rPr>
        <w:t>table</w:t>
      </w:r>
      <w:r>
        <w:rPr>
          <w:color w:val="000000"/>
        </w:rPr>
        <w:t>[</w:t>
      </w:r>
      <w:proofErr w:type="spellStart"/>
      <w:r>
        <w:rPr>
          <w:rStyle w:val="cm-variable"/>
          <w:color w:val="000000"/>
        </w:rPr>
        <w:t>i</w:t>
      </w:r>
      <w:proofErr w:type="spellEnd"/>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r>
        <w:rPr>
          <w:rStyle w:val="cm-atom"/>
          <w:color w:val="221199"/>
        </w:rPr>
        <w:t>null</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next</w:t>
      </w:r>
      <w:proofErr w:type="spellEnd"/>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Object</w:t>
      </w:r>
      <w:r>
        <w:rPr>
          <w:color w:val="000000"/>
        </w:rPr>
        <w:t xml:space="preserve"> </w:t>
      </w:r>
      <w:r>
        <w:rPr>
          <w:rStyle w:val="cm-variable"/>
          <w:color w:val="000000"/>
        </w:rPr>
        <w:t>k</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proofErr w:type="spellStart"/>
      <w:r>
        <w:rPr>
          <w:rStyle w:val="cm-variable"/>
          <w:color w:val="000000"/>
        </w:rPr>
        <w:t>e</w:t>
      </w:r>
      <w:r>
        <w:rPr>
          <w:color w:val="000000"/>
        </w:rPr>
        <w:t>.</w:t>
      </w:r>
      <w:r>
        <w:rPr>
          <w:rStyle w:val="cm-variable"/>
          <w:color w:val="000000"/>
        </w:rPr>
        <w:t>hash</w:t>
      </w:r>
      <w:proofErr w:type="spellEnd"/>
      <w:r>
        <w:rPr>
          <w:color w:val="000000"/>
        </w:rPr>
        <w:t xml:space="preserve"> </w:t>
      </w:r>
      <w:r>
        <w:rPr>
          <w:rStyle w:val="cm-operator"/>
          <w:color w:val="000000"/>
        </w:rPr>
        <w:t>==</w:t>
      </w:r>
      <w:r>
        <w:rPr>
          <w:color w:val="000000"/>
        </w:rPr>
        <w:t xml:space="preserve"> </w:t>
      </w:r>
      <w:r>
        <w:rPr>
          <w:rStyle w:val="cm-variable"/>
          <w:color w:val="000000"/>
        </w:rPr>
        <w:t>hash</w:t>
      </w:r>
      <w:r>
        <w:rPr>
          <w:color w:val="000000"/>
        </w:rPr>
        <w:t xml:space="preserve"> </w:t>
      </w:r>
      <w:r>
        <w:rPr>
          <w:rStyle w:val="cm-operator"/>
          <w:color w:val="000000"/>
        </w:rPr>
        <w:t>&amp;&amp;</w:t>
      </w:r>
      <w:r>
        <w:rPr>
          <w:color w:val="000000"/>
        </w:rPr>
        <w:t xml:space="preserve"> ((</w:t>
      </w:r>
      <w:r>
        <w:rPr>
          <w:rStyle w:val="cm-variable"/>
          <w:color w:val="000000"/>
        </w:rPr>
        <w:t>k</w:t>
      </w:r>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key</w:t>
      </w:r>
      <w:proofErr w:type="spellEnd"/>
      <w:r>
        <w:rPr>
          <w:color w:val="000000"/>
        </w:rPr>
        <w:t xml:space="preserve">) </w:t>
      </w:r>
      <w:r>
        <w:rPr>
          <w:rStyle w:val="cm-operator"/>
          <w:color w:val="000000"/>
        </w:rPr>
        <w:t>==</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proofErr w:type="spellStart"/>
      <w:r>
        <w:rPr>
          <w:rStyle w:val="cm-variable"/>
          <w:color w:val="000000"/>
        </w:rPr>
        <w:t>key</w:t>
      </w:r>
      <w:r>
        <w:rPr>
          <w:color w:val="000000"/>
        </w:rPr>
        <w:t>.</w:t>
      </w:r>
      <w:r>
        <w:rPr>
          <w:rStyle w:val="cm-variable"/>
          <w:color w:val="000000"/>
        </w:rPr>
        <w:t>equals</w:t>
      </w:r>
      <w:proofErr w:type="spellEnd"/>
      <w:r>
        <w:rPr>
          <w:color w:val="000000"/>
        </w:rPr>
        <w:t>(</w:t>
      </w:r>
      <w:r>
        <w:rPr>
          <w:rStyle w:val="cm-variable"/>
          <w:color w:val="000000"/>
        </w:rPr>
        <w:t>k</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V</w:t>
      </w:r>
      <w:r>
        <w:rPr>
          <w:color w:val="000000"/>
        </w:rPr>
        <w:t xml:space="preserve"> </w:t>
      </w:r>
      <w:proofErr w:type="spellStart"/>
      <w:r>
        <w:rPr>
          <w:rStyle w:val="cm-variable"/>
          <w:color w:val="000000"/>
        </w:rPr>
        <w:t>oldValue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value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e</w:t>
      </w:r>
      <w:r>
        <w:rPr>
          <w:color w:val="000000"/>
        </w:rPr>
        <w:t>.</w:t>
      </w:r>
      <w:r>
        <w:rPr>
          <w:rStyle w:val="cm-variable"/>
          <w:color w:val="000000"/>
        </w:rPr>
        <w:t>value</w:t>
      </w:r>
      <w:proofErr w:type="spellEnd"/>
      <w:r>
        <w:rPr>
          <w:color w:val="000000"/>
        </w:rPr>
        <w:t xml:space="preserve"> </w:t>
      </w:r>
      <w:r>
        <w:rPr>
          <w:rStyle w:val="cm-operator"/>
          <w:color w:val="000000"/>
        </w:rPr>
        <w:t>=</w:t>
      </w:r>
      <w:r>
        <w:rPr>
          <w:color w:val="000000"/>
        </w:rPr>
        <w:t xml:space="preserve"> </w:t>
      </w:r>
      <w:r>
        <w:rPr>
          <w:rStyle w:val="cm-variable"/>
          <w:color w:val="000000"/>
        </w:rPr>
        <w:t>value</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e</w:t>
      </w:r>
      <w:r>
        <w:rPr>
          <w:color w:val="000000"/>
        </w:rPr>
        <w:t>.</w:t>
      </w:r>
      <w:r>
        <w:rPr>
          <w:rStyle w:val="cm-variable"/>
          <w:color w:val="000000"/>
        </w:rPr>
        <w:t>recordAccess</w:t>
      </w:r>
      <w:proofErr w:type="spellEnd"/>
      <w:r>
        <w:rPr>
          <w:color w:val="000000"/>
        </w:rPr>
        <w:t>(</w:t>
      </w:r>
      <w:r>
        <w:rPr>
          <w:rStyle w:val="cm-keyword"/>
          <w:color w:val="770088"/>
        </w:rPr>
        <w:t>this</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oldValue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modCount</w:t>
      </w:r>
      <w:proofErr w:type="spellEnd"/>
      <w:r>
        <w:rPr>
          <w:rStyle w:val="cm-operator"/>
          <w:color w:val="000000"/>
        </w:rPr>
        <w:t>++</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addEntry</w:t>
      </w:r>
      <w:proofErr w:type="spellEnd"/>
      <w:r>
        <w:rPr>
          <w:color w:val="000000"/>
        </w:rPr>
        <w:t>(</w:t>
      </w:r>
      <w:r>
        <w:rPr>
          <w:rStyle w:val="cm-variable"/>
          <w:color w:val="000000"/>
        </w:rPr>
        <w:t>hash</w:t>
      </w:r>
      <w:r>
        <w:rPr>
          <w:color w:val="000000"/>
        </w:rPr>
        <w:t xml:space="preserve">, </w:t>
      </w:r>
      <w:r>
        <w:rPr>
          <w:rStyle w:val="cm-variable"/>
          <w:color w:val="000000"/>
        </w:rPr>
        <w:t>key</w:t>
      </w:r>
      <w:r>
        <w:rPr>
          <w:color w:val="000000"/>
        </w:rPr>
        <w:t xml:space="preserve">, </w:t>
      </w:r>
      <w:r>
        <w:rPr>
          <w:rStyle w:val="cm-variable"/>
          <w:color w:val="000000"/>
        </w:rPr>
        <w:t>value</w:t>
      </w:r>
      <w:r>
        <w:rPr>
          <w:color w:val="000000"/>
        </w:rPr>
        <w:t xml:space="preserve">, </w:t>
      </w:r>
      <w:proofErr w:type="spellStart"/>
      <w:r>
        <w:rPr>
          <w:rStyle w:val="cm-variable"/>
          <w:color w:val="000000"/>
        </w:rPr>
        <w:t>i</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atom"/>
          <w:color w:val="221199"/>
        </w:rPr>
        <w:t>null</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 xml:space="preserve">First, it checks if the key given is null or not. If the given key is null, it will be stored in the zero position, as the </w:t>
      </w:r>
      <w:proofErr w:type="spellStart"/>
      <w:r>
        <w:rPr>
          <w:rFonts w:ascii="Georgia" w:hAnsi="Georgia"/>
          <w:color w:val="262626"/>
          <w:sz w:val="29"/>
          <w:szCs w:val="29"/>
        </w:rPr>
        <w:t>hashcode</w:t>
      </w:r>
      <w:proofErr w:type="spellEnd"/>
      <w:r>
        <w:rPr>
          <w:rFonts w:ascii="Georgia" w:hAnsi="Georgia"/>
          <w:color w:val="262626"/>
          <w:sz w:val="29"/>
          <w:szCs w:val="29"/>
        </w:rPr>
        <w:t xml:space="preserve"> of null will be zero.</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 xml:space="preserve">Then it applies the </w:t>
      </w:r>
      <w:proofErr w:type="spellStart"/>
      <w:r>
        <w:rPr>
          <w:rFonts w:ascii="Georgia" w:hAnsi="Georgia"/>
          <w:color w:val="262626"/>
          <w:sz w:val="29"/>
          <w:szCs w:val="29"/>
        </w:rPr>
        <w:t>hashcode</w:t>
      </w:r>
      <w:proofErr w:type="spellEnd"/>
      <w:r>
        <w:rPr>
          <w:rFonts w:ascii="Georgia" w:hAnsi="Georgia"/>
          <w:color w:val="262626"/>
          <w:sz w:val="29"/>
          <w:szCs w:val="29"/>
        </w:rPr>
        <w:t xml:space="preserve"> to the key </w:t>
      </w:r>
      <w:r>
        <w:rPr>
          <w:rStyle w:val="Strong"/>
          <w:rFonts w:ascii="Georgia" w:hAnsi="Georgia"/>
          <w:color w:val="262626"/>
          <w:sz w:val="29"/>
          <w:szCs w:val="29"/>
        </w:rPr>
        <w:t>.</w:t>
      </w:r>
      <w:proofErr w:type="spellStart"/>
      <w:r>
        <w:rPr>
          <w:rStyle w:val="Strong"/>
          <w:rFonts w:ascii="Georgia" w:hAnsi="Georgia"/>
          <w:color w:val="262626"/>
          <w:sz w:val="29"/>
          <w:szCs w:val="29"/>
        </w:rPr>
        <w:t>hashCode</w:t>
      </w:r>
      <w:proofErr w:type="spellEnd"/>
      <w:r>
        <w:rPr>
          <w:rStyle w:val="Strong"/>
          <w:rFonts w:ascii="Georgia" w:hAnsi="Georgia"/>
          <w:color w:val="262626"/>
          <w:sz w:val="29"/>
          <w:szCs w:val="29"/>
        </w:rPr>
        <w:t>()</w:t>
      </w:r>
      <w:r>
        <w:rPr>
          <w:rFonts w:ascii="Georgia" w:hAnsi="Georgia"/>
          <w:color w:val="262626"/>
          <w:sz w:val="29"/>
          <w:szCs w:val="29"/>
        </w:rPr>
        <w:t xml:space="preserve"> by calling the </w:t>
      </w:r>
      <w:proofErr w:type="spellStart"/>
      <w:r>
        <w:rPr>
          <w:rFonts w:ascii="Georgia" w:hAnsi="Georgia"/>
          <w:color w:val="262626"/>
          <w:sz w:val="29"/>
          <w:szCs w:val="29"/>
        </w:rPr>
        <w:t>hashcode</w:t>
      </w:r>
      <w:proofErr w:type="spellEnd"/>
      <w:r>
        <w:rPr>
          <w:rFonts w:ascii="Georgia" w:hAnsi="Georgia"/>
          <w:color w:val="262626"/>
          <w:sz w:val="29"/>
          <w:szCs w:val="29"/>
        </w:rPr>
        <w:t xml:space="preserve"> method. In order to get the value within the limits of an array, the hash(</w:t>
      </w:r>
      <w:proofErr w:type="spellStart"/>
      <w:r>
        <w:rPr>
          <w:rFonts w:ascii="Georgia" w:hAnsi="Georgia"/>
          <w:color w:val="262626"/>
          <w:sz w:val="29"/>
          <w:szCs w:val="29"/>
        </w:rPr>
        <w:t>key.hashCode</w:t>
      </w:r>
      <w:proofErr w:type="spellEnd"/>
      <w:r>
        <w:rPr>
          <w:rFonts w:ascii="Georgia" w:hAnsi="Georgia"/>
          <w:color w:val="262626"/>
          <w:sz w:val="29"/>
          <w:szCs w:val="29"/>
        </w:rPr>
        <w:t xml:space="preserve">()) is called, which performs some shifting operations on the </w:t>
      </w:r>
      <w:proofErr w:type="spellStart"/>
      <w:r>
        <w:rPr>
          <w:rFonts w:ascii="Georgia" w:hAnsi="Georgia"/>
          <w:color w:val="262626"/>
          <w:sz w:val="29"/>
          <w:szCs w:val="29"/>
        </w:rPr>
        <w:t>hashcode</w:t>
      </w:r>
      <w:proofErr w:type="spellEnd"/>
      <w:r>
        <w:rPr>
          <w:rFonts w:ascii="Georgia" w:hAnsi="Georgia"/>
          <w:color w:val="262626"/>
          <w:sz w:val="29"/>
          <w:szCs w:val="29"/>
        </w:rPr>
        <w:t>.</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The </w:t>
      </w:r>
      <w:proofErr w:type="spellStart"/>
      <w:r>
        <w:rPr>
          <w:rStyle w:val="Strong"/>
          <w:rFonts w:ascii="Georgia" w:hAnsi="Georgia"/>
          <w:color w:val="262626"/>
          <w:sz w:val="29"/>
          <w:szCs w:val="29"/>
        </w:rPr>
        <w:t>indexFor</w:t>
      </w:r>
      <w:proofErr w:type="spellEnd"/>
      <w:r>
        <w:rPr>
          <w:rStyle w:val="Strong"/>
          <w:rFonts w:ascii="Georgia" w:hAnsi="Georgia"/>
          <w:color w:val="262626"/>
          <w:sz w:val="29"/>
          <w:szCs w:val="29"/>
        </w:rPr>
        <w:t>()</w:t>
      </w:r>
      <w:r>
        <w:rPr>
          <w:rFonts w:ascii="Georgia" w:hAnsi="Georgia"/>
          <w:color w:val="262626"/>
          <w:sz w:val="29"/>
          <w:szCs w:val="29"/>
        </w:rPr>
        <w:t> method is used to get the exact location to store the Entry object.</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 xml:space="preserve">Then comes the most important part what happens if two different object has the same </w:t>
      </w:r>
      <w:proofErr w:type="spellStart"/>
      <w:r>
        <w:rPr>
          <w:rFonts w:ascii="Georgia" w:hAnsi="Georgia"/>
          <w:color w:val="262626"/>
          <w:sz w:val="29"/>
          <w:szCs w:val="29"/>
        </w:rPr>
        <w:t>hashcode</w:t>
      </w:r>
      <w:proofErr w:type="spellEnd"/>
      <w:r>
        <w:rPr>
          <w:rFonts w:ascii="Georgia" w:hAnsi="Georgia"/>
          <w:color w:val="262626"/>
          <w:sz w:val="29"/>
          <w:szCs w:val="29"/>
        </w:rPr>
        <w:t xml:space="preserve">( </w:t>
      </w:r>
      <w:proofErr w:type="spellStart"/>
      <w:r>
        <w:rPr>
          <w:rFonts w:ascii="Georgia" w:hAnsi="Georgia"/>
          <w:color w:val="262626"/>
          <w:sz w:val="29"/>
          <w:szCs w:val="29"/>
        </w:rPr>
        <w:t>eg</w:t>
      </w:r>
      <w:proofErr w:type="spellEnd"/>
      <w:r>
        <w:rPr>
          <w:rFonts w:ascii="Georgia" w:hAnsi="Georgia"/>
          <w:color w:val="262626"/>
          <w:sz w:val="29"/>
          <w:szCs w:val="29"/>
        </w:rPr>
        <w:t xml:space="preserve"> : </w:t>
      </w:r>
      <w:proofErr w:type="spellStart"/>
      <w:r>
        <w:rPr>
          <w:rFonts w:ascii="Georgia" w:hAnsi="Georgia"/>
          <w:color w:val="262626"/>
          <w:sz w:val="29"/>
          <w:szCs w:val="29"/>
        </w:rPr>
        <w:t>Aa,BB</w:t>
      </w:r>
      <w:proofErr w:type="spellEnd"/>
      <w:r>
        <w:rPr>
          <w:rFonts w:ascii="Georgia" w:hAnsi="Georgia"/>
          <w:color w:val="262626"/>
          <w:sz w:val="29"/>
          <w:szCs w:val="29"/>
        </w:rPr>
        <w:t xml:space="preserve"> will have the same </w:t>
      </w:r>
      <w:proofErr w:type="spellStart"/>
      <w:r>
        <w:rPr>
          <w:rFonts w:ascii="Georgia" w:hAnsi="Georgia"/>
          <w:color w:val="262626"/>
          <w:sz w:val="29"/>
          <w:szCs w:val="29"/>
        </w:rPr>
        <w:t>hashcode</w:t>
      </w:r>
      <w:proofErr w:type="spellEnd"/>
      <w:r>
        <w:rPr>
          <w:rFonts w:ascii="Georgia" w:hAnsi="Georgia"/>
          <w:color w:val="262626"/>
          <w:sz w:val="29"/>
          <w:szCs w:val="29"/>
        </w:rPr>
        <w:t xml:space="preserve">) and will it be stored in the same bucket. To handle this let's think of the </w:t>
      </w:r>
      <w:proofErr w:type="spellStart"/>
      <w:r>
        <w:rPr>
          <w:rFonts w:ascii="Georgia" w:hAnsi="Georgia"/>
          <w:color w:val="262626"/>
          <w:sz w:val="29"/>
          <w:szCs w:val="29"/>
        </w:rPr>
        <w:t>LinkedList</w:t>
      </w:r>
      <w:proofErr w:type="spellEnd"/>
      <w:r>
        <w:rPr>
          <w:rFonts w:ascii="Georgia" w:hAnsi="Georgia"/>
          <w:color w:val="262626"/>
          <w:sz w:val="29"/>
          <w:szCs w:val="29"/>
        </w:rPr>
        <w:t xml:space="preserve"> in data structure it will have a next attribute which will always point to the next object. The same way the next attribute in the Entry class points to the next object. Using this different objects with the same </w:t>
      </w:r>
      <w:proofErr w:type="spellStart"/>
      <w:r>
        <w:rPr>
          <w:rFonts w:ascii="Georgia" w:hAnsi="Georgia"/>
          <w:color w:val="262626"/>
          <w:sz w:val="29"/>
          <w:szCs w:val="29"/>
        </w:rPr>
        <w:t>hashcode</w:t>
      </w:r>
      <w:proofErr w:type="spellEnd"/>
      <w:r>
        <w:rPr>
          <w:rFonts w:ascii="Georgia" w:hAnsi="Georgia"/>
          <w:color w:val="262626"/>
          <w:sz w:val="29"/>
          <w:szCs w:val="29"/>
        </w:rPr>
        <w:t xml:space="preserve"> will be placed next to each other.</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 xml:space="preserve">In the case of the Collision, the </w:t>
      </w:r>
      <w:proofErr w:type="spellStart"/>
      <w:r>
        <w:rPr>
          <w:rFonts w:ascii="Georgia" w:hAnsi="Georgia"/>
          <w:color w:val="262626"/>
          <w:sz w:val="29"/>
          <w:szCs w:val="29"/>
        </w:rPr>
        <w:t>HashMap</w:t>
      </w:r>
      <w:proofErr w:type="spellEnd"/>
      <w:r>
        <w:rPr>
          <w:rFonts w:ascii="Georgia" w:hAnsi="Georgia"/>
          <w:color w:val="262626"/>
          <w:sz w:val="29"/>
          <w:szCs w:val="29"/>
        </w:rPr>
        <w:t xml:space="preserve"> checks for the value of the next attribute if it is </w:t>
      </w:r>
      <w:r>
        <w:rPr>
          <w:rStyle w:val="Strong"/>
          <w:rFonts w:ascii="Georgia" w:hAnsi="Georgia"/>
          <w:color w:val="262626"/>
          <w:sz w:val="29"/>
          <w:szCs w:val="29"/>
        </w:rPr>
        <w:t>null</w:t>
      </w:r>
      <w:r>
        <w:rPr>
          <w:rFonts w:ascii="Georgia" w:hAnsi="Georgia"/>
          <w:color w:val="262626"/>
          <w:sz w:val="29"/>
          <w:szCs w:val="29"/>
        </w:rPr>
        <w:t> it inserts the Entry object in that location, if next attribute is not null then it keeps the loop running till next attribute is null then stores the Entry object there.</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lastRenderedPageBreak/>
        <w:t xml:space="preserve">How are Duplicate Keys Prevented in </w:t>
      </w:r>
      <w:proofErr w:type="spellStart"/>
      <w:r>
        <w:rPr>
          <w:rFonts w:ascii="Helvetica" w:hAnsi="Helvetica"/>
          <w:color w:val="262626"/>
          <w:sz w:val="45"/>
          <w:szCs w:val="45"/>
        </w:rPr>
        <w:t>HashMap</w:t>
      </w:r>
      <w:proofErr w:type="spellEnd"/>
      <w:r>
        <w:rPr>
          <w:rFonts w:ascii="Helvetica" w:hAnsi="Helvetica"/>
          <w:color w:val="262626"/>
          <w:sz w:val="45"/>
          <w:szCs w:val="45"/>
        </w:rPr>
        <w: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As we all know, </w:t>
      </w:r>
      <w:proofErr w:type="spellStart"/>
      <w:r>
        <w:rPr>
          <w:rFonts w:ascii="Georgia" w:hAnsi="Georgia"/>
          <w:color w:val="262626"/>
          <w:sz w:val="29"/>
          <w:szCs w:val="29"/>
        </w:rPr>
        <w:t>HashMap</w:t>
      </w:r>
      <w:proofErr w:type="spellEnd"/>
      <w:r>
        <w:rPr>
          <w:rFonts w:ascii="Georgia" w:hAnsi="Georgia"/>
          <w:color w:val="262626"/>
          <w:sz w:val="29"/>
          <w:szCs w:val="29"/>
        </w:rPr>
        <w:t xml:space="preserve"> doesn't allow duplicate keys, even though when we insert the same key with different values, only the latest value is returned.</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r>
        <w:rPr>
          <w:rStyle w:val="cm-variable"/>
          <w:color w:val="000000"/>
        </w:rPr>
        <w:t>java</w:t>
      </w:r>
      <w:r>
        <w:rPr>
          <w:color w:val="000000"/>
        </w:rPr>
        <w:t>.</w:t>
      </w:r>
      <w:r>
        <w:rPr>
          <w:rStyle w:val="cm-variable"/>
          <w:color w:val="000000"/>
        </w:rPr>
        <w:t>util</w:t>
      </w:r>
      <w:r>
        <w:rPr>
          <w:color w:val="000000"/>
        </w:rPr>
        <w:t>.</w:t>
      </w:r>
      <w:r>
        <w:rPr>
          <w:rStyle w:val="cm-variable"/>
          <w:color w:val="000000"/>
        </w:rPr>
        <w:t>HashMap</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r>
        <w:rPr>
          <w:rStyle w:val="cm-variable"/>
          <w:color w:val="000000"/>
        </w:rPr>
        <w:t>java</w:t>
      </w:r>
      <w:r>
        <w:rPr>
          <w:color w:val="000000"/>
        </w:rPr>
        <w:t>.</w:t>
      </w:r>
      <w:r>
        <w:rPr>
          <w:rStyle w:val="cm-variable"/>
          <w:color w:val="000000"/>
        </w:rPr>
        <w:t>util</w:t>
      </w:r>
      <w:r>
        <w:rPr>
          <w:color w:val="000000"/>
        </w:rPr>
        <w:t>.</w:t>
      </w:r>
      <w:r>
        <w:rPr>
          <w:rStyle w:val="cm-variable"/>
          <w:color w:val="000000"/>
        </w:rPr>
        <w:t>Map</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HashMapEg</w:t>
      </w:r>
      <w:proofErr w:type="spellEnd"/>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proofErr w:type="spellStart"/>
      <w:r>
        <w:rPr>
          <w:rStyle w:val="cm-variable"/>
          <w:color w:val="000000"/>
        </w:rPr>
        <w:t>args</w:t>
      </w:r>
      <w:proofErr w:type="spellEnd"/>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rStyle w:val="cm-variable"/>
          <w:color w:val="000000"/>
        </w:rPr>
        <w:t>Map</w:t>
      </w:r>
      <w:r>
        <w:rPr>
          <w:color w:val="000000"/>
        </w:rPr>
        <w:t xml:space="preserve"> </w:t>
      </w:r>
      <w:proofErr w:type="spellStart"/>
      <w:r>
        <w:rPr>
          <w:rStyle w:val="cm-variable"/>
          <w:color w:val="000000"/>
        </w:rPr>
        <w:t>map</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HashMap</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number"/>
          <w:color w:val="116644"/>
        </w:rPr>
        <w:t>1</w:t>
      </w:r>
      <w:r>
        <w:rPr>
          <w:color w:val="000000"/>
        </w:rPr>
        <w:t>,</w:t>
      </w:r>
      <w:r>
        <w:rPr>
          <w:rStyle w:val="cm-string"/>
          <w:color w:val="AA1111"/>
        </w:rPr>
        <w:t>"sam"</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number"/>
          <w:color w:val="116644"/>
        </w:rPr>
        <w:t>1</w:t>
      </w:r>
      <w:r>
        <w:rPr>
          <w:color w:val="000000"/>
        </w:rPr>
        <w:t>,</w:t>
      </w:r>
      <w:r>
        <w:rPr>
          <w:rStyle w:val="cm-string"/>
          <w:color w:val="AA1111"/>
        </w:rPr>
        <w:t>"Ian"</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number"/>
          <w:color w:val="116644"/>
        </w:rPr>
        <w:t>1</w:t>
      </w:r>
      <w:r>
        <w:rPr>
          <w:color w:val="000000"/>
        </w:rPr>
        <w:t>,</w:t>
      </w:r>
      <w:r>
        <w:rPr>
          <w:rStyle w:val="cm-string"/>
          <w:color w:val="AA1111"/>
        </w:rPr>
        <w:t>"Scott"</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proofErr w:type="spellStart"/>
      <w:r>
        <w:rPr>
          <w:rStyle w:val="cm-atom"/>
          <w:color w:val="221199"/>
        </w:rPr>
        <w:t>null</w:t>
      </w:r>
      <w:r>
        <w:rPr>
          <w:color w:val="000000"/>
        </w:rPr>
        <w:t>,</w:t>
      </w:r>
      <w:r>
        <w:rPr>
          <w:rStyle w:val="cm-string"/>
          <w:color w:val="AA1111"/>
        </w:rPr>
        <w:t>"asdf</w:t>
      </w:r>
      <w:proofErr w:type="spellEnd"/>
      <w:r>
        <w:rPr>
          <w:rStyle w:val="cm-string"/>
          <w:color w:val="AA1111"/>
        </w:rPr>
        <w:t>"</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variable"/>
          <w:color w:val="000000"/>
        </w:rPr>
        <w:t>map</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For the above code, you will get the output as  </w:t>
      </w:r>
      <w:r>
        <w:rPr>
          <w:rStyle w:val="HTMLCode"/>
          <w:color w:val="000000"/>
        </w:rPr>
        <w:t>{null=</w:t>
      </w:r>
      <w:proofErr w:type="spellStart"/>
      <w:r>
        <w:rPr>
          <w:rStyle w:val="HTMLCode"/>
          <w:color w:val="000000"/>
        </w:rPr>
        <w:t>asdf</w:t>
      </w:r>
      <w:proofErr w:type="spellEnd"/>
      <w:r>
        <w:rPr>
          <w:rStyle w:val="HTMLCode"/>
          <w:color w:val="000000"/>
        </w:rPr>
        <w:t>, 1=Scott}</w:t>
      </w:r>
      <w:r>
        <w:rPr>
          <w:rFonts w:ascii="Georgia" w:hAnsi="Georgia"/>
          <w:color w:val="262626"/>
          <w:sz w:val="29"/>
          <w:szCs w:val="29"/>
        </w:rPr>
        <w:t> ,  as the values </w:t>
      </w:r>
      <w:proofErr w:type="spellStart"/>
      <w:r>
        <w:rPr>
          <w:rStyle w:val="HTMLCode"/>
          <w:color w:val="000000"/>
        </w:rPr>
        <w:t>sam</w:t>
      </w:r>
      <w:proofErr w:type="spellEnd"/>
      <w:r>
        <w:rPr>
          <w:rFonts w:ascii="Georgia" w:hAnsi="Georgia"/>
          <w:color w:val="262626"/>
          <w:sz w:val="29"/>
          <w:szCs w:val="29"/>
        </w:rPr>
        <w:t>  and </w:t>
      </w:r>
      <w:r>
        <w:rPr>
          <w:rStyle w:val="HTMLCode"/>
          <w:color w:val="000000"/>
        </w:rPr>
        <w:t>Ian</w:t>
      </w:r>
      <w:r>
        <w:rPr>
          <w:rFonts w:ascii="Georgia" w:hAnsi="Georgia"/>
          <w:color w:val="262626"/>
          <w:sz w:val="29"/>
          <w:szCs w:val="29"/>
        </w:rPr>
        <w:t>  will be replaced by </w:t>
      </w:r>
      <w:r>
        <w:rPr>
          <w:rStyle w:val="HTMLCode"/>
          <w:color w:val="000000"/>
        </w:rPr>
        <w:t>Scott</w:t>
      </w:r>
      <w:r>
        <w:rPr>
          <w:rFonts w:ascii="Georgia" w:hAnsi="Georgia"/>
          <w:color w:val="262626"/>
          <w:sz w:val="29"/>
          <w:szCs w:val="29"/>
        </w:rPr>
        <w:t>. So, how does this happen?</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All the Entry Objects in the </w:t>
      </w:r>
      <w:proofErr w:type="spellStart"/>
      <w:r>
        <w:rPr>
          <w:rFonts w:ascii="Georgia" w:hAnsi="Georgia"/>
          <w:color w:val="262626"/>
          <w:sz w:val="29"/>
          <w:szCs w:val="29"/>
        </w:rPr>
        <w:t>LinkedList</w:t>
      </w:r>
      <w:proofErr w:type="spellEnd"/>
      <w:r>
        <w:rPr>
          <w:rFonts w:ascii="Georgia" w:hAnsi="Georgia"/>
          <w:color w:val="262626"/>
          <w:sz w:val="29"/>
          <w:szCs w:val="29"/>
        </w:rPr>
        <w:t xml:space="preserve"> will have the same </w:t>
      </w:r>
      <w:proofErr w:type="spellStart"/>
      <w:r>
        <w:rPr>
          <w:rFonts w:ascii="Georgia" w:hAnsi="Georgia"/>
          <w:color w:val="262626"/>
          <w:sz w:val="29"/>
          <w:szCs w:val="29"/>
        </w:rPr>
        <w:t>hashcode</w:t>
      </w:r>
      <w:proofErr w:type="spellEnd"/>
      <w:r>
        <w:rPr>
          <w:rFonts w:ascii="Georgia" w:hAnsi="Georgia"/>
          <w:color w:val="262626"/>
          <w:sz w:val="29"/>
          <w:szCs w:val="29"/>
        </w:rPr>
        <w:t xml:space="preserve">, but </w:t>
      </w:r>
      <w:proofErr w:type="spellStart"/>
      <w:r>
        <w:rPr>
          <w:rFonts w:ascii="Georgia" w:hAnsi="Georgia"/>
          <w:color w:val="262626"/>
          <w:sz w:val="29"/>
          <w:szCs w:val="29"/>
        </w:rPr>
        <w:t>HashMap</w:t>
      </w:r>
      <w:proofErr w:type="spellEnd"/>
      <w:r>
        <w:rPr>
          <w:rFonts w:ascii="Georgia" w:hAnsi="Georgia"/>
          <w:color w:val="262626"/>
          <w:sz w:val="29"/>
          <w:szCs w:val="29"/>
        </w:rPr>
        <w:t xml:space="preserve"> uses </w:t>
      </w:r>
      <w:r>
        <w:rPr>
          <w:rStyle w:val="HTMLCode"/>
          <w:color w:val="000000"/>
        </w:rPr>
        <w:t>equals()</w:t>
      </w:r>
      <w:r>
        <w:rPr>
          <w:rFonts w:ascii="Georgia" w:hAnsi="Georgia"/>
          <w:color w:val="262626"/>
          <w:sz w:val="29"/>
          <w:szCs w:val="29"/>
        </w:rPr>
        <w:t> . This method checks the equality, so if </w:t>
      </w:r>
      <w:proofErr w:type="spellStart"/>
      <w:r>
        <w:rPr>
          <w:rStyle w:val="Strong"/>
          <w:rFonts w:ascii="Georgia" w:eastAsiaTheme="majorEastAsia" w:hAnsi="Georgia"/>
          <w:color w:val="262626"/>
          <w:sz w:val="29"/>
          <w:szCs w:val="29"/>
        </w:rPr>
        <w:t>key.equals</w:t>
      </w:r>
      <w:proofErr w:type="spellEnd"/>
      <w:r>
        <w:rPr>
          <w:rStyle w:val="Strong"/>
          <w:rFonts w:ascii="Georgia" w:eastAsiaTheme="majorEastAsia" w:hAnsi="Georgia"/>
          <w:color w:val="262626"/>
          <w:sz w:val="29"/>
          <w:szCs w:val="29"/>
        </w:rPr>
        <w:t>(k) </w:t>
      </w:r>
      <w:r>
        <w:rPr>
          <w:rFonts w:ascii="Georgia" w:hAnsi="Georgia"/>
          <w:color w:val="262626"/>
          <w:sz w:val="29"/>
          <w:szCs w:val="29"/>
        </w:rPr>
        <w:t>is true, then it will replace the value object inside the Entry class and not the key. So this way it prevents the duplicate key from being inserted.</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How Does Get() Method Work Internally?</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Almost the same logic as applied in the put() method will be used to retrieve the value.</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variable"/>
          <w:color w:val="000000"/>
        </w:rPr>
        <w:t>V</w:t>
      </w:r>
      <w:r>
        <w:rPr>
          <w:color w:val="000000"/>
        </w:rPr>
        <w:t xml:space="preserve"> </w:t>
      </w:r>
      <w:r>
        <w:rPr>
          <w:rStyle w:val="cm-def"/>
          <w:color w:val="0000FF"/>
        </w:rPr>
        <w:t>get</w:t>
      </w:r>
      <w:r>
        <w:rPr>
          <w:color w:val="000000"/>
        </w:rPr>
        <w:t>(</w:t>
      </w:r>
      <w:r>
        <w:rPr>
          <w:rStyle w:val="cm-type"/>
          <w:color w:val="008855"/>
        </w:rPr>
        <w:t>Object</w:t>
      </w:r>
      <w:r>
        <w:rPr>
          <w:color w:val="000000"/>
        </w:rPr>
        <w:t xml:space="preserve"> </w:t>
      </w:r>
      <w:r>
        <w:rPr>
          <w:rStyle w:val="cm-variable"/>
          <w:color w:val="000000"/>
        </w:rPr>
        <w:t>key</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r>
        <w:rPr>
          <w:rStyle w:val="cm-atom"/>
          <w:color w:val="221199"/>
        </w:rPr>
        <w:t>null</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getForNullKey</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hash</w:t>
      </w:r>
      <w:r>
        <w:rPr>
          <w:color w:val="000000"/>
        </w:rPr>
        <w:t xml:space="preserve"> </w:t>
      </w:r>
      <w:r>
        <w:rPr>
          <w:rStyle w:val="cm-operator"/>
          <w:color w:val="000000"/>
        </w:rPr>
        <w:t>=</w:t>
      </w:r>
      <w:r>
        <w:rPr>
          <w:color w:val="000000"/>
        </w:rPr>
        <w:t xml:space="preserve"> </w:t>
      </w:r>
      <w:r>
        <w:rPr>
          <w:rStyle w:val="cm-variable"/>
          <w:color w:val="000000"/>
        </w:rPr>
        <w:t>hash</w:t>
      </w:r>
      <w:r>
        <w:rPr>
          <w:color w:val="000000"/>
        </w:rPr>
        <w:t>(</w:t>
      </w:r>
      <w:proofErr w:type="spellStart"/>
      <w:r>
        <w:rPr>
          <w:rStyle w:val="cm-variable"/>
          <w:color w:val="000000"/>
        </w:rPr>
        <w:t>key</w:t>
      </w:r>
      <w:r>
        <w:rPr>
          <w:color w:val="000000"/>
        </w:rPr>
        <w:t>.</w:t>
      </w:r>
      <w:r>
        <w:rPr>
          <w:rStyle w:val="cm-variable"/>
          <w:color w:val="000000"/>
        </w:rPr>
        <w:t>hashCode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for</w:t>
      </w:r>
      <w:r>
        <w:rPr>
          <w:color w:val="000000"/>
        </w:rPr>
        <w:t xml:space="preserve"> (</w:t>
      </w:r>
      <w:r>
        <w:rPr>
          <w:rStyle w:val="cm-variable"/>
          <w:color w:val="000000"/>
        </w:rPr>
        <w:t>Entry</w:t>
      </w:r>
      <w:r>
        <w:rPr>
          <w:rStyle w:val="cm-operator"/>
          <w:color w:val="000000"/>
        </w:rPr>
        <w:t>&lt;</w:t>
      </w:r>
      <w:r>
        <w:rPr>
          <w:rStyle w:val="cm-variable"/>
          <w:color w:val="000000"/>
        </w:rPr>
        <w:t>K</w:t>
      </w:r>
      <w:r>
        <w:rPr>
          <w:color w:val="000000"/>
        </w:rPr>
        <w:t>,</w:t>
      </w:r>
      <w:r>
        <w:rPr>
          <w:rStyle w:val="cm-variable"/>
          <w:color w:val="000000"/>
        </w:rPr>
        <w:t>V</w:t>
      </w:r>
      <w:r>
        <w:rPr>
          <w:rStyle w:val="cm-operator"/>
          <w:color w:val="000000"/>
        </w:rPr>
        <w:t>&gt;</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r>
        <w:rPr>
          <w:rStyle w:val="cm-variable"/>
          <w:color w:val="000000"/>
        </w:rPr>
        <w:t>table</w:t>
      </w:r>
      <w:r>
        <w:rPr>
          <w:color w:val="000000"/>
        </w:rPr>
        <w:t>[</w:t>
      </w:r>
      <w:proofErr w:type="spellStart"/>
      <w:r>
        <w:rPr>
          <w:rStyle w:val="cm-variable"/>
          <w:color w:val="000000"/>
        </w:rPr>
        <w:t>indexFor</w:t>
      </w:r>
      <w:proofErr w:type="spellEnd"/>
      <w:r>
        <w:rPr>
          <w:color w:val="000000"/>
        </w:rPr>
        <w:t>(</w:t>
      </w:r>
      <w:r>
        <w:rPr>
          <w:rStyle w:val="cm-variable"/>
          <w:color w:val="000000"/>
        </w:rPr>
        <w:t>hash</w:t>
      </w:r>
      <w:r>
        <w:rPr>
          <w:color w:val="000000"/>
        </w:rPr>
        <w:t xml:space="preserve">, </w:t>
      </w:r>
      <w:proofErr w:type="spellStart"/>
      <w:r>
        <w:rPr>
          <w:rStyle w:val="cm-variable"/>
          <w:color w:val="000000"/>
        </w:rPr>
        <w:t>table</w:t>
      </w:r>
      <w:r>
        <w:rPr>
          <w:color w:val="000000"/>
        </w:rPr>
        <w:t>.</w:t>
      </w:r>
      <w:r>
        <w:rPr>
          <w:rStyle w:val="cm-variable"/>
          <w:color w:val="000000"/>
        </w:rPr>
        <w:t>length</w:t>
      </w:r>
      <w:proofErr w:type="spellEnd"/>
      <w:r>
        <w:rPr>
          <w:color w:val="000000"/>
        </w:rPr>
        <w:t>)];</w:t>
      </w:r>
      <w:r>
        <w:rPr>
          <w:rStyle w:val="cm-variable"/>
          <w:color w:val="000000"/>
        </w:rPr>
        <w:t>e</w:t>
      </w:r>
      <w:r>
        <w:rPr>
          <w:color w:val="000000"/>
        </w:rPr>
        <w:t xml:space="preserve"> </w:t>
      </w:r>
      <w:r>
        <w:rPr>
          <w:rStyle w:val="cm-operator"/>
          <w:color w:val="000000"/>
        </w:rPr>
        <w:t>!=</w:t>
      </w:r>
      <w:r>
        <w:rPr>
          <w:color w:val="000000"/>
        </w:rPr>
        <w:t xml:space="preserve"> </w:t>
      </w:r>
      <w:proofErr w:type="spellStart"/>
      <w:r>
        <w:rPr>
          <w:rStyle w:val="cm-atom"/>
          <w:color w:val="221199"/>
        </w:rPr>
        <w:t>null</w:t>
      </w:r>
      <w:r>
        <w:rPr>
          <w:color w:val="000000"/>
        </w:rPr>
        <w:t>;</w:t>
      </w:r>
      <w:r>
        <w:rPr>
          <w:rStyle w:val="cm-variable"/>
          <w:color w:val="000000"/>
        </w:rPr>
        <w:t>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next</w:t>
      </w:r>
      <w:proofErr w:type="spellEnd"/>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Object</w:t>
      </w:r>
      <w:r>
        <w:rPr>
          <w:color w:val="000000"/>
        </w:rPr>
        <w:t xml:space="preserve"> </w:t>
      </w:r>
      <w:r>
        <w:rPr>
          <w:rStyle w:val="cm-variable"/>
          <w:color w:val="000000"/>
        </w:rPr>
        <w:t>k</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proofErr w:type="spellStart"/>
      <w:r>
        <w:rPr>
          <w:rStyle w:val="cm-variable"/>
          <w:color w:val="000000"/>
        </w:rPr>
        <w:t>e</w:t>
      </w:r>
      <w:r>
        <w:rPr>
          <w:color w:val="000000"/>
        </w:rPr>
        <w:t>.</w:t>
      </w:r>
      <w:r>
        <w:rPr>
          <w:rStyle w:val="cm-variable"/>
          <w:color w:val="000000"/>
        </w:rPr>
        <w:t>hash</w:t>
      </w:r>
      <w:proofErr w:type="spellEnd"/>
      <w:r>
        <w:rPr>
          <w:color w:val="000000"/>
        </w:rPr>
        <w:t xml:space="preserve"> </w:t>
      </w:r>
      <w:r>
        <w:rPr>
          <w:rStyle w:val="cm-operator"/>
          <w:color w:val="000000"/>
        </w:rPr>
        <w:t>==</w:t>
      </w:r>
      <w:r>
        <w:rPr>
          <w:color w:val="000000"/>
        </w:rPr>
        <w:t xml:space="preserve"> </w:t>
      </w:r>
      <w:r>
        <w:rPr>
          <w:rStyle w:val="cm-variable"/>
          <w:color w:val="000000"/>
        </w:rPr>
        <w:t>hash</w:t>
      </w:r>
      <w:r>
        <w:rPr>
          <w:color w:val="000000"/>
        </w:rPr>
        <w:t xml:space="preserve"> </w:t>
      </w:r>
      <w:r>
        <w:rPr>
          <w:rStyle w:val="cm-operator"/>
          <w:color w:val="000000"/>
        </w:rPr>
        <w:t>&amp;&amp;</w:t>
      </w:r>
      <w:r>
        <w:rPr>
          <w:color w:val="000000"/>
        </w:rPr>
        <w:t xml:space="preserve"> ((</w:t>
      </w:r>
      <w:r>
        <w:rPr>
          <w:rStyle w:val="cm-variable"/>
          <w:color w:val="000000"/>
        </w:rPr>
        <w:t>k</w:t>
      </w:r>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key</w:t>
      </w:r>
      <w:proofErr w:type="spellEnd"/>
      <w:r>
        <w:rPr>
          <w:color w:val="000000"/>
        </w:rPr>
        <w:t xml:space="preserve">) </w:t>
      </w:r>
      <w:r>
        <w:rPr>
          <w:rStyle w:val="cm-operator"/>
          <w:color w:val="000000"/>
        </w:rPr>
        <w:t>==</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proofErr w:type="spellStart"/>
      <w:r>
        <w:rPr>
          <w:rStyle w:val="cm-variable"/>
          <w:color w:val="000000"/>
        </w:rPr>
        <w:t>key</w:t>
      </w:r>
      <w:r>
        <w:rPr>
          <w:color w:val="000000"/>
        </w:rPr>
        <w:t>.</w:t>
      </w:r>
      <w:r>
        <w:rPr>
          <w:rStyle w:val="cm-variable"/>
          <w:color w:val="000000"/>
        </w:rPr>
        <w:t>equals</w:t>
      </w:r>
      <w:proofErr w:type="spellEnd"/>
      <w:r>
        <w:rPr>
          <w:color w:val="000000"/>
        </w:rPr>
        <w:t>(</w:t>
      </w:r>
      <w:r>
        <w:rPr>
          <w:rStyle w:val="cm-variable"/>
          <w:color w:val="000000"/>
        </w:rPr>
        <w:t>k</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e</w:t>
      </w:r>
      <w:r>
        <w:rPr>
          <w:color w:val="000000"/>
        </w:rPr>
        <w:t>.</w:t>
      </w:r>
      <w:r>
        <w:rPr>
          <w:rStyle w:val="cm-variable"/>
          <w:color w:val="000000"/>
        </w:rPr>
        <w:t>value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return</w:t>
      </w:r>
      <w:r>
        <w:rPr>
          <w:color w:val="000000"/>
        </w:rPr>
        <w:t xml:space="preserve"> </w:t>
      </w:r>
      <w:r>
        <w:rPr>
          <w:rStyle w:val="cm-atom"/>
          <w:color w:val="221199"/>
        </w:rPr>
        <w:t>null</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First, it gets the hash code of the key object, which is passed, and finds the bucket location.</w:t>
      </w:r>
    </w:p>
    <w:p w:rsidR="00D05CAA" w:rsidRDefault="00D05CAA" w:rsidP="00D05CAA">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If the correct bucket is found, it returns the value (</w:t>
      </w:r>
      <w:proofErr w:type="spellStart"/>
      <w:r>
        <w:rPr>
          <w:rFonts w:ascii="Georgia" w:hAnsi="Georgia"/>
          <w:color w:val="262626"/>
          <w:sz w:val="29"/>
          <w:szCs w:val="29"/>
        </w:rPr>
        <w:t>e.value</w:t>
      </w:r>
      <w:proofErr w:type="spellEnd"/>
      <w:r>
        <w:rPr>
          <w:rFonts w:ascii="Georgia" w:hAnsi="Georgia"/>
          <w:color w:val="262626"/>
          <w:sz w:val="29"/>
          <w:szCs w:val="29"/>
        </w:rPr>
        <w:t>)</w:t>
      </w:r>
    </w:p>
    <w:p w:rsidR="00D05CAA" w:rsidRDefault="00D05CAA" w:rsidP="00D05CAA">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If no match is found, it returns null.</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 xml:space="preserve">What Happens If Two Keys Have the Same </w:t>
      </w:r>
      <w:proofErr w:type="spellStart"/>
      <w:r>
        <w:rPr>
          <w:rFonts w:ascii="Helvetica" w:hAnsi="Helvetica"/>
          <w:color w:val="262626"/>
          <w:sz w:val="45"/>
          <w:szCs w:val="45"/>
        </w:rPr>
        <w:t>Hashcode</w:t>
      </w:r>
      <w:proofErr w:type="spellEnd"/>
      <w:r>
        <w:rPr>
          <w:rFonts w:ascii="Helvetica" w:hAnsi="Helvetica"/>
          <w:color w:val="262626"/>
          <w:sz w:val="45"/>
          <w:szCs w:val="45"/>
        </w:rPr>
        <w: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same collision resolution mechanism will be used here. </w:t>
      </w:r>
      <w:r>
        <w:rPr>
          <w:rStyle w:val="Strong"/>
          <w:rFonts w:ascii="Georgia" w:eastAsiaTheme="majorEastAsia" w:hAnsi="Georgia"/>
          <w:color w:val="262626"/>
          <w:sz w:val="29"/>
          <w:szCs w:val="29"/>
        </w:rPr>
        <w:t> </w:t>
      </w:r>
      <w:proofErr w:type="spellStart"/>
      <w:r>
        <w:rPr>
          <w:rStyle w:val="HTMLCode"/>
          <w:b/>
          <w:bCs/>
          <w:color w:val="000000"/>
        </w:rPr>
        <w:t>key.equals</w:t>
      </w:r>
      <w:proofErr w:type="spellEnd"/>
      <w:r>
        <w:rPr>
          <w:rStyle w:val="HTMLCode"/>
          <w:b/>
          <w:bCs/>
          <w:color w:val="000000"/>
        </w:rPr>
        <w:t>(k)</w:t>
      </w:r>
      <w:r>
        <w:rPr>
          <w:rStyle w:val="Strong"/>
          <w:rFonts w:ascii="Georgia" w:eastAsiaTheme="majorEastAsia" w:hAnsi="Georgia"/>
          <w:color w:val="262626"/>
          <w:sz w:val="29"/>
          <w:szCs w:val="29"/>
        </w:rPr>
        <w:t> </w:t>
      </w:r>
      <w:r>
        <w:rPr>
          <w:rFonts w:ascii="Georgia" w:hAnsi="Georgia"/>
          <w:color w:val="262626"/>
          <w:sz w:val="29"/>
          <w:szCs w:val="29"/>
        </w:rPr>
        <w:t>will check until it is true, and if it is true, it returns the value of it.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Hope this article clarifies the troublesome </w:t>
      </w:r>
      <w:proofErr w:type="spellStart"/>
      <w:r>
        <w:rPr>
          <w:rFonts w:ascii="Georgia" w:hAnsi="Georgia"/>
          <w:color w:val="262626"/>
          <w:sz w:val="29"/>
          <w:szCs w:val="29"/>
        </w:rPr>
        <w:t>HashMap</w:t>
      </w:r>
      <w:proofErr w:type="spellEnd"/>
      <w:r>
        <w:rPr>
          <w:rFonts w:ascii="Georgia" w:hAnsi="Georgia"/>
          <w:color w:val="262626"/>
          <w:sz w:val="29"/>
          <w:szCs w:val="29"/>
        </w:rPr>
        <w:t xml:space="preserve"> internal mechanism. Happy </w:t>
      </w:r>
      <w:proofErr w:type="gramStart"/>
      <w:r>
        <w:rPr>
          <w:rFonts w:ascii="Georgia" w:hAnsi="Georgia"/>
          <w:color w:val="262626"/>
          <w:sz w:val="29"/>
          <w:szCs w:val="29"/>
        </w:rPr>
        <w:t>Learning !!</w:t>
      </w:r>
      <w:proofErr w:type="gramEnd"/>
      <w:r>
        <w:rPr>
          <w:rFonts w:ascii="Georgia" w:hAnsi="Georgia"/>
          <w:color w:val="262626"/>
          <w:sz w:val="29"/>
          <w:szCs w:val="29"/>
        </w:rPr>
        <w:t xml:space="preserve"> :)</w:t>
      </w:r>
    </w:p>
    <w:p w:rsidR="000821F0" w:rsidRDefault="000821F0" w:rsidP="000821F0">
      <w:pPr>
        <w:shd w:val="clear" w:color="auto" w:fill="FFFFFF"/>
        <w:spacing w:before="375" w:after="225" w:line="540" w:lineRule="atLeast"/>
        <w:textAlignment w:val="baseline"/>
        <w:outlineLvl w:val="0"/>
        <w:rPr>
          <w:rFonts w:ascii="Arial" w:eastAsia="Times New Roman" w:hAnsi="Arial" w:cs="Arial"/>
          <w:color w:val="A41600"/>
          <w:kern w:val="36"/>
          <w:sz w:val="45"/>
          <w:szCs w:val="45"/>
        </w:rPr>
      </w:pPr>
      <w:r w:rsidRPr="000821F0">
        <w:rPr>
          <w:rFonts w:ascii="Arial" w:eastAsia="Times New Roman" w:hAnsi="Arial" w:cs="Arial"/>
          <w:color w:val="A41600"/>
          <w:kern w:val="36"/>
          <w:sz w:val="45"/>
          <w:szCs w:val="45"/>
        </w:rPr>
        <w:t xml:space="preserve">How </w:t>
      </w:r>
      <w:proofErr w:type="spellStart"/>
      <w:r w:rsidRPr="000821F0">
        <w:rPr>
          <w:rFonts w:ascii="Arial" w:eastAsia="Times New Roman" w:hAnsi="Arial" w:cs="Arial"/>
          <w:color w:val="A41600"/>
          <w:kern w:val="36"/>
          <w:sz w:val="45"/>
          <w:szCs w:val="45"/>
        </w:rPr>
        <w:t>ConcurrentHashMap</w:t>
      </w:r>
      <w:proofErr w:type="spellEnd"/>
      <w:r w:rsidRPr="000821F0">
        <w:rPr>
          <w:rFonts w:ascii="Arial" w:eastAsia="Times New Roman" w:hAnsi="Arial" w:cs="Arial"/>
          <w:color w:val="A41600"/>
          <w:kern w:val="36"/>
          <w:sz w:val="45"/>
          <w:szCs w:val="45"/>
        </w:rPr>
        <w:t xml:space="preserve"> Internally Works In Java </w:t>
      </w:r>
      <w:r w:rsidR="00CE7B77" w:rsidRPr="000821F0">
        <w:rPr>
          <w:rFonts w:ascii="Arial" w:eastAsia="Times New Roman" w:hAnsi="Arial" w:cs="Arial"/>
          <w:color w:val="A41600"/>
          <w:kern w:val="36"/>
          <w:sz w:val="45"/>
          <w:szCs w:val="45"/>
        </w:rPr>
        <w:t>with</w:t>
      </w:r>
      <w:r w:rsidRPr="000821F0">
        <w:rPr>
          <w:rFonts w:ascii="Arial" w:eastAsia="Times New Roman" w:hAnsi="Arial" w:cs="Arial"/>
          <w:color w:val="A41600"/>
          <w:kern w:val="36"/>
          <w:sz w:val="45"/>
          <w:szCs w:val="45"/>
        </w:rPr>
        <w:t xml:space="preserve"> Example</w:t>
      </w:r>
    </w:p>
    <w:p w:rsidR="00AA2C48" w:rsidRDefault="00AA2C48" w:rsidP="00AA2C48">
      <w:pPr>
        <w:pStyle w:val="Heading1"/>
        <w:spacing w:before="0" w:beforeAutospacing="0" w:after="0" w:afterAutospacing="0" w:line="288" w:lineRule="atLeast"/>
        <w:rPr>
          <w:rFonts w:ascii="Arial" w:hAnsi="Arial" w:cs="Arial"/>
          <w:b w:val="0"/>
          <w:bCs w:val="0"/>
          <w:color w:val="333333"/>
          <w:sz w:val="49"/>
          <w:szCs w:val="49"/>
        </w:rPr>
      </w:pPr>
      <w:hyperlink r:id="rId40" w:history="1">
        <w:r>
          <w:rPr>
            <w:rStyle w:val="Hyperlink"/>
            <w:rFonts w:ascii="Arial" w:eastAsiaTheme="majorEastAsia" w:hAnsi="Arial" w:cs="Arial"/>
            <w:b w:val="0"/>
            <w:bCs w:val="0"/>
            <w:color w:val="333333"/>
            <w:sz w:val="49"/>
            <w:szCs w:val="49"/>
          </w:rPr>
          <w:t xml:space="preserve">How </w:t>
        </w:r>
        <w:proofErr w:type="spellStart"/>
        <w:r>
          <w:rPr>
            <w:rStyle w:val="Hyperlink"/>
            <w:rFonts w:ascii="Arial" w:eastAsiaTheme="majorEastAsia" w:hAnsi="Arial" w:cs="Arial"/>
            <w:b w:val="0"/>
            <w:bCs w:val="0"/>
            <w:color w:val="333333"/>
            <w:sz w:val="49"/>
            <w:szCs w:val="49"/>
          </w:rPr>
          <w:t>ConcurrentHashMap</w:t>
        </w:r>
        <w:proofErr w:type="spellEnd"/>
        <w:r>
          <w:rPr>
            <w:rStyle w:val="Hyperlink"/>
            <w:rFonts w:ascii="Arial" w:eastAsiaTheme="majorEastAsia" w:hAnsi="Arial" w:cs="Arial"/>
            <w:b w:val="0"/>
            <w:bCs w:val="0"/>
            <w:color w:val="333333"/>
            <w:sz w:val="49"/>
            <w:szCs w:val="49"/>
          </w:rPr>
          <w:t xml:space="preserve"> works and </w:t>
        </w:r>
        <w:proofErr w:type="spellStart"/>
        <w:r>
          <w:rPr>
            <w:rStyle w:val="Hyperlink"/>
            <w:rFonts w:ascii="Arial" w:eastAsiaTheme="majorEastAsia" w:hAnsi="Arial" w:cs="Arial"/>
            <w:b w:val="0"/>
            <w:bCs w:val="0"/>
            <w:color w:val="333333"/>
            <w:sz w:val="49"/>
            <w:szCs w:val="49"/>
          </w:rPr>
          <w:t>ConcurrentHashMap</w:t>
        </w:r>
        <w:proofErr w:type="spellEnd"/>
        <w:r>
          <w:rPr>
            <w:rStyle w:val="Hyperlink"/>
            <w:rFonts w:ascii="Arial" w:eastAsiaTheme="majorEastAsia" w:hAnsi="Arial" w:cs="Arial"/>
            <w:b w:val="0"/>
            <w:bCs w:val="0"/>
            <w:color w:val="333333"/>
            <w:sz w:val="49"/>
            <w:szCs w:val="49"/>
          </w:rPr>
          <w:t xml:space="preserve"> interview questions.</w:t>
        </w:r>
      </w:hyperlink>
    </w:p>
    <w:p w:rsidR="00AA2C48" w:rsidRDefault="00D32927" w:rsidP="00AA2C48">
      <w:pPr>
        <w:spacing w:line="432" w:lineRule="atLeast"/>
        <w:rPr>
          <w:rFonts w:ascii="Trebuchet MS" w:hAnsi="Trebuchet MS"/>
          <w:color w:val="444444"/>
          <w:sz w:val="20"/>
          <w:szCs w:val="20"/>
        </w:rPr>
      </w:pPr>
      <w:hyperlink r:id="rId41" w:history="1">
        <w:r w:rsidRPr="000A011F">
          <w:rPr>
            <w:rStyle w:val="Hyperlink"/>
            <w:rFonts w:ascii="Oswald" w:hAnsi="Oswald"/>
            <w:caps/>
            <w:sz w:val="17"/>
            <w:szCs w:val="17"/>
          </w:rPr>
          <w:t>http://javabypatel.blogspot.in/2016/09/concurrenthashmap-interview-questions.html</w:t>
        </w:r>
      </w:hyperlink>
      <w:r>
        <w:rPr>
          <w:rStyle w:val="post-labels"/>
          <w:rFonts w:ascii="Oswald" w:hAnsi="Oswald"/>
          <w:caps/>
          <w:color w:val="AAAAAA"/>
          <w:sz w:val="17"/>
          <w:szCs w:val="17"/>
        </w:rPr>
        <w:t xml:space="preserve"> </w:t>
      </w:r>
      <w:proofErr w:type="spellStart"/>
      <w:r w:rsidR="00AA2C48">
        <w:rPr>
          <w:rFonts w:ascii="Trebuchet MS" w:hAnsi="Trebuchet MS"/>
          <w:color w:val="0B5394"/>
          <w:sz w:val="36"/>
          <w:szCs w:val="36"/>
        </w:rPr>
        <w:t>ConcurrentHashMap</w:t>
      </w:r>
      <w:proofErr w:type="spellEnd"/>
      <w:r w:rsidR="00AA2C48">
        <w:rPr>
          <w:rFonts w:ascii="Trebuchet MS" w:hAnsi="Trebuchet MS"/>
          <w:color w:val="0B5394"/>
          <w:sz w:val="36"/>
          <w:szCs w:val="36"/>
        </w:rPr>
        <w:t xml:space="preserve"> Interview Questions In Java.</w:t>
      </w:r>
      <w:r w:rsidR="00AA2C48">
        <w:rPr>
          <w:rFonts w:ascii="Trebuchet MS" w:hAnsi="Trebuchet MS"/>
          <w:color w:val="444444"/>
          <w:sz w:val="20"/>
          <w:szCs w:val="20"/>
        </w:rPr>
        <w:t> </w:t>
      </w:r>
    </w:p>
    <w:p w:rsidR="00AA2C48" w:rsidRDefault="00AA2C48" w:rsidP="00AA2C48">
      <w:pPr>
        <w:spacing w:line="432" w:lineRule="atLeast"/>
        <w:rPr>
          <w:rFonts w:ascii="Trebuchet MS" w:hAnsi="Trebuchet MS"/>
          <w:color w:val="444444"/>
          <w:sz w:val="20"/>
          <w:szCs w:val="20"/>
        </w:rPr>
      </w:pPr>
      <w:r>
        <w:rPr>
          <w:rFonts w:ascii="Trebuchet MS" w:hAnsi="Trebuchet MS"/>
          <w:color w:val="444444"/>
          <w:sz w:val="20"/>
          <w:szCs w:val="20"/>
        </w:rPr>
        <w:pict>
          <v:rect id="_x0000_i1026" style="width:0;height:1.5pt" o:hralign="center" o:hrstd="t" o:hr="t" fillcolor="#a0a0a0" stroked="f"/>
        </w:pict>
      </w:r>
    </w:p>
    <w:p w:rsidR="00AA2C48" w:rsidRDefault="00AA2C48" w:rsidP="00AA2C48">
      <w:pPr>
        <w:pStyle w:val="Heading3"/>
        <w:spacing w:line="432" w:lineRule="atLeast"/>
        <w:rPr>
          <w:rFonts w:ascii="Trebuchet MS" w:hAnsi="Trebuchet MS"/>
          <w:color w:val="444444"/>
          <w:sz w:val="27"/>
          <w:szCs w:val="27"/>
        </w:rPr>
      </w:pPr>
      <w:proofErr w:type="gramStart"/>
      <w:r>
        <w:rPr>
          <w:rFonts w:ascii="Trebuchet MS" w:hAnsi="Trebuchet MS"/>
          <w:color w:val="0B5394"/>
        </w:rPr>
        <w:t>Question 1.</w:t>
      </w:r>
      <w:proofErr w:type="gramEnd"/>
      <w:r>
        <w:rPr>
          <w:rFonts w:ascii="Trebuchet MS" w:hAnsi="Trebuchet MS"/>
          <w:color w:val="0B5394"/>
        </w:rPr>
        <w:t> </w:t>
      </w:r>
      <w:r>
        <w:rPr>
          <w:rFonts w:ascii="Trebuchet MS" w:hAnsi="Trebuchet MS"/>
          <w:color w:val="444444"/>
        </w:rPr>
        <w:t> </w:t>
      </w:r>
      <w:r>
        <w:rPr>
          <w:rFonts w:ascii="Trebuchet MS" w:hAnsi="Trebuchet MS"/>
          <w:color w:val="0B5394"/>
        </w:rPr>
        <w:t xml:space="preserve">What is the need of </w:t>
      </w:r>
      <w:proofErr w:type="spellStart"/>
      <w:r>
        <w:rPr>
          <w:rFonts w:ascii="Trebuchet MS" w:hAnsi="Trebuchet MS"/>
          <w:color w:val="0B5394"/>
        </w:rPr>
        <w:t>ConcurrentHashMap</w:t>
      </w:r>
      <w:proofErr w:type="spellEnd"/>
      <w:r>
        <w:rPr>
          <w:rFonts w:ascii="Trebuchet MS" w:hAnsi="Trebuchet MS"/>
          <w:color w:val="0B5394"/>
        </w:rPr>
        <w:t xml:space="preserve"> when there is </w:t>
      </w:r>
      <w:proofErr w:type="spellStart"/>
      <w:r>
        <w:rPr>
          <w:rFonts w:ascii="Trebuchet MS" w:hAnsi="Trebuchet MS"/>
          <w:color w:val="0B5394"/>
        </w:rPr>
        <w:t>HashMap</w:t>
      </w:r>
      <w:proofErr w:type="spellEnd"/>
      <w:r>
        <w:rPr>
          <w:rFonts w:ascii="Trebuchet MS" w:hAnsi="Trebuchet MS"/>
          <w:color w:val="0B5394"/>
        </w:rPr>
        <w:t xml:space="preserve"> and </w:t>
      </w:r>
      <w:proofErr w:type="spellStart"/>
      <w:r>
        <w:rPr>
          <w:rFonts w:ascii="Trebuchet MS" w:hAnsi="Trebuchet MS"/>
          <w:color w:val="0B5394"/>
        </w:rPr>
        <w:t>Hashtable</w:t>
      </w:r>
      <w:proofErr w:type="spellEnd"/>
      <w:r>
        <w:rPr>
          <w:rFonts w:ascii="Trebuchet MS" w:hAnsi="Trebuchet MS"/>
          <w:color w:val="0B5394"/>
        </w:rPr>
        <w:t xml:space="preserve"> already present?</w:t>
      </w:r>
    </w:p>
    <w:p w:rsidR="00AA2C48" w:rsidRDefault="00AA2C48" w:rsidP="00AA2C48">
      <w:pPr>
        <w:spacing w:line="432" w:lineRule="atLeast"/>
        <w:rPr>
          <w:rFonts w:ascii="Trebuchet MS" w:hAnsi="Trebuchet MS"/>
          <w:color w:val="444444"/>
          <w:sz w:val="20"/>
          <w:szCs w:val="20"/>
        </w:rPr>
      </w:pPr>
      <w:r>
        <w:rPr>
          <w:rFonts w:ascii="Trebuchet MS" w:hAnsi="Trebuchet MS"/>
          <w:b/>
          <w:bCs/>
          <w:color w:val="073763"/>
          <w:sz w:val="20"/>
          <w:szCs w:val="20"/>
        </w:rPr>
        <w:t xml:space="preserve">Performance and Thread safety are </w:t>
      </w:r>
      <w:proofErr w:type="gramStart"/>
      <w:r>
        <w:rPr>
          <w:rFonts w:ascii="Trebuchet MS" w:hAnsi="Trebuchet MS"/>
          <w:b/>
          <w:bCs/>
          <w:color w:val="073763"/>
          <w:sz w:val="20"/>
          <w:szCs w:val="20"/>
        </w:rPr>
        <w:t xml:space="preserve">2 parameter on which </w:t>
      </w:r>
      <w:proofErr w:type="spellStart"/>
      <w:r>
        <w:rPr>
          <w:rFonts w:ascii="Trebuchet MS" w:hAnsi="Trebuchet MS"/>
          <w:b/>
          <w:bCs/>
          <w:color w:val="073763"/>
          <w:sz w:val="20"/>
          <w:szCs w:val="20"/>
        </w:rPr>
        <w:t>ConcurrentHashMap</w:t>
      </w:r>
      <w:proofErr w:type="spellEnd"/>
      <w:r>
        <w:rPr>
          <w:rFonts w:ascii="Trebuchet MS" w:hAnsi="Trebuchet MS"/>
          <w:b/>
          <w:bCs/>
          <w:color w:val="073763"/>
          <w:sz w:val="20"/>
          <w:szCs w:val="20"/>
        </w:rPr>
        <w:t xml:space="preserve"> is focused</w:t>
      </w:r>
      <w:proofErr w:type="gramEnd"/>
      <w:r>
        <w:rPr>
          <w:rFonts w:ascii="Trebuchet MS" w:hAnsi="Trebuchet MS"/>
          <w:b/>
          <w:bCs/>
          <w:color w:val="073763"/>
          <w:sz w:val="20"/>
          <w:szCs w:val="20"/>
        </w:rPr>
        <w:t>.</w:t>
      </w:r>
    </w:p>
    <w:p w:rsidR="00AA2C48" w:rsidRDefault="00AA2C48" w:rsidP="00AA2C48">
      <w:pPr>
        <w:spacing w:after="240" w:line="432" w:lineRule="atLeast"/>
        <w:rPr>
          <w:ins w:id="1" w:author="Unknown"/>
          <w:rFonts w:ascii="Trebuchet MS" w:hAnsi="Trebuchet MS"/>
          <w:color w:val="444444"/>
          <w:sz w:val="20"/>
          <w:szCs w:val="20"/>
        </w:rPr>
      </w:pPr>
      <w:ins w:id="2" w:author="Unknown">
        <w:r>
          <w:rPr>
            <w:rFonts w:ascii="Trebuchet MS" w:hAnsi="Trebuchet MS"/>
            <w:b/>
            <w:bCs/>
            <w:color w:val="073763"/>
            <w:sz w:val="20"/>
            <w:szCs w:val="20"/>
          </w:rPr>
          <w:t xml:space="preserve">Imagine a scenario where we have frequent </w:t>
        </w:r>
        <w:proofErr w:type="gramStart"/>
        <w:r>
          <w:rPr>
            <w:rFonts w:ascii="Trebuchet MS" w:hAnsi="Trebuchet MS"/>
            <w:b/>
            <w:bCs/>
            <w:color w:val="073763"/>
            <w:sz w:val="20"/>
            <w:szCs w:val="20"/>
          </w:rPr>
          <w:t>reads(</w:t>
        </w:r>
        <w:proofErr w:type="gramEnd"/>
        <w:r>
          <w:rPr>
            <w:rFonts w:ascii="Trebuchet MS" w:hAnsi="Trebuchet MS"/>
            <w:b/>
            <w:bCs/>
            <w:color w:val="073763"/>
            <w:sz w:val="20"/>
            <w:szCs w:val="20"/>
          </w:rPr>
          <w:t>get) and less writes(put) and need thread safety,</w:t>
        </w:r>
        <w:r>
          <w:rPr>
            <w:rFonts w:ascii="Trebuchet MS" w:hAnsi="Trebuchet MS"/>
            <w:color w:val="444444"/>
            <w:sz w:val="20"/>
            <w:szCs w:val="20"/>
          </w:rPr>
          <w:br/>
        </w:r>
        <w:r>
          <w:rPr>
            <w:rFonts w:ascii="Trebuchet MS" w:hAnsi="Trebuchet MS"/>
            <w:color w:val="444444"/>
            <w:sz w:val="20"/>
            <w:szCs w:val="20"/>
          </w:rPr>
          <w:br/>
        </w:r>
        <w:r>
          <w:rPr>
            <w:rFonts w:ascii="Trebuchet MS" w:hAnsi="Trebuchet MS"/>
            <w:b/>
            <w:bCs/>
            <w:color w:val="073763"/>
            <w:sz w:val="20"/>
            <w:szCs w:val="20"/>
          </w:rPr>
          <w:t xml:space="preserve">Can we use </w:t>
        </w:r>
        <w:proofErr w:type="spellStart"/>
        <w:r>
          <w:rPr>
            <w:rFonts w:ascii="Trebuchet MS" w:hAnsi="Trebuchet MS"/>
            <w:b/>
            <w:bCs/>
            <w:color w:val="073763"/>
            <w:sz w:val="20"/>
            <w:szCs w:val="20"/>
          </w:rPr>
          <w:t>Hashtable</w:t>
        </w:r>
        <w:proofErr w:type="spellEnd"/>
        <w:r>
          <w:rPr>
            <w:rFonts w:ascii="Trebuchet MS" w:hAnsi="Trebuchet MS"/>
            <w:b/>
            <w:bCs/>
            <w:color w:val="073763"/>
            <w:sz w:val="20"/>
            <w:szCs w:val="20"/>
          </w:rPr>
          <w:t xml:space="preserve"> in this scenario?</w:t>
        </w:r>
        <w:r>
          <w:rPr>
            <w:rFonts w:ascii="Trebuchet MS" w:hAnsi="Trebuchet MS"/>
            <w:color w:val="444444"/>
            <w:sz w:val="20"/>
            <w:szCs w:val="20"/>
          </w:rPr>
          <w:br/>
        </w:r>
        <w:r>
          <w:rPr>
            <w:rFonts w:ascii="Trebuchet MS" w:hAnsi="Trebuchet MS"/>
            <w:color w:val="073763"/>
            <w:sz w:val="20"/>
            <w:szCs w:val="20"/>
          </w:rPr>
          <w:lastRenderedPageBreak/>
          <w:t xml:space="preserve">No. </w:t>
        </w:r>
        <w:proofErr w:type="spellStart"/>
        <w:r>
          <w:rPr>
            <w:rFonts w:ascii="Trebuchet MS" w:hAnsi="Trebuchet MS"/>
            <w:color w:val="073763"/>
            <w:sz w:val="20"/>
            <w:szCs w:val="20"/>
          </w:rPr>
          <w:t>Hashtable</w:t>
        </w:r>
        <w:proofErr w:type="spellEnd"/>
        <w:r>
          <w:rPr>
            <w:rFonts w:ascii="Trebuchet MS" w:hAnsi="Trebuchet MS"/>
            <w:b/>
            <w:bCs/>
            <w:color w:val="073763"/>
            <w:sz w:val="20"/>
            <w:szCs w:val="20"/>
          </w:rPr>
          <w:t> </w:t>
        </w:r>
        <w:r>
          <w:rPr>
            <w:rFonts w:ascii="Trebuchet MS" w:hAnsi="Trebuchet MS"/>
            <w:color w:val="073763"/>
            <w:sz w:val="20"/>
            <w:szCs w:val="20"/>
          </w:rPr>
          <w:t xml:space="preserve">is thread safe but give poor performance in case of multiple thread reading from </w:t>
        </w:r>
        <w:proofErr w:type="spellStart"/>
        <w:r>
          <w:rPr>
            <w:rFonts w:ascii="Trebuchet MS" w:hAnsi="Trebuchet MS"/>
            <w:color w:val="073763"/>
            <w:sz w:val="20"/>
            <w:szCs w:val="20"/>
          </w:rPr>
          <w:t>hashtable</w:t>
        </w:r>
        <w:proofErr w:type="spellEnd"/>
        <w:r>
          <w:rPr>
            <w:rFonts w:ascii="Trebuchet MS" w:hAnsi="Trebuchet MS"/>
            <w:color w:val="073763"/>
            <w:sz w:val="20"/>
            <w:szCs w:val="20"/>
          </w:rPr>
          <w:t xml:space="preserve"> because </w:t>
        </w:r>
        <w:r w:rsidRPr="00E973CA">
          <w:rPr>
            <w:rFonts w:ascii="Trebuchet MS" w:hAnsi="Trebuchet MS"/>
            <w:color w:val="073763"/>
            <w:sz w:val="20"/>
            <w:szCs w:val="20"/>
            <w:highlight w:val="yellow"/>
          </w:rPr>
          <w:t xml:space="preserve">all methods of </w:t>
        </w:r>
        <w:proofErr w:type="spellStart"/>
        <w:r w:rsidRPr="00E973CA">
          <w:rPr>
            <w:rFonts w:ascii="Trebuchet MS" w:hAnsi="Trebuchet MS"/>
            <w:color w:val="073763"/>
            <w:sz w:val="20"/>
            <w:szCs w:val="20"/>
            <w:highlight w:val="yellow"/>
          </w:rPr>
          <w:t>Hashtable</w:t>
        </w:r>
        <w:proofErr w:type="spellEnd"/>
        <w:r w:rsidRPr="00E973CA">
          <w:rPr>
            <w:rFonts w:ascii="Trebuchet MS" w:hAnsi="Trebuchet MS"/>
            <w:color w:val="073763"/>
            <w:sz w:val="20"/>
            <w:szCs w:val="20"/>
            <w:highlight w:val="yellow"/>
          </w:rPr>
          <w:t xml:space="preserve"> including get() method is synchronized and due to which invo</w:t>
        </w:r>
      </w:ins>
      <w:r w:rsidR="00E64716">
        <w:rPr>
          <w:rFonts w:ascii="Trebuchet MS" w:hAnsi="Trebuchet MS"/>
          <w:color w:val="073763"/>
          <w:sz w:val="20"/>
          <w:szCs w:val="20"/>
          <w:highlight w:val="yellow"/>
        </w:rPr>
        <w:t>c</w:t>
      </w:r>
      <w:ins w:id="3" w:author="Unknown">
        <w:r w:rsidRPr="00E973CA">
          <w:rPr>
            <w:rFonts w:ascii="Trebuchet MS" w:hAnsi="Trebuchet MS"/>
            <w:color w:val="073763"/>
            <w:sz w:val="20"/>
            <w:szCs w:val="20"/>
            <w:highlight w:val="yellow"/>
          </w:rPr>
          <w:t xml:space="preserve">ation to any method has to wait until any other thread working on </w:t>
        </w:r>
        <w:proofErr w:type="spellStart"/>
        <w:r w:rsidRPr="00E973CA">
          <w:rPr>
            <w:rFonts w:ascii="Trebuchet MS" w:hAnsi="Trebuchet MS"/>
            <w:color w:val="073763"/>
            <w:sz w:val="20"/>
            <w:szCs w:val="20"/>
            <w:highlight w:val="yellow"/>
          </w:rPr>
          <w:t>hashtable</w:t>
        </w:r>
        <w:proofErr w:type="spellEnd"/>
        <w:r w:rsidRPr="00E973CA">
          <w:rPr>
            <w:rFonts w:ascii="Trebuchet MS" w:hAnsi="Trebuchet MS"/>
            <w:color w:val="073763"/>
            <w:sz w:val="20"/>
            <w:szCs w:val="20"/>
            <w:highlight w:val="yellow"/>
          </w:rPr>
          <w:t xml:space="preserve"> complete its operation(get, put etc).</w:t>
        </w:r>
        <w:r>
          <w:rPr>
            <w:rFonts w:ascii="Trebuchet MS" w:hAnsi="Trebuchet MS"/>
            <w:color w:val="073763"/>
            <w:sz w:val="20"/>
            <w:szCs w:val="20"/>
          </w:rPr>
          <w:br/>
        </w:r>
        <w:r>
          <w:rPr>
            <w:rFonts w:ascii="Trebuchet MS" w:hAnsi="Trebuchet MS"/>
            <w:color w:val="073763"/>
            <w:sz w:val="20"/>
            <w:szCs w:val="20"/>
          </w:rPr>
          <w:br/>
        </w:r>
        <w:r>
          <w:rPr>
            <w:rFonts w:ascii="Trebuchet MS" w:hAnsi="Trebuchet MS"/>
            <w:b/>
            <w:bCs/>
            <w:color w:val="073763"/>
            <w:sz w:val="20"/>
            <w:szCs w:val="20"/>
          </w:rPr>
          <w:t xml:space="preserve">Can we use </w:t>
        </w:r>
        <w:proofErr w:type="spellStart"/>
        <w:r>
          <w:rPr>
            <w:rFonts w:ascii="Trebuchet MS" w:hAnsi="Trebuchet MS"/>
            <w:b/>
            <w:bCs/>
            <w:color w:val="073763"/>
            <w:sz w:val="20"/>
            <w:szCs w:val="20"/>
          </w:rPr>
          <w:t>HashMap</w:t>
        </w:r>
        <w:proofErr w:type="spellEnd"/>
        <w:r>
          <w:rPr>
            <w:rFonts w:ascii="Trebuchet MS" w:hAnsi="Trebuchet MS"/>
            <w:b/>
            <w:bCs/>
            <w:color w:val="073763"/>
            <w:sz w:val="20"/>
            <w:szCs w:val="20"/>
          </w:rPr>
          <w:t xml:space="preserve"> in this scenario?</w:t>
        </w:r>
        <w:r>
          <w:rPr>
            <w:rFonts w:ascii="Trebuchet MS" w:hAnsi="Trebuchet MS"/>
            <w:color w:val="073763"/>
            <w:sz w:val="20"/>
            <w:szCs w:val="20"/>
          </w:rPr>
          <w:br/>
          <w:t xml:space="preserve">No. </w:t>
        </w:r>
        <w:proofErr w:type="spellStart"/>
        <w:r>
          <w:rPr>
            <w:rFonts w:ascii="Trebuchet MS" w:hAnsi="Trebuchet MS"/>
            <w:color w:val="073763"/>
            <w:sz w:val="20"/>
            <w:szCs w:val="20"/>
          </w:rPr>
          <w:t>Hashmap</w:t>
        </w:r>
        <w:proofErr w:type="spellEnd"/>
        <w:r>
          <w:rPr>
            <w:rFonts w:ascii="Trebuchet MS" w:hAnsi="Trebuchet MS"/>
            <w:color w:val="073763"/>
            <w:sz w:val="20"/>
            <w:szCs w:val="20"/>
          </w:rPr>
          <w:t xml:space="preserve"> will solve performance issue by giving parallel access to multiple threads reading </w:t>
        </w:r>
        <w:proofErr w:type="spellStart"/>
        <w:r>
          <w:rPr>
            <w:rFonts w:ascii="Trebuchet MS" w:hAnsi="Trebuchet MS"/>
            <w:color w:val="073763"/>
            <w:sz w:val="20"/>
            <w:szCs w:val="20"/>
          </w:rPr>
          <w:t>hashmap</w:t>
        </w:r>
        <w:proofErr w:type="spellEnd"/>
        <w:r>
          <w:rPr>
            <w:rFonts w:ascii="Trebuchet MS" w:hAnsi="Trebuchet MS"/>
            <w:color w:val="073763"/>
            <w:sz w:val="20"/>
            <w:szCs w:val="20"/>
          </w:rPr>
          <w:t xml:space="preserve"> simultaneously.</w:t>
        </w:r>
        <w:r>
          <w:rPr>
            <w:rFonts w:ascii="Trebuchet MS" w:hAnsi="Trebuchet MS"/>
            <w:color w:val="073763"/>
            <w:sz w:val="20"/>
            <w:szCs w:val="20"/>
          </w:rPr>
          <w:br/>
          <w:t xml:space="preserve">But </w:t>
        </w:r>
        <w:proofErr w:type="spellStart"/>
        <w:r>
          <w:rPr>
            <w:rFonts w:ascii="Trebuchet MS" w:hAnsi="Trebuchet MS"/>
            <w:color w:val="073763"/>
            <w:sz w:val="20"/>
            <w:szCs w:val="20"/>
          </w:rPr>
          <w:t>Hashmap</w:t>
        </w:r>
        <w:proofErr w:type="spellEnd"/>
        <w:r>
          <w:rPr>
            <w:rFonts w:ascii="Trebuchet MS" w:hAnsi="Trebuchet MS"/>
            <w:color w:val="073763"/>
            <w:sz w:val="20"/>
            <w:szCs w:val="20"/>
          </w:rPr>
          <w:t xml:space="preserve"> is not thread safe, so what will happen if one thread tries to put data and requires Rehashing and at same time other thread tries to read data from </w:t>
        </w:r>
        <w:proofErr w:type="spellStart"/>
        <w:r>
          <w:rPr>
            <w:rFonts w:ascii="Trebuchet MS" w:hAnsi="Trebuchet MS"/>
            <w:color w:val="073763"/>
            <w:sz w:val="20"/>
            <w:szCs w:val="20"/>
          </w:rPr>
          <w:t>hashmap</w:t>
        </w:r>
        <w:proofErr w:type="spellEnd"/>
        <w:r>
          <w:rPr>
            <w:rFonts w:ascii="Trebuchet MS" w:hAnsi="Trebuchet MS"/>
            <w:color w:val="073763"/>
            <w:sz w:val="20"/>
            <w:szCs w:val="20"/>
          </w:rPr>
          <w:t xml:space="preserve">, </w:t>
        </w:r>
        <w:proofErr w:type="gramStart"/>
        <w:r>
          <w:rPr>
            <w:rFonts w:ascii="Trebuchet MS" w:hAnsi="Trebuchet MS"/>
            <w:color w:val="073763"/>
            <w:sz w:val="20"/>
            <w:szCs w:val="20"/>
          </w:rPr>
          <w:t>It</w:t>
        </w:r>
        <w:proofErr w:type="gramEnd"/>
        <w:r>
          <w:rPr>
            <w:rFonts w:ascii="Trebuchet MS" w:hAnsi="Trebuchet MS"/>
            <w:color w:val="073763"/>
            <w:sz w:val="20"/>
            <w:szCs w:val="20"/>
          </w:rPr>
          <w:t xml:space="preserve"> will go in infinite loop.</w:t>
        </w:r>
        <w:r>
          <w:rPr>
            <w:rFonts w:ascii="Trebuchet MS" w:hAnsi="Trebuchet MS"/>
            <w:color w:val="444444"/>
            <w:sz w:val="20"/>
            <w:szCs w:val="20"/>
          </w:rPr>
          <w:br/>
        </w:r>
        <w:r>
          <w:rPr>
            <w:rFonts w:ascii="Trebuchet MS" w:hAnsi="Trebuchet MS"/>
            <w:b/>
            <w:bCs/>
            <w:color w:val="073763"/>
            <w:sz w:val="20"/>
            <w:szCs w:val="20"/>
          </w:rPr>
          <w:t>Infinite loop problem discussed in detail: </w:t>
        </w:r>
        <w:r>
          <w:rPr>
            <w:rFonts w:ascii="Trebuchet MS" w:hAnsi="Trebuchet MS"/>
            <w:b/>
            <w:bCs/>
            <w:color w:val="073763"/>
            <w:sz w:val="20"/>
            <w:szCs w:val="20"/>
          </w:rPr>
          <w:fldChar w:fldCharType="begin"/>
        </w:r>
        <w:r>
          <w:rPr>
            <w:rFonts w:ascii="Trebuchet MS" w:hAnsi="Trebuchet MS"/>
            <w:b/>
            <w:bCs/>
            <w:color w:val="073763"/>
            <w:sz w:val="20"/>
            <w:szCs w:val="20"/>
          </w:rPr>
          <w:instrText xml:space="preserve"> HYPERLINK "http://javabypatel.blogspot.in/2016/01/infinite-loop-in-hashmap.html" \t "_blank" </w:instrText>
        </w:r>
        <w:r>
          <w:rPr>
            <w:rFonts w:ascii="Trebuchet MS" w:hAnsi="Trebuchet MS"/>
            <w:b/>
            <w:bCs/>
            <w:color w:val="073763"/>
            <w:sz w:val="20"/>
            <w:szCs w:val="20"/>
          </w:rPr>
          <w:fldChar w:fldCharType="separate"/>
        </w:r>
        <w:r>
          <w:rPr>
            <w:rStyle w:val="Hyperlink"/>
            <w:rFonts w:ascii="Trebuchet MS" w:hAnsi="Trebuchet MS"/>
            <w:b/>
            <w:bCs/>
            <w:color w:val="0088B2"/>
            <w:sz w:val="20"/>
            <w:szCs w:val="20"/>
          </w:rPr>
          <w:t xml:space="preserve">Infinite loop in </w:t>
        </w:r>
        <w:proofErr w:type="spellStart"/>
        <w:r>
          <w:rPr>
            <w:rStyle w:val="Hyperlink"/>
            <w:rFonts w:ascii="Trebuchet MS" w:hAnsi="Trebuchet MS"/>
            <w:b/>
            <w:bCs/>
            <w:color w:val="0088B2"/>
            <w:sz w:val="20"/>
            <w:szCs w:val="20"/>
          </w:rPr>
          <w:t>HashMap</w:t>
        </w:r>
        <w:proofErr w:type="spellEnd"/>
        <w:r>
          <w:rPr>
            <w:rFonts w:ascii="Trebuchet MS" w:hAnsi="Trebuchet MS"/>
            <w:b/>
            <w:bCs/>
            <w:color w:val="073763"/>
            <w:sz w:val="20"/>
            <w:szCs w:val="20"/>
          </w:rPr>
          <w:fldChar w:fldCharType="end"/>
        </w:r>
        <w:r>
          <w:rPr>
            <w:rFonts w:ascii="Trebuchet MS" w:hAnsi="Trebuchet MS"/>
            <w:color w:val="444444"/>
            <w:sz w:val="20"/>
            <w:szCs w:val="20"/>
          </w:rPr>
          <w:br/>
        </w:r>
        <w:r>
          <w:rPr>
            <w:rFonts w:ascii="Trebuchet MS" w:hAnsi="Trebuchet MS"/>
            <w:b/>
            <w:bCs/>
            <w:color w:val="073763"/>
            <w:sz w:val="20"/>
            <w:szCs w:val="20"/>
          </w:rPr>
          <w:t> </w:t>
        </w:r>
        <w:r>
          <w:rPr>
            <w:rFonts w:ascii="Trebuchet MS" w:hAnsi="Trebuchet MS"/>
            <w:color w:val="073763"/>
            <w:sz w:val="20"/>
            <w:szCs w:val="20"/>
          </w:rPr>
          <w:br/>
        </w:r>
        <w:r>
          <w:rPr>
            <w:rFonts w:ascii="Trebuchet MS" w:hAnsi="Trebuchet MS"/>
            <w:color w:val="073763"/>
            <w:sz w:val="20"/>
            <w:szCs w:val="20"/>
          </w:rPr>
          <w:br/>
        </w:r>
        <w:proofErr w:type="spellStart"/>
        <w:r>
          <w:rPr>
            <w:rFonts w:ascii="Trebuchet MS" w:hAnsi="Trebuchet MS"/>
            <w:b/>
            <w:bCs/>
            <w:color w:val="073763"/>
            <w:sz w:val="20"/>
            <w:szCs w:val="20"/>
          </w:rPr>
          <w:t>ConcurrentHashMap</w:t>
        </w:r>
        <w:proofErr w:type="spellEnd"/>
        <w:r>
          <w:rPr>
            <w:rFonts w:ascii="Trebuchet MS" w:hAnsi="Trebuchet MS"/>
            <w:b/>
            <w:bCs/>
            <w:color w:val="073763"/>
            <w:sz w:val="20"/>
            <w:szCs w:val="20"/>
          </w:rPr>
          <w:t xml:space="preserve"> combines good features of </w:t>
        </w:r>
        <w:proofErr w:type="spellStart"/>
        <w:r>
          <w:rPr>
            <w:rFonts w:ascii="Trebuchet MS" w:hAnsi="Trebuchet MS"/>
            <w:b/>
            <w:bCs/>
            <w:color w:val="073763"/>
            <w:sz w:val="20"/>
            <w:szCs w:val="20"/>
          </w:rPr>
          <w:t>hashmap</w:t>
        </w:r>
        <w:proofErr w:type="spellEnd"/>
        <w:r>
          <w:rPr>
            <w:rFonts w:ascii="Trebuchet MS" w:hAnsi="Trebuchet MS"/>
            <w:b/>
            <w:bCs/>
            <w:color w:val="073763"/>
            <w:sz w:val="20"/>
            <w:szCs w:val="20"/>
          </w:rPr>
          <w:t xml:space="preserve"> and </w:t>
        </w:r>
        <w:proofErr w:type="spellStart"/>
        <w:r>
          <w:rPr>
            <w:rFonts w:ascii="Trebuchet MS" w:hAnsi="Trebuchet MS"/>
            <w:b/>
            <w:bCs/>
            <w:color w:val="073763"/>
            <w:sz w:val="20"/>
            <w:szCs w:val="20"/>
          </w:rPr>
          <w:t>hashtable</w:t>
        </w:r>
        <w:proofErr w:type="spellEnd"/>
        <w:r>
          <w:rPr>
            <w:rFonts w:ascii="Trebuchet MS" w:hAnsi="Trebuchet MS"/>
            <w:b/>
            <w:bCs/>
            <w:color w:val="073763"/>
            <w:sz w:val="20"/>
            <w:szCs w:val="20"/>
          </w:rPr>
          <w:t xml:space="preserve"> and solves performance and thread safety problem nicely.</w:t>
        </w:r>
      </w:ins>
    </w:p>
    <w:p w:rsidR="00AA2C48" w:rsidRDefault="00AA2C48" w:rsidP="00AA2C48">
      <w:pPr>
        <w:spacing w:after="0" w:line="432" w:lineRule="atLeast"/>
        <w:rPr>
          <w:ins w:id="4" w:author="Unknown"/>
          <w:rFonts w:ascii="Trebuchet MS" w:hAnsi="Trebuchet MS"/>
          <w:color w:val="444444"/>
          <w:sz w:val="20"/>
          <w:szCs w:val="20"/>
        </w:rPr>
      </w:pPr>
      <w:ins w:id="5" w:author="Unknown">
        <w:r>
          <w:rPr>
            <w:rFonts w:ascii="Trebuchet MS" w:hAnsi="Trebuchet MS"/>
            <w:color w:val="444444"/>
            <w:sz w:val="20"/>
            <w:szCs w:val="20"/>
          </w:rPr>
          <w:pict>
            <v:rect id="_x0000_i1027" style="width:0;height:1.5pt" o:hralign="center" o:hrstd="t" o:hr="t" fillcolor="#a0a0a0" stroked="f"/>
          </w:pict>
        </w:r>
      </w:ins>
    </w:p>
    <w:p w:rsidR="00AA2C48" w:rsidRDefault="00AA2C48" w:rsidP="00AA2C48">
      <w:pPr>
        <w:pStyle w:val="Heading3"/>
        <w:spacing w:line="432" w:lineRule="atLeast"/>
        <w:rPr>
          <w:ins w:id="6" w:author="Unknown"/>
          <w:rFonts w:ascii="Trebuchet MS" w:hAnsi="Trebuchet MS"/>
          <w:color w:val="444444"/>
          <w:sz w:val="27"/>
          <w:szCs w:val="27"/>
        </w:rPr>
      </w:pPr>
      <w:proofErr w:type="gramStart"/>
      <w:ins w:id="7" w:author="Unknown">
        <w:r>
          <w:rPr>
            <w:rFonts w:ascii="Trebuchet MS" w:hAnsi="Trebuchet MS"/>
            <w:color w:val="0B5394"/>
          </w:rPr>
          <w:t>Question 2.</w:t>
        </w:r>
        <w:proofErr w:type="gramEnd"/>
        <w:r>
          <w:rPr>
            <w:rFonts w:ascii="Trebuchet MS" w:hAnsi="Trebuchet MS"/>
            <w:color w:val="0B5394"/>
          </w:rPr>
          <w:t> </w:t>
        </w:r>
        <w:r>
          <w:rPr>
            <w:rFonts w:ascii="Trebuchet MS" w:hAnsi="Trebuchet MS"/>
            <w:color w:val="444444"/>
          </w:rPr>
          <w:t> </w:t>
        </w:r>
        <w:proofErr w:type="spellStart"/>
        <w:r>
          <w:rPr>
            <w:rFonts w:ascii="Trebuchet MS" w:hAnsi="Trebuchet MS"/>
            <w:color w:val="0B5394"/>
          </w:rPr>
          <w:t>HashMap</w:t>
        </w:r>
        <w:proofErr w:type="spellEnd"/>
        <w:r>
          <w:rPr>
            <w:rFonts w:ascii="Trebuchet MS" w:hAnsi="Trebuchet MS"/>
            <w:color w:val="0B5394"/>
          </w:rPr>
          <w:t xml:space="preserve"> and </w:t>
        </w:r>
        <w:proofErr w:type="spellStart"/>
        <w:r>
          <w:rPr>
            <w:rFonts w:ascii="Trebuchet MS" w:hAnsi="Trebuchet MS"/>
            <w:color w:val="0B5394"/>
          </w:rPr>
          <w:t>Hashtable</w:t>
        </w:r>
        <w:proofErr w:type="spellEnd"/>
        <w:r>
          <w:rPr>
            <w:rFonts w:ascii="Trebuchet MS" w:hAnsi="Trebuchet MS"/>
            <w:color w:val="0B5394"/>
          </w:rPr>
          <w:t xml:space="preserve"> uses Array and </w:t>
        </w:r>
        <w:proofErr w:type="spellStart"/>
        <w:r>
          <w:rPr>
            <w:rFonts w:ascii="Trebuchet MS" w:hAnsi="Trebuchet MS"/>
            <w:color w:val="0B5394"/>
          </w:rPr>
          <w:t>Linkedlist</w:t>
        </w:r>
        <w:proofErr w:type="spellEnd"/>
        <w:r>
          <w:rPr>
            <w:rFonts w:ascii="Trebuchet MS" w:hAnsi="Trebuchet MS"/>
            <w:color w:val="0B5394"/>
          </w:rPr>
          <w:t xml:space="preserve"> as </w:t>
        </w:r>
        <w:proofErr w:type="spellStart"/>
        <w:r>
          <w:rPr>
            <w:rFonts w:ascii="Trebuchet MS" w:hAnsi="Trebuchet MS"/>
            <w:color w:val="0B5394"/>
          </w:rPr>
          <w:t>datastructure</w:t>
        </w:r>
        <w:proofErr w:type="spellEnd"/>
        <w:r>
          <w:rPr>
            <w:rFonts w:ascii="Trebuchet MS" w:hAnsi="Trebuchet MS"/>
            <w:color w:val="0B5394"/>
          </w:rPr>
          <w:t xml:space="preserve"> to store </w:t>
        </w:r>
        <w:proofErr w:type="gramStart"/>
        <w:r>
          <w:rPr>
            <w:rFonts w:ascii="Trebuchet MS" w:hAnsi="Trebuchet MS"/>
            <w:color w:val="0B5394"/>
          </w:rPr>
          <w:t>data,</w:t>
        </w:r>
        <w:proofErr w:type="gramEnd"/>
        <w:r>
          <w:rPr>
            <w:rFonts w:ascii="Trebuchet MS" w:hAnsi="Trebuchet MS"/>
            <w:color w:val="0B5394"/>
          </w:rPr>
          <w:t xml:space="preserve"> How is it different in </w:t>
        </w:r>
        <w:proofErr w:type="spellStart"/>
        <w:r>
          <w:rPr>
            <w:rFonts w:ascii="Trebuchet MS" w:hAnsi="Trebuchet MS"/>
            <w:color w:val="0B5394"/>
          </w:rPr>
          <w:t>ConcurrentHashMap</w:t>
        </w:r>
        <w:proofErr w:type="spellEnd"/>
        <w:r>
          <w:rPr>
            <w:rFonts w:ascii="Trebuchet MS" w:hAnsi="Trebuchet MS"/>
            <w:color w:val="0B5394"/>
          </w:rPr>
          <w:t>?</w:t>
        </w:r>
      </w:ins>
    </w:p>
    <w:p w:rsidR="00AA2C48" w:rsidRDefault="00AA2C48" w:rsidP="00AA2C48">
      <w:pPr>
        <w:spacing w:line="432" w:lineRule="atLeast"/>
        <w:rPr>
          <w:ins w:id="8" w:author="Unknown"/>
          <w:rFonts w:ascii="Trebuchet MS" w:hAnsi="Trebuchet MS"/>
          <w:color w:val="444444"/>
          <w:sz w:val="20"/>
          <w:szCs w:val="20"/>
        </w:rPr>
      </w:pPr>
      <w:ins w:id="9" w:author="Unknown">
        <w:r>
          <w:rPr>
            <w:rFonts w:ascii="Trebuchet MS" w:hAnsi="Trebuchet MS"/>
            <w:color w:val="073763"/>
            <w:sz w:val="20"/>
            <w:szCs w:val="20"/>
          </w:rPr>
          <w:t xml:space="preserve">If you are not familiar with </w:t>
        </w:r>
        <w:proofErr w:type="spellStart"/>
        <w:r>
          <w:rPr>
            <w:rFonts w:ascii="Trebuchet MS" w:hAnsi="Trebuchet MS"/>
            <w:color w:val="073763"/>
            <w:sz w:val="20"/>
            <w:szCs w:val="20"/>
          </w:rPr>
          <w:t>HashMap</w:t>
        </w:r>
        <w:proofErr w:type="spellEnd"/>
        <w:r>
          <w:rPr>
            <w:rFonts w:ascii="Trebuchet MS" w:hAnsi="Trebuchet MS"/>
            <w:color w:val="073763"/>
            <w:sz w:val="20"/>
            <w:szCs w:val="20"/>
          </w:rPr>
          <w:t xml:space="preserve"> and </w:t>
        </w:r>
        <w:proofErr w:type="spellStart"/>
        <w:r>
          <w:rPr>
            <w:rFonts w:ascii="Trebuchet MS" w:hAnsi="Trebuchet MS"/>
            <w:color w:val="073763"/>
            <w:sz w:val="20"/>
            <w:szCs w:val="20"/>
          </w:rPr>
          <w:t>Hashtable</w:t>
        </w:r>
        <w:proofErr w:type="spellEnd"/>
        <w:r>
          <w:rPr>
            <w:rFonts w:ascii="Trebuchet MS" w:hAnsi="Trebuchet MS"/>
            <w:color w:val="073763"/>
            <w:sz w:val="20"/>
            <w:szCs w:val="20"/>
          </w:rPr>
          <w:t>, Please go through it first</w:t>
        </w:r>
        <w:proofErr w:type="gramStart"/>
        <w:r>
          <w:rPr>
            <w:rFonts w:ascii="Trebuchet MS" w:hAnsi="Trebuchet MS"/>
            <w:color w:val="444444"/>
            <w:sz w:val="20"/>
            <w:szCs w:val="20"/>
          </w:rPr>
          <w:t>:</w:t>
        </w:r>
        <w:proofErr w:type="gramEnd"/>
        <w:r>
          <w:rPr>
            <w:rFonts w:ascii="Trebuchet MS" w:hAnsi="Trebuchet MS"/>
            <w:color w:val="444444"/>
            <w:sz w:val="20"/>
            <w:szCs w:val="20"/>
          </w:rPr>
          <w:br/>
        </w:r>
        <w:r>
          <w:rPr>
            <w:rFonts w:ascii="Trebuchet MS" w:hAnsi="Trebuchet MS"/>
            <w:color w:val="444444"/>
            <w:sz w:val="20"/>
            <w:szCs w:val="20"/>
          </w:rPr>
          <w:fldChar w:fldCharType="begin"/>
        </w:r>
        <w:r>
          <w:rPr>
            <w:rFonts w:ascii="Trebuchet MS" w:hAnsi="Trebuchet MS"/>
            <w:color w:val="444444"/>
            <w:sz w:val="20"/>
            <w:szCs w:val="20"/>
          </w:rPr>
          <w:instrText xml:space="preserve"> HYPERLINK "http://javabypatel.blogspot.in/2015/09/hashmap-data-structure-and-hashcode.html" \t "_blank" </w:instrText>
        </w:r>
        <w:r>
          <w:rPr>
            <w:rFonts w:ascii="Trebuchet MS" w:hAnsi="Trebuchet MS"/>
            <w:color w:val="444444"/>
            <w:sz w:val="20"/>
            <w:szCs w:val="20"/>
          </w:rPr>
          <w:fldChar w:fldCharType="separate"/>
        </w:r>
        <w:r>
          <w:rPr>
            <w:rStyle w:val="Hyperlink"/>
            <w:rFonts w:ascii="Trebuchet MS" w:hAnsi="Trebuchet MS"/>
            <w:color w:val="0088B2"/>
            <w:sz w:val="20"/>
            <w:szCs w:val="20"/>
          </w:rPr>
          <w:t xml:space="preserve">How </w:t>
        </w:r>
        <w:proofErr w:type="spellStart"/>
        <w:r>
          <w:rPr>
            <w:rStyle w:val="Hyperlink"/>
            <w:rFonts w:ascii="Trebuchet MS" w:hAnsi="Trebuchet MS"/>
            <w:color w:val="0088B2"/>
            <w:sz w:val="20"/>
            <w:szCs w:val="20"/>
          </w:rPr>
          <w:t>HashMap</w:t>
        </w:r>
        <w:proofErr w:type="spellEnd"/>
        <w:r>
          <w:rPr>
            <w:rStyle w:val="Hyperlink"/>
            <w:rFonts w:ascii="Trebuchet MS" w:hAnsi="Trebuchet MS"/>
            <w:color w:val="0088B2"/>
            <w:sz w:val="20"/>
            <w:szCs w:val="20"/>
          </w:rPr>
          <w:t xml:space="preserve"> works</w:t>
        </w:r>
        <w:r>
          <w:rPr>
            <w:rFonts w:ascii="Trebuchet MS" w:hAnsi="Trebuchet MS"/>
            <w:color w:val="444444"/>
            <w:sz w:val="20"/>
            <w:szCs w:val="20"/>
          </w:rPr>
          <w:fldChar w:fldCharType="end"/>
        </w:r>
        <w:r>
          <w:rPr>
            <w:rFonts w:ascii="Trebuchet MS" w:hAnsi="Trebuchet MS"/>
            <w:color w:val="444444"/>
            <w:sz w:val="20"/>
            <w:szCs w:val="20"/>
          </w:rPr>
          <w:t> </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rPr>
          <w:t xml:space="preserve">Below diagram shows how </w:t>
        </w:r>
        <w:proofErr w:type="spellStart"/>
        <w:r>
          <w:rPr>
            <w:rFonts w:ascii="Trebuchet MS" w:hAnsi="Trebuchet MS"/>
            <w:color w:val="073763"/>
            <w:sz w:val="20"/>
            <w:szCs w:val="20"/>
          </w:rPr>
          <w:t>hashtable</w:t>
        </w:r>
        <w:proofErr w:type="spellEnd"/>
        <w:r>
          <w:rPr>
            <w:rFonts w:ascii="Trebuchet MS" w:hAnsi="Trebuchet MS"/>
            <w:color w:val="073763"/>
            <w:sz w:val="20"/>
            <w:szCs w:val="20"/>
          </w:rPr>
          <w:t>/</w:t>
        </w:r>
        <w:proofErr w:type="spellStart"/>
        <w:r>
          <w:rPr>
            <w:rFonts w:ascii="Trebuchet MS" w:hAnsi="Trebuchet MS"/>
            <w:color w:val="073763"/>
            <w:sz w:val="20"/>
            <w:szCs w:val="20"/>
          </w:rPr>
          <w:t>hashmap</w:t>
        </w:r>
        <w:proofErr w:type="spellEnd"/>
        <w:r>
          <w:rPr>
            <w:rFonts w:ascii="Trebuchet MS" w:hAnsi="Trebuchet MS"/>
            <w:color w:val="073763"/>
            <w:sz w:val="20"/>
            <w:szCs w:val="20"/>
          </w:rPr>
          <w:t xml:space="preserve"> look like,</w:t>
        </w:r>
      </w:ins>
    </w:p>
    <w:p w:rsidR="00AA2C48" w:rsidRDefault="00AA2C48" w:rsidP="00AA2C48">
      <w:pPr>
        <w:spacing w:line="432" w:lineRule="atLeast"/>
        <w:jc w:val="center"/>
        <w:rPr>
          <w:ins w:id="10" w:author="Unknown"/>
          <w:rFonts w:ascii="Trebuchet MS" w:hAnsi="Trebuchet MS"/>
          <w:color w:val="444444"/>
          <w:sz w:val="20"/>
          <w:szCs w:val="20"/>
        </w:rPr>
      </w:pPr>
      <w:r>
        <w:rPr>
          <w:rFonts w:ascii="Trebuchet MS" w:hAnsi="Trebuchet MS"/>
          <w:noProof/>
          <w:color w:val="0088B2"/>
          <w:sz w:val="20"/>
          <w:szCs w:val="20"/>
        </w:rPr>
        <w:drawing>
          <wp:inline distT="0" distB="0" distL="0" distR="0">
            <wp:extent cx="3810000" cy="1733550"/>
            <wp:effectExtent l="19050" t="0" r="0" b="0"/>
            <wp:docPr id="4" name="Picture 4" descr="https://2.bp.blogspot.com/-9JEpgm-_nVw/V-pS4HnlajI/AAAAAAAABPE/p3t6GfbM4hsYrJvRhbs0u2Y8yrCu8-4tACLcB/s400/hashmap-internal-structure.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9JEpgm-_nVw/V-pS4HnlajI/AAAAAAAABPE/p3t6GfbM4hsYrJvRhbs0u2Y8yrCu8-4tACLcB/s400/hashmap-internal-structure.png">
                      <a:hlinkClick r:id="rId42"/>
                    </pic:cNvPr>
                    <pic:cNvPicPr>
                      <a:picLocks noChangeAspect="1" noChangeArrowheads="1"/>
                    </pic:cNvPicPr>
                  </pic:nvPicPr>
                  <pic:blipFill>
                    <a:blip r:embed="rId43"/>
                    <a:srcRect/>
                    <a:stretch>
                      <a:fillRect/>
                    </a:stretch>
                  </pic:blipFill>
                  <pic:spPr bwMode="auto">
                    <a:xfrm>
                      <a:off x="0" y="0"/>
                      <a:ext cx="3810000" cy="1733550"/>
                    </a:xfrm>
                    <a:prstGeom prst="rect">
                      <a:avLst/>
                    </a:prstGeom>
                    <a:noFill/>
                    <a:ln w="9525">
                      <a:noFill/>
                      <a:miter lim="800000"/>
                      <a:headEnd/>
                      <a:tailEnd/>
                    </a:ln>
                  </pic:spPr>
                </pic:pic>
              </a:graphicData>
            </a:graphic>
          </wp:inline>
        </w:drawing>
      </w:r>
    </w:p>
    <w:p w:rsidR="00AA2C48" w:rsidRDefault="00AA2C48" w:rsidP="00AA2C48">
      <w:pPr>
        <w:spacing w:line="432" w:lineRule="atLeast"/>
        <w:rPr>
          <w:ins w:id="11" w:author="Unknown"/>
          <w:rFonts w:ascii="Trebuchet MS" w:hAnsi="Trebuchet MS"/>
          <w:color w:val="444444"/>
          <w:sz w:val="20"/>
          <w:szCs w:val="20"/>
        </w:rPr>
      </w:pPr>
      <w:ins w:id="12" w:author="Unknown">
        <w:r>
          <w:rPr>
            <w:rFonts w:ascii="Trebuchet MS" w:hAnsi="Trebuchet MS"/>
            <w:color w:val="444444"/>
            <w:sz w:val="20"/>
            <w:szCs w:val="20"/>
          </w:rPr>
          <w:lastRenderedPageBreak/>
          <w:br/>
        </w:r>
        <w:proofErr w:type="spellStart"/>
        <w:r>
          <w:rPr>
            <w:rFonts w:ascii="Trebuchet MS" w:hAnsi="Trebuchet MS"/>
            <w:color w:val="073763"/>
            <w:sz w:val="20"/>
            <w:szCs w:val="20"/>
          </w:rPr>
          <w:t>ConcurrentHashMap</w:t>
        </w:r>
        <w:proofErr w:type="spellEnd"/>
        <w:r>
          <w:rPr>
            <w:rFonts w:ascii="Trebuchet MS" w:hAnsi="Trebuchet MS"/>
            <w:color w:val="073763"/>
            <w:sz w:val="20"/>
            <w:szCs w:val="20"/>
          </w:rPr>
          <w:t xml:space="preserve"> added one Array on top of it and each index of this additional array represents complete </w:t>
        </w:r>
        <w:proofErr w:type="spellStart"/>
        <w:r>
          <w:rPr>
            <w:rFonts w:ascii="Trebuchet MS" w:hAnsi="Trebuchet MS"/>
            <w:color w:val="073763"/>
            <w:sz w:val="20"/>
            <w:szCs w:val="20"/>
          </w:rPr>
          <w:t>HashMap</w:t>
        </w:r>
        <w:proofErr w:type="spellEnd"/>
        <w:r>
          <w:rPr>
            <w:rFonts w:ascii="Trebuchet MS" w:hAnsi="Trebuchet MS"/>
            <w:color w:val="073763"/>
            <w:sz w:val="20"/>
            <w:szCs w:val="20"/>
          </w:rPr>
          <w:t xml:space="preserve">. Additional array is called Segment in </w:t>
        </w:r>
        <w:proofErr w:type="spellStart"/>
        <w:r>
          <w:rPr>
            <w:rFonts w:ascii="Trebuchet MS" w:hAnsi="Trebuchet MS"/>
            <w:color w:val="073763"/>
            <w:sz w:val="20"/>
            <w:szCs w:val="20"/>
          </w:rPr>
          <w:t>ConcurrentHashMap</w:t>
        </w:r>
        <w:proofErr w:type="spellEnd"/>
        <w:r>
          <w:rPr>
            <w:rFonts w:ascii="Trebuchet MS" w:hAnsi="Trebuchet MS"/>
            <w:color w:val="073763"/>
            <w:sz w:val="20"/>
            <w:szCs w:val="20"/>
          </w:rPr>
          <w:t>.</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rPr>
          <w:t xml:space="preserve">Architecture of </w:t>
        </w:r>
        <w:proofErr w:type="spellStart"/>
        <w:r>
          <w:rPr>
            <w:rFonts w:ascii="Trebuchet MS" w:hAnsi="Trebuchet MS"/>
            <w:color w:val="073763"/>
            <w:sz w:val="20"/>
            <w:szCs w:val="20"/>
          </w:rPr>
          <w:t>ConcurrentHashMap</w:t>
        </w:r>
        <w:proofErr w:type="spellEnd"/>
        <w:r>
          <w:rPr>
            <w:rFonts w:ascii="Trebuchet MS" w:hAnsi="Trebuchet MS"/>
            <w:color w:val="073763"/>
            <w:sz w:val="20"/>
            <w:szCs w:val="20"/>
          </w:rPr>
          <w:t xml:space="preserve"> looks like below,</w:t>
        </w:r>
      </w:ins>
    </w:p>
    <w:p w:rsidR="00AA2C48" w:rsidRDefault="00AA2C48" w:rsidP="00AA2C48">
      <w:pPr>
        <w:spacing w:line="432" w:lineRule="atLeast"/>
        <w:jc w:val="center"/>
        <w:rPr>
          <w:ins w:id="13" w:author="Unknown"/>
          <w:rFonts w:ascii="Trebuchet MS" w:hAnsi="Trebuchet MS"/>
          <w:color w:val="444444"/>
          <w:sz w:val="20"/>
          <w:szCs w:val="20"/>
        </w:rPr>
      </w:pPr>
      <w:r>
        <w:rPr>
          <w:rFonts w:ascii="Trebuchet MS" w:hAnsi="Trebuchet MS"/>
          <w:noProof/>
          <w:color w:val="0088B2"/>
          <w:sz w:val="20"/>
          <w:szCs w:val="20"/>
        </w:rPr>
        <w:drawing>
          <wp:inline distT="0" distB="0" distL="0" distR="0">
            <wp:extent cx="6096000" cy="2057400"/>
            <wp:effectExtent l="19050" t="0" r="0" b="0"/>
            <wp:docPr id="5" name="Picture 5" descr="https://4.bp.blogspot.com/-1W2vuBYf740/V-pnAFenccI/AAAAAAAABPU/lKSaVIfAzpMmrpRanTydHXSAA5uhC_p7wCLcB/s640/consurrenthashmap-internal-structure.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1W2vuBYf740/V-pnAFenccI/AAAAAAAABPU/lKSaVIfAzpMmrpRanTydHXSAA5uhC_p7wCLcB/s640/consurrenthashmap-internal-structure.png">
                      <a:hlinkClick r:id="rId44"/>
                    </pic:cNvPr>
                    <pic:cNvPicPr>
                      <a:picLocks noChangeAspect="1" noChangeArrowheads="1"/>
                    </pic:cNvPicPr>
                  </pic:nvPicPr>
                  <pic:blipFill>
                    <a:blip r:embed="rId45"/>
                    <a:srcRect/>
                    <a:stretch>
                      <a:fillRect/>
                    </a:stretch>
                  </pic:blipFill>
                  <pic:spPr bwMode="auto">
                    <a:xfrm>
                      <a:off x="0" y="0"/>
                      <a:ext cx="6096000" cy="2057400"/>
                    </a:xfrm>
                    <a:prstGeom prst="rect">
                      <a:avLst/>
                    </a:prstGeom>
                    <a:noFill/>
                    <a:ln w="9525">
                      <a:noFill/>
                      <a:miter lim="800000"/>
                      <a:headEnd/>
                      <a:tailEnd/>
                    </a:ln>
                  </pic:spPr>
                </pic:pic>
              </a:graphicData>
            </a:graphic>
          </wp:inline>
        </w:drawing>
      </w:r>
    </w:p>
    <w:p w:rsidR="00AA2C48" w:rsidRDefault="00AA2C48" w:rsidP="00AA2C48">
      <w:pPr>
        <w:spacing w:line="432" w:lineRule="atLeast"/>
        <w:rPr>
          <w:ins w:id="14" w:author="Unknown"/>
          <w:rFonts w:ascii="Trebuchet MS" w:hAnsi="Trebuchet MS"/>
          <w:color w:val="444444"/>
          <w:sz w:val="20"/>
          <w:szCs w:val="20"/>
        </w:rPr>
      </w:pPr>
      <w:ins w:id="15" w:author="Unknown">
        <w:r>
          <w:rPr>
            <w:rFonts w:ascii="Trebuchet MS" w:hAnsi="Trebuchet MS"/>
            <w:color w:val="073763"/>
            <w:sz w:val="20"/>
            <w:szCs w:val="20"/>
          </w:rPr>
          <w:br/>
        </w:r>
        <w:r>
          <w:rPr>
            <w:rFonts w:ascii="Trebuchet MS" w:hAnsi="Trebuchet MS"/>
            <w:color w:val="444444"/>
            <w:sz w:val="20"/>
            <w:szCs w:val="20"/>
          </w:rPr>
          <w:br/>
        </w:r>
        <w:r>
          <w:rPr>
            <w:rFonts w:ascii="Trebuchet MS" w:hAnsi="Trebuchet MS"/>
            <w:b/>
            <w:bCs/>
            <w:color w:val="073763"/>
            <w:sz w:val="20"/>
            <w:szCs w:val="20"/>
            <w:u w:val="single"/>
          </w:rPr>
          <w:t>Putting key-value pair:</w:t>
        </w:r>
        <w:r>
          <w:rPr>
            <w:rFonts w:ascii="Trebuchet MS" w:hAnsi="Trebuchet MS"/>
            <w:color w:val="073763"/>
            <w:sz w:val="20"/>
            <w:szCs w:val="20"/>
          </w:rPr>
          <w:t> </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rPr>
          <w:t xml:space="preserve">1. </w:t>
        </w:r>
        <w:proofErr w:type="gramStart"/>
        <w:r>
          <w:rPr>
            <w:rFonts w:ascii="Trebuchet MS" w:hAnsi="Trebuchet MS"/>
            <w:color w:val="073763"/>
            <w:sz w:val="20"/>
            <w:szCs w:val="20"/>
          </w:rPr>
          <w:t>Putting</w:t>
        </w:r>
        <w:proofErr w:type="gramEnd"/>
        <w:r>
          <w:rPr>
            <w:rFonts w:ascii="Trebuchet MS" w:hAnsi="Trebuchet MS"/>
            <w:color w:val="073763"/>
            <w:sz w:val="20"/>
            <w:szCs w:val="20"/>
          </w:rPr>
          <w:t xml:space="preserve"> key-value pair in </w:t>
        </w:r>
        <w:proofErr w:type="spellStart"/>
        <w:r>
          <w:rPr>
            <w:rFonts w:ascii="Trebuchet MS" w:hAnsi="Trebuchet MS"/>
            <w:color w:val="073763"/>
            <w:sz w:val="20"/>
            <w:szCs w:val="20"/>
          </w:rPr>
          <w:t>ConcurrentHashMap</w:t>
        </w:r>
        <w:proofErr w:type="spellEnd"/>
        <w:r>
          <w:rPr>
            <w:rFonts w:ascii="Trebuchet MS" w:hAnsi="Trebuchet MS"/>
            <w:color w:val="073763"/>
            <w:sz w:val="20"/>
            <w:szCs w:val="20"/>
          </w:rPr>
          <w:t xml:space="preserve"> requires first identifying exact index in </w:t>
        </w:r>
        <w:r>
          <w:rPr>
            <w:rFonts w:ascii="Trebuchet MS" w:hAnsi="Trebuchet MS"/>
            <w:color w:val="444444"/>
            <w:sz w:val="20"/>
            <w:szCs w:val="20"/>
          </w:rPr>
          <w:br/>
        </w:r>
        <w:r>
          <w:rPr>
            <w:rFonts w:ascii="Trebuchet MS" w:hAnsi="Trebuchet MS"/>
            <w:color w:val="073763"/>
            <w:sz w:val="20"/>
            <w:szCs w:val="20"/>
          </w:rPr>
          <w:t>    Segment array. </w:t>
        </w:r>
        <w:r>
          <w:rPr>
            <w:rFonts w:ascii="Trebuchet MS" w:hAnsi="Trebuchet MS"/>
            <w:color w:val="444444"/>
            <w:sz w:val="20"/>
            <w:szCs w:val="20"/>
          </w:rPr>
          <w:br/>
        </w:r>
        <w:r>
          <w:rPr>
            <w:rFonts w:ascii="Trebuchet MS" w:hAnsi="Trebuchet MS"/>
            <w:color w:val="073763"/>
            <w:sz w:val="20"/>
            <w:szCs w:val="20"/>
          </w:rPr>
          <w:t xml:space="preserve">    (Once Segment array index is identified, </w:t>
        </w:r>
        <w:proofErr w:type="gramStart"/>
        <w:r>
          <w:rPr>
            <w:rFonts w:ascii="Trebuchet MS" w:hAnsi="Trebuchet MS"/>
            <w:color w:val="073763"/>
            <w:sz w:val="20"/>
            <w:szCs w:val="20"/>
          </w:rPr>
          <w:t>Now</w:t>
        </w:r>
        <w:proofErr w:type="gramEnd"/>
        <w:r>
          <w:rPr>
            <w:rFonts w:ascii="Trebuchet MS" w:hAnsi="Trebuchet MS"/>
            <w:color w:val="073763"/>
            <w:sz w:val="20"/>
            <w:szCs w:val="20"/>
          </w:rPr>
          <w:t xml:space="preserve"> flow will be exactly same as putting the data in </w:t>
        </w:r>
        <w:r>
          <w:rPr>
            <w:rFonts w:ascii="Trebuchet MS" w:hAnsi="Trebuchet MS"/>
            <w:color w:val="444444"/>
            <w:sz w:val="20"/>
            <w:szCs w:val="20"/>
          </w:rPr>
          <w:br/>
        </w:r>
        <w:r>
          <w:rPr>
            <w:rFonts w:ascii="Trebuchet MS" w:hAnsi="Trebuchet MS"/>
            <w:color w:val="073763"/>
            <w:sz w:val="20"/>
            <w:szCs w:val="20"/>
          </w:rPr>
          <w:t xml:space="preserve">    </w:t>
        </w:r>
        <w:proofErr w:type="spellStart"/>
        <w:r>
          <w:rPr>
            <w:rFonts w:ascii="Trebuchet MS" w:hAnsi="Trebuchet MS"/>
            <w:color w:val="073763"/>
            <w:sz w:val="20"/>
            <w:szCs w:val="20"/>
          </w:rPr>
          <w:t>hashmap</w:t>
        </w:r>
        <w:proofErr w:type="spellEnd"/>
        <w:r>
          <w:rPr>
            <w:rFonts w:ascii="Trebuchet MS" w:hAnsi="Trebuchet MS"/>
            <w:color w:val="073763"/>
            <w:sz w:val="20"/>
            <w:szCs w:val="20"/>
          </w:rPr>
          <w:t>/</w:t>
        </w:r>
        <w:proofErr w:type="spellStart"/>
        <w:r>
          <w:rPr>
            <w:rFonts w:ascii="Trebuchet MS" w:hAnsi="Trebuchet MS"/>
            <w:color w:val="073763"/>
            <w:sz w:val="20"/>
            <w:szCs w:val="20"/>
          </w:rPr>
          <w:t>hashtable</w:t>
        </w:r>
        <w:proofErr w:type="spellEnd"/>
        <w:r>
          <w:rPr>
            <w:rFonts w:ascii="Trebuchet MS" w:hAnsi="Trebuchet MS"/>
            <w:color w:val="073763"/>
            <w:sz w:val="20"/>
            <w:szCs w:val="20"/>
          </w:rPr>
          <w:t>.) </w:t>
        </w:r>
        <w:r>
          <w:rPr>
            <w:rFonts w:ascii="Trebuchet MS" w:hAnsi="Trebuchet MS"/>
            <w:color w:val="444444"/>
            <w:sz w:val="20"/>
            <w:szCs w:val="20"/>
          </w:rPr>
          <w:br/>
        </w:r>
        <w:r>
          <w:rPr>
            <w:rFonts w:ascii="Trebuchet MS" w:hAnsi="Trebuchet MS"/>
            <w:color w:val="073763"/>
            <w:sz w:val="20"/>
            <w:szCs w:val="20"/>
          </w:rPr>
          <w:t>2. After identifying index in Segment array, next task is to identify index of internal bucket/array </w:t>
        </w:r>
        <w:r>
          <w:rPr>
            <w:rFonts w:ascii="Trebuchet MS" w:hAnsi="Trebuchet MS"/>
            <w:color w:val="444444"/>
            <w:sz w:val="20"/>
            <w:szCs w:val="20"/>
          </w:rPr>
          <w:br/>
        </w:r>
        <w:r>
          <w:rPr>
            <w:rFonts w:ascii="Trebuchet MS" w:hAnsi="Trebuchet MS"/>
            <w:color w:val="073763"/>
            <w:sz w:val="20"/>
            <w:szCs w:val="20"/>
          </w:rPr>
          <w:t xml:space="preserve">    present in internal </w:t>
        </w:r>
        <w:proofErr w:type="spellStart"/>
        <w:r>
          <w:rPr>
            <w:rFonts w:ascii="Trebuchet MS" w:hAnsi="Trebuchet MS"/>
            <w:color w:val="073763"/>
            <w:sz w:val="20"/>
            <w:szCs w:val="20"/>
          </w:rPr>
          <w:t>hashmap</w:t>
        </w:r>
        <w:proofErr w:type="spellEnd"/>
        <w:r>
          <w:rPr>
            <w:rFonts w:ascii="Trebuchet MS" w:hAnsi="Trebuchet MS"/>
            <w:color w:val="073763"/>
            <w:sz w:val="20"/>
            <w:szCs w:val="20"/>
          </w:rPr>
          <w:t xml:space="preserve"> as shown in figure above. </w:t>
        </w:r>
        <w:r>
          <w:rPr>
            <w:rFonts w:ascii="Trebuchet MS" w:hAnsi="Trebuchet MS"/>
            <w:color w:val="444444"/>
            <w:sz w:val="20"/>
            <w:szCs w:val="20"/>
          </w:rPr>
          <w:br/>
        </w:r>
        <w:r>
          <w:rPr>
            <w:rFonts w:ascii="Trebuchet MS" w:hAnsi="Trebuchet MS"/>
            <w:color w:val="073763"/>
            <w:sz w:val="20"/>
            <w:szCs w:val="20"/>
          </w:rPr>
          <w:t xml:space="preserve"> 3. After </w:t>
        </w:r>
        <w:proofErr w:type="spellStart"/>
        <w:r>
          <w:rPr>
            <w:rFonts w:ascii="Trebuchet MS" w:hAnsi="Trebuchet MS"/>
            <w:color w:val="073763"/>
            <w:sz w:val="20"/>
            <w:szCs w:val="20"/>
          </w:rPr>
          <w:t>identying</w:t>
        </w:r>
        <w:proofErr w:type="spellEnd"/>
        <w:r>
          <w:rPr>
            <w:rFonts w:ascii="Trebuchet MS" w:hAnsi="Trebuchet MS"/>
            <w:color w:val="073763"/>
            <w:sz w:val="20"/>
            <w:szCs w:val="20"/>
          </w:rPr>
          <w:t xml:space="preserve"> </w:t>
        </w:r>
        <w:proofErr w:type="gramStart"/>
        <w:r>
          <w:rPr>
            <w:rFonts w:ascii="Trebuchet MS" w:hAnsi="Trebuchet MS"/>
            <w:color w:val="073763"/>
            <w:sz w:val="20"/>
            <w:szCs w:val="20"/>
          </w:rPr>
          <w:t>bucket(</w:t>
        </w:r>
        <w:proofErr w:type="gramEnd"/>
        <w:r>
          <w:rPr>
            <w:rFonts w:ascii="Trebuchet MS" w:hAnsi="Trebuchet MS"/>
            <w:color w:val="073763"/>
            <w:sz w:val="20"/>
            <w:szCs w:val="20"/>
          </w:rPr>
          <w:t>internal array index), iterate key-value pairs and check each key with key </w:t>
        </w:r>
        <w:r>
          <w:rPr>
            <w:rFonts w:ascii="Trebuchet MS" w:hAnsi="Trebuchet MS"/>
            <w:color w:val="444444"/>
            <w:sz w:val="20"/>
            <w:szCs w:val="20"/>
          </w:rPr>
          <w:br/>
        </w:r>
        <w:r>
          <w:rPr>
            <w:rFonts w:ascii="Trebuchet MS" w:hAnsi="Trebuchet MS"/>
            <w:color w:val="073763"/>
            <w:sz w:val="20"/>
            <w:szCs w:val="20"/>
          </w:rPr>
          <w:t>    to store, wherever match is found replace stored value with value to store.</w:t>
        </w:r>
        <w:r>
          <w:rPr>
            <w:rFonts w:ascii="Trebuchet MS" w:hAnsi="Trebuchet MS"/>
            <w:color w:val="444444"/>
            <w:sz w:val="20"/>
            <w:szCs w:val="20"/>
          </w:rPr>
          <w:br/>
        </w:r>
        <w:r>
          <w:rPr>
            <w:rFonts w:ascii="Trebuchet MS" w:hAnsi="Trebuchet MS"/>
            <w:color w:val="073763"/>
            <w:sz w:val="20"/>
            <w:szCs w:val="20"/>
          </w:rPr>
          <w:t xml:space="preserve">    </w:t>
        </w:r>
        <w:proofErr w:type="gramStart"/>
        <w:r>
          <w:rPr>
            <w:rFonts w:ascii="Trebuchet MS" w:hAnsi="Trebuchet MS"/>
            <w:color w:val="073763"/>
            <w:sz w:val="20"/>
            <w:szCs w:val="20"/>
          </w:rPr>
          <w:t>If there is no match, store key-value pair at the last of list.</w:t>
        </w:r>
        <w:proofErr w:type="gramEnd"/>
        <w:r>
          <w:rPr>
            <w:rFonts w:ascii="Trebuchet MS" w:hAnsi="Trebuchet MS"/>
            <w:color w:val="444444"/>
            <w:sz w:val="20"/>
            <w:szCs w:val="20"/>
          </w:rPr>
          <w:br/>
        </w:r>
        <w:r>
          <w:rPr>
            <w:rFonts w:ascii="Trebuchet MS" w:hAnsi="Trebuchet MS"/>
            <w:color w:val="073763"/>
            <w:sz w:val="20"/>
            <w:szCs w:val="20"/>
          </w:rPr>
          <w:br/>
        </w:r>
        <w:r>
          <w:rPr>
            <w:rFonts w:ascii="Trebuchet MS" w:hAnsi="Trebuchet MS"/>
            <w:color w:val="444444"/>
            <w:sz w:val="20"/>
            <w:szCs w:val="20"/>
          </w:rPr>
          <w:br/>
        </w:r>
        <w:r>
          <w:rPr>
            <w:rFonts w:ascii="Trebuchet MS" w:hAnsi="Trebuchet MS"/>
            <w:b/>
            <w:bCs/>
            <w:color w:val="073763"/>
            <w:sz w:val="20"/>
            <w:szCs w:val="20"/>
            <w:u w:val="single"/>
          </w:rPr>
          <w:t>Getting key-value pair</w:t>
        </w:r>
        <w:proofErr w:type="gramStart"/>
        <w:r>
          <w:rPr>
            <w:rFonts w:ascii="Trebuchet MS" w:hAnsi="Trebuchet MS"/>
            <w:b/>
            <w:bCs/>
            <w:color w:val="073763"/>
            <w:sz w:val="20"/>
            <w:szCs w:val="20"/>
            <w:u w:val="single"/>
          </w:rPr>
          <w:t>:</w:t>
        </w:r>
        <w:proofErr w:type="gramEnd"/>
        <w:r>
          <w:rPr>
            <w:rFonts w:ascii="Trebuchet MS" w:hAnsi="Trebuchet MS"/>
            <w:color w:val="444444"/>
            <w:sz w:val="20"/>
            <w:szCs w:val="20"/>
          </w:rPr>
          <w:br/>
        </w:r>
        <w:r>
          <w:rPr>
            <w:rFonts w:ascii="Trebuchet MS" w:hAnsi="Trebuchet MS"/>
            <w:color w:val="444444"/>
            <w:sz w:val="20"/>
            <w:szCs w:val="20"/>
          </w:rPr>
          <w:lastRenderedPageBreak/>
          <w:br/>
        </w:r>
        <w:r>
          <w:rPr>
            <w:rFonts w:ascii="Trebuchet MS" w:hAnsi="Trebuchet MS"/>
            <w:color w:val="073763"/>
            <w:sz w:val="20"/>
            <w:szCs w:val="20"/>
          </w:rPr>
          <w:t xml:space="preserve">1. Getting key-value pair in </w:t>
        </w:r>
        <w:proofErr w:type="spellStart"/>
        <w:r>
          <w:rPr>
            <w:rFonts w:ascii="Trebuchet MS" w:hAnsi="Trebuchet MS"/>
            <w:color w:val="073763"/>
            <w:sz w:val="20"/>
            <w:szCs w:val="20"/>
          </w:rPr>
          <w:t>ConcurrentHashMap</w:t>
        </w:r>
        <w:proofErr w:type="spellEnd"/>
        <w:r>
          <w:rPr>
            <w:rFonts w:ascii="Trebuchet MS" w:hAnsi="Trebuchet MS"/>
            <w:color w:val="073763"/>
            <w:sz w:val="20"/>
            <w:szCs w:val="20"/>
          </w:rPr>
          <w:t xml:space="preserve"> requires first identifying exact index in </w:t>
        </w:r>
        <w:r>
          <w:rPr>
            <w:rFonts w:ascii="Trebuchet MS" w:hAnsi="Trebuchet MS"/>
            <w:color w:val="444444"/>
            <w:sz w:val="20"/>
            <w:szCs w:val="20"/>
          </w:rPr>
          <w:br/>
        </w:r>
        <w:r>
          <w:rPr>
            <w:rFonts w:ascii="Trebuchet MS" w:hAnsi="Trebuchet MS"/>
            <w:color w:val="073763"/>
            <w:sz w:val="20"/>
            <w:szCs w:val="20"/>
          </w:rPr>
          <w:t>    Segment array. </w:t>
        </w:r>
        <w:r>
          <w:rPr>
            <w:rFonts w:ascii="Trebuchet MS" w:hAnsi="Trebuchet MS"/>
            <w:color w:val="444444"/>
            <w:sz w:val="20"/>
            <w:szCs w:val="20"/>
          </w:rPr>
          <w:br/>
        </w:r>
        <w:r>
          <w:rPr>
            <w:rFonts w:ascii="Trebuchet MS" w:hAnsi="Trebuchet MS"/>
            <w:color w:val="073763"/>
            <w:sz w:val="20"/>
            <w:szCs w:val="20"/>
          </w:rPr>
          <w:t xml:space="preserve">    (Once Segment array index is identified, </w:t>
        </w:r>
        <w:proofErr w:type="gramStart"/>
        <w:r>
          <w:rPr>
            <w:rFonts w:ascii="Trebuchet MS" w:hAnsi="Trebuchet MS"/>
            <w:color w:val="073763"/>
            <w:sz w:val="20"/>
            <w:szCs w:val="20"/>
          </w:rPr>
          <w:t>Now</w:t>
        </w:r>
        <w:proofErr w:type="gramEnd"/>
        <w:r>
          <w:rPr>
            <w:rFonts w:ascii="Trebuchet MS" w:hAnsi="Trebuchet MS"/>
            <w:color w:val="073763"/>
            <w:sz w:val="20"/>
            <w:szCs w:val="20"/>
          </w:rPr>
          <w:t xml:space="preserve"> flow will be exactly same as getting the data from </w:t>
        </w:r>
        <w:r>
          <w:rPr>
            <w:rFonts w:ascii="Trebuchet MS" w:hAnsi="Trebuchet MS"/>
            <w:color w:val="444444"/>
            <w:sz w:val="20"/>
            <w:szCs w:val="20"/>
          </w:rPr>
          <w:br/>
        </w:r>
        <w:r>
          <w:rPr>
            <w:rFonts w:ascii="Trebuchet MS" w:hAnsi="Trebuchet MS"/>
            <w:color w:val="073763"/>
            <w:sz w:val="20"/>
            <w:szCs w:val="20"/>
          </w:rPr>
          <w:t xml:space="preserve">    </w:t>
        </w:r>
        <w:proofErr w:type="spellStart"/>
        <w:r>
          <w:rPr>
            <w:rFonts w:ascii="Trebuchet MS" w:hAnsi="Trebuchet MS"/>
            <w:color w:val="073763"/>
            <w:sz w:val="20"/>
            <w:szCs w:val="20"/>
          </w:rPr>
          <w:t>hashmap</w:t>
        </w:r>
        <w:proofErr w:type="spellEnd"/>
        <w:r>
          <w:rPr>
            <w:rFonts w:ascii="Trebuchet MS" w:hAnsi="Trebuchet MS"/>
            <w:color w:val="073763"/>
            <w:sz w:val="20"/>
            <w:szCs w:val="20"/>
          </w:rPr>
          <w:t>/</w:t>
        </w:r>
        <w:proofErr w:type="spellStart"/>
        <w:r>
          <w:rPr>
            <w:rFonts w:ascii="Trebuchet MS" w:hAnsi="Trebuchet MS"/>
            <w:color w:val="073763"/>
            <w:sz w:val="20"/>
            <w:szCs w:val="20"/>
          </w:rPr>
          <w:t>hashtable</w:t>
        </w:r>
        <w:proofErr w:type="spellEnd"/>
        <w:r>
          <w:rPr>
            <w:rFonts w:ascii="Trebuchet MS" w:hAnsi="Trebuchet MS"/>
            <w:color w:val="073763"/>
            <w:sz w:val="20"/>
            <w:szCs w:val="20"/>
          </w:rPr>
          <w:t>.) </w:t>
        </w:r>
        <w:r>
          <w:rPr>
            <w:rFonts w:ascii="Trebuchet MS" w:hAnsi="Trebuchet MS"/>
            <w:color w:val="444444"/>
            <w:sz w:val="20"/>
            <w:szCs w:val="20"/>
          </w:rPr>
          <w:br/>
        </w:r>
        <w:r>
          <w:rPr>
            <w:rFonts w:ascii="Trebuchet MS" w:hAnsi="Trebuchet MS"/>
            <w:color w:val="073763"/>
            <w:sz w:val="20"/>
            <w:szCs w:val="20"/>
          </w:rPr>
          <w:t>2. After identifying index in Segment array, next task is to identify index of internal bucket/array </w:t>
        </w:r>
        <w:r>
          <w:rPr>
            <w:rFonts w:ascii="Trebuchet MS" w:hAnsi="Trebuchet MS"/>
            <w:color w:val="444444"/>
            <w:sz w:val="20"/>
            <w:szCs w:val="20"/>
          </w:rPr>
          <w:br/>
        </w:r>
        <w:r>
          <w:rPr>
            <w:rFonts w:ascii="Trebuchet MS" w:hAnsi="Trebuchet MS"/>
            <w:color w:val="073763"/>
            <w:sz w:val="20"/>
            <w:szCs w:val="20"/>
          </w:rPr>
          <w:t xml:space="preserve">    present in internal </w:t>
        </w:r>
        <w:proofErr w:type="spellStart"/>
        <w:r>
          <w:rPr>
            <w:rFonts w:ascii="Trebuchet MS" w:hAnsi="Trebuchet MS"/>
            <w:color w:val="073763"/>
            <w:sz w:val="20"/>
            <w:szCs w:val="20"/>
          </w:rPr>
          <w:t>hashmap</w:t>
        </w:r>
        <w:proofErr w:type="spellEnd"/>
        <w:r>
          <w:rPr>
            <w:rFonts w:ascii="Trebuchet MS" w:hAnsi="Trebuchet MS"/>
            <w:color w:val="073763"/>
            <w:sz w:val="20"/>
            <w:szCs w:val="20"/>
          </w:rPr>
          <w:t xml:space="preserve"> as shown in figure above. </w:t>
        </w:r>
        <w:r>
          <w:rPr>
            <w:rFonts w:ascii="Trebuchet MS" w:hAnsi="Trebuchet MS"/>
            <w:color w:val="444444"/>
            <w:sz w:val="20"/>
            <w:szCs w:val="20"/>
          </w:rPr>
          <w:br/>
        </w:r>
        <w:r>
          <w:rPr>
            <w:rFonts w:ascii="Trebuchet MS" w:hAnsi="Trebuchet MS"/>
            <w:color w:val="073763"/>
            <w:sz w:val="20"/>
            <w:szCs w:val="20"/>
          </w:rPr>
          <w:t xml:space="preserve">3. After </w:t>
        </w:r>
        <w:proofErr w:type="spellStart"/>
        <w:r>
          <w:rPr>
            <w:rFonts w:ascii="Trebuchet MS" w:hAnsi="Trebuchet MS"/>
            <w:color w:val="073763"/>
            <w:sz w:val="20"/>
            <w:szCs w:val="20"/>
          </w:rPr>
          <w:t>identying</w:t>
        </w:r>
        <w:proofErr w:type="spellEnd"/>
        <w:r>
          <w:rPr>
            <w:rFonts w:ascii="Trebuchet MS" w:hAnsi="Trebuchet MS"/>
            <w:color w:val="073763"/>
            <w:sz w:val="20"/>
            <w:szCs w:val="20"/>
          </w:rPr>
          <w:t xml:space="preserve"> </w:t>
        </w:r>
        <w:proofErr w:type="gramStart"/>
        <w:r>
          <w:rPr>
            <w:rFonts w:ascii="Trebuchet MS" w:hAnsi="Trebuchet MS"/>
            <w:color w:val="073763"/>
            <w:sz w:val="20"/>
            <w:szCs w:val="20"/>
          </w:rPr>
          <w:t>bucket(</w:t>
        </w:r>
        <w:proofErr w:type="gramEnd"/>
        <w:r>
          <w:rPr>
            <w:rFonts w:ascii="Trebuchet MS" w:hAnsi="Trebuchet MS"/>
            <w:color w:val="073763"/>
            <w:sz w:val="20"/>
            <w:szCs w:val="20"/>
          </w:rPr>
          <w:t>internal array index), iterate key-value pairs and match each key with </w:t>
        </w:r>
        <w:r>
          <w:rPr>
            <w:rFonts w:ascii="Trebuchet MS" w:hAnsi="Trebuchet MS"/>
            <w:color w:val="444444"/>
            <w:sz w:val="20"/>
            <w:szCs w:val="20"/>
          </w:rPr>
          <w:br/>
        </w:r>
        <w:r>
          <w:rPr>
            <w:rFonts w:ascii="Trebuchet MS" w:hAnsi="Trebuchet MS"/>
            <w:color w:val="073763"/>
            <w:sz w:val="20"/>
            <w:szCs w:val="20"/>
          </w:rPr>
          <w:t>    given key, wherever match is found return value stored against key.</w:t>
        </w:r>
        <w:r>
          <w:rPr>
            <w:rFonts w:ascii="Trebuchet MS" w:hAnsi="Trebuchet MS"/>
            <w:color w:val="444444"/>
            <w:sz w:val="20"/>
            <w:szCs w:val="20"/>
          </w:rPr>
          <w:br/>
        </w:r>
        <w:r>
          <w:rPr>
            <w:rFonts w:ascii="Trebuchet MS" w:hAnsi="Trebuchet MS"/>
            <w:color w:val="073763"/>
            <w:sz w:val="20"/>
            <w:szCs w:val="20"/>
          </w:rPr>
          <w:t>    If there is no match, return null.</w:t>
        </w:r>
      </w:ins>
    </w:p>
    <w:p w:rsidR="00AA2C48" w:rsidRDefault="00AA2C48" w:rsidP="00AA2C48">
      <w:pPr>
        <w:pStyle w:val="Heading3"/>
        <w:shd w:val="clear" w:color="auto" w:fill="FFFFFF"/>
        <w:rPr>
          <w:rFonts w:ascii="Trebuchet MS" w:hAnsi="Trebuchet MS"/>
          <w:color w:val="444444"/>
        </w:rPr>
      </w:pPr>
      <w:proofErr w:type="gramStart"/>
      <w:r>
        <w:rPr>
          <w:rFonts w:ascii="Trebuchet MS" w:hAnsi="Trebuchet MS"/>
          <w:color w:val="0B5394"/>
        </w:rPr>
        <w:t>Question 3.</w:t>
      </w:r>
      <w:proofErr w:type="gramEnd"/>
      <w:r>
        <w:rPr>
          <w:rFonts w:ascii="Trebuchet MS" w:hAnsi="Trebuchet MS"/>
          <w:color w:val="0B5394"/>
        </w:rPr>
        <w:t> </w:t>
      </w:r>
      <w:r>
        <w:rPr>
          <w:rFonts w:ascii="Trebuchet MS" w:hAnsi="Trebuchet MS"/>
          <w:color w:val="444444"/>
        </w:rPr>
        <w:t> </w:t>
      </w:r>
      <w:r>
        <w:rPr>
          <w:rFonts w:ascii="Trebuchet MS" w:hAnsi="Trebuchet MS"/>
          <w:color w:val="0B5394"/>
        </w:rPr>
        <w:t xml:space="preserve">How </w:t>
      </w:r>
      <w:proofErr w:type="spellStart"/>
      <w:r>
        <w:rPr>
          <w:rFonts w:ascii="Trebuchet MS" w:hAnsi="Trebuchet MS"/>
          <w:color w:val="0B5394"/>
        </w:rPr>
        <w:t>ConcurrentHashMap</w:t>
      </w:r>
      <w:proofErr w:type="spellEnd"/>
      <w:r>
        <w:rPr>
          <w:rFonts w:ascii="Trebuchet MS" w:hAnsi="Trebuchet MS"/>
          <w:color w:val="0B5394"/>
        </w:rPr>
        <w:t xml:space="preserve"> is efficient in terms of Performance and Thread safety?</w:t>
      </w:r>
    </w:p>
    <w:p w:rsidR="00AA2C48" w:rsidRDefault="00AA2C48" w:rsidP="00AA2C48">
      <w:pPr>
        <w:rPr>
          <w:rFonts w:ascii="Times New Roman" w:hAnsi="Times New Roman"/>
        </w:rPr>
      </w:pPr>
      <w:proofErr w:type="spellStart"/>
      <w:r>
        <w:rPr>
          <w:rFonts w:ascii="Trebuchet MS" w:hAnsi="Trebuchet MS"/>
          <w:color w:val="073763"/>
          <w:sz w:val="20"/>
          <w:szCs w:val="20"/>
          <w:shd w:val="clear" w:color="auto" w:fill="FFFFFF"/>
        </w:rPr>
        <w:t>ConcurrentHashMap</w:t>
      </w:r>
      <w:proofErr w:type="spellEnd"/>
      <w:r>
        <w:rPr>
          <w:rFonts w:ascii="Trebuchet MS" w:hAnsi="Trebuchet MS"/>
          <w:color w:val="073763"/>
          <w:sz w:val="20"/>
          <w:szCs w:val="20"/>
          <w:shd w:val="clear" w:color="auto" w:fill="FFFFFF"/>
        </w:rPr>
        <w:t xml:space="preserve"> provides better Performance by replacing the </w:t>
      </w:r>
      <w:proofErr w:type="spellStart"/>
      <w:r>
        <w:rPr>
          <w:rFonts w:ascii="Trebuchet MS" w:hAnsi="Trebuchet MS"/>
          <w:color w:val="073763"/>
          <w:sz w:val="20"/>
          <w:szCs w:val="20"/>
          <w:shd w:val="clear" w:color="auto" w:fill="FFFFFF"/>
        </w:rPr>
        <w:t>Hashtable's</w:t>
      </w:r>
      <w:proofErr w:type="spellEnd"/>
      <w:r>
        <w:rPr>
          <w:rFonts w:ascii="Trebuchet MS" w:hAnsi="Trebuchet MS"/>
          <w:color w:val="073763"/>
          <w:sz w:val="20"/>
          <w:szCs w:val="20"/>
          <w:shd w:val="clear" w:color="auto" w:fill="FFFFFF"/>
        </w:rPr>
        <w:t xml:space="preserve"> map wide lock to Segment level lock.</w:t>
      </w:r>
      <w:r>
        <w:rPr>
          <w:rFonts w:ascii="Trebuchet MS" w:hAnsi="Trebuchet MS"/>
          <w:color w:val="444444"/>
          <w:sz w:val="20"/>
          <w:szCs w:val="20"/>
        </w:rPr>
        <w:br/>
      </w:r>
      <w:r>
        <w:rPr>
          <w:rFonts w:ascii="Trebuchet MS" w:hAnsi="Trebuchet MS"/>
          <w:color w:val="444444"/>
          <w:sz w:val="20"/>
          <w:szCs w:val="20"/>
        </w:rPr>
        <w:br/>
      </w:r>
      <w:proofErr w:type="spellStart"/>
      <w:r>
        <w:rPr>
          <w:rFonts w:ascii="Trebuchet MS" w:hAnsi="Trebuchet MS"/>
          <w:color w:val="073763"/>
          <w:sz w:val="20"/>
          <w:szCs w:val="20"/>
          <w:shd w:val="clear" w:color="auto" w:fill="FFFFFF"/>
        </w:rPr>
        <w:t>Hashtable</w:t>
      </w:r>
      <w:proofErr w:type="spellEnd"/>
      <w:r>
        <w:rPr>
          <w:rFonts w:ascii="Trebuchet MS" w:hAnsi="Trebuchet MS"/>
          <w:color w:val="073763"/>
          <w:sz w:val="20"/>
          <w:szCs w:val="20"/>
          <w:shd w:val="clear" w:color="auto" w:fill="FFFFFF"/>
        </w:rPr>
        <w:t xml:space="preserve"> is not efficient </w:t>
      </w:r>
      <w:proofErr w:type="spellStart"/>
      <w:r>
        <w:rPr>
          <w:rFonts w:ascii="Trebuchet MS" w:hAnsi="Trebuchet MS"/>
          <w:color w:val="073763"/>
          <w:sz w:val="20"/>
          <w:szCs w:val="20"/>
          <w:shd w:val="clear" w:color="auto" w:fill="FFFFFF"/>
        </w:rPr>
        <w:t>beacause</w:t>
      </w:r>
      <w:proofErr w:type="spellEnd"/>
      <w:r>
        <w:rPr>
          <w:rFonts w:ascii="Trebuchet MS" w:hAnsi="Trebuchet MS"/>
          <w:color w:val="073763"/>
          <w:sz w:val="20"/>
          <w:szCs w:val="20"/>
          <w:shd w:val="clear" w:color="auto" w:fill="FFFFFF"/>
        </w:rPr>
        <w:t xml:space="preserve"> it uses map wide lock, it means lock is applied on map object itself, </w:t>
      </w:r>
      <w:r>
        <w:rPr>
          <w:rFonts w:ascii="Trebuchet MS" w:hAnsi="Trebuchet MS"/>
          <w:color w:val="444444"/>
          <w:sz w:val="20"/>
          <w:szCs w:val="20"/>
        </w:rPr>
        <w:br/>
      </w:r>
      <w:r>
        <w:rPr>
          <w:rFonts w:ascii="Trebuchet MS" w:hAnsi="Trebuchet MS"/>
          <w:color w:val="444444"/>
          <w:sz w:val="20"/>
          <w:szCs w:val="20"/>
        </w:rPr>
        <w:br/>
      </w:r>
      <w:r>
        <w:rPr>
          <w:rFonts w:ascii="Trebuchet MS" w:hAnsi="Trebuchet MS"/>
          <w:b/>
          <w:bCs/>
          <w:color w:val="073763"/>
          <w:sz w:val="20"/>
          <w:szCs w:val="20"/>
          <w:shd w:val="clear" w:color="auto" w:fill="FFFFFF"/>
        </w:rPr>
        <w:t xml:space="preserve">So if 2 threads tries to call </w:t>
      </w:r>
      <w:proofErr w:type="spellStart"/>
      <w:r>
        <w:rPr>
          <w:rFonts w:ascii="Trebuchet MS" w:hAnsi="Trebuchet MS"/>
          <w:b/>
          <w:bCs/>
          <w:color w:val="073763"/>
          <w:sz w:val="20"/>
          <w:szCs w:val="20"/>
          <w:shd w:val="clear" w:color="auto" w:fill="FFFFFF"/>
        </w:rPr>
        <w:t>hashtable.get</w:t>
      </w:r>
      <w:proofErr w:type="spellEnd"/>
      <w:r>
        <w:rPr>
          <w:rFonts w:ascii="Trebuchet MS" w:hAnsi="Trebuchet MS"/>
          <w:b/>
          <w:bCs/>
          <w:color w:val="073763"/>
          <w:sz w:val="20"/>
          <w:szCs w:val="20"/>
          <w:shd w:val="clear" w:color="auto" w:fill="FFFFFF"/>
        </w:rPr>
        <w:t>(key), </w:t>
      </w:r>
      <w:r>
        <w:rPr>
          <w:rFonts w:ascii="Trebuchet MS" w:hAnsi="Trebuchet MS"/>
          <w:color w:val="444444"/>
          <w:sz w:val="20"/>
          <w:szCs w:val="20"/>
        </w:rPr>
        <w:br/>
      </w:r>
      <w:r>
        <w:rPr>
          <w:rFonts w:ascii="Trebuchet MS" w:hAnsi="Trebuchet MS"/>
          <w:color w:val="073763"/>
          <w:sz w:val="20"/>
          <w:szCs w:val="20"/>
          <w:shd w:val="clear" w:color="auto" w:fill="FFFFFF"/>
        </w:rPr>
        <w:t xml:space="preserve">Thread T1 calls to get() method will acquire a lock on </w:t>
      </w:r>
      <w:proofErr w:type="spellStart"/>
      <w:r>
        <w:rPr>
          <w:rFonts w:ascii="Trebuchet MS" w:hAnsi="Trebuchet MS"/>
          <w:color w:val="073763"/>
          <w:sz w:val="20"/>
          <w:szCs w:val="20"/>
          <w:shd w:val="clear" w:color="auto" w:fill="FFFFFF"/>
        </w:rPr>
        <w:t>hashtable</w:t>
      </w:r>
      <w:proofErr w:type="spellEnd"/>
      <w:r>
        <w:rPr>
          <w:rFonts w:ascii="Trebuchet MS" w:hAnsi="Trebuchet MS"/>
          <w:color w:val="073763"/>
          <w:sz w:val="20"/>
          <w:szCs w:val="20"/>
          <w:shd w:val="clear" w:color="auto" w:fill="FFFFFF"/>
        </w:rPr>
        <w:t xml:space="preserve"> object and then execute get() method. (Lock is on complete '</w:t>
      </w:r>
      <w:proofErr w:type="spellStart"/>
      <w:r>
        <w:rPr>
          <w:rFonts w:ascii="Trebuchet MS" w:hAnsi="Trebuchet MS"/>
          <w:color w:val="073763"/>
          <w:sz w:val="20"/>
          <w:szCs w:val="20"/>
          <w:shd w:val="clear" w:color="auto" w:fill="FFFFFF"/>
        </w:rPr>
        <w:t>hashtable</w:t>
      </w:r>
      <w:proofErr w:type="spellEnd"/>
      <w:r>
        <w:rPr>
          <w:rFonts w:ascii="Trebuchet MS" w:hAnsi="Trebuchet MS"/>
          <w:color w:val="073763"/>
          <w:sz w:val="20"/>
          <w:szCs w:val="20"/>
          <w:shd w:val="clear" w:color="auto" w:fill="FFFFFF"/>
        </w:rPr>
        <w:t xml:space="preserve"> object')</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shd w:val="clear" w:color="auto" w:fill="FFFFFF"/>
        </w:rPr>
        <w:t>Now if Thread T2 calls </w:t>
      </w:r>
      <w:proofErr w:type="spellStart"/>
      <w:r>
        <w:rPr>
          <w:rFonts w:ascii="Trebuchet MS" w:hAnsi="Trebuchet MS"/>
          <w:color w:val="073763"/>
          <w:sz w:val="20"/>
          <w:szCs w:val="20"/>
          <w:shd w:val="clear" w:color="auto" w:fill="FFFFFF"/>
        </w:rPr>
        <w:t>hashtable.get</w:t>
      </w:r>
      <w:proofErr w:type="spellEnd"/>
      <w:r>
        <w:rPr>
          <w:rFonts w:ascii="Trebuchet MS" w:hAnsi="Trebuchet MS"/>
          <w:color w:val="073763"/>
          <w:sz w:val="20"/>
          <w:szCs w:val="20"/>
          <w:shd w:val="clear" w:color="auto" w:fill="FFFFFF"/>
        </w:rPr>
        <w:t xml:space="preserve">(key) method, then it will also try to acquire lock on </w:t>
      </w:r>
      <w:proofErr w:type="spellStart"/>
      <w:r>
        <w:rPr>
          <w:rFonts w:ascii="Trebuchet MS" w:hAnsi="Trebuchet MS"/>
          <w:color w:val="073763"/>
          <w:sz w:val="20"/>
          <w:szCs w:val="20"/>
          <w:shd w:val="clear" w:color="auto" w:fill="FFFFFF"/>
        </w:rPr>
        <w:t>hashtable</w:t>
      </w:r>
      <w:proofErr w:type="spellEnd"/>
      <w:r>
        <w:rPr>
          <w:rFonts w:ascii="Trebuchet MS" w:hAnsi="Trebuchet MS"/>
          <w:color w:val="073763"/>
          <w:sz w:val="20"/>
          <w:szCs w:val="20"/>
          <w:shd w:val="clear" w:color="auto" w:fill="FFFFFF"/>
        </w:rPr>
        <w:t xml:space="preserve"> object, but T2 will not able to acquire lock as lock on '</w:t>
      </w:r>
      <w:proofErr w:type="spellStart"/>
      <w:r>
        <w:rPr>
          <w:rFonts w:ascii="Trebuchet MS" w:hAnsi="Trebuchet MS"/>
          <w:color w:val="073763"/>
          <w:sz w:val="20"/>
          <w:szCs w:val="20"/>
          <w:shd w:val="clear" w:color="auto" w:fill="FFFFFF"/>
        </w:rPr>
        <w:t>hashtable</w:t>
      </w:r>
      <w:proofErr w:type="spellEnd"/>
      <w:r>
        <w:rPr>
          <w:rFonts w:ascii="Trebuchet MS" w:hAnsi="Trebuchet MS"/>
          <w:color w:val="073763"/>
          <w:sz w:val="20"/>
          <w:szCs w:val="20"/>
          <w:shd w:val="clear" w:color="auto" w:fill="FFFFFF"/>
        </w:rPr>
        <w:t>' is currently held by T1, </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shd w:val="clear" w:color="auto" w:fill="FFFFFF"/>
        </w:rPr>
        <w:t xml:space="preserve">So T2 waits until T1 finishes get() operation and release lock on </w:t>
      </w:r>
      <w:proofErr w:type="spellStart"/>
      <w:r>
        <w:rPr>
          <w:rFonts w:ascii="Trebuchet MS" w:hAnsi="Trebuchet MS"/>
          <w:color w:val="073763"/>
          <w:sz w:val="20"/>
          <w:szCs w:val="20"/>
          <w:shd w:val="clear" w:color="auto" w:fill="FFFFFF"/>
        </w:rPr>
        <w:t>hashtable</w:t>
      </w:r>
      <w:proofErr w:type="spellEnd"/>
      <w:r>
        <w:rPr>
          <w:rFonts w:ascii="Trebuchet MS" w:hAnsi="Trebuchet MS"/>
          <w:color w:val="073763"/>
          <w:sz w:val="20"/>
          <w:szCs w:val="20"/>
          <w:shd w:val="clear" w:color="auto" w:fill="FFFFFF"/>
        </w:rPr>
        <w:t xml:space="preserve"> object.</w:t>
      </w:r>
      <w:r>
        <w:rPr>
          <w:rFonts w:ascii="Trebuchet MS" w:hAnsi="Trebuchet MS"/>
          <w:color w:val="444444"/>
          <w:sz w:val="20"/>
          <w:szCs w:val="20"/>
        </w:rPr>
        <w:br/>
      </w:r>
    </w:p>
    <w:p w:rsidR="00AA2C48" w:rsidRDefault="00AA2C48" w:rsidP="00AA2C48">
      <w:pPr>
        <w:shd w:val="clear" w:color="auto" w:fill="FFFFFF"/>
        <w:jc w:val="center"/>
        <w:rPr>
          <w:rFonts w:ascii="Trebuchet MS" w:hAnsi="Trebuchet MS"/>
          <w:color w:val="444444"/>
          <w:sz w:val="20"/>
          <w:szCs w:val="20"/>
        </w:rPr>
      </w:pPr>
      <w:r>
        <w:rPr>
          <w:rFonts w:ascii="Trebuchet MS" w:hAnsi="Trebuchet MS"/>
          <w:noProof/>
          <w:color w:val="0088B2"/>
          <w:sz w:val="20"/>
          <w:szCs w:val="20"/>
        </w:rPr>
        <w:lastRenderedPageBreak/>
        <w:drawing>
          <wp:inline distT="0" distB="0" distL="0" distR="0">
            <wp:extent cx="6096000" cy="3105150"/>
            <wp:effectExtent l="19050" t="0" r="0" b="0"/>
            <wp:docPr id="10" name="Picture 10" descr="https://3.bp.blogspot.com/-aD_Z4JJtrhc/V-rLvoLHVaI/AAAAAAAABPk/M1VpuzyvZcY56vjBlnBGaczd-HifRuwvwCEw/s640/hashtable-vs-concurrenthashmap-lock.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aD_Z4JJtrhc/V-rLvoLHVaI/AAAAAAAABPk/M1VpuzyvZcY56vjBlnBGaczd-HifRuwvwCEw/s640/hashtable-vs-concurrenthashmap-lock.png">
                      <a:hlinkClick r:id="rId46"/>
                    </pic:cNvPr>
                    <pic:cNvPicPr>
                      <a:picLocks noChangeAspect="1" noChangeArrowheads="1"/>
                    </pic:cNvPicPr>
                  </pic:nvPicPr>
                  <pic:blipFill>
                    <a:blip r:embed="rId47"/>
                    <a:srcRect/>
                    <a:stretch>
                      <a:fillRect/>
                    </a:stretch>
                  </pic:blipFill>
                  <pic:spPr bwMode="auto">
                    <a:xfrm>
                      <a:off x="0" y="0"/>
                      <a:ext cx="6096000" cy="3105150"/>
                    </a:xfrm>
                    <a:prstGeom prst="rect">
                      <a:avLst/>
                    </a:prstGeom>
                    <a:noFill/>
                    <a:ln w="9525">
                      <a:noFill/>
                      <a:miter lim="800000"/>
                      <a:headEnd/>
                      <a:tailEnd/>
                    </a:ln>
                  </pic:spPr>
                </pic:pic>
              </a:graphicData>
            </a:graphic>
          </wp:inline>
        </w:drawing>
      </w:r>
    </w:p>
    <w:p w:rsidR="00AA2C48" w:rsidRDefault="00AA2C48" w:rsidP="00AA2C48">
      <w:pPr>
        <w:rPr>
          <w:rFonts w:ascii="Times New Roman" w:hAnsi="Times New Roman"/>
          <w:sz w:val="24"/>
          <w:szCs w:val="24"/>
        </w:rPr>
      </w:pPr>
      <w:r>
        <w:rPr>
          <w:rFonts w:ascii="Trebuchet MS" w:hAnsi="Trebuchet MS"/>
          <w:color w:val="444444"/>
          <w:sz w:val="20"/>
          <w:szCs w:val="20"/>
        </w:rPr>
        <w:br/>
      </w:r>
      <w:proofErr w:type="spellStart"/>
      <w:r>
        <w:rPr>
          <w:rFonts w:ascii="Trebuchet MS" w:hAnsi="Trebuchet MS"/>
          <w:color w:val="073763"/>
          <w:sz w:val="20"/>
          <w:szCs w:val="20"/>
          <w:shd w:val="clear" w:color="auto" w:fill="FFFFFF"/>
        </w:rPr>
        <w:t>ConcurrentHashMap</w:t>
      </w:r>
      <w:proofErr w:type="spellEnd"/>
      <w:r>
        <w:rPr>
          <w:rFonts w:ascii="Trebuchet MS" w:hAnsi="Trebuchet MS"/>
          <w:color w:val="073763"/>
          <w:sz w:val="20"/>
          <w:szCs w:val="20"/>
          <w:shd w:val="clear" w:color="auto" w:fill="FFFFFF"/>
        </w:rPr>
        <w:t xml:space="preserve"> works bit different here and instead of locking complete map object it Locks per Segment. </w:t>
      </w:r>
      <w:r>
        <w:rPr>
          <w:rFonts w:ascii="Trebuchet MS" w:hAnsi="Trebuchet MS"/>
          <w:color w:val="444444"/>
          <w:sz w:val="20"/>
          <w:szCs w:val="20"/>
        </w:rPr>
        <w:br/>
      </w:r>
      <w:r>
        <w:rPr>
          <w:rFonts w:ascii="Trebuchet MS" w:hAnsi="Trebuchet MS"/>
          <w:color w:val="073763"/>
          <w:sz w:val="20"/>
          <w:szCs w:val="20"/>
          <w:shd w:val="clear" w:color="auto" w:fill="FFFFFF"/>
        </w:rPr>
        <w:t>It means instead of single map wide lock, it has multiple Segment level lock.</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shd w:val="clear" w:color="auto" w:fill="FFFFFF"/>
        </w:rPr>
        <w:t>So 2 Threads can execute put operation simultaneously by acquiring lock on different Segments.</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shd w:val="clear" w:color="auto" w:fill="FFFFFF"/>
        </w:rPr>
        <w:t xml:space="preserve">Thread T1 calls </w:t>
      </w:r>
      <w:proofErr w:type="spellStart"/>
      <w:proofErr w:type="gramStart"/>
      <w:r>
        <w:rPr>
          <w:rFonts w:ascii="Trebuchet MS" w:hAnsi="Trebuchet MS"/>
          <w:color w:val="073763"/>
          <w:sz w:val="20"/>
          <w:szCs w:val="20"/>
          <w:shd w:val="clear" w:color="auto" w:fill="FFFFFF"/>
        </w:rPr>
        <w:t>concurrentHashMap.put</w:t>
      </w:r>
      <w:proofErr w:type="spellEnd"/>
      <w:r>
        <w:rPr>
          <w:rFonts w:ascii="Trebuchet MS" w:hAnsi="Trebuchet MS"/>
          <w:color w:val="073763"/>
          <w:sz w:val="20"/>
          <w:szCs w:val="20"/>
          <w:shd w:val="clear" w:color="auto" w:fill="FFFFFF"/>
        </w:rPr>
        <w:t>(</w:t>
      </w:r>
      <w:proofErr w:type="gramEnd"/>
      <w:r>
        <w:rPr>
          <w:rFonts w:ascii="Trebuchet MS" w:hAnsi="Trebuchet MS"/>
          <w:color w:val="073763"/>
          <w:sz w:val="20"/>
          <w:szCs w:val="20"/>
          <w:shd w:val="clear" w:color="auto" w:fill="FFFFFF"/>
        </w:rPr>
        <w:t>key, value), It acquires lock on say Segment 1 and invokes put method.</w:t>
      </w:r>
      <w:r>
        <w:rPr>
          <w:rFonts w:ascii="Trebuchet MS" w:hAnsi="Trebuchet MS"/>
          <w:color w:val="444444"/>
          <w:sz w:val="20"/>
          <w:szCs w:val="20"/>
        </w:rPr>
        <w:br/>
      </w:r>
      <w:r>
        <w:rPr>
          <w:rFonts w:ascii="Trebuchet MS" w:hAnsi="Trebuchet MS"/>
          <w:color w:val="073763"/>
          <w:sz w:val="20"/>
          <w:szCs w:val="20"/>
          <w:shd w:val="clear" w:color="auto" w:fill="FFFFFF"/>
        </w:rPr>
        <w:t xml:space="preserve">Thread T2 calls </w:t>
      </w:r>
      <w:proofErr w:type="spellStart"/>
      <w:proofErr w:type="gramStart"/>
      <w:r>
        <w:rPr>
          <w:rFonts w:ascii="Trebuchet MS" w:hAnsi="Trebuchet MS"/>
          <w:color w:val="073763"/>
          <w:sz w:val="20"/>
          <w:szCs w:val="20"/>
          <w:shd w:val="clear" w:color="auto" w:fill="FFFFFF"/>
        </w:rPr>
        <w:t>concurrentHashMap.put</w:t>
      </w:r>
      <w:proofErr w:type="spellEnd"/>
      <w:r>
        <w:rPr>
          <w:rFonts w:ascii="Trebuchet MS" w:hAnsi="Trebuchet MS"/>
          <w:color w:val="073763"/>
          <w:sz w:val="20"/>
          <w:szCs w:val="20"/>
          <w:shd w:val="clear" w:color="auto" w:fill="FFFFFF"/>
        </w:rPr>
        <w:t>(</w:t>
      </w:r>
      <w:proofErr w:type="gramEnd"/>
      <w:r>
        <w:rPr>
          <w:rFonts w:ascii="Trebuchet MS" w:hAnsi="Trebuchet MS"/>
          <w:color w:val="073763"/>
          <w:sz w:val="20"/>
          <w:szCs w:val="20"/>
          <w:shd w:val="clear" w:color="auto" w:fill="FFFFFF"/>
        </w:rPr>
        <w:t>key, value), It acquires lock on say Segment 4 and invokes put method.</w:t>
      </w:r>
      <w:r>
        <w:rPr>
          <w:rFonts w:ascii="Trebuchet MS" w:hAnsi="Trebuchet MS"/>
          <w:color w:val="444444"/>
          <w:sz w:val="20"/>
          <w:szCs w:val="20"/>
        </w:rPr>
        <w:br/>
      </w:r>
      <w:r>
        <w:rPr>
          <w:rFonts w:ascii="Trebuchet MS" w:hAnsi="Trebuchet MS"/>
          <w:color w:val="073763"/>
          <w:sz w:val="20"/>
          <w:szCs w:val="20"/>
          <w:shd w:val="clear" w:color="auto" w:fill="FFFFFF"/>
        </w:rPr>
        <w:br/>
        <w:t xml:space="preserve">Both threads </w:t>
      </w:r>
      <w:proofErr w:type="gramStart"/>
      <w:r>
        <w:rPr>
          <w:rFonts w:ascii="Trebuchet MS" w:hAnsi="Trebuchet MS"/>
          <w:color w:val="073763"/>
          <w:sz w:val="20"/>
          <w:szCs w:val="20"/>
          <w:shd w:val="clear" w:color="auto" w:fill="FFFFFF"/>
        </w:rPr>
        <w:t>doesn't</w:t>
      </w:r>
      <w:proofErr w:type="gramEnd"/>
      <w:r>
        <w:rPr>
          <w:rFonts w:ascii="Trebuchet MS" w:hAnsi="Trebuchet MS"/>
          <w:color w:val="073763"/>
          <w:sz w:val="20"/>
          <w:szCs w:val="20"/>
          <w:shd w:val="clear" w:color="auto" w:fill="FFFFFF"/>
        </w:rPr>
        <w:t xml:space="preserve"> interfere with each other and both can proceed simultaneously as they are working on separate Segment locks.</w:t>
      </w:r>
      <w:r>
        <w:rPr>
          <w:rFonts w:ascii="Trebuchet MS" w:hAnsi="Trebuchet MS"/>
          <w:color w:val="444444"/>
          <w:sz w:val="20"/>
          <w:szCs w:val="20"/>
        </w:rPr>
        <w:br/>
      </w:r>
      <w:r>
        <w:rPr>
          <w:rFonts w:ascii="Trebuchet MS" w:hAnsi="Trebuchet MS"/>
          <w:color w:val="444444"/>
          <w:sz w:val="20"/>
          <w:szCs w:val="20"/>
        </w:rPr>
        <w:br/>
      </w:r>
      <w:r>
        <w:rPr>
          <w:rFonts w:ascii="Trebuchet MS" w:hAnsi="Trebuchet MS"/>
          <w:b/>
          <w:bCs/>
          <w:color w:val="073763"/>
          <w:sz w:val="20"/>
          <w:szCs w:val="20"/>
          <w:shd w:val="clear" w:color="auto" w:fill="FFFFFF"/>
        </w:rPr>
        <w:t xml:space="preserve">This is how </w:t>
      </w:r>
      <w:proofErr w:type="spellStart"/>
      <w:r>
        <w:rPr>
          <w:rFonts w:ascii="Trebuchet MS" w:hAnsi="Trebuchet MS"/>
          <w:b/>
          <w:bCs/>
          <w:color w:val="073763"/>
          <w:sz w:val="20"/>
          <w:szCs w:val="20"/>
          <w:shd w:val="clear" w:color="auto" w:fill="FFFFFF"/>
        </w:rPr>
        <w:t>ConcurrentHashMap</w:t>
      </w:r>
      <w:proofErr w:type="spellEnd"/>
      <w:r>
        <w:rPr>
          <w:rFonts w:ascii="Trebuchet MS" w:hAnsi="Trebuchet MS"/>
          <w:b/>
          <w:bCs/>
          <w:color w:val="073763"/>
          <w:sz w:val="20"/>
          <w:szCs w:val="20"/>
          <w:shd w:val="clear" w:color="auto" w:fill="FFFFFF"/>
        </w:rPr>
        <w:t xml:space="preserve"> improves Performance and provide Thread safety as well. </w:t>
      </w:r>
      <w:r>
        <w:rPr>
          <w:rFonts w:ascii="Trebuchet MS" w:hAnsi="Trebuchet MS"/>
          <w:color w:val="444444"/>
          <w:sz w:val="20"/>
          <w:szCs w:val="20"/>
        </w:rPr>
        <w:br/>
      </w:r>
      <w:r>
        <w:rPr>
          <w:rFonts w:ascii="Trebuchet MS" w:hAnsi="Trebuchet MS"/>
          <w:color w:val="444444"/>
          <w:sz w:val="20"/>
          <w:szCs w:val="20"/>
        </w:rPr>
        <w:br/>
      </w:r>
    </w:p>
    <w:p w:rsidR="00AA2C48" w:rsidRDefault="00AA2C48" w:rsidP="00AA2C48">
      <w:r>
        <w:pict>
          <v:rect id="_x0000_i1028" style="width:0;height:1.5pt" o:hralign="center" o:hrstd="t" o:hrnoshade="t" o:hr="t" fillcolor="#444" stroked="f"/>
        </w:pict>
      </w:r>
    </w:p>
    <w:p w:rsidR="00AA2C48" w:rsidRDefault="00AA2C48" w:rsidP="00AA2C48">
      <w:pPr>
        <w:pStyle w:val="Heading3"/>
        <w:shd w:val="clear" w:color="auto" w:fill="FFFFFF"/>
        <w:rPr>
          <w:rFonts w:ascii="Trebuchet MS" w:hAnsi="Trebuchet MS"/>
          <w:color w:val="444444"/>
        </w:rPr>
      </w:pPr>
      <w:proofErr w:type="gramStart"/>
      <w:r>
        <w:rPr>
          <w:rFonts w:ascii="Trebuchet MS" w:hAnsi="Trebuchet MS"/>
          <w:color w:val="0B5394"/>
        </w:rPr>
        <w:t>Question 4.</w:t>
      </w:r>
      <w:proofErr w:type="gramEnd"/>
      <w:r>
        <w:rPr>
          <w:rFonts w:ascii="Trebuchet MS" w:hAnsi="Trebuchet MS"/>
          <w:color w:val="0B5394"/>
        </w:rPr>
        <w:t> </w:t>
      </w:r>
      <w:r>
        <w:rPr>
          <w:rFonts w:ascii="Trebuchet MS" w:hAnsi="Trebuchet MS"/>
          <w:color w:val="444444"/>
        </w:rPr>
        <w:t> </w:t>
      </w:r>
      <w:r>
        <w:rPr>
          <w:rFonts w:ascii="Trebuchet MS" w:hAnsi="Trebuchet MS"/>
          <w:color w:val="0B5394"/>
        </w:rPr>
        <w:t xml:space="preserve">Can multiple threads read and write from same or different Segments of </w:t>
      </w:r>
      <w:proofErr w:type="spellStart"/>
      <w:r>
        <w:rPr>
          <w:rFonts w:ascii="Trebuchet MS" w:hAnsi="Trebuchet MS"/>
          <w:color w:val="0B5394"/>
        </w:rPr>
        <w:t>ConcurrentHashMap</w:t>
      </w:r>
      <w:proofErr w:type="spellEnd"/>
      <w:r>
        <w:rPr>
          <w:rFonts w:ascii="Trebuchet MS" w:hAnsi="Trebuchet MS"/>
          <w:color w:val="0B5394"/>
        </w:rPr>
        <w:t xml:space="preserve"> simultaneously?</w:t>
      </w:r>
    </w:p>
    <w:p w:rsidR="00AA2C48" w:rsidRDefault="00AA2C48" w:rsidP="00AA2C48">
      <w:pPr>
        <w:rPr>
          <w:rFonts w:ascii="Times New Roman" w:hAnsi="Times New Roman"/>
        </w:rPr>
      </w:pPr>
      <w:r>
        <w:rPr>
          <w:rFonts w:ascii="Trebuchet MS" w:hAnsi="Trebuchet MS"/>
          <w:b/>
          <w:bCs/>
          <w:color w:val="073763"/>
          <w:sz w:val="20"/>
          <w:szCs w:val="20"/>
          <w:u w:val="single"/>
          <w:shd w:val="clear" w:color="auto" w:fill="FFFFFF"/>
        </w:rPr>
        <w:t xml:space="preserve">Read Operation: </w:t>
      </w:r>
      <w:proofErr w:type="gramStart"/>
      <w:r>
        <w:rPr>
          <w:rFonts w:ascii="Trebuchet MS" w:hAnsi="Trebuchet MS"/>
          <w:b/>
          <w:bCs/>
          <w:color w:val="073763"/>
          <w:sz w:val="20"/>
          <w:szCs w:val="20"/>
          <w:u w:val="single"/>
          <w:shd w:val="clear" w:color="auto" w:fill="FFFFFF"/>
        </w:rPr>
        <w:t>get(</w:t>
      </w:r>
      <w:proofErr w:type="gramEnd"/>
      <w:r>
        <w:rPr>
          <w:rFonts w:ascii="Trebuchet MS" w:hAnsi="Trebuchet MS"/>
          <w:b/>
          <w:bCs/>
          <w:color w:val="073763"/>
          <w:sz w:val="20"/>
          <w:szCs w:val="20"/>
          <w:u w:val="single"/>
          <w:shd w:val="clear" w:color="auto" w:fill="FFFFFF"/>
        </w:rPr>
        <w:t>key) </w:t>
      </w:r>
      <w:r>
        <w:rPr>
          <w:rFonts w:ascii="Trebuchet MS" w:hAnsi="Trebuchet MS"/>
          <w:color w:val="444444"/>
          <w:sz w:val="20"/>
          <w:szCs w:val="20"/>
        </w:rPr>
        <w:br/>
      </w:r>
      <w:r>
        <w:rPr>
          <w:rFonts w:ascii="Trebuchet MS" w:hAnsi="Trebuchet MS"/>
          <w:b/>
          <w:bCs/>
          <w:color w:val="741B47"/>
          <w:sz w:val="20"/>
          <w:szCs w:val="20"/>
          <w:shd w:val="clear" w:color="auto" w:fill="FFFFFF"/>
        </w:rPr>
        <w:t>Same Segment/Different Segment : Yes.</w:t>
      </w:r>
      <w:r>
        <w:rPr>
          <w:rFonts w:ascii="Trebuchet MS" w:hAnsi="Trebuchet MS"/>
          <w:color w:val="741B47"/>
          <w:sz w:val="20"/>
          <w:szCs w:val="20"/>
          <w:shd w:val="clear" w:color="auto" w:fill="FFFFFF"/>
        </w:rPr>
        <w:t> </w:t>
      </w:r>
      <w:r>
        <w:rPr>
          <w:rFonts w:ascii="Trebuchet MS" w:hAnsi="Trebuchet MS"/>
          <w:color w:val="444444"/>
          <w:sz w:val="20"/>
          <w:szCs w:val="20"/>
        </w:rPr>
        <w:br/>
      </w:r>
      <w:r>
        <w:rPr>
          <w:rFonts w:ascii="Trebuchet MS" w:hAnsi="Trebuchet MS"/>
          <w:color w:val="073763"/>
          <w:sz w:val="20"/>
          <w:szCs w:val="20"/>
          <w:shd w:val="clear" w:color="auto" w:fill="FFFFFF"/>
        </w:rPr>
        <w:t>Two threads T1 and T2 both can simultaneously read data from same Segment or different Segment of CHM simultaneously without blocking each other.</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444444"/>
          <w:sz w:val="20"/>
          <w:szCs w:val="20"/>
        </w:rPr>
        <w:br/>
      </w:r>
      <w:r>
        <w:rPr>
          <w:rFonts w:ascii="Trebuchet MS" w:hAnsi="Trebuchet MS"/>
          <w:b/>
          <w:bCs/>
          <w:color w:val="073763"/>
          <w:sz w:val="20"/>
          <w:szCs w:val="20"/>
          <w:u w:val="single"/>
          <w:shd w:val="clear" w:color="auto" w:fill="FFFFFF"/>
        </w:rPr>
        <w:lastRenderedPageBreak/>
        <w:t xml:space="preserve">Write Operation: </w:t>
      </w:r>
      <w:proofErr w:type="gramStart"/>
      <w:r>
        <w:rPr>
          <w:rFonts w:ascii="Trebuchet MS" w:hAnsi="Trebuchet MS"/>
          <w:b/>
          <w:bCs/>
          <w:color w:val="073763"/>
          <w:sz w:val="20"/>
          <w:szCs w:val="20"/>
          <w:u w:val="single"/>
          <w:shd w:val="clear" w:color="auto" w:fill="FFFFFF"/>
        </w:rPr>
        <w:t>put(</w:t>
      </w:r>
      <w:proofErr w:type="gramEnd"/>
      <w:r>
        <w:rPr>
          <w:rFonts w:ascii="Trebuchet MS" w:hAnsi="Trebuchet MS"/>
          <w:b/>
          <w:bCs/>
          <w:color w:val="073763"/>
          <w:sz w:val="20"/>
          <w:szCs w:val="20"/>
          <w:u w:val="single"/>
          <w:shd w:val="clear" w:color="auto" w:fill="FFFFFF"/>
        </w:rPr>
        <w:t>key, value) </w:t>
      </w:r>
      <w:r>
        <w:rPr>
          <w:rFonts w:ascii="Trebuchet MS" w:hAnsi="Trebuchet MS"/>
          <w:color w:val="444444"/>
          <w:sz w:val="20"/>
          <w:szCs w:val="20"/>
        </w:rPr>
        <w:br/>
      </w:r>
      <w:r>
        <w:rPr>
          <w:rFonts w:ascii="Trebuchet MS" w:hAnsi="Trebuchet MS"/>
          <w:b/>
          <w:bCs/>
          <w:color w:val="741B47"/>
          <w:sz w:val="20"/>
          <w:szCs w:val="20"/>
          <w:shd w:val="clear" w:color="auto" w:fill="FFFFFF"/>
        </w:rPr>
        <w:t>Different Segment :Yes</w:t>
      </w:r>
      <w:r>
        <w:rPr>
          <w:rFonts w:ascii="Trebuchet MS" w:hAnsi="Trebuchet MS"/>
          <w:b/>
          <w:bCs/>
          <w:color w:val="073763"/>
          <w:sz w:val="20"/>
          <w:szCs w:val="20"/>
          <w:shd w:val="clear" w:color="auto" w:fill="FFFFFF"/>
        </w:rPr>
        <w:t> </w:t>
      </w:r>
      <w:r>
        <w:rPr>
          <w:rFonts w:ascii="Trebuchet MS" w:hAnsi="Trebuchet MS"/>
          <w:color w:val="444444"/>
          <w:sz w:val="20"/>
          <w:szCs w:val="20"/>
        </w:rPr>
        <w:br/>
      </w:r>
      <w:r>
        <w:rPr>
          <w:rFonts w:ascii="Trebuchet MS" w:hAnsi="Trebuchet MS"/>
          <w:color w:val="073763"/>
          <w:sz w:val="20"/>
          <w:szCs w:val="20"/>
          <w:shd w:val="clear" w:color="auto" w:fill="FFFFFF"/>
        </w:rPr>
        <w:t>Multiple threads can write data to different Segment of CHM simultaneously without blocking each other.</w:t>
      </w:r>
      <w:r>
        <w:rPr>
          <w:rFonts w:ascii="Trebuchet MS" w:hAnsi="Trebuchet MS"/>
          <w:color w:val="444444"/>
          <w:sz w:val="20"/>
          <w:szCs w:val="20"/>
        </w:rPr>
        <w:br/>
      </w:r>
      <w:r>
        <w:rPr>
          <w:rFonts w:ascii="Trebuchet MS" w:hAnsi="Trebuchet MS"/>
          <w:b/>
          <w:bCs/>
          <w:color w:val="741B47"/>
          <w:sz w:val="20"/>
          <w:szCs w:val="20"/>
          <w:shd w:val="clear" w:color="auto" w:fill="FFFFFF"/>
        </w:rPr>
        <w:t xml:space="preserve">Same </w:t>
      </w:r>
      <w:proofErr w:type="gramStart"/>
      <w:r>
        <w:rPr>
          <w:rFonts w:ascii="Trebuchet MS" w:hAnsi="Trebuchet MS"/>
          <w:b/>
          <w:bCs/>
          <w:color w:val="741B47"/>
          <w:sz w:val="20"/>
          <w:szCs w:val="20"/>
          <w:shd w:val="clear" w:color="auto" w:fill="FFFFFF"/>
        </w:rPr>
        <w:t>Segment :</w:t>
      </w:r>
      <w:proofErr w:type="gramEnd"/>
      <w:r>
        <w:rPr>
          <w:rFonts w:ascii="Trebuchet MS" w:hAnsi="Trebuchet MS"/>
          <w:b/>
          <w:bCs/>
          <w:color w:val="741B47"/>
          <w:sz w:val="20"/>
          <w:szCs w:val="20"/>
          <w:shd w:val="clear" w:color="auto" w:fill="FFFFFF"/>
        </w:rPr>
        <w:t xml:space="preserve"> No </w:t>
      </w:r>
      <w:r>
        <w:rPr>
          <w:rFonts w:ascii="Trebuchet MS" w:hAnsi="Trebuchet MS"/>
          <w:color w:val="073763"/>
          <w:sz w:val="20"/>
          <w:szCs w:val="20"/>
          <w:shd w:val="clear" w:color="auto" w:fill="FFFFFF"/>
        </w:rPr>
        <w:t>  </w:t>
      </w:r>
      <w:r>
        <w:rPr>
          <w:rFonts w:ascii="Trebuchet MS" w:hAnsi="Trebuchet MS"/>
          <w:color w:val="444444"/>
          <w:sz w:val="20"/>
          <w:szCs w:val="20"/>
        </w:rPr>
        <w:br/>
      </w:r>
      <w:r>
        <w:rPr>
          <w:rFonts w:ascii="Trebuchet MS" w:hAnsi="Trebuchet MS"/>
          <w:color w:val="073763"/>
          <w:sz w:val="20"/>
          <w:szCs w:val="20"/>
          <w:shd w:val="clear" w:color="auto" w:fill="FFFFFF"/>
        </w:rPr>
        <w:t>Multiple threads CANNOT write data to same Segment of CHM simultaneously and need to wait for one thread to come write operation and then only other write operation can be proceed. </w:t>
      </w:r>
      <w:r>
        <w:rPr>
          <w:rFonts w:ascii="Trebuchet MS" w:hAnsi="Trebuchet MS"/>
          <w:color w:val="444444"/>
          <w:sz w:val="20"/>
          <w:szCs w:val="20"/>
        </w:rPr>
        <w:br/>
      </w:r>
      <w:r>
        <w:rPr>
          <w:rFonts w:ascii="Trebuchet MS" w:hAnsi="Trebuchet MS"/>
          <w:color w:val="073763"/>
          <w:sz w:val="20"/>
          <w:szCs w:val="20"/>
          <w:shd w:val="clear" w:color="auto" w:fill="FFFFFF"/>
        </w:rPr>
        <w:t>   </w:t>
      </w:r>
      <w:r>
        <w:rPr>
          <w:rFonts w:ascii="Trebuchet MS" w:hAnsi="Trebuchet MS"/>
          <w:color w:val="444444"/>
          <w:sz w:val="20"/>
          <w:szCs w:val="20"/>
        </w:rPr>
        <w:br/>
      </w:r>
      <w:r>
        <w:rPr>
          <w:rFonts w:ascii="Trebuchet MS" w:hAnsi="Trebuchet MS"/>
          <w:color w:val="444444"/>
          <w:sz w:val="20"/>
          <w:szCs w:val="20"/>
        </w:rPr>
        <w:br/>
      </w:r>
      <w:r>
        <w:rPr>
          <w:rFonts w:ascii="Trebuchet MS" w:hAnsi="Trebuchet MS"/>
          <w:b/>
          <w:bCs/>
          <w:color w:val="073763"/>
          <w:sz w:val="20"/>
          <w:szCs w:val="20"/>
          <w:u w:val="single"/>
          <w:shd w:val="clear" w:color="auto" w:fill="FFFFFF"/>
        </w:rPr>
        <w:t>Read-Write Operation: get and put</w:t>
      </w:r>
      <w:r>
        <w:rPr>
          <w:rFonts w:ascii="Trebuchet MS" w:hAnsi="Trebuchet MS"/>
          <w:color w:val="444444"/>
          <w:sz w:val="20"/>
          <w:szCs w:val="20"/>
        </w:rPr>
        <w:br/>
      </w:r>
      <w:r>
        <w:rPr>
          <w:rFonts w:ascii="Trebuchet MS" w:hAnsi="Trebuchet MS"/>
          <w:b/>
          <w:bCs/>
          <w:color w:val="741B47"/>
          <w:sz w:val="20"/>
          <w:szCs w:val="20"/>
          <w:shd w:val="clear" w:color="auto" w:fill="FFFFFF"/>
        </w:rPr>
        <w:t>Say T1 is writing data in Segment 1 and T2 is reading data from same Segment 1, can read be allowed while writing operation is going on?</w:t>
      </w:r>
      <w:r>
        <w:rPr>
          <w:rFonts w:ascii="Trebuchet MS" w:hAnsi="Trebuchet MS"/>
          <w:color w:val="444444"/>
          <w:sz w:val="20"/>
          <w:szCs w:val="20"/>
        </w:rPr>
        <w:br/>
      </w:r>
      <w:r>
        <w:rPr>
          <w:rFonts w:ascii="Trebuchet MS" w:hAnsi="Trebuchet MS"/>
          <w:b/>
          <w:bCs/>
          <w:color w:val="0B5394"/>
          <w:sz w:val="20"/>
          <w:szCs w:val="20"/>
          <w:shd w:val="clear" w:color="auto" w:fill="FFFFFF"/>
        </w:rPr>
        <w:t>YES. </w:t>
      </w:r>
      <w:r>
        <w:rPr>
          <w:rFonts w:ascii="Trebuchet MS" w:hAnsi="Trebuchet MS"/>
          <w:color w:val="444444"/>
          <w:sz w:val="20"/>
          <w:szCs w:val="20"/>
        </w:rPr>
        <w:br/>
      </w:r>
      <w:r>
        <w:rPr>
          <w:rFonts w:ascii="Trebuchet MS" w:hAnsi="Trebuchet MS"/>
          <w:color w:val="0B5394"/>
          <w:sz w:val="20"/>
          <w:szCs w:val="20"/>
          <w:shd w:val="clear" w:color="auto" w:fill="FFFFFF"/>
        </w:rPr>
        <w:t xml:space="preserve">Both operation that is T1 writing and T2 reading can be done </w:t>
      </w:r>
      <w:proofErr w:type="spellStart"/>
      <w:r>
        <w:rPr>
          <w:rFonts w:ascii="Trebuchet MS" w:hAnsi="Trebuchet MS"/>
          <w:color w:val="0B5394"/>
          <w:sz w:val="20"/>
          <w:szCs w:val="20"/>
          <w:shd w:val="clear" w:color="auto" w:fill="FFFFFF"/>
        </w:rPr>
        <w:t>parallely</w:t>
      </w:r>
      <w:proofErr w:type="spellEnd"/>
      <w:r>
        <w:rPr>
          <w:rFonts w:ascii="Trebuchet MS" w:hAnsi="Trebuchet MS"/>
          <w:b/>
          <w:bCs/>
          <w:color w:val="0B5394"/>
          <w:sz w:val="20"/>
          <w:szCs w:val="20"/>
          <w:shd w:val="clear" w:color="auto" w:fill="FFFFFF"/>
        </w:rPr>
        <w:t>. </w:t>
      </w:r>
      <w:r>
        <w:rPr>
          <w:rFonts w:ascii="Trebuchet MS" w:hAnsi="Trebuchet MS"/>
          <w:color w:val="444444"/>
          <w:sz w:val="20"/>
          <w:szCs w:val="20"/>
        </w:rPr>
        <w:br/>
      </w:r>
      <w:r>
        <w:rPr>
          <w:rFonts w:ascii="Trebuchet MS" w:hAnsi="Trebuchet MS"/>
          <w:color w:val="444444"/>
          <w:sz w:val="20"/>
          <w:szCs w:val="20"/>
        </w:rPr>
        <w:br/>
      </w:r>
      <w:r>
        <w:rPr>
          <w:rFonts w:ascii="Trebuchet MS" w:hAnsi="Trebuchet MS"/>
          <w:b/>
          <w:bCs/>
          <w:color w:val="741B47"/>
          <w:sz w:val="20"/>
          <w:szCs w:val="20"/>
          <w:shd w:val="clear" w:color="auto" w:fill="FFFFFF"/>
        </w:rPr>
        <w:t>What data will T2 read if T1 is updating same data?</w:t>
      </w:r>
      <w:r>
        <w:rPr>
          <w:rFonts w:ascii="Trebuchet MS" w:hAnsi="Trebuchet MS"/>
          <w:b/>
          <w:bCs/>
          <w:color w:val="741B47"/>
          <w:sz w:val="20"/>
          <w:szCs w:val="20"/>
          <w:shd w:val="clear" w:color="auto" w:fill="FFFFFF"/>
        </w:rPr>
        <w:br/>
      </w:r>
      <w:r>
        <w:rPr>
          <w:rFonts w:ascii="Trebuchet MS" w:hAnsi="Trebuchet MS"/>
          <w:color w:val="0B5394"/>
          <w:sz w:val="20"/>
          <w:szCs w:val="20"/>
          <w:shd w:val="clear" w:color="auto" w:fill="FFFFFF"/>
        </w:rPr>
        <w:t xml:space="preserve">Retrieval operations (including get) generally do not </w:t>
      </w:r>
      <w:proofErr w:type="gramStart"/>
      <w:r>
        <w:rPr>
          <w:rFonts w:ascii="Trebuchet MS" w:hAnsi="Trebuchet MS"/>
          <w:color w:val="0B5394"/>
          <w:sz w:val="20"/>
          <w:szCs w:val="20"/>
          <w:shd w:val="clear" w:color="auto" w:fill="FFFFFF"/>
        </w:rPr>
        <w:t>block,</w:t>
      </w:r>
      <w:proofErr w:type="gramEnd"/>
      <w:r>
        <w:rPr>
          <w:rFonts w:ascii="Trebuchet MS" w:hAnsi="Trebuchet MS"/>
          <w:color w:val="0B5394"/>
          <w:sz w:val="20"/>
          <w:szCs w:val="20"/>
          <w:shd w:val="clear" w:color="auto" w:fill="FFFFFF"/>
        </w:rPr>
        <w:t xml:space="preserve"> so may overlap with update operations (including put and remove). </w:t>
      </w:r>
      <w:r>
        <w:rPr>
          <w:rFonts w:ascii="Trebuchet MS" w:hAnsi="Trebuchet MS"/>
          <w:color w:val="444444"/>
          <w:sz w:val="20"/>
          <w:szCs w:val="20"/>
        </w:rPr>
        <w:br/>
      </w:r>
      <w:r>
        <w:rPr>
          <w:rFonts w:ascii="Trebuchet MS" w:hAnsi="Trebuchet MS"/>
          <w:color w:val="0B5394"/>
          <w:sz w:val="20"/>
          <w:szCs w:val="20"/>
          <w:shd w:val="clear" w:color="auto" w:fill="FFFFFF"/>
        </w:rPr>
        <w:t xml:space="preserve">Latest updated value present will be returned by get operation that is value updated by most recently completed update </w:t>
      </w:r>
      <w:proofErr w:type="spellStart"/>
      <w:r>
        <w:rPr>
          <w:rFonts w:ascii="Trebuchet MS" w:hAnsi="Trebuchet MS"/>
          <w:color w:val="0B5394"/>
          <w:sz w:val="20"/>
          <w:szCs w:val="20"/>
          <w:shd w:val="clear" w:color="auto" w:fill="FFFFFF"/>
        </w:rPr>
        <w:t>operationswill</w:t>
      </w:r>
      <w:proofErr w:type="spellEnd"/>
      <w:r>
        <w:rPr>
          <w:rFonts w:ascii="Trebuchet MS" w:hAnsi="Trebuchet MS"/>
          <w:color w:val="0B5394"/>
          <w:sz w:val="20"/>
          <w:szCs w:val="20"/>
          <w:shd w:val="clear" w:color="auto" w:fill="FFFFFF"/>
        </w:rPr>
        <w:t xml:space="preserve"> be returned.</w:t>
      </w:r>
      <w:r>
        <w:rPr>
          <w:rFonts w:ascii="Trebuchet MS" w:hAnsi="Trebuchet MS"/>
          <w:color w:val="444444"/>
          <w:sz w:val="20"/>
          <w:szCs w:val="20"/>
        </w:rPr>
        <w:br/>
      </w:r>
      <w:r>
        <w:rPr>
          <w:rFonts w:ascii="Trebuchet MS" w:hAnsi="Trebuchet MS"/>
          <w:color w:val="0B5394"/>
          <w:sz w:val="20"/>
          <w:szCs w:val="20"/>
          <w:shd w:val="clear" w:color="auto" w:fill="FFFFFF"/>
        </w:rPr>
        <w:br/>
      </w:r>
      <w:r>
        <w:rPr>
          <w:rFonts w:ascii="Trebuchet MS" w:hAnsi="Trebuchet MS"/>
          <w:b/>
          <w:bCs/>
          <w:color w:val="0B5394"/>
          <w:sz w:val="20"/>
          <w:szCs w:val="20"/>
          <w:shd w:val="clear" w:color="auto" w:fill="FFFFFF"/>
        </w:rPr>
        <w:t xml:space="preserve">Note: Get operations are lock free and can be performed </w:t>
      </w:r>
      <w:proofErr w:type="spellStart"/>
      <w:r>
        <w:rPr>
          <w:rFonts w:ascii="Trebuchet MS" w:hAnsi="Trebuchet MS"/>
          <w:b/>
          <w:bCs/>
          <w:color w:val="0B5394"/>
          <w:sz w:val="20"/>
          <w:szCs w:val="20"/>
          <w:shd w:val="clear" w:color="auto" w:fill="FFFFFF"/>
        </w:rPr>
        <w:t>simulateneously</w:t>
      </w:r>
      <w:proofErr w:type="spellEnd"/>
      <w:r>
        <w:rPr>
          <w:rFonts w:ascii="Trebuchet MS" w:hAnsi="Trebuchet MS"/>
          <w:b/>
          <w:bCs/>
          <w:color w:val="0B5394"/>
          <w:sz w:val="20"/>
          <w:szCs w:val="20"/>
          <w:shd w:val="clear" w:color="auto" w:fill="FFFFFF"/>
        </w:rPr>
        <w:t xml:space="preserve"> irrespective of other thread writing data on same or different Segment of CHM.</w:t>
      </w:r>
      <w:r>
        <w:rPr>
          <w:rFonts w:ascii="Trebuchet MS" w:hAnsi="Trebuchet MS"/>
          <w:color w:val="444444"/>
          <w:sz w:val="20"/>
          <w:szCs w:val="20"/>
        </w:rPr>
        <w:br/>
      </w:r>
      <w:r>
        <w:rPr>
          <w:rFonts w:ascii="Trebuchet MS" w:hAnsi="Trebuchet MS"/>
          <w:color w:val="444444"/>
          <w:sz w:val="20"/>
          <w:szCs w:val="20"/>
        </w:rPr>
        <w:br/>
      </w:r>
    </w:p>
    <w:p w:rsidR="00AA2C48" w:rsidRDefault="00AA2C48" w:rsidP="00AA2C48">
      <w:r>
        <w:pict>
          <v:rect id="_x0000_i1029" style="width:0;height:1.5pt" o:hralign="center" o:hrstd="t" o:hrnoshade="t" o:hr="t" fillcolor="#444" stroked="f"/>
        </w:pict>
      </w:r>
    </w:p>
    <w:p w:rsidR="00AA2C48" w:rsidRDefault="00AA2C48" w:rsidP="00AA2C48">
      <w:pPr>
        <w:pStyle w:val="Heading3"/>
        <w:shd w:val="clear" w:color="auto" w:fill="FFFFFF"/>
        <w:rPr>
          <w:rFonts w:ascii="Trebuchet MS" w:hAnsi="Trebuchet MS"/>
          <w:color w:val="444444"/>
        </w:rPr>
      </w:pPr>
      <w:proofErr w:type="gramStart"/>
      <w:r>
        <w:rPr>
          <w:rFonts w:ascii="Trebuchet MS" w:hAnsi="Trebuchet MS"/>
          <w:color w:val="0B5394"/>
        </w:rPr>
        <w:t>Question 5.</w:t>
      </w:r>
      <w:proofErr w:type="gramEnd"/>
      <w:r>
        <w:rPr>
          <w:rFonts w:ascii="Trebuchet MS" w:hAnsi="Trebuchet MS"/>
          <w:color w:val="0B5394"/>
        </w:rPr>
        <w:t> </w:t>
      </w:r>
      <w:r>
        <w:rPr>
          <w:rFonts w:ascii="Trebuchet MS" w:hAnsi="Trebuchet MS"/>
          <w:color w:val="444444"/>
        </w:rPr>
        <w:t> </w:t>
      </w:r>
      <w:r>
        <w:rPr>
          <w:rFonts w:ascii="Trebuchet MS" w:hAnsi="Trebuchet MS"/>
          <w:color w:val="0B5394"/>
        </w:rPr>
        <w:t xml:space="preserve">What is the default size of Segment array? </w:t>
      </w:r>
      <w:proofErr w:type="gramStart"/>
      <w:r>
        <w:rPr>
          <w:rFonts w:ascii="Trebuchet MS" w:hAnsi="Trebuchet MS"/>
          <w:color w:val="0B5394"/>
        </w:rPr>
        <w:t>how</w:t>
      </w:r>
      <w:proofErr w:type="gramEnd"/>
      <w:r>
        <w:rPr>
          <w:rFonts w:ascii="Trebuchet MS" w:hAnsi="Trebuchet MS"/>
          <w:color w:val="0B5394"/>
        </w:rPr>
        <w:t xml:space="preserve"> it is tuned? What is </w:t>
      </w:r>
      <w:proofErr w:type="spellStart"/>
      <w:r>
        <w:rPr>
          <w:rFonts w:ascii="Trebuchet MS" w:hAnsi="Trebuchet MS"/>
          <w:color w:val="0B5394"/>
        </w:rPr>
        <w:t>ConcurrenyLevel</w:t>
      </w:r>
      <w:proofErr w:type="spellEnd"/>
      <w:r>
        <w:rPr>
          <w:rFonts w:ascii="Trebuchet MS" w:hAnsi="Trebuchet MS"/>
          <w:color w:val="0B5394"/>
        </w:rPr>
        <w:t xml:space="preserve"> in case of CHM?</w:t>
      </w:r>
    </w:p>
    <w:p w:rsidR="00AA2C48" w:rsidRDefault="00AA2C48" w:rsidP="00AA2C48">
      <w:pPr>
        <w:rPr>
          <w:rFonts w:ascii="Times New Roman" w:hAnsi="Times New Roman"/>
        </w:rPr>
      </w:pPr>
      <w:r>
        <w:rPr>
          <w:rFonts w:ascii="Trebuchet MS" w:hAnsi="Trebuchet MS"/>
          <w:b/>
          <w:bCs/>
          <w:color w:val="073763"/>
          <w:sz w:val="20"/>
          <w:szCs w:val="20"/>
          <w:shd w:val="clear" w:color="auto" w:fill="FFFFFF"/>
        </w:rPr>
        <w:t>Default size of Segment array is 16. </w:t>
      </w:r>
      <w:r>
        <w:rPr>
          <w:rFonts w:ascii="Trebuchet MS" w:hAnsi="Trebuchet MS"/>
          <w:color w:val="444444"/>
          <w:sz w:val="20"/>
          <w:szCs w:val="20"/>
        </w:rPr>
        <w:br/>
      </w:r>
      <w:r>
        <w:rPr>
          <w:rFonts w:ascii="Trebuchet MS" w:hAnsi="Trebuchet MS"/>
          <w:b/>
          <w:bCs/>
          <w:color w:val="073763"/>
          <w:sz w:val="20"/>
          <w:szCs w:val="20"/>
          <w:shd w:val="clear" w:color="auto" w:fill="FFFFFF"/>
        </w:rPr>
        <w:t> </w:t>
      </w:r>
      <w:r>
        <w:rPr>
          <w:rFonts w:ascii="Trebuchet MS" w:hAnsi="Trebuchet MS"/>
          <w:color w:val="073763"/>
          <w:sz w:val="20"/>
          <w:szCs w:val="20"/>
          <w:shd w:val="clear" w:color="auto" w:fill="FFFFFF"/>
        </w:rPr>
        <w:t> </w:t>
      </w:r>
      <w:r>
        <w:rPr>
          <w:rFonts w:ascii="Trebuchet MS" w:hAnsi="Trebuchet MS"/>
          <w:color w:val="444444"/>
          <w:sz w:val="20"/>
          <w:szCs w:val="20"/>
        </w:rPr>
        <w:br/>
      </w:r>
      <w:proofErr w:type="spellStart"/>
      <w:proofErr w:type="gramStart"/>
      <w:r>
        <w:rPr>
          <w:rFonts w:ascii="Trebuchet MS" w:hAnsi="Trebuchet MS"/>
          <w:color w:val="073763"/>
          <w:sz w:val="20"/>
          <w:szCs w:val="20"/>
          <w:shd w:val="clear" w:color="auto" w:fill="FFFFFF"/>
        </w:rPr>
        <w:t>ConcurrentHashMap</w:t>
      </w:r>
      <w:proofErr w:type="spellEnd"/>
      <w:r>
        <w:rPr>
          <w:rFonts w:ascii="Trebuchet MS" w:hAnsi="Trebuchet MS"/>
          <w:color w:val="073763"/>
          <w:sz w:val="20"/>
          <w:szCs w:val="20"/>
          <w:shd w:val="clear" w:color="auto" w:fill="FFFFFF"/>
        </w:rPr>
        <w:t xml:space="preserve"> </w:t>
      </w:r>
      <w:proofErr w:type="spellStart"/>
      <w:r>
        <w:rPr>
          <w:rFonts w:ascii="Trebuchet MS" w:hAnsi="Trebuchet MS"/>
          <w:color w:val="073763"/>
          <w:sz w:val="20"/>
          <w:szCs w:val="20"/>
          <w:shd w:val="clear" w:color="auto" w:fill="FFFFFF"/>
        </w:rPr>
        <w:t>differes</w:t>
      </w:r>
      <w:proofErr w:type="spellEnd"/>
      <w:r>
        <w:rPr>
          <w:rFonts w:ascii="Trebuchet MS" w:hAnsi="Trebuchet MS"/>
          <w:color w:val="073763"/>
          <w:sz w:val="20"/>
          <w:szCs w:val="20"/>
          <w:shd w:val="clear" w:color="auto" w:fill="FFFFFF"/>
        </w:rPr>
        <w:t xml:space="preserve"> from </w:t>
      </w:r>
      <w:proofErr w:type="spellStart"/>
      <w:r>
        <w:rPr>
          <w:rFonts w:ascii="Trebuchet MS" w:hAnsi="Trebuchet MS"/>
          <w:color w:val="073763"/>
          <w:sz w:val="20"/>
          <w:szCs w:val="20"/>
          <w:shd w:val="clear" w:color="auto" w:fill="FFFFFF"/>
        </w:rPr>
        <w:t>Hashtable</w:t>
      </w:r>
      <w:proofErr w:type="spellEnd"/>
      <w:r>
        <w:rPr>
          <w:rFonts w:ascii="Trebuchet MS" w:hAnsi="Trebuchet MS"/>
          <w:color w:val="073763"/>
          <w:sz w:val="20"/>
          <w:szCs w:val="20"/>
          <w:shd w:val="clear" w:color="auto" w:fill="FFFFFF"/>
        </w:rPr>
        <w:t xml:space="preserve"> in terms of Performance by introducing Segment array.</w:t>
      </w:r>
      <w:proofErr w:type="gramEnd"/>
      <w:r>
        <w:rPr>
          <w:rFonts w:ascii="Trebuchet MS" w:hAnsi="Trebuchet MS"/>
          <w:color w:val="444444"/>
          <w:sz w:val="20"/>
          <w:szCs w:val="20"/>
        </w:rPr>
        <w:br/>
      </w:r>
      <w:r>
        <w:rPr>
          <w:rFonts w:ascii="Trebuchet MS" w:hAnsi="Trebuchet MS"/>
          <w:color w:val="073763"/>
          <w:sz w:val="20"/>
          <w:szCs w:val="20"/>
          <w:shd w:val="clear" w:color="auto" w:fill="FFFFFF"/>
        </w:rPr>
        <w:t>Each index of Segment array is guarded by a lock for put operation.</w:t>
      </w:r>
      <w:r>
        <w:rPr>
          <w:rFonts w:ascii="Trebuchet MS" w:hAnsi="Trebuchet MS"/>
          <w:color w:val="444444"/>
          <w:sz w:val="20"/>
          <w:szCs w:val="20"/>
        </w:rPr>
        <w:br/>
      </w:r>
    </w:p>
    <w:p w:rsidR="00AA2C48" w:rsidRDefault="00AA2C48" w:rsidP="00AA2C48">
      <w:pPr>
        <w:shd w:val="clear" w:color="auto" w:fill="FFFFFF"/>
        <w:jc w:val="center"/>
        <w:rPr>
          <w:rFonts w:ascii="Trebuchet MS" w:hAnsi="Trebuchet MS"/>
          <w:color w:val="444444"/>
          <w:sz w:val="20"/>
          <w:szCs w:val="20"/>
        </w:rPr>
      </w:pPr>
      <w:r>
        <w:rPr>
          <w:rFonts w:ascii="Trebuchet MS" w:hAnsi="Trebuchet MS"/>
          <w:noProof/>
          <w:color w:val="0088B2"/>
          <w:sz w:val="20"/>
          <w:szCs w:val="20"/>
        </w:rPr>
        <w:lastRenderedPageBreak/>
        <w:drawing>
          <wp:inline distT="0" distB="0" distL="0" distR="0">
            <wp:extent cx="6096000" cy="2457450"/>
            <wp:effectExtent l="19050" t="0" r="0" b="0"/>
            <wp:docPr id="13" name="Picture 13" descr="https://4.bp.blogspot.com/-icREX-PLyG0/V_YsC15kxrI/AAAAAAAABRc/CDLvHf-xyRkeu8U_UaZbfos55t0E5NvAgCLcB/s640/concurrency-level-concurrenthashmap.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icREX-PLyG0/V_YsC15kxrI/AAAAAAAABRc/CDLvHf-xyRkeu8U_UaZbfos55t0E5NvAgCLcB/s640/concurrency-level-concurrenthashmap.png">
                      <a:hlinkClick r:id="rId48"/>
                    </pic:cNvPr>
                    <pic:cNvPicPr>
                      <a:picLocks noChangeAspect="1" noChangeArrowheads="1"/>
                    </pic:cNvPicPr>
                  </pic:nvPicPr>
                  <pic:blipFill>
                    <a:blip r:embed="rId49"/>
                    <a:srcRect/>
                    <a:stretch>
                      <a:fillRect/>
                    </a:stretch>
                  </pic:blipFill>
                  <pic:spPr bwMode="auto">
                    <a:xfrm>
                      <a:off x="0" y="0"/>
                      <a:ext cx="6096000" cy="2457450"/>
                    </a:xfrm>
                    <a:prstGeom prst="rect">
                      <a:avLst/>
                    </a:prstGeom>
                    <a:noFill/>
                    <a:ln w="9525">
                      <a:noFill/>
                      <a:miter lim="800000"/>
                      <a:headEnd/>
                      <a:tailEnd/>
                    </a:ln>
                  </pic:spPr>
                </pic:pic>
              </a:graphicData>
            </a:graphic>
          </wp:inline>
        </w:drawing>
      </w:r>
    </w:p>
    <w:p w:rsidR="00AA2C48" w:rsidRDefault="00AA2C48" w:rsidP="00AA2C48">
      <w:pPr>
        <w:rPr>
          <w:rFonts w:ascii="Times New Roman" w:hAnsi="Times New Roman"/>
          <w:sz w:val="24"/>
          <w:szCs w:val="24"/>
        </w:rPr>
      </w:pPr>
      <w:r>
        <w:rPr>
          <w:rFonts w:ascii="Trebuchet MS" w:hAnsi="Trebuchet MS"/>
          <w:color w:val="444444"/>
          <w:sz w:val="20"/>
          <w:szCs w:val="20"/>
        </w:rPr>
        <w:br/>
      </w:r>
      <w:proofErr w:type="gramStart"/>
      <w:r>
        <w:rPr>
          <w:rFonts w:ascii="Trebuchet MS" w:hAnsi="Trebuchet MS"/>
          <w:color w:val="073763"/>
          <w:sz w:val="20"/>
          <w:szCs w:val="20"/>
          <w:shd w:val="clear" w:color="auto" w:fill="FFFFFF"/>
        </w:rPr>
        <w:t>Threads working on separate Segments index doesn't</w:t>
      </w:r>
      <w:proofErr w:type="gramEnd"/>
      <w:r>
        <w:rPr>
          <w:rFonts w:ascii="Trebuchet MS" w:hAnsi="Trebuchet MS"/>
          <w:color w:val="073763"/>
          <w:sz w:val="20"/>
          <w:szCs w:val="20"/>
          <w:shd w:val="clear" w:color="auto" w:fill="FFFFFF"/>
        </w:rPr>
        <w:t xml:space="preserve"> affect each other. </w:t>
      </w:r>
      <w:r>
        <w:rPr>
          <w:rFonts w:ascii="Trebuchet MS" w:hAnsi="Trebuchet MS"/>
          <w:color w:val="444444"/>
          <w:sz w:val="20"/>
          <w:szCs w:val="20"/>
        </w:rPr>
        <w:br/>
      </w:r>
      <w:r>
        <w:rPr>
          <w:rFonts w:ascii="Trebuchet MS" w:hAnsi="Trebuchet MS"/>
          <w:color w:val="073763"/>
          <w:sz w:val="20"/>
          <w:szCs w:val="20"/>
          <w:shd w:val="clear" w:color="auto" w:fill="FFFFFF"/>
        </w:rPr>
        <w:t xml:space="preserve">By default Segments array size is 16, </w:t>
      </w:r>
      <w:proofErr w:type="gramStart"/>
      <w:r>
        <w:rPr>
          <w:rFonts w:ascii="Trebuchet MS" w:hAnsi="Trebuchet MS"/>
          <w:color w:val="073763"/>
          <w:sz w:val="20"/>
          <w:szCs w:val="20"/>
          <w:shd w:val="clear" w:color="auto" w:fill="FFFFFF"/>
        </w:rPr>
        <w:t>So</w:t>
      </w:r>
      <w:proofErr w:type="gramEnd"/>
      <w:r>
        <w:rPr>
          <w:rFonts w:ascii="Trebuchet MS" w:hAnsi="Trebuchet MS"/>
          <w:color w:val="073763"/>
          <w:sz w:val="20"/>
          <w:szCs w:val="20"/>
          <w:shd w:val="clear" w:color="auto" w:fill="FFFFFF"/>
        </w:rPr>
        <w:t xml:space="preserve"> maximum 16 threads can simultaneously put data in map considering each thread is working on separate Segment array index.</w:t>
      </w:r>
      <w:r>
        <w:rPr>
          <w:rFonts w:ascii="Trebuchet MS" w:hAnsi="Trebuchet MS"/>
          <w:color w:val="444444"/>
          <w:sz w:val="20"/>
          <w:szCs w:val="20"/>
        </w:rPr>
        <w:br/>
      </w:r>
    </w:p>
    <w:p w:rsidR="00AA2C48" w:rsidRDefault="00AA2C48" w:rsidP="00AA2C48">
      <w:pPr>
        <w:pStyle w:val="Heading3"/>
        <w:shd w:val="clear" w:color="auto" w:fill="FFFFFF"/>
        <w:rPr>
          <w:rFonts w:ascii="Trebuchet MS" w:hAnsi="Trebuchet MS"/>
          <w:color w:val="444444"/>
          <w:sz w:val="23"/>
          <w:szCs w:val="23"/>
        </w:rPr>
      </w:pPr>
      <w:r>
        <w:rPr>
          <w:rFonts w:ascii="Trebuchet MS" w:hAnsi="Trebuchet MS"/>
          <w:color w:val="0B5394"/>
          <w:sz w:val="23"/>
          <w:szCs w:val="23"/>
        </w:rPr>
        <w:t>How Segment array size is tuned?</w:t>
      </w:r>
    </w:p>
    <w:p w:rsidR="00AA2C48" w:rsidRDefault="00AA2C48" w:rsidP="00AA2C48">
      <w:pPr>
        <w:rPr>
          <w:rFonts w:ascii="Times New Roman" w:hAnsi="Times New Roman"/>
          <w:sz w:val="24"/>
          <w:szCs w:val="24"/>
        </w:rPr>
      </w:pPr>
      <w:r>
        <w:rPr>
          <w:rFonts w:ascii="Trebuchet MS" w:hAnsi="Trebuchet MS"/>
          <w:color w:val="0B5394"/>
          <w:sz w:val="20"/>
          <w:szCs w:val="20"/>
          <w:shd w:val="clear" w:color="auto" w:fill="FFFFFF"/>
        </w:rPr>
        <w:t xml:space="preserve">Segment size decides the number of Threads that can </w:t>
      </w:r>
      <w:proofErr w:type="spellStart"/>
      <w:r>
        <w:rPr>
          <w:rFonts w:ascii="Trebuchet MS" w:hAnsi="Trebuchet MS"/>
          <w:color w:val="0B5394"/>
          <w:sz w:val="20"/>
          <w:szCs w:val="20"/>
          <w:shd w:val="clear" w:color="auto" w:fill="FFFFFF"/>
        </w:rPr>
        <w:t>paralley</w:t>
      </w:r>
      <w:proofErr w:type="spellEnd"/>
      <w:r>
        <w:rPr>
          <w:rFonts w:ascii="Trebuchet MS" w:hAnsi="Trebuchet MS"/>
          <w:color w:val="0B5394"/>
          <w:sz w:val="20"/>
          <w:szCs w:val="20"/>
          <w:shd w:val="clear" w:color="auto" w:fill="FFFFFF"/>
        </w:rPr>
        <w:t xml:space="preserve"> write to a map.</w:t>
      </w:r>
      <w:r>
        <w:rPr>
          <w:rFonts w:ascii="Trebuchet MS" w:hAnsi="Trebuchet MS"/>
          <w:color w:val="444444"/>
          <w:sz w:val="20"/>
          <w:szCs w:val="20"/>
        </w:rPr>
        <w:br/>
      </w:r>
      <w:r w:rsidRPr="00377A4F">
        <w:rPr>
          <w:rFonts w:ascii="Trebuchet MS" w:hAnsi="Trebuchet MS"/>
          <w:color w:val="0B5394"/>
          <w:sz w:val="20"/>
          <w:szCs w:val="20"/>
          <w:highlight w:val="yellow"/>
          <w:shd w:val="clear" w:color="auto" w:fill="FFFFFF"/>
        </w:rPr>
        <w:t xml:space="preserve">Segment array size is configured using </w:t>
      </w:r>
      <w:proofErr w:type="spellStart"/>
      <w:r w:rsidRPr="00377A4F">
        <w:rPr>
          <w:rFonts w:ascii="Trebuchet MS" w:hAnsi="Trebuchet MS"/>
          <w:color w:val="0B5394"/>
          <w:sz w:val="20"/>
          <w:szCs w:val="20"/>
          <w:highlight w:val="yellow"/>
          <w:shd w:val="clear" w:color="auto" w:fill="FFFFFF"/>
        </w:rPr>
        <w:t>ConcurrencyLevel</w:t>
      </w:r>
      <w:proofErr w:type="spellEnd"/>
      <w:r>
        <w:rPr>
          <w:rFonts w:ascii="Trebuchet MS" w:hAnsi="Trebuchet MS"/>
          <w:color w:val="0B5394"/>
          <w:sz w:val="20"/>
          <w:szCs w:val="20"/>
          <w:shd w:val="clear" w:color="auto" w:fill="FFFFFF"/>
        </w:rPr>
        <w:t xml:space="preserve"> parameter as shown below,</w:t>
      </w:r>
    </w:p>
    <w:p w:rsidR="00AA2C48" w:rsidRDefault="00AA2C48" w:rsidP="00AA2C48">
      <w:pPr>
        <w:shd w:val="clear" w:color="auto" w:fill="FFFFFF"/>
        <w:rPr>
          <w:rFonts w:ascii="Trebuchet MS" w:hAnsi="Trebuchet MS"/>
          <w:color w:val="444444"/>
          <w:sz w:val="20"/>
          <w:szCs w:val="20"/>
        </w:rPr>
      </w:pPr>
      <w:hyperlink r:id="rId50" w:history="1">
        <w:r>
          <w:rPr>
            <w:rStyle w:val="Hyperlink"/>
            <w:rFonts w:ascii="Trebuchet MS" w:hAnsi="Trebuchet MS"/>
            <w:sz w:val="20"/>
            <w:szCs w:val="20"/>
          </w:rPr>
          <w:t>?</w:t>
        </w:r>
      </w:hyperlink>
    </w:p>
    <w:tbl>
      <w:tblPr>
        <w:tblW w:w="10980" w:type="dxa"/>
        <w:tblCellSpacing w:w="0" w:type="dxa"/>
        <w:tblCellMar>
          <w:left w:w="0" w:type="dxa"/>
          <w:right w:w="0" w:type="dxa"/>
        </w:tblCellMar>
        <w:tblLook w:val="04A0"/>
      </w:tblPr>
      <w:tblGrid>
        <w:gridCol w:w="465"/>
        <w:gridCol w:w="10515"/>
      </w:tblGrid>
      <w:tr w:rsidR="00AA2C48" w:rsidTr="00AA2C48">
        <w:trPr>
          <w:tblCellSpacing w:w="0" w:type="dxa"/>
        </w:trPr>
        <w:tc>
          <w:tcPr>
            <w:tcW w:w="0" w:type="auto"/>
            <w:vAlign w:val="center"/>
            <w:hideMark/>
          </w:tcPr>
          <w:p w:rsidR="00AA2C48" w:rsidRDefault="00AA2C48" w:rsidP="00AA2C48">
            <w:pPr>
              <w:rPr>
                <w:sz w:val="24"/>
                <w:szCs w:val="24"/>
              </w:rPr>
            </w:pPr>
            <w:r>
              <w:t>1</w:t>
            </w:r>
          </w:p>
        </w:tc>
        <w:tc>
          <w:tcPr>
            <w:tcW w:w="10515" w:type="dxa"/>
            <w:vAlign w:val="center"/>
            <w:hideMark/>
          </w:tcPr>
          <w:p w:rsidR="00AA2C48" w:rsidRDefault="00AA2C48" w:rsidP="00AA2C48">
            <w:pPr>
              <w:rPr>
                <w:sz w:val="24"/>
                <w:szCs w:val="24"/>
              </w:rPr>
            </w:pPr>
            <w:proofErr w:type="spellStart"/>
            <w:r>
              <w:rPr>
                <w:rStyle w:val="HTMLCode"/>
                <w:rFonts w:eastAsiaTheme="minorHAnsi"/>
              </w:rPr>
              <w:t>ConcurrentHashMap</w:t>
            </w:r>
            <w:proofErr w:type="spellEnd"/>
            <w:r>
              <w:rPr>
                <w:rStyle w:val="HTMLCode"/>
                <w:rFonts w:eastAsiaTheme="minorHAnsi"/>
              </w:rPr>
              <w:t xml:space="preserve"> m = new</w:t>
            </w:r>
            <w:r>
              <w:t xml:space="preserve"> </w:t>
            </w:r>
            <w:proofErr w:type="spellStart"/>
            <w:r>
              <w:rPr>
                <w:rStyle w:val="HTMLCode"/>
                <w:rFonts w:eastAsiaTheme="minorHAnsi"/>
              </w:rPr>
              <w:t>ConcurrentHashMap</w:t>
            </w:r>
            <w:proofErr w:type="spellEnd"/>
            <w:r>
              <w:rPr>
                <w:rStyle w:val="HTMLCode"/>
                <w:rFonts w:eastAsiaTheme="minorHAnsi"/>
              </w:rPr>
              <w:t>(</w:t>
            </w:r>
            <w:proofErr w:type="spellStart"/>
            <w:r>
              <w:rPr>
                <w:rStyle w:val="HTMLCode"/>
                <w:rFonts w:eastAsiaTheme="minorHAnsi"/>
              </w:rPr>
              <w:t>initialCapacity</w:t>
            </w:r>
            <w:proofErr w:type="spellEnd"/>
            <w:r>
              <w:rPr>
                <w:rStyle w:val="HTMLCode"/>
                <w:rFonts w:eastAsiaTheme="minorHAnsi"/>
              </w:rPr>
              <w:t xml:space="preserve">, </w:t>
            </w:r>
            <w:proofErr w:type="spellStart"/>
            <w:r>
              <w:rPr>
                <w:rStyle w:val="HTMLCode"/>
                <w:rFonts w:eastAsiaTheme="minorHAnsi"/>
              </w:rPr>
              <w:t>loadFactor</w:t>
            </w:r>
            <w:proofErr w:type="spellEnd"/>
            <w:r>
              <w:rPr>
                <w:rStyle w:val="HTMLCode"/>
                <w:rFonts w:eastAsiaTheme="minorHAnsi"/>
              </w:rPr>
              <w:t xml:space="preserve">, </w:t>
            </w:r>
            <w:proofErr w:type="spellStart"/>
            <w:r>
              <w:rPr>
                <w:rStyle w:val="HTMLCode"/>
                <w:rFonts w:eastAsiaTheme="minorHAnsi"/>
              </w:rPr>
              <w:t>concurrencyLevel</w:t>
            </w:r>
            <w:proofErr w:type="spellEnd"/>
            <w:r>
              <w:rPr>
                <w:rStyle w:val="HTMLCode"/>
                <w:rFonts w:eastAsiaTheme="minorHAnsi"/>
              </w:rPr>
              <w:t>)</w:t>
            </w:r>
          </w:p>
        </w:tc>
      </w:tr>
    </w:tbl>
    <w:p w:rsidR="00AA2C48" w:rsidRDefault="00AA2C48" w:rsidP="00AA2C48">
      <w:pPr>
        <w:rPr>
          <w:rFonts w:ascii="Times New Roman" w:hAnsi="Times New Roman"/>
          <w:sz w:val="24"/>
          <w:szCs w:val="24"/>
        </w:rPr>
      </w:pPr>
    </w:p>
    <w:p w:rsidR="00AA2C48" w:rsidRDefault="00AA2C48" w:rsidP="00AA2C48">
      <w:pPr>
        <w:shd w:val="clear" w:color="auto" w:fill="FFFFFF"/>
        <w:jc w:val="center"/>
        <w:rPr>
          <w:rFonts w:ascii="Trebuchet MS" w:hAnsi="Trebuchet MS"/>
          <w:color w:val="444444"/>
          <w:sz w:val="20"/>
          <w:szCs w:val="20"/>
        </w:rPr>
      </w:pPr>
      <w:r>
        <w:rPr>
          <w:rFonts w:ascii="Trebuchet MS" w:hAnsi="Trebuchet MS"/>
          <w:noProof/>
          <w:color w:val="0088B2"/>
          <w:sz w:val="20"/>
          <w:szCs w:val="20"/>
        </w:rPr>
        <w:drawing>
          <wp:inline distT="0" distB="0" distL="0" distR="0">
            <wp:extent cx="6096000" cy="2438400"/>
            <wp:effectExtent l="19050" t="0" r="0" b="0"/>
            <wp:docPr id="14" name="Picture 14" descr="https://4.bp.blogspot.com/-0HRMmJEuDys/V_YtFEKQ8BI/AAAAAAAABRk/Z195nyfoOwgwBc53mHn9pkVsFAm4ORYMQCLcB/s640/consurrenthashmap-concurrency-level.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bp.blogspot.com/-0HRMmJEuDys/V_YtFEKQ8BI/AAAAAAAABRk/Z195nyfoOwgwBc53mHn9pkVsFAm4ORYMQCLcB/s640/consurrenthashmap-concurrency-level.png">
                      <a:hlinkClick r:id="rId51"/>
                    </pic:cNvPr>
                    <pic:cNvPicPr>
                      <a:picLocks noChangeAspect="1" noChangeArrowheads="1"/>
                    </pic:cNvPicPr>
                  </pic:nvPicPr>
                  <pic:blipFill>
                    <a:blip r:embed="rId52"/>
                    <a:srcRect/>
                    <a:stretch>
                      <a:fillRect/>
                    </a:stretch>
                  </pic:blipFill>
                  <pic:spPr bwMode="auto">
                    <a:xfrm>
                      <a:off x="0" y="0"/>
                      <a:ext cx="6096000" cy="2438400"/>
                    </a:xfrm>
                    <a:prstGeom prst="rect">
                      <a:avLst/>
                    </a:prstGeom>
                    <a:noFill/>
                    <a:ln w="9525">
                      <a:noFill/>
                      <a:miter lim="800000"/>
                      <a:headEnd/>
                      <a:tailEnd/>
                    </a:ln>
                  </pic:spPr>
                </pic:pic>
              </a:graphicData>
            </a:graphic>
          </wp:inline>
        </w:drawing>
      </w:r>
    </w:p>
    <w:p w:rsidR="00AA2C48" w:rsidRDefault="00AA2C48" w:rsidP="00AA2C48">
      <w:pPr>
        <w:rPr>
          <w:rFonts w:ascii="Times New Roman" w:hAnsi="Times New Roman"/>
          <w:sz w:val="24"/>
          <w:szCs w:val="24"/>
        </w:rPr>
      </w:pPr>
      <w:r>
        <w:rPr>
          <w:rFonts w:ascii="Trebuchet MS" w:hAnsi="Trebuchet MS"/>
          <w:color w:val="444444"/>
          <w:sz w:val="20"/>
          <w:szCs w:val="20"/>
        </w:rPr>
        <w:lastRenderedPageBreak/>
        <w:br/>
      </w:r>
      <w:r>
        <w:rPr>
          <w:rFonts w:ascii="Trebuchet MS" w:hAnsi="Trebuchet MS"/>
          <w:b/>
          <w:bCs/>
          <w:color w:val="0B5394"/>
          <w:sz w:val="20"/>
          <w:szCs w:val="20"/>
          <w:u w:val="single"/>
          <w:shd w:val="clear" w:color="auto" w:fill="FFFFFF"/>
        </w:rPr>
        <w:t>It takes 3 parameters,   </w:t>
      </w:r>
      <w:r>
        <w:rPr>
          <w:rFonts w:ascii="Trebuchet MS" w:hAnsi="Trebuchet MS"/>
          <w:color w:val="0B5394"/>
          <w:sz w:val="20"/>
          <w:szCs w:val="20"/>
          <w:shd w:val="clear" w:color="auto" w:fill="FFFFFF"/>
        </w:rPr>
        <w:br/>
      </w:r>
      <w:r>
        <w:rPr>
          <w:rFonts w:ascii="Trebuchet MS" w:hAnsi="Trebuchet MS"/>
          <w:color w:val="444444"/>
          <w:sz w:val="20"/>
          <w:szCs w:val="20"/>
        </w:rPr>
        <w:br/>
      </w:r>
      <w:r>
        <w:rPr>
          <w:rFonts w:ascii="Trebuchet MS" w:hAnsi="Trebuchet MS"/>
          <w:b/>
          <w:bCs/>
          <w:color w:val="0B5394"/>
          <w:sz w:val="20"/>
          <w:szCs w:val="20"/>
          <w:shd w:val="clear" w:color="auto" w:fill="FFFFFF"/>
        </w:rPr>
        <w:t>Example:</w:t>
      </w:r>
      <w:r>
        <w:rPr>
          <w:rFonts w:ascii="Trebuchet MS" w:hAnsi="Trebuchet MS"/>
          <w:color w:val="444444"/>
          <w:sz w:val="20"/>
          <w:szCs w:val="20"/>
          <w:shd w:val="clear" w:color="auto" w:fill="FFFFFF"/>
        </w:rPr>
        <w:t> </w:t>
      </w:r>
    </w:p>
    <w:p w:rsidR="00AA2C48" w:rsidRDefault="00AA2C48" w:rsidP="00AA2C48">
      <w:pPr>
        <w:shd w:val="clear" w:color="auto" w:fill="FFFFFF"/>
        <w:rPr>
          <w:rFonts w:ascii="Trebuchet MS" w:hAnsi="Trebuchet MS"/>
          <w:color w:val="444444"/>
          <w:sz w:val="20"/>
          <w:szCs w:val="20"/>
        </w:rPr>
      </w:pPr>
      <w:hyperlink r:id="rId53" w:history="1">
        <w:r>
          <w:rPr>
            <w:rStyle w:val="Hyperlink"/>
            <w:rFonts w:ascii="Trebuchet MS" w:hAnsi="Trebuchet MS"/>
            <w:sz w:val="20"/>
            <w:szCs w:val="20"/>
          </w:rPr>
          <w:t>?</w:t>
        </w:r>
      </w:hyperlink>
    </w:p>
    <w:tbl>
      <w:tblPr>
        <w:tblW w:w="10380" w:type="dxa"/>
        <w:tblCellSpacing w:w="0" w:type="dxa"/>
        <w:tblCellMar>
          <w:left w:w="0" w:type="dxa"/>
          <w:right w:w="0" w:type="dxa"/>
        </w:tblCellMar>
        <w:tblLook w:val="04A0"/>
      </w:tblPr>
      <w:tblGrid>
        <w:gridCol w:w="465"/>
        <w:gridCol w:w="9915"/>
      </w:tblGrid>
      <w:tr w:rsidR="00AA2C48" w:rsidTr="00AA2C48">
        <w:trPr>
          <w:tblCellSpacing w:w="0" w:type="dxa"/>
        </w:trPr>
        <w:tc>
          <w:tcPr>
            <w:tcW w:w="0" w:type="auto"/>
            <w:vAlign w:val="center"/>
            <w:hideMark/>
          </w:tcPr>
          <w:p w:rsidR="00AA2C48" w:rsidRDefault="00AA2C48" w:rsidP="00AA2C48">
            <w:pPr>
              <w:rPr>
                <w:sz w:val="24"/>
                <w:szCs w:val="24"/>
              </w:rPr>
            </w:pPr>
            <w:r>
              <w:t>1</w:t>
            </w:r>
          </w:p>
        </w:tc>
        <w:tc>
          <w:tcPr>
            <w:tcW w:w="9915" w:type="dxa"/>
            <w:vAlign w:val="center"/>
            <w:hideMark/>
          </w:tcPr>
          <w:p w:rsidR="00AA2C48" w:rsidRDefault="00AA2C48" w:rsidP="00AA2C48">
            <w:pPr>
              <w:rPr>
                <w:sz w:val="24"/>
                <w:szCs w:val="24"/>
              </w:rPr>
            </w:pPr>
            <w:proofErr w:type="spellStart"/>
            <w:r>
              <w:rPr>
                <w:rStyle w:val="HTMLCode"/>
                <w:rFonts w:eastAsiaTheme="minorHAnsi"/>
              </w:rPr>
              <w:t>ConcurrentHashMap</w:t>
            </w:r>
            <w:proofErr w:type="spellEnd"/>
            <w:r>
              <w:rPr>
                <w:rStyle w:val="HTMLCode"/>
                <w:rFonts w:eastAsiaTheme="minorHAnsi"/>
              </w:rPr>
              <w:t xml:space="preserve"> m = new</w:t>
            </w:r>
            <w:r>
              <w:t xml:space="preserve"> </w:t>
            </w:r>
            <w:proofErr w:type="spellStart"/>
            <w:r>
              <w:rPr>
                <w:rStyle w:val="HTMLCode"/>
                <w:rFonts w:eastAsiaTheme="minorHAnsi"/>
              </w:rPr>
              <w:t>ConcurrentHashMap</w:t>
            </w:r>
            <w:proofErr w:type="spellEnd"/>
            <w:r>
              <w:rPr>
                <w:rStyle w:val="HTMLCode"/>
                <w:rFonts w:eastAsiaTheme="minorHAnsi"/>
              </w:rPr>
              <w:t>(200</w:t>
            </w:r>
            <w:r>
              <w:t xml:space="preserve"> </w:t>
            </w:r>
            <w:r>
              <w:rPr>
                <w:rStyle w:val="HTMLCode"/>
                <w:rFonts w:eastAsiaTheme="minorHAnsi"/>
              </w:rPr>
              <w:t>, 0.75f, 10);</w:t>
            </w:r>
          </w:p>
        </w:tc>
      </w:tr>
    </w:tbl>
    <w:p w:rsidR="00AA2C48" w:rsidRDefault="00AA2C48" w:rsidP="00AA2C48">
      <w:pPr>
        <w:rPr>
          <w:rFonts w:ascii="Times New Roman" w:hAnsi="Times New Roman"/>
          <w:sz w:val="24"/>
          <w:szCs w:val="24"/>
        </w:rPr>
      </w:pPr>
      <w:r>
        <w:rPr>
          <w:rFonts w:ascii="Trebuchet MS" w:hAnsi="Trebuchet MS"/>
          <w:b/>
          <w:bCs/>
          <w:color w:val="0B5394"/>
          <w:sz w:val="20"/>
          <w:szCs w:val="20"/>
          <w:shd w:val="clear" w:color="auto" w:fill="FFFFFF"/>
        </w:rPr>
        <w:t>Initial capacity</w:t>
      </w:r>
      <w:r>
        <w:rPr>
          <w:rFonts w:ascii="Trebuchet MS" w:hAnsi="Trebuchet MS"/>
          <w:color w:val="0B5394"/>
          <w:sz w:val="20"/>
          <w:szCs w:val="20"/>
          <w:shd w:val="clear" w:color="auto" w:fill="FFFFFF"/>
        </w:rPr>
        <w:t> is 200, it means CHM make sure it has space for adding 200 key-value pairs after creation.</w:t>
      </w:r>
      <w:r>
        <w:rPr>
          <w:rFonts w:ascii="Trebuchet MS" w:hAnsi="Trebuchet MS"/>
          <w:color w:val="444444"/>
          <w:sz w:val="20"/>
          <w:szCs w:val="20"/>
        </w:rPr>
        <w:br/>
      </w:r>
      <w:r>
        <w:rPr>
          <w:rFonts w:ascii="Trebuchet MS" w:hAnsi="Trebuchet MS"/>
          <w:color w:val="444444"/>
          <w:sz w:val="20"/>
          <w:szCs w:val="20"/>
        </w:rPr>
        <w:br/>
      </w:r>
      <w:r>
        <w:rPr>
          <w:rFonts w:ascii="Trebuchet MS" w:hAnsi="Trebuchet MS"/>
          <w:b/>
          <w:bCs/>
          <w:color w:val="0B5394"/>
          <w:sz w:val="20"/>
          <w:szCs w:val="20"/>
          <w:shd w:val="clear" w:color="auto" w:fill="FFFFFF"/>
        </w:rPr>
        <w:t>Load factor </w:t>
      </w:r>
      <w:r>
        <w:rPr>
          <w:rFonts w:ascii="Trebuchet MS" w:hAnsi="Trebuchet MS"/>
          <w:color w:val="0B5394"/>
          <w:sz w:val="20"/>
          <w:szCs w:val="20"/>
          <w:shd w:val="clear" w:color="auto" w:fill="FFFFFF"/>
        </w:rPr>
        <w:t>is 0.75, it means when average number of elements per map exceeds 150 (</w:t>
      </w:r>
      <w:proofErr w:type="spellStart"/>
      <w:r>
        <w:rPr>
          <w:rFonts w:ascii="Trebuchet MS" w:hAnsi="Trebuchet MS"/>
          <w:color w:val="0B5394"/>
          <w:sz w:val="20"/>
          <w:szCs w:val="20"/>
          <w:shd w:val="clear" w:color="auto" w:fill="FFFFFF"/>
        </w:rPr>
        <w:t>intital</w:t>
      </w:r>
      <w:proofErr w:type="spellEnd"/>
      <w:r>
        <w:rPr>
          <w:rFonts w:ascii="Trebuchet MS" w:hAnsi="Trebuchet MS"/>
          <w:color w:val="0B5394"/>
          <w:sz w:val="20"/>
          <w:szCs w:val="20"/>
          <w:shd w:val="clear" w:color="auto" w:fill="FFFFFF"/>
        </w:rPr>
        <w:t xml:space="preserve"> capacity * load factor = 200 * 0.75 = 150) at that time map size will be increased and existing items in map are rehashed to put in new larger size map.</w:t>
      </w:r>
      <w:r>
        <w:rPr>
          <w:rFonts w:ascii="Trebuchet MS" w:hAnsi="Trebuchet MS"/>
          <w:color w:val="444444"/>
          <w:sz w:val="20"/>
          <w:szCs w:val="20"/>
        </w:rPr>
        <w:br/>
      </w:r>
      <w:r>
        <w:rPr>
          <w:rFonts w:ascii="Trebuchet MS" w:hAnsi="Trebuchet MS"/>
          <w:color w:val="0B5394"/>
          <w:sz w:val="20"/>
          <w:szCs w:val="20"/>
          <w:shd w:val="clear" w:color="auto" w:fill="FFFFFF"/>
        </w:rPr>
        <w:t>For more details on Load Factor: </w:t>
      </w:r>
      <w:hyperlink r:id="rId54" w:tgtFrame="_blank" w:history="1">
        <w:r>
          <w:rPr>
            <w:rStyle w:val="Hyperlink"/>
            <w:rFonts w:ascii="Trebuchet MS" w:hAnsi="Trebuchet MS"/>
            <w:b/>
            <w:bCs/>
            <w:color w:val="0088B2"/>
            <w:sz w:val="20"/>
            <w:szCs w:val="20"/>
            <w:shd w:val="clear" w:color="auto" w:fill="FFFFFF"/>
          </w:rPr>
          <w:t>Load factor in Map</w:t>
        </w:r>
      </w:hyperlink>
      <w:r>
        <w:rPr>
          <w:rFonts w:ascii="Trebuchet MS" w:hAnsi="Trebuchet MS"/>
          <w:color w:val="444444"/>
          <w:sz w:val="20"/>
          <w:szCs w:val="20"/>
        </w:rPr>
        <w:br/>
      </w:r>
      <w:r>
        <w:rPr>
          <w:rFonts w:ascii="Trebuchet MS" w:hAnsi="Trebuchet MS"/>
          <w:color w:val="0B5394"/>
          <w:sz w:val="20"/>
          <w:szCs w:val="20"/>
          <w:shd w:val="clear" w:color="auto" w:fill="FFFFFF"/>
        </w:rPr>
        <w:br/>
      </w:r>
      <w:r>
        <w:rPr>
          <w:rFonts w:ascii="Trebuchet MS" w:hAnsi="Trebuchet MS"/>
          <w:b/>
          <w:bCs/>
          <w:color w:val="0B5394"/>
          <w:sz w:val="20"/>
          <w:szCs w:val="20"/>
          <w:shd w:val="clear" w:color="auto" w:fill="FFFFFF"/>
        </w:rPr>
        <w:t>Concurrency level </w:t>
      </w:r>
      <w:r>
        <w:rPr>
          <w:rFonts w:ascii="Trebuchet MS" w:hAnsi="Trebuchet MS"/>
          <w:color w:val="0B5394"/>
          <w:sz w:val="20"/>
          <w:szCs w:val="20"/>
          <w:shd w:val="clear" w:color="auto" w:fill="FFFFFF"/>
        </w:rPr>
        <w:t xml:space="preserve">is 10, it means at any given point of time Segment array size will be 10 or greater than 10, so that 10 threads can able to </w:t>
      </w:r>
      <w:proofErr w:type="spellStart"/>
      <w:r>
        <w:rPr>
          <w:rFonts w:ascii="Trebuchet MS" w:hAnsi="Trebuchet MS"/>
          <w:color w:val="0B5394"/>
          <w:sz w:val="20"/>
          <w:szCs w:val="20"/>
          <w:shd w:val="clear" w:color="auto" w:fill="FFFFFF"/>
        </w:rPr>
        <w:t>parallely</w:t>
      </w:r>
      <w:proofErr w:type="spellEnd"/>
      <w:r>
        <w:rPr>
          <w:rFonts w:ascii="Trebuchet MS" w:hAnsi="Trebuchet MS"/>
          <w:color w:val="0B5394"/>
          <w:sz w:val="20"/>
          <w:szCs w:val="20"/>
          <w:shd w:val="clear" w:color="auto" w:fill="FFFFFF"/>
        </w:rPr>
        <w:t xml:space="preserve"> write to a map</w:t>
      </w:r>
      <w:r>
        <w:rPr>
          <w:rFonts w:ascii="Trebuchet MS" w:hAnsi="Trebuchet MS"/>
          <w:color w:val="444444"/>
          <w:sz w:val="20"/>
          <w:szCs w:val="20"/>
          <w:shd w:val="clear" w:color="auto" w:fill="FFFFFF"/>
        </w:rPr>
        <w:t>.</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444444"/>
          <w:sz w:val="20"/>
          <w:szCs w:val="20"/>
        </w:rPr>
        <w:br/>
      </w:r>
    </w:p>
    <w:p w:rsidR="00AA2C48" w:rsidRDefault="00AA2C48" w:rsidP="00AA2C48">
      <w:r>
        <w:pict>
          <v:rect id="_x0000_i1030" style="width:0;height:1.5pt" o:hralign="center" o:hrstd="t" o:hrnoshade="t" o:hr="t" fillcolor="#444" stroked="f"/>
        </w:pict>
      </w:r>
    </w:p>
    <w:p w:rsidR="00AA2C48" w:rsidRDefault="00AA2C48" w:rsidP="00AA2C48">
      <w:pPr>
        <w:pStyle w:val="Heading3"/>
        <w:shd w:val="clear" w:color="auto" w:fill="FFFFFF"/>
        <w:rPr>
          <w:rFonts w:ascii="Trebuchet MS" w:hAnsi="Trebuchet MS"/>
          <w:color w:val="444444"/>
        </w:rPr>
      </w:pPr>
      <w:proofErr w:type="gramStart"/>
      <w:r>
        <w:rPr>
          <w:rFonts w:ascii="Trebuchet MS" w:hAnsi="Trebuchet MS"/>
          <w:color w:val="0B5394"/>
        </w:rPr>
        <w:t>Question 6.</w:t>
      </w:r>
      <w:proofErr w:type="gramEnd"/>
      <w:r>
        <w:rPr>
          <w:rFonts w:ascii="Trebuchet MS" w:hAnsi="Trebuchet MS"/>
          <w:color w:val="0B5394"/>
        </w:rPr>
        <w:t> </w:t>
      </w:r>
      <w:r>
        <w:rPr>
          <w:rFonts w:ascii="Trebuchet MS" w:hAnsi="Trebuchet MS"/>
          <w:color w:val="444444"/>
        </w:rPr>
        <w:t> </w:t>
      </w:r>
      <w:r>
        <w:rPr>
          <w:rFonts w:ascii="Trebuchet MS" w:hAnsi="Trebuchet MS"/>
          <w:color w:val="0B5394"/>
        </w:rPr>
        <w:t>What will happen if the size of Segment array is too small or too large?</w:t>
      </w:r>
    </w:p>
    <w:p w:rsidR="00AA2C48" w:rsidRDefault="00AA2C48" w:rsidP="00AA2C48">
      <w:pPr>
        <w:rPr>
          <w:rFonts w:ascii="Times New Roman" w:hAnsi="Times New Roman"/>
        </w:rPr>
      </w:pPr>
      <w:r w:rsidRPr="00111248">
        <w:rPr>
          <w:rFonts w:ascii="Trebuchet MS" w:hAnsi="Trebuchet MS"/>
          <w:color w:val="073763"/>
          <w:sz w:val="20"/>
          <w:szCs w:val="20"/>
          <w:highlight w:val="yellow"/>
          <w:shd w:val="clear" w:color="auto" w:fill="FFFFFF"/>
        </w:rPr>
        <w:t>Choosing correct </w:t>
      </w:r>
      <w:proofErr w:type="spellStart"/>
      <w:r w:rsidRPr="00111248">
        <w:rPr>
          <w:rFonts w:ascii="Trebuchet MS" w:hAnsi="Trebuchet MS"/>
          <w:b/>
          <w:bCs/>
          <w:color w:val="073763"/>
          <w:sz w:val="20"/>
          <w:szCs w:val="20"/>
          <w:highlight w:val="yellow"/>
          <w:shd w:val="clear" w:color="auto" w:fill="FFFFFF"/>
        </w:rPr>
        <w:t>ConcurrencyLevel</w:t>
      </w:r>
      <w:proofErr w:type="spellEnd"/>
      <w:r w:rsidRPr="00111248">
        <w:rPr>
          <w:rFonts w:ascii="Trebuchet MS" w:hAnsi="Trebuchet MS"/>
          <w:color w:val="073763"/>
          <w:sz w:val="20"/>
          <w:szCs w:val="20"/>
          <w:highlight w:val="yellow"/>
          <w:shd w:val="clear" w:color="auto" w:fill="FFFFFF"/>
        </w:rPr>
        <w:t> is very important because </w:t>
      </w:r>
      <w:proofErr w:type="spellStart"/>
      <w:r w:rsidRPr="00111248">
        <w:rPr>
          <w:rFonts w:ascii="Trebuchet MS" w:hAnsi="Trebuchet MS"/>
          <w:color w:val="073763"/>
          <w:sz w:val="20"/>
          <w:szCs w:val="20"/>
          <w:highlight w:val="yellow"/>
          <w:shd w:val="clear" w:color="auto" w:fill="FFFFFF"/>
        </w:rPr>
        <w:t>ConcurrencyLevel</w:t>
      </w:r>
      <w:proofErr w:type="spellEnd"/>
      <w:r w:rsidRPr="00111248">
        <w:rPr>
          <w:rFonts w:ascii="Trebuchet MS" w:hAnsi="Trebuchet MS"/>
          <w:color w:val="073763"/>
          <w:sz w:val="20"/>
          <w:szCs w:val="20"/>
          <w:highlight w:val="yellow"/>
          <w:shd w:val="clear" w:color="auto" w:fill="FFFFFF"/>
        </w:rPr>
        <w:t xml:space="preserve"> decides what will be the size of Segment array.</w:t>
      </w:r>
      <w:r>
        <w:rPr>
          <w:rFonts w:ascii="Trebuchet MS" w:hAnsi="Trebuchet MS"/>
          <w:color w:val="444444"/>
          <w:sz w:val="20"/>
          <w:szCs w:val="20"/>
        </w:rPr>
        <w:br/>
      </w:r>
      <w:r>
        <w:rPr>
          <w:rFonts w:ascii="Trebuchet MS" w:hAnsi="Trebuchet MS"/>
          <w:color w:val="073763"/>
          <w:sz w:val="20"/>
          <w:szCs w:val="20"/>
          <w:shd w:val="clear" w:color="auto" w:fill="FFFFFF"/>
        </w:rPr>
        <w:br/>
        <w:t xml:space="preserve">Segment array size will decide how many parallel Threads will be able to execute put operation on map </w:t>
      </w:r>
      <w:proofErr w:type="spellStart"/>
      <w:r>
        <w:rPr>
          <w:rFonts w:ascii="Trebuchet MS" w:hAnsi="Trebuchet MS"/>
          <w:color w:val="073763"/>
          <w:sz w:val="20"/>
          <w:szCs w:val="20"/>
          <w:shd w:val="clear" w:color="auto" w:fill="FFFFFF"/>
        </w:rPr>
        <w:t>parallely</w:t>
      </w:r>
      <w:proofErr w:type="spellEnd"/>
      <w:r>
        <w:rPr>
          <w:rFonts w:ascii="Trebuchet MS" w:hAnsi="Trebuchet MS"/>
          <w:color w:val="073763"/>
          <w:sz w:val="20"/>
          <w:szCs w:val="20"/>
          <w:shd w:val="clear" w:color="auto" w:fill="FFFFFF"/>
        </w:rPr>
        <w:t>.</w:t>
      </w:r>
    </w:p>
    <w:p w:rsidR="00AA2C48" w:rsidRDefault="00AA2C48" w:rsidP="00AA2C48">
      <w:pPr>
        <w:shd w:val="clear" w:color="auto" w:fill="FFFFFF"/>
        <w:jc w:val="center"/>
        <w:rPr>
          <w:rFonts w:ascii="Trebuchet MS" w:hAnsi="Trebuchet MS"/>
          <w:color w:val="444444"/>
          <w:sz w:val="20"/>
          <w:szCs w:val="20"/>
        </w:rPr>
      </w:pPr>
      <w:r>
        <w:rPr>
          <w:rFonts w:ascii="Trebuchet MS" w:hAnsi="Trebuchet MS"/>
          <w:noProof/>
          <w:color w:val="0088B2"/>
          <w:sz w:val="20"/>
          <w:szCs w:val="20"/>
        </w:rPr>
        <w:drawing>
          <wp:inline distT="0" distB="0" distL="0" distR="0">
            <wp:extent cx="6096000" cy="2895600"/>
            <wp:effectExtent l="19050" t="0" r="0" b="0"/>
            <wp:docPr id="16" name="Picture 16" descr="https://2.bp.blogspot.com/-Dpl-QWxn8jM/V_CbnodjnOI/AAAAAAAABQc/TZwMkByf6RcEK6iC6BTcklkTnNIeiirnACLcB/s640/concurrency-level-too-small-large.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bp.blogspot.com/-Dpl-QWxn8jM/V_CbnodjnOI/AAAAAAAABQc/TZwMkByf6RcEK6iC6BTcklkTnNIeiirnACLcB/s640/concurrency-level-too-small-large.png">
                      <a:hlinkClick r:id="rId55"/>
                    </pic:cNvPr>
                    <pic:cNvPicPr>
                      <a:picLocks noChangeAspect="1" noChangeArrowheads="1"/>
                    </pic:cNvPicPr>
                  </pic:nvPicPr>
                  <pic:blipFill>
                    <a:blip r:embed="rId56"/>
                    <a:srcRect/>
                    <a:stretch>
                      <a:fillRect/>
                    </a:stretch>
                  </pic:blipFill>
                  <pic:spPr bwMode="auto">
                    <a:xfrm>
                      <a:off x="0" y="0"/>
                      <a:ext cx="6096000" cy="2895600"/>
                    </a:xfrm>
                    <a:prstGeom prst="rect">
                      <a:avLst/>
                    </a:prstGeom>
                    <a:noFill/>
                    <a:ln w="9525">
                      <a:noFill/>
                      <a:miter lim="800000"/>
                      <a:headEnd/>
                      <a:tailEnd/>
                    </a:ln>
                  </pic:spPr>
                </pic:pic>
              </a:graphicData>
            </a:graphic>
          </wp:inline>
        </w:drawing>
      </w:r>
    </w:p>
    <w:p w:rsidR="00AA2C48" w:rsidRDefault="00AA2C48" w:rsidP="00AA2C48">
      <w:pPr>
        <w:rPr>
          <w:rFonts w:ascii="Times New Roman" w:hAnsi="Times New Roman"/>
          <w:sz w:val="24"/>
          <w:szCs w:val="24"/>
        </w:rPr>
      </w:pPr>
      <w:r>
        <w:rPr>
          <w:rFonts w:ascii="Trebuchet MS" w:hAnsi="Trebuchet MS"/>
          <w:color w:val="073763"/>
          <w:sz w:val="20"/>
          <w:szCs w:val="20"/>
          <w:shd w:val="clear" w:color="auto" w:fill="FFFFFF"/>
        </w:rPr>
        <w:lastRenderedPageBreak/>
        <w:br/>
        <w:t>So Segment array size should not be too big or should not be too small because, </w:t>
      </w:r>
      <w:r>
        <w:rPr>
          <w:rFonts w:ascii="Trebuchet MS" w:hAnsi="Trebuchet MS"/>
          <w:color w:val="444444"/>
          <w:sz w:val="20"/>
          <w:szCs w:val="20"/>
        </w:rPr>
        <w:br/>
      </w:r>
      <w:r>
        <w:rPr>
          <w:rFonts w:ascii="Trebuchet MS" w:hAnsi="Trebuchet MS"/>
          <w:color w:val="073763"/>
          <w:sz w:val="20"/>
          <w:szCs w:val="20"/>
          <w:shd w:val="clear" w:color="auto" w:fill="FFFFFF"/>
        </w:rPr>
        <w:t>Using a significantly higher value than we will waste space and time, and a significantly lower value can lead to thread competition. </w:t>
      </w:r>
      <w:r>
        <w:rPr>
          <w:rFonts w:ascii="Trebuchet MS" w:hAnsi="Trebuchet MS"/>
          <w:color w:val="444444"/>
          <w:sz w:val="20"/>
          <w:szCs w:val="20"/>
        </w:rPr>
        <w:br/>
      </w:r>
      <w:r>
        <w:rPr>
          <w:rFonts w:ascii="Trebuchet MS" w:hAnsi="Trebuchet MS"/>
          <w:color w:val="444444"/>
          <w:sz w:val="20"/>
          <w:szCs w:val="20"/>
        </w:rPr>
        <w:br/>
      </w:r>
    </w:p>
    <w:p w:rsidR="00AA2C48" w:rsidRDefault="00AA2C48" w:rsidP="00AA2C48">
      <w:r>
        <w:pict>
          <v:rect id="_x0000_i1031" style="width:0;height:1.5pt" o:hralign="center" o:hrstd="t" o:hrnoshade="t" o:hr="t" fillcolor="#444" stroked="f"/>
        </w:pict>
      </w:r>
    </w:p>
    <w:p w:rsidR="00AA2C48" w:rsidRPr="0071723E" w:rsidRDefault="00AA2C48" w:rsidP="00AA2C48">
      <w:pPr>
        <w:pStyle w:val="Heading3"/>
        <w:shd w:val="clear" w:color="auto" w:fill="FFFFFF"/>
        <w:rPr>
          <w:rFonts w:ascii="Trebuchet MS" w:hAnsi="Trebuchet MS"/>
          <w:color w:val="444444"/>
          <w:highlight w:val="yellow"/>
        </w:rPr>
      </w:pPr>
      <w:proofErr w:type="gramStart"/>
      <w:r w:rsidRPr="0071723E">
        <w:rPr>
          <w:rFonts w:ascii="Trebuchet MS" w:hAnsi="Trebuchet MS"/>
          <w:color w:val="0B5394"/>
          <w:highlight w:val="yellow"/>
        </w:rPr>
        <w:t>Question 6.</w:t>
      </w:r>
      <w:proofErr w:type="gramEnd"/>
      <w:r w:rsidRPr="0071723E">
        <w:rPr>
          <w:rFonts w:ascii="Trebuchet MS" w:hAnsi="Trebuchet MS"/>
          <w:color w:val="0B5394"/>
          <w:highlight w:val="yellow"/>
        </w:rPr>
        <w:t> </w:t>
      </w:r>
      <w:r w:rsidRPr="0071723E">
        <w:rPr>
          <w:rFonts w:ascii="Trebuchet MS" w:hAnsi="Trebuchet MS"/>
          <w:color w:val="444444"/>
          <w:highlight w:val="yellow"/>
        </w:rPr>
        <w:t> </w:t>
      </w:r>
      <w:r w:rsidRPr="0071723E">
        <w:rPr>
          <w:rFonts w:ascii="Trebuchet MS" w:hAnsi="Trebuchet MS"/>
          <w:color w:val="0B5394"/>
          <w:highlight w:val="yellow"/>
        </w:rPr>
        <w:t xml:space="preserve">If we choose </w:t>
      </w:r>
      <w:proofErr w:type="spellStart"/>
      <w:r w:rsidRPr="0071723E">
        <w:rPr>
          <w:rFonts w:ascii="Trebuchet MS" w:hAnsi="Trebuchet MS"/>
          <w:color w:val="0B5394"/>
          <w:highlight w:val="yellow"/>
        </w:rPr>
        <w:t>ConcurrenyLevel</w:t>
      </w:r>
      <w:proofErr w:type="spellEnd"/>
      <w:r w:rsidRPr="0071723E">
        <w:rPr>
          <w:rFonts w:ascii="Trebuchet MS" w:hAnsi="Trebuchet MS"/>
          <w:color w:val="0B5394"/>
          <w:highlight w:val="yellow"/>
        </w:rPr>
        <w:t xml:space="preserve"> as 10 then what will be size of Segment array? Is Segment array size exactly same as </w:t>
      </w:r>
      <w:proofErr w:type="spellStart"/>
      <w:r w:rsidRPr="0071723E">
        <w:rPr>
          <w:rFonts w:ascii="Trebuchet MS" w:hAnsi="Trebuchet MS"/>
          <w:color w:val="0B5394"/>
          <w:highlight w:val="yellow"/>
        </w:rPr>
        <w:t>concurrenyLevel</w:t>
      </w:r>
      <w:proofErr w:type="spellEnd"/>
      <w:r w:rsidRPr="0071723E">
        <w:rPr>
          <w:rFonts w:ascii="Trebuchet MS" w:hAnsi="Trebuchet MS"/>
          <w:color w:val="0B5394"/>
          <w:highlight w:val="yellow"/>
        </w:rPr>
        <w:t>? If No, then how is the Segment array size calculated?</w:t>
      </w:r>
    </w:p>
    <w:p w:rsidR="00AA2C48" w:rsidRDefault="00AA2C48" w:rsidP="00AA2C48">
      <w:pPr>
        <w:rPr>
          <w:rFonts w:ascii="Times New Roman" w:hAnsi="Times New Roman"/>
        </w:rPr>
      </w:pPr>
      <w:r w:rsidRPr="0071723E">
        <w:rPr>
          <w:rFonts w:ascii="Trebuchet MS" w:hAnsi="Trebuchet MS"/>
          <w:color w:val="073763"/>
          <w:sz w:val="20"/>
          <w:szCs w:val="20"/>
          <w:highlight w:val="yellow"/>
          <w:shd w:val="clear" w:color="auto" w:fill="FFFFFF"/>
        </w:rPr>
        <w:t xml:space="preserve">Segment array size is calculated based on </w:t>
      </w:r>
      <w:proofErr w:type="spellStart"/>
      <w:r w:rsidRPr="0071723E">
        <w:rPr>
          <w:rFonts w:ascii="Trebuchet MS" w:hAnsi="Trebuchet MS"/>
          <w:color w:val="073763"/>
          <w:sz w:val="20"/>
          <w:szCs w:val="20"/>
          <w:highlight w:val="yellow"/>
          <w:shd w:val="clear" w:color="auto" w:fill="FFFFFF"/>
        </w:rPr>
        <w:t>concurrenyLevel</w:t>
      </w:r>
      <w:proofErr w:type="spellEnd"/>
      <w:r w:rsidRPr="0071723E">
        <w:rPr>
          <w:rFonts w:ascii="Trebuchet MS" w:hAnsi="Trebuchet MS"/>
          <w:color w:val="073763"/>
          <w:sz w:val="20"/>
          <w:szCs w:val="20"/>
          <w:highlight w:val="yellow"/>
          <w:shd w:val="clear" w:color="auto" w:fill="FFFFFF"/>
        </w:rPr>
        <w:t xml:space="preserve"> specified but it doesn't mean it will be exactly same as </w:t>
      </w:r>
      <w:proofErr w:type="spellStart"/>
      <w:r w:rsidRPr="0071723E">
        <w:rPr>
          <w:rFonts w:ascii="Trebuchet MS" w:hAnsi="Trebuchet MS"/>
          <w:color w:val="073763"/>
          <w:sz w:val="20"/>
          <w:szCs w:val="20"/>
          <w:highlight w:val="yellow"/>
          <w:shd w:val="clear" w:color="auto" w:fill="FFFFFF"/>
        </w:rPr>
        <w:t>concurrenyLevel</w:t>
      </w:r>
      <w:proofErr w:type="spellEnd"/>
      <w:r w:rsidRPr="0071723E">
        <w:rPr>
          <w:rFonts w:ascii="Trebuchet MS" w:hAnsi="Trebuchet MS"/>
          <w:color w:val="073763"/>
          <w:sz w:val="20"/>
          <w:szCs w:val="20"/>
          <w:highlight w:val="yellow"/>
          <w:shd w:val="clear" w:color="auto" w:fill="FFFFFF"/>
        </w:rPr>
        <w:t>.</w:t>
      </w:r>
      <w:r w:rsidRPr="0071723E">
        <w:rPr>
          <w:rFonts w:ascii="Trebuchet MS" w:hAnsi="Trebuchet MS"/>
          <w:color w:val="444444"/>
          <w:sz w:val="20"/>
          <w:szCs w:val="20"/>
          <w:highlight w:val="yellow"/>
        </w:rPr>
        <w:br/>
      </w:r>
      <w:r w:rsidRPr="0071723E">
        <w:rPr>
          <w:rFonts w:ascii="Trebuchet MS" w:hAnsi="Trebuchet MS"/>
          <w:color w:val="444444"/>
          <w:sz w:val="20"/>
          <w:szCs w:val="20"/>
          <w:highlight w:val="yellow"/>
        </w:rPr>
        <w:br/>
      </w:r>
      <w:r w:rsidRPr="0071723E">
        <w:rPr>
          <w:rFonts w:ascii="Trebuchet MS" w:hAnsi="Trebuchet MS"/>
          <w:b/>
          <w:bCs/>
          <w:color w:val="073763"/>
          <w:sz w:val="20"/>
          <w:szCs w:val="20"/>
          <w:highlight w:val="yellow"/>
          <w:shd w:val="clear" w:color="auto" w:fill="FFFFFF"/>
        </w:rPr>
        <w:t>If </w:t>
      </w:r>
      <w:proofErr w:type="spellStart"/>
      <w:r w:rsidRPr="0071723E">
        <w:rPr>
          <w:rFonts w:ascii="Trebuchet MS" w:hAnsi="Trebuchet MS"/>
          <w:b/>
          <w:bCs/>
          <w:color w:val="073763"/>
          <w:sz w:val="20"/>
          <w:szCs w:val="20"/>
          <w:highlight w:val="yellow"/>
          <w:shd w:val="clear" w:color="auto" w:fill="FFFFFF"/>
        </w:rPr>
        <w:t>concurrenyLevel</w:t>
      </w:r>
      <w:proofErr w:type="spellEnd"/>
      <w:r w:rsidRPr="0071723E">
        <w:rPr>
          <w:rFonts w:ascii="Trebuchet MS" w:hAnsi="Trebuchet MS"/>
          <w:b/>
          <w:bCs/>
          <w:color w:val="073763"/>
          <w:sz w:val="20"/>
          <w:szCs w:val="20"/>
          <w:highlight w:val="yellow"/>
          <w:shd w:val="clear" w:color="auto" w:fill="FFFFFF"/>
        </w:rPr>
        <w:t xml:space="preserve"> is 10 then Segment array size will be 16. </w:t>
      </w:r>
      <w:r w:rsidRPr="0071723E">
        <w:rPr>
          <w:rFonts w:ascii="Trebuchet MS" w:hAnsi="Trebuchet MS"/>
          <w:color w:val="444444"/>
          <w:sz w:val="20"/>
          <w:szCs w:val="20"/>
          <w:highlight w:val="yellow"/>
        </w:rPr>
        <w:br/>
      </w:r>
      <w:r w:rsidRPr="0071723E">
        <w:rPr>
          <w:rFonts w:ascii="Trebuchet MS" w:hAnsi="Trebuchet MS"/>
          <w:color w:val="073763"/>
          <w:sz w:val="20"/>
          <w:szCs w:val="20"/>
          <w:highlight w:val="yellow"/>
          <w:shd w:val="clear" w:color="auto" w:fill="FFFFFF"/>
        </w:rPr>
        <w:br/>
        <w:t>Segment array size = 2 to the power x, where result should be &gt;= </w:t>
      </w:r>
      <w:proofErr w:type="spellStart"/>
      <w:r w:rsidRPr="0071723E">
        <w:rPr>
          <w:rFonts w:ascii="Trebuchet MS" w:hAnsi="Trebuchet MS"/>
          <w:color w:val="073763"/>
          <w:sz w:val="20"/>
          <w:szCs w:val="20"/>
          <w:highlight w:val="yellow"/>
          <w:shd w:val="clear" w:color="auto" w:fill="FFFFFF"/>
        </w:rPr>
        <w:t>concurrenyLevel</w:t>
      </w:r>
      <w:proofErr w:type="spellEnd"/>
      <w:r w:rsidRPr="0071723E">
        <w:rPr>
          <w:rFonts w:ascii="Trebuchet MS" w:hAnsi="Trebuchet MS"/>
          <w:color w:val="073763"/>
          <w:sz w:val="20"/>
          <w:szCs w:val="20"/>
          <w:highlight w:val="yellow"/>
          <w:shd w:val="clear" w:color="auto" w:fill="FFFFFF"/>
        </w:rPr>
        <w:t>(in our case it is 10)</w:t>
      </w:r>
      <w:r w:rsidRPr="0071723E">
        <w:rPr>
          <w:rFonts w:ascii="Trebuchet MS" w:hAnsi="Trebuchet MS"/>
          <w:color w:val="444444"/>
          <w:sz w:val="20"/>
          <w:szCs w:val="20"/>
          <w:highlight w:val="yellow"/>
        </w:rPr>
        <w:br/>
      </w:r>
      <w:r w:rsidRPr="0071723E">
        <w:rPr>
          <w:rFonts w:ascii="Trebuchet MS" w:hAnsi="Trebuchet MS"/>
          <w:color w:val="073763"/>
          <w:sz w:val="20"/>
          <w:szCs w:val="20"/>
          <w:highlight w:val="yellow"/>
          <w:shd w:val="clear" w:color="auto" w:fill="FFFFFF"/>
        </w:rPr>
        <w:t>Segment array size = 2 to the power x &gt;= 10</w:t>
      </w:r>
      <w:r w:rsidRPr="0071723E">
        <w:rPr>
          <w:rFonts w:ascii="Trebuchet MS" w:hAnsi="Trebuchet MS"/>
          <w:color w:val="444444"/>
          <w:sz w:val="20"/>
          <w:szCs w:val="20"/>
          <w:highlight w:val="yellow"/>
        </w:rPr>
        <w:br/>
      </w:r>
      <w:r w:rsidRPr="0071723E">
        <w:rPr>
          <w:rFonts w:ascii="Trebuchet MS" w:hAnsi="Trebuchet MS"/>
          <w:color w:val="444444"/>
          <w:sz w:val="20"/>
          <w:szCs w:val="20"/>
          <w:highlight w:val="yellow"/>
        </w:rPr>
        <w:br/>
      </w:r>
      <w:r w:rsidRPr="0071723E">
        <w:rPr>
          <w:rFonts w:ascii="Trebuchet MS" w:hAnsi="Trebuchet MS"/>
          <w:color w:val="073763"/>
          <w:sz w:val="20"/>
          <w:szCs w:val="20"/>
          <w:highlight w:val="yellow"/>
          <w:shd w:val="clear" w:color="auto" w:fill="FFFFFF"/>
        </w:rPr>
        <w:t>Segment array size = 2 ^ 1 = 2   &gt;= 10 (False)</w:t>
      </w:r>
      <w:r w:rsidRPr="0071723E">
        <w:rPr>
          <w:rFonts w:ascii="Trebuchet MS" w:hAnsi="Trebuchet MS"/>
          <w:color w:val="444444"/>
          <w:sz w:val="20"/>
          <w:szCs w:val="20"/>
          <w:highlight w:val="yellow"/>
        </w:rPr>
        <w:br/>
      </w:r>
      <w:r w:rsidRPr="0071723E">
        <w:rPr>
          <w:rFonts w:ascii="Trebuchet MS" w:hAnsi="Trebuchet MS"/>
          <w:color w:val="073763"/>
          <w:sz w:val="20"/>
          <w:szCs w:val="20"/>
          <w:highlight w:val="yellow"/>
          <w:shd w:val="clear" w:color="auto" w:fill="FFFFFF"/>
        </w:rPr>
        <w:t>Segment array size = 2 ^ 2 = 4   &gt;= 10 (False)</w:t>
      </w:r>
      <w:r w:rsidRPr="0071723E">
        <w:rPr>
          <w:rFonts w:ascii="Trebuchet MS" w:hAnsi="Trebuchet MS"/>
          <w:color w:val="444444"/>
          <w:sz w:val="20"/>
          <w:szCs w:val="20"/>
          <w:highlight w:val="yellow"/>
        </w:rPr>
        <w:br/>
      </w:r>
      <w:r w:rsidRPr="0071723E">
        <w:rPr>
          <w:rFonts w:ascii="Trebuchet MS" w:hAnsi="Trebuchet MS"/>
          <w:color w:val="073763"/>
          <w:sz w:val="20"/>
          <w:szCs w:val="20"/>
          <w:highlight w:val="yellow"/>
          <w:shd w:val="clear" w:color="auto" w:fill="FFFFFF"/>
        </w:rPr>
        <w:t>Segment array size = 2 ^ 3 = 8   &gt;= 10 (False)</w:t>
      </w:r>
      <w:r w:rsidRPr="0071723E">
        <w:rPr>
          <w:rFonts w:ascii="Trebuchet MS" w:hAnsi="Trebuchet MS"/>
          <w:color w:val="444444"/>
          <w:sz w:val="20"/>
          <w:szCs w:val="20"/>
          <w:highlight w:val="yellow"/>
        </w:rPr>
        <w:br/>
      </w:r>
      <w:r w:rsidRPr="0071723E">
        <w:rPr>
          <w:rFonts w:ascii="Trebuchet MS" w:hAnsi="Trebuchet MS"/>
          <w:color w:val="073763"/>
          <w:sz w:val="20"/>
          <w:szCs w:val="20"/>
          <w:highlight w:val="yellow"/>
          <w:shd w:val="clear" w:color="auto" w:fill="FFFFFF"/>
        </w:rPr>
        <w:t>Segment array size = 2 ^ 4 = 16 &gt;= 10 </w:t>
      </w:r>
      <w:r w:rsidRPr="0071723E">
        <w:rPr>
          <w:rFonts w:ascii="Trebuchet MS" w:hAnsi="Trebuchet MS"/>
          <w:b/>
          <w:bCs/>
          <w:color w:val="073763"/>
          <w:sz w:val="20"/>
          <w:szCs w:val="20"/>
          <w:highlight w:val="yellow"/>
          <w:shd w:val="clear" w:color="auto" w:fill="FFFFFF"/>
        </w:rPr>
        <w:t>(True) </w:t>
      </w:r>
      <w:r w:rsidRPr="0071723E">
        <w:rPr>
          <w:rFonts w:ascii="Trebuchet MS" w:hAnsi="Trebuchet MS"/>
          <w:color w:val="444444"/>
          <w:sz w:val="20"/>
          <w:szCs w:val="20"/>
          <w:highlight w:val="yellow"/>
        </w:rPr>
        <w:br/>
      </w:r>
      <w:r w:rsidRPr="0071723E">
        <w:rPr>
          <w:rFonts w:ascii="Trebuchet MS" w:hAnsi="Trebuchet MS"/>
          <w:b/>
          <w:bCs/>
          <w:color w:val="073763"/>
          <w:sz w:val="20"/>
          <w:szCs w:val="20"/>
          <w:highlight w:val="yellow"/>
          <w:shd w:val="clear" w:color="auto" w:fill="FFFFFF"/>
        </w:rPr>
        <w:br/>
        <w:t>Segment array size is 16.</w:t>
      </w:r>
      <w:r>
        <w:rPr>
          <w:rFonts w:ascii="Trebuchet MS" w:hAnsi="Trebuchet MS"/>
          <w:color w:val="444444"/>
          <w:sz w:val="20"/>
          <w:szCs w:val="20"/>
        </w:rPr>
        <w:br/>
      </w:r>
      <w:r>
        <w:rPr>
          <w:rFonts w:ascii="Trebuchet MS" w:hAnsi="Trebuchet MS"/>
          <w:color w:val="073763"/>
          <w:sz w:val="20"/>
          <w:szCs w:val="20"/>
          <w:shd w:val="clear" w:color="auto" w:fill="FFFFFF"/>
        </w:rPr>
        <w:br/>
      </w:r>
      <w:r>
        <w:rPr>
          <w:rFonts w:ascii="Trebuchet MS" w:hAnsi="Trebuchet MS"/>
          <w:b/>
          <w:bCs/>
          <w:color w:val="073763"/>
          <w:sz w:val="20"/>
          <w:szCs w:val="20"/>
          <w:shd w:val="clear" w:color="auto" w:fill="FFFFFF"/>
        </w:rPr>
        <w:t>Example: 2</w:t>
      </w:r>
      <w:r>
        <w:rPr>
          <w:rFonts w:ascii="Trebuchet MS" w:hAnsi="Trebuchet MS"/>
          <w:color w:val="444444"/>
          <w:sz w:val="20"/>
          <w:szCs w:val="20"/>
        </w:rPr>
        <w:br/>
      </w:r>
      <w:proofErr w:type="spellStart"/>
      <w:r>
        <w:rPr>
          <w:rFonts w:ascii="Trebuchet MS" w:hAnsi="Trebuchet MS"/>
          <w:color w:val="073763"/>
          <w:sz w:val="20"/>
          <w:szCs w:val="20"/>
          <w:shd w:val="clear" w:color="auto" w:fill="FFFFFF"/>
        </w:rPr>
        <w:t>concurrenyLevel</w:t>
      </w:r>
      <w:proofErr w:type="spellEnd"/>
      <w:r>
        <w:rPr>
          <w:rFonts w:ascii="Trebuchet MS" w:hAnsi="Trebuchet MS"/>
          <w:color w:val="073763"/>
          <w:sz w:val="20"/>
          <w:szCs w:val="20"/>
          <w:shd w:val="clear" w:color="auto" w:fill="FFFFFF"/>
        </w:rPr>
        <w:t xml:space="preserve"> = 8 then Segment array size </w:t>
      </w:r>
      <w:proofErr w:type="gramStart"/>
      <w:r>
        <w:rPr>
          <w:rFonts w:ascii="Trebuchet MS" w:hAnsi="Trebuchet MS"/>
          <w:color w:val="073763"/>
          <w:sz w:val="20"/>
          <w:szCs w:val="20"/>
          <w:shd w:val="clear" w:color="auto" w:fill="FFFFFF"/>
        </w:rPr>
        <w:t>= ?</w:t>
      </w:r>
      <w:proofErr w:type="gramEnd"/>
      <w:r>
        <w:rPr>
          <w:rFonts w:ascii="Trebuchet MS" w:hAnsi="Trebuchet MS"/>
          <w:color w:val="444444"/>
          <w:sz w:val="20"/>
          <w:szCs w:val="20"/>
        </w:rPr>
        <w:br/>
      </w:r>
      <w:r>
        <w:rPr>
          <w:rFonts w:ascii="Trebuchet MS" w:hAnsi="Trebuchet MS"/>
          <w:color w:val="073763"/>
          <w:sz w:val="20"/>
          <w:szCs w:val="20"/>
          <w:shd w:val="clear" w:color="auto" w:fill="FFFFFF"/>
        </w:rPr>
        <w:t>Find 2 ^ x &gt;= 8 </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shd w:val="clear" w:color="auto" w:fill="FFFFFF"/>
        </w:rPr>
        <w:t>2 ^ 1 &gt;= 2 </w:t>
      </w:r>
      <w:r>
        <w:rPr>
          <w:rFonts w:ascii="Trebuchet MS" w:hAnsi="Trebuchet MS"/>
          <w:color w:val="444444"/>
          <w:sz w:val="20"/>
          <w:szCs w:val="20"/>
        </w:rPr>
        <w:br/>
      </w:r>
      <w:r>
        <w:rPr>
          <w:rFonts w:ascii="Trebuchet MS" w:hAnsi="Trebuchet MS"/>
          <w:color w:val="073763"/>
          <w:sz w:val="20"/>
          <w:szCs w:val="20"/>
          <w:shd w:val="clear" w:color="auto" w:fill="FFFFFF"/>
        </w:rPr>
        <w:t>2 ^ 2 &gt;= 4 </w:t>
      </w:r>
      <w:r>
        <w:rPr>
          <w:rFonts w:ascii="Trebuchet MS" w:hAnsi="Trebuchet MS"/>
          <w:color w:val="444444"/>
          <w:sz w:val="20"/>
          <w:szCs w:val="20"/>
        </w:rPr>
        <w:br/>
      </w:r>
      <w:r>
        <w:rPr>
          <w:rFonts w:ascii="Trebuchet MS" w:hAnsi="Trebuchet MS"/>
          <w:color w:val="073763"/>
          <w:sz w:val="20"/>
          <w:szCs w:val="20"/>
          <w:shd w:val="clear" w:color="auto" w:fill="FFFFFF"/>
        </w:rPr>
        <w:t>2 ^ 3 &gt;= 8 </w:t>
      </w:r>
      <w:r>
        <w:rPr>
          <w:rFonts w:ascii="Trebuchet MS" w:hAnsi="Trebuchet MS"/>
          <w:color w:val="444444"/>
          <w:sz w:val="20"/>
          <w:szCs w:val="20"/>
        </w:rPr>
        <w:br/>
      </w:r>
      <w:r>
        <w:rPr>
          <w:rFonts w:ascii="Trebuchet MS" w:hAnsi="Trebuchet MS"/>
          <w:color w:val="073763"/>
          <w:sz w:val="20"/>
          <w:szCs w:val="20"/>
          <w:shd w:val="clear" w:color="auto" w:fill="FFFFFF"/>
        </w:rPr>
        <w:t>Segment array size will be 8.</w:t>
      </w:r>
      <w:r>
        <w:rPr>
          <w:rFonts w:ascii="Trebuchet MS" w:hAnsi="Trebuchet MS"/>
          <w:color w:val="444444"/>
          <w:sz w:val="20"/>
          <w:szCs w:val="20"/>
        </w:rPr>
        <w:br/>
      </w:r>
      <w:r>
        <w:rPr>
          <w:rFonts w:ascii="Trebuchet MS" w:hAnsi="Trebuchet MS"/>
          <w:color w:val="444444"/>
          <w:sz w:val="20"/>
          <w:szCs w:val="20"/>
        </w:rPr>
        <w:br/>
      </w:r>
    </w:p>
    <w:p w:rsidR="00AA2C48" w:rsidRDefault="00AA2C48" w:rsidP="00AA2C48">
      <w:r>
        <w:pict>
          <v:rect id="_x0000_i1032" style="width:0;height:1.5pt" o:hralign="center" o:hrstd="t" o:hrnoshade="t" o:hr="t" fillcolor="#444" stroked="f"/>
        </w:pict>
      </w:r>
    </w:p>
    <w:p w:rsidR="00AA2C48" w:rsidRDefault="00AA2C48" w:rsidP="00AA2C48">
      <w:pPr>
        <w:pStyle w:val="Heading3"/>
        <w:shd w:val="clear" w:color="auto" w:fill="FFFFFF"/>
        <w:rPr>
          <w:rFonts w:ascii="Trebuchet MS" w:hAnsi="Trebuchet MS"/>
          <w:color w:val="444444"/>
        </w:rPr>
      </w:pPr>
      <w:proofErr w:type="gramStart"/>
      <w:r>
        <w:rPr>
          <w:rFonts w:ascii="Trebuchet MS" w:hAnsi="Trebuchet MS"/>
          <w:color w:val="0B5394"/>
        </w:rPr>
        <w:t>Question 7.</w:t>
      </w:r>
      <w:proofErr w:type="gramEnd"/>
      <w:r>
        <w:rPr>
          <w:rFonts w:ascii="Trebuchet MS" w:hAnsi="Trebuchet MS"/>
          <w:color w:val="0B5394"/>
        </w:rPr>
        <w:t> </w:t>
      </w:r>
      <w:r>
        <w:rPr>
          <w:rFonts w:ascii="Trebuchet MS" w:hAnsi="Trebuchet MS"/>
          <w:color w:val="444444"/>
        </w:rPr>
        <w:t> </w:t>
      </w:r>
      <w:r>
        <w:rPr>
          <w:rFonts w:ascii="Trebuchet MS" w:hAnsi="Trebuchet MS"/>
          <w:color w:val="0B5394"/>
        </w:rPr>
        <w:t xml:space="preserve">What is </w:t>
      </w:r>
      <w:proofErr w:type="spellStart"/>
      <w:r>
        <w:rPr>
          <w:rFonts w:ascii="Trebuchet MS" w:hAnsi="Trebuchet MS"/>
          <w:color w:val="0B5394"/>
        </w:rPr>
        <w:t>HashEntry</w:t>
      </w:r>
      <w:proofErr w:type="spellEnd"/>
      <w:r>
        <w:rPr>
          <w:rFonts w:ascii="Trebuchet MS" w:hAnsi="Trebuchet MS"/>
          <w:color w:val="0B5394"/>
        </w:rPr>
        <w:t xml:space="preserve"> array and how is the size of </w:t>
      </w:r>
      <w:proofErr w:type="spellStart"/>
      <w:r>
        <w:rPr>
          <w:rFonts w:ascii="Trebuchet MS" w:hAnsi="Trebuchet MS"/>
          <w:color w:val="0B5394"/>
        </w:rPr>
        <w:t>HashEntry</w:t>
      </w:r>
      <w:proofErr w:type="spellEnd"/>
      <w:r>
        <w:rPr>
          <w:rFonts w:ascii="Trebuchet MS" w:hAnsi="Trebuchet MS"/>
          <w:color w:val="0B5394"/>
        </w:rPr>
        <w:t xml:space="preserve"> decided?</w:t>
      </w:r>
    </w:p>
    <w:p w:rsidR="00AA2C48" w:rsidRDefault="00AA2C48" w:rsidP="00AA2C48">
      <w:pPr>
        <w:rPr>
          <w:rFonts w:ascii="Times New Roman" w:hAnsi="Times New Roman"/>
        </w:rPr>
      </w:pPr>
      <w:r>
        <w:rPr>
          <w:rFonts w:ascii="Trebuchet MS" w:hAnsi="Trebuchet MS"/>
          <w:color w:val="0B5394"/>
          <w:sz w:val="20"/>
          <w:szCs w:val="20"/>
          <w:shd w:val="clear" w:color="auto" w:fill="FFFFFF"/>
        </w:rPr>
        <w:t xml:space="preserve">Default initial capacity of CHM is 16. It means CHM make sure there is sufficient space to </w:t>
      </w:r>
      <w:proofErr w:type="spellStart"/>
      <w:r>
        <w:rPr>
          <w:rFonts w:ascii="Trebuchet MS" w:hAnsi="Trebuchet MS"/>
          <w:color w:val="0B5394"/>
          <w:sz w:val="20"/>
          <w:szCs w:val="20"/>
          <w:shd w:val="clear" w:color="auto" w:fill="FFFFFF"/>
        </w:rPr>
        <w:t>accomodate</w:t>
      </w:r>
      <w:proofErr w:type="spellEnd"/>
      <w:r>
        <w:rPr>
          <w:rFonts w:ascii="Trebuchet MS" w:hAnsi="Trebuchet MS"/>
          <w:color w:val="0B5394"/>
          <w:sz w:val="20"/>
          <w:szCs w:val="20"/>
          <w:shd w:val="clear" w:color="auto" w:fill="FFFFFF"/>
        </w:rPr>
        <w:t xml:space="preserve"> 16 key-value pairs after CHM is created.</w:t>
      </w:r>
      <w:r>
        <w:rPr>
          <w:rFonts w:ascii="Trebuchet MS" w:hAnsi="Trebuchet MS"/>
          <w:color w:val="444444"/>
          <w:sz w:val="20"/>
          <w:szCs w:val="20"/>
        </w:rPr>
        <w:br/>
      </w:r>
      <w:r>
        <w:rPr>
          <w:rFonts w:ascii="Trebuchet MS" w:hAnsi="Trebuchet MS"/>
          <w:color w:val="0B5394"/>
          <w:sz w:val="20"/>
          <w:szCs w:val="20"/>
          <w:shd w:val="clear" w:color="auto" w:fill="FFFFFF"/>
        </w:rPr>
        <w:br/>
      </w:r>
      <w:r>
        <w:rPr>
          <w:rFonts w:ascii="Trebuchet MS" w:hAnsi="Trebuchet MS"/>
          <w:b/>
          <w:bCs/>
          <w:color w:val="073763"/>
          <w:sz w:val="20"/>
          <w:szCs w:val="20"/>
          <w:shd w:val="clear" w:color="auto" w:fill="FFFFFF"/>
        </w:rPr>
        <w:t xml:space="preserve">What is </w:t>
      </w:r>
      <w:proofErr w:type="spellStart"/>
      <w:proofErr w:type="gramStart"/>
      <w:r>
        <w:rPr>
          <w:rFonts w:ascii="Trebuchet MS" w:hAnsi="Trebuchet MS"/>
          <w:b/>
          <w:bCs/>
          <w:color w:val="073763"/>
          <w:sz w:val="20"/>
          <w:szCs w:val="20"/>
          <w:shd w:val="clear" w:color="auto" w:fill="FFFFFF"/>
        </w:rPr>
        <w:t>HashEntry</w:t>
      </w:r>
      <w:proofErr w:type="spellEnd"/>
      <w:r>
        <w:rPr>
          <w:rFonts w:ascii="Trebuchet MS" w:hAnsi="Trebuchet MS"/>
          <w:b/>
          <w:bCs/>
          <w:color w:val="073763"/>
          <w:sz w:val="20"/>
          <w:szCs w:val="20"/>
          <w:shd w:val="clear" w:color="auto" w:fill="FFFFFF"/>
        </w:rPr>
        <w:t>[</w:t>
      </w:r>
      <w:proofErr w:type="gramEnd"/>
      <w:r>
        <w:rPr>
          <w:rFonts w:ascii="Trebuchet MS" w:hAnsi="Trebuchet MS"/>
          <w:b/>
          <w:bCs/>
          <w:color w:val="073763"/>
          <w:sz w:val="20"/>
          <w:szCs w:val="20"/>
          <w:shd w:val="clear" w:color="auto" w:fill="FFFFFF"/>
        </w:rPr>
        <w:t>]</w:t>
      </w:r>
      <w:r>
        <w:rPr>
          <w:rFonts w:ascii="Trebuchet MS" w:hAnsi="Trebuchet MS"/>
          <w:b/>
          <w:bCs/>
          <w:color w:val="0B5394"/>
          <w:sz w:val="20"/>
          <w:szCs w:val="20"/>
          <w:shd w:val="clear" w:color="auto" w:fill="FFFFFF"/>
        </w:rPr>
        <w:t>?</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B5394"/>
          <w:sz w:val="20"/>
          <w:szCs w:val="20"/>
          <w:shd w:val="clear" w:color="auto" w:fill="FFFFFF"/>
        </w:rPr>
        <w:t>We saw that each index of Segment array itself i</w:t>
      </w:r>
      <w:r>
        <w:rPr>
          <w:rFonts w:ascii="Trebuchet MS" w:hAnsi="Trebuchet MS"/>
          <w:b/>
          <w:bCs/>
          <w:color w:val="0B5394"/>
          <w:sz w:val="20"/>
          <w:szCs w:val="20"/>
          <w:shd w:val="clear" w:color="auto" w:fill="FFFFFF"/>
        </w:rPr>
        <w:t>s </w:t>
      </w:r>
      <w:r>
        <w:rPr>
          <w:rFonts w:ascii="Trebuchet MS" w:hAnsi="Trebuchet MS"/>
          <w:color w:val="0B5394"/>
          <w:sz w:val="20"/>
          <w:szCs w:val="20"/>
          <w:shd w:val="clear" w:color="auto" w:fill="FFFFFF"/>
        </w:rPr>
        <w:t xml:space="preserve">complete </w:t>
      </w:r>
      <w:proofErr w:type="spellStart"/>
      <w:r>
        <w:rPr>
          <w:rFonts w:ascii="Trebuchet MS" w:hAnsi="Trebuchet MS"/>
          <w:color w:val="0B5394"/>
          <w:sz w:val="20"/>
          <w:szCs w:val="20"/>
          <w:shd w:val="clear" w:color="auto" w:fill="FFFFFF"/>
        </w:rPr>
        <w:t>HashMap</w:t>
      </w:r>
      <w:proofErr w:type="spellEnd"/>
      <w:r>
        <w:rPr>
          <w:rFonts w:ascii="Trebuchet MS" w:hAnsi="Trebuchet MS"/>
          <w:color w:val="0B5394"/>
          <w:sz w:val="20"/>
          <w:szCs w:val="20"/>
          <w:shd w:val="clear" w:color="auto" w:fill="FFFFFF"/>
        </w:rPr>
        <w:t>, </w:t>
      </w:r>
      <w:r>
        <w:rPr>
          <w:rFonts w:ascii="Trebuchet MS" w:hAnsi="Trebuchet MS"/>
          <w:color w:val="444444"/>
          <w:sz w:val="20"/>
          <w:szCs w:val="20"/>
        </w:rPr>
        <w:br/>
      </w:r>
      <w:r>
        <w:rPr>
          <w:rFonts w:ascii="Trebuchet MS" w:hAnsi="Trebuchet MS"/>
          <w:noProof/>
          <w:color w:val="0088B2"/>
          <w:sz w:val="20"/>
          <w:szCs w:val="20"/>
          <w:shd w:val="clear" w:color="auto" w:fill="FFFFFF"/>
        </w:rPr>
        <w:lastRenderedPageBreak/>
        <w:drawing>
          <wp:inline distT="0" distB="0" distL="0" distR="0">
            <wp:extent cx="6096000" cy="3152775"/>
            <wp:effectExtent l="19050" t="0" r="0" b="0"/>
            <wp:docPr id="19" name="Picture 19" descr="https://2.bp.blogspot.com/-5XRckpIGUFU/V_Hk_Hvj9AI/AAAAAAAABQ8/qhwhnlGcrrscqhIcBrBJRXcQu34eJKL-wCLcB/s640/consurrenthashmap-capacity.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5XRckpIGUFU/V_Hk_Hvj9AI/AAAAAAAABQ8/qhwhnlGcrrscqhIcBrBJRXcQu34eJKL-wCLcB/s640/consurrenthashmap-capacity.png">
                      <a:hlinkClick r:id="rId57"/>
                    </pic:cNvPr>
                    <pic:cNvPicPr>
                      <a:picLocks noChangeAspect="1" noChangeArrowheads="1"/>
                    </pic:cNvPicPr>
                  </pic:nvPicPr>
                  <pic:blipFill>
                    <a:blip r:embed="rId58"/>
                    <a:srcRect/>
                    <a:stretch>
                      <a:fillRect/>
                    </a:stretch>
                  </pic:blipFill>
                  <pic:spPr bwMode="auto">
                    <a:xfrm>
                      <a:off x="0" y="0"/>
                      <a:ext cx="6096000" cy="3152775"/>
                    </a:xfrm>
                    <a:prstGeom prst="rect">
                      <a:avLst/>
                    </a:prstGeom>
                    <a:noFill/>
                    <a:ln w="9525">
                      <a:noFill/>
                      <a:miter lim="800000"/>
                      <a:headEnd/>
                      <a:tailEnd/>
                    </a:ln>
                  </pic:spPr>
                </pic:pic>
              </a:graphicData>
            </a:graphic>
          </wp:inline>
        </w:drawing>
      </w:r>
      <w:r>
        <w:rPr>
          <w:rFonts w:ascii="Trebuchet MS" w:hAnsi="Trebuchet MS"/>
          <w:color w:val="444444"/>
          <w:sz w:val="20"/>
          <w:szCs w:val="20"/>
          <w:shd w:val="clear" w:color="auto" w:fill="FFFFFF"/>
        </w:rPr>
        <w:t> </w:t>
      </w:r>
      <w:r>
        <w:rPr>
          <w:rFonts w:ascii="Trebuchet MS" w:hAnsi="Trebuchet MS"/>
          <w:color w:val="0B5394"/>
          <w:sz w:val="20"/>
          <w:szCs w:val="20"/>
          <w:shd w:val="clear" w:color="auto" w:fill="FFFFFF"/>
        </w:rPr>
        <w:t> </w:t>
      </w:r>
      <w:r>
        <w:rPr>
          <w:rFonts w:ascii="Trebuchet MS" w:hAnsi="Trebuchet MS"/>
          <w:color w:val="444444"/>
          <w:sz w:val="20"/>
          <w:szCs w:val="20"/>
        </w:rPr>
        <w:br/>
      </w:r>
      <w:r>
        <w:rPr>
          <w:rFonts w:ascii="Trebuchet MS" w:hAnsi="Trebuchet MS"/>
          <w:color w:val="444444"/>
          <w:sz w:val="20"/>
          <w:szCs w:val="20"/>
        </w:rPr>
        <w:br/>
      </w:r>
      <w:r>
        <w:rPr>
          <w:rFonts w:ascii="Trebuchet MS" w:hAnsi="Trebuchet MS"/>
          <w:b/>
          <w:bCs/>
          <w:color w:val="0B5394"/>
          <w:sz w:val="20"/>
          <w:szCs w:val="20"/>
          <w:shd w:val="clear" w:color="auto" w:fill="FFFFFF"/>
        </w:rPr>
        <w:t xml:space="preserve">In </w:t>
      </w:r>
      <w:proofErr w:type="spellStart"/>
      <w:r>
        <w:rPr>
          <w:rFonts w:ascii="Trebuchet MS" w:hAnsi="Trebuchet MS"/>
          <w:b/>
          <w:bCs/>
          <w:color w:val="0B5394"/>
          <w:sz w:val="20"/>
          <w:szCs w:val="20"/>
          <w:shd w:val="clear" w:color="auto" w:fill="FFFFFF"/>
        </w:rPr>
        <w:t>HashMap</w:t>
      </w:r>
      <w:proofErr w:type="spellEnd"/>
      <w:r>
        <w:rPr>
          <w:rFonts w:ascii="Trebuchet MS" w:hAnsi="Trebuchet MS"/>
          <w:b/>
          <w:bCs/>
          <w:color w:val="0B5394"/>
          <w:sz w:val="20"/>
          <w:szCs w:val="20"/>
          <w:shd w:val="clear" w:color="auto" w:fill="FFFFFF"/>
        </w:rPr>
        <w:t xml:space="preserve"> the bucket/array is of class </w:t>
      </w:r>
      <w:proofErr w:type="gramStart"/>
      <w:r>
        <w:rPr>
          <w:rFonts w:ascii="Trebuchet MS" w:hAnsi="Trebuchet MS"/>
          <w:b/>
          <w:bCs/>
          <w:color w:val="0B5394"/>
          <w:sz w:val="20"/>
          <w:szCs w:val="20"/>
          <w:shd w:val="clear" w:color="auto" w:fill="FFFFFF"/>
        </w:rPr>
        <w:t>Entry[</w:t>
      </w:r>
      <w:proofErr w:type="gramEnd"/>
      <w:r>
        <w:rPr>
          <w:rFonts w:ascii="Trebuchet MS" w:hAnsi="Trebuchet MS"/>
          <w:b/>
          <w:bCs/>
          <w:color w:val="0B5394"/>
          <w:sz w:val="20"/>
          <w:szCs w:val="20"/>
          <w:shd w:val="clear" w:color="auto" w:fill="FFFFFF"/>
        </w:rPr>
        <w:t xml:space="preserve">] and in CHM the array is of class </w:t>
      </w:r>
      <w:proofErr w:type="spellStart"/>
      <w:r>
        <w:rPr>
          <w:rFonts w:ascii="Trebuchet MS" w:hAnsi="Trebuchet MS"/>
          <w:b/>
          <w:bCs/>
          <w:color w:val="0B5394"/>
          <w:sz w:val="20"/>
          <w:szCs w:val="20"/>
          <w:shd w:val="clear" w:color="auto" w:fill="FFFFFF"/>
        </w:rPr>
        <w:t>HashEntry</w:t>
      </w:r>
      <w:proofErr w:type="spellEnd"/>
      <w:r>
        <w:rPr>
          <w:rFonts w:ascii="Trebuchet MS" w:hAnsi="Trebuchet MS"/>
          <w:b/>
          <w:bCs/>
          <w:color w:val="0B5394"/>
          <w:sz w:val="20"/>
          <w:szCs w:val="20"/>
          <w:shd w:val="clear" w:color="auto" w:fill="FFFFFF"/>
        </w:rPr>
        <w:t>[].</w:t>
      </w:r>
      <w:r>
        <w:rPr>
          <w:rFonts w:ascii="Trebuchet MS" w:hAnsi="Trebuchet MS"/>
          <w:color w:val="444444"/>
          <w:sz w:val="20"/>
          <w:szCs w:val="20"/>
        </w:rPr>
        <w:br/>
      </w:r>
      <w:r>
        <w:rPr>
          <w:rFonts w:ascii="Trebuchet MS" w:hAnsi="Trebuchet MS"/>
          <w:color w:val="0B5394"/>
          <w:sz w:val="20"/>
          <w:szCs w:val="20"/>
          <w:shd w:val="clear" w:color="auto" w:fill="FFFFFF"/>
        </w:rPr>
        <w:t> </w:t>
      </w:r>
      <w:r>
        <w:rPr>
          <w:rFonts w:ascii="Trebuchet MS" w:hAnsi="Trebuchet MS"/>
          <w:color w:val="444444"/>
          <w:sz w:val="20"/>
          <w:szCs w:val="20"/>
          <w:shd w:val="clear" w:color="auto" w:fill="FFFFFF"/>
        </w:rPr>
        <w:t> </w:t>
      </w:r>
    </w:p>
    <w:p w:rsidR="00AA2C48" w:rsidRDefault="00AA2C48" w:rsidP="00AA2C48">
      <w:pPr>
        <w:shd w:val="clear" w:color="auto" w:fill="FFFFFF"/>
        <w:rPr>
          <w:rFonts w:ascii="Trebuchet MS" w:hAnsi="Trebuchet MS"/>
          <w:color w:val="444444"/>
          <w:sz w:val="20"/>
          <w:szCs w:val="20"/>
        </w:rPr>
      </w:pPr>
      <w:hyperlink r:id="rId59" w:history="1">
        <w:r>
          <w:rPr>
            <w:rStyle w:val="Hyperlink"/>
            <w:rFonts w:ascii="Trebuchet MS" w:hAnsi="Trebuchet MS"/>
            <w:sz w:val="20"/>
            <w:szCs w:val="20"/>
          </w:rPr>
          <w:t>?</w:t>
        </w:r>
      </w:hyperlink>
    </w:p>
    <w:tbl>
      <w:tblPr>
        <w:tblW w:w="10380" w:type="dxa"/>
        <w:tblCellSpacing w:w="0" w:type="dxa"/>
        <w:tblCellMar>
          <w:left w:w="0" w:type="dxa"/>
          <w:right w:w="0" w:type="dxa"/>
        </w:tblCellMar>
        <w:tblLook w:val="04A0"/>
      </w:tblPr>
      <w:tblGrid>
        <w:gridCol w:w="585"/>
        <w:gridCol w:w="9795"/>
      </w:tblGrid>
      <w:tr w:rsidR="00AA2C48" w:rsidTr="00AA2C48">
        <w:trPr>
          <w:tblCellSpacing w:w="0" w:type="dxa"/>
        </w:trPr>
        <w:tc>
          <w:tcPr>
            <w:tcW w:w="0" w:type="auto"/>
            <w:vAlign w:val="center"/>
            <w:hideMark/>
          </w:tcPr>
          <w:p w:rsidR="00AA2C48" w:rsidRDefault="00AA2C48" w:rsidP="00AA2C48">
            <w:r>
              <w:t>1</w:t>
            </w:r>
          </w:p>
          <w:p w:rsidR="00AA2C48" w:rsidRDefault="00AA2C48" w:rsidP="00AA2C48">
            <w:r>
              <w:t>2</w:t>
            </w:r>
          </w:p>
          <w:p w:rsidR="00AA2C48" w:rsidRDefault="00AA2C48" w:rsidP="00AA2C48">
            <w:r>
              <w:t>3</w:t>
            </w:r>
          </w:p>
          <w:p w:rsidR="00AA2C48" w:rsidRDefault="00AA2C48" w:rsidP="00AA2C48">
            <w:r>
              <w:t>4</w:t>
            </w:r>
          </w:p>
          <w:p w:rsidR="00AA2C48" w:rsidRDefault="00AA2C48" w:rsidP="00AA2C48">
            <w:r>
              <w:t>5</w:t>
            </w:r>
          </w:p>
          <w:p w:rsidR="00AA2C48" w:rsidRDefault="00AA2C48" w:rsidP="00AA2C48">
            <w:r>
              <w:t>6</w:t>
            </w:r>
          </w:p>
          <w:p w:rsidR="00AA2C48" w:rsidRDefault="00AA2C48" w:rsidP="00AA2C48">
            <w:r>
              <w:t>7</w:t>
            </w:r>
          </w:p>
          <w:p w:rsidR="00AA2C48" w:rsidRDefault="00AA2C48" w:rsidP="00AA2C48">
            <w:r>
              <w:t>8</w:t>
            </w:r>
          </w:p>
          <w:p w:rsidR="00AA2C48" w:rsidRDefault="00AA2C48" w:rsidP="00AA2C48">
            <w:r>
              <w:t>9</w:t>
            </w:r>
          </w:p>
          <w:p w:rsidR="00AA2C48" w:rsidRDefault="00AA2C48" w:rsidP="00AA2C48">
            <w:pPr>
              <w:rPr>
                <w:sz w:val="24"/>
                <w:szCs w:val="24"/>
              </w:rPr>
            </w:pPr>
            <w:r>
              <w:t>10</w:t>
            </w:r>
          </w:p>
        </w:tc>
        <w:tc>
          <w:tcPr>
            <w:tcW w:w="9795" w:type="dxa"/>
            <w:vAlign w:val="center"/>
            <w:hideMark/>
          </w:tcPr>
          <w:p w:rsidR="00AA2C48" w:rsidRDefault="00AA2C48" w:rsidP="00AA2C48">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class</w:t>
            </w:r>
            <w:r>
              <w:t xml:space="preserve"> </w:t>
            </w:r>
            <w:r>
              <w:rPr>
                <w:rStyle w:val="HTMLCode"/>
                <w:rFonts w:eastAsiaTheme="minorHAnsi"/>
              </w:rPr>
              <w:t>Segment&lt;K,V&gt; extends</w:t>
            </w:r>
            <w:r>
              <w:t xml:space="preserve"> </w:t>
            </w:r>
            <w:proofErr w:type="spellStart"/>
            <w:r>
              <w:rPr>
                <w:rStyle w:val="HTMLCode"/>
                <w:rFonts w:eastAsiaTheme="minorHAnsi"/>
              </w:rPr>
              <w:t>ReentrantLock</w:t>
            </w:r>
            <w:proofErr w:type="spellEnd"/>
            <w:r>
              <w:rPr>
                <w:rStyle w:val="HTMLCode"/>
                <w:rFonts w:eastAsiaTheme="minorHAnsi"/>
              </w:rPr>
              <w:t xml:space="preserve"> implements</w:t>
            </w:r>
            <w:r>
              <w:t xml:space="preserve"> </w:t>
            </w:r>
            <w:proofErr w:type="spellStart"/>
            <w:r>
              <w:rPr>
                <w:rStyle w:val="HTMLCode"/>
                <w:rFonts w:eastAsiaTheme="minorHAnsi"/>
              </w:rPr>
              <w:t>Serializable</w:t>
            </w:r>
            <w:proofErr w:type="spellEnd"/>
            <w:r>
              <w:rPr>
                <w:rStyle w:val="HTMLCode"/>
                <w:rFonts w:eastAsiaTheme="minorHAnsi"/>
              </w:rPr>
              <w:t xml:space="preserve"> {</w:t>
            </w:r>
          </w:p>
          <w:p w:rsidR="00AA2C48" w:rsidRDefault="00AA2C48" w:rsidP="00AA2C48">
            <w:r>
              <w:rPr>
                <w:rStyle w:val="HTMLCode"/>
                <w:rFonts w:eastAsiaTheme="minorHAnsi"/>
              </w:rPr>
              <w:t> transient</w:t>
            </w:r>
            <w:r>
              <w:t xml:space="preserve"> </w:t>
            </w:r>
            <w:r>
              <w:rPr>
                <w:rStyle w:val="HTMLCode"/>
                <w:rFonts w:eastAsiaTheme="minorHAnsi"/>
              </w:rPr>
              <w:t>volatile</w:t>
            </w:r>
            <w:r>
              <w:t xml:space="preserve"> </w:t>
            </w:r>
            <w:proofErr w:type="spellStart"/>
            <w:r>
              <w:rPr>
                <w:rStyle w:val="HTMLCode"/>
                <w:rFonts w:eastAsiaTheme="minorHAnsi"/>
              </w:rPr>
              <w:t>HashEntry</w:t>
            </w:r>
            <w:proofErr w:type="spellEnd"/>
            <w:r>
              <w:rPr>
                <w:rStyle w:val="HTMLCode"/>
                <w:rFonts w:eastAsiaTheme="minorHAnsi"/>
              </w:rPr>
              <w:t>&lt;K,V&gt;[] table;</w:t>
            </w:r>
          </w:p>
          <w:p w:rsidR="00AA2C48" w:rsidRDefault="00AA2C48" w:rsidP="00AA2C48">
            <w:r>
              <w:rPr>
                <w:rStyle w:val="HTMLCode"/>
                <w:rFonts w:eastAsiaTheme="minorHAnsi"/>
              </w:rPr>
              <w:t>}</w:t>
            </w:r>
          </w:p>
          <w:p w:rsidR="00AA2C48" w:rsidRDefault="00AA2C48" w:rsidP="00AA2C48">
            <w:r>
              <w:t> </w:t>
            </w:r>
          </w:p>
          <w:p w:rsidR="00AA2C48" w:rsidRDefault="00AA2C48" w:rsidP="00AA2C48">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class</w:t>
            </w:r>
            <w:r>
              <w:t xml:space="preserve"> </w:t>
            </w:r>
            <w:proofErr w:type="spellStart"/>
            <w:r>
              <w:rPr>
                <w:rStyle w:val="HTMLCode"/>
                <w:rFonts w:eastAsiaTheme="minorHAnsi"/>
              </w:rPr>
              <w:t>HashEntry</w:t>
            </w:r>
            <w:proofErr w:type="spellEnd"/>
            <w:r>
              <w:rPr>
                <w:rStyle w:val="HTMLCode"/>
                <w:rFonts w:eastAsiaTheme="minorHAnsi"/>
              </w:rPr>
              <w:t>&lt;K,V&gt; {</w:t>
            </w:r>
          </w:p>
          <w:p w:rsidR="00AA2C48" w:rsidRDefault="00AA2C48" w:rsidP="00AA2C48">
            <w:r>
              <w:rPr>
                <w:rStyle w:val="HTMLCode"/>
                <w:rFonts w:eastAsiaTheme="minorHAnsi"/>
              </w:rPr>
              <w:t> final</w:t>
            </w:r>
            <w:r>
              <w:t xml:space="preserve"> </w:t>
            </w:r>
            <w:proofErr w:type="spellStart"/>
            <w:r>
              <w:rPr>
                <w:rStyle w:val="HTMLCode"/>
                <w:rFonts w:eastAsiaTheme="minorHAnsi"/>
              </w:rPr>
              <w:t>int</w:t>
            </w:r>
            <w:proofErr w:type="spellEnd"/>
            <w:r>
              <w:t xml:space="preserve"> </w:t>
            </w:r>
            <w:r>
              <w:rPr>
                <w:rStyle w:val="HTMLCode"/>
                <w:rFonts w:eastAsiaTheme="minorHAnsi"/>
              </w:rPr>
              <w:t>hash;</w:t>
            </w:r>
          </w:p>
          <w:p w:rsidR="00AA2C48" w:rsidRDefault="00AA2C48" w:rsidP="00AA2C48">
            <w:r>
              <w:rPr>
                <w:rStyle w:val="HTMLCode"/>
                <w:rFonts w:eastAsiaTheme="minorHAnsi"/>
              </w:rPr>
              <w:t> final</w:t>
            </w:r>
            <w:r>
              <w:t xml:space="preserve"> </w:t>
            </w:r>
            <w:r>
              <w:rPr>
                <w:rStyle w:val="HTMLCode"/>
                <w:rFonts w:eastAsiaTheme="minorHAnsi"/>
              </w:rPr>
              <w:t>K key;</w:t>
            </w:r>
          </w:p>
          <w:p w:rsidR="00AA2C48" w:rsidRDefault="00AA2C48" w:rsidP="00AA2C48">
            <w:r>
              <w:rPr>
                <w:rStyle w:val="HTMLCode"/>
                <w:rFonts w:eastAsiaTheme="minorHAnsi"/>
              </w:rPr>
              <w:t> volatile</w:t>
            </w:r>
            <w:r>
              <w:t xml:space="preserve"> </w:t>
            </w:r>
            <w:r>
              <w:rPr>
                <w:rStyle w:val="HTMLCode"/>
                <w:rFonts w:eastAsiaTheme="minorHAnsi"/>
              </w:rPr>
              <w:t>V value;</w:t>
            </w:r>
          </w:p>
          <w:p w:rsidR="00AA2C48" w:rsidRDefault="00AA2C48" w:rsidP="00AA2C48">
            <w:r>
              <w:rPr>
                <w:rStyle w:val="HTMLCode"/>
                <w:rFonts w:eastAsiaTheme="minorHAnsi"/>
              </w:rPr>
              <w:t> volatile</w:t>
            </w:r>
            <w:r>
              <w:t xml:space="preserve"> </w:t>
            </w:r>
            <w:proofErr w:type="spellStart"/>
            <w:r>
              <w:rPr>
                <w:rStyle w:val="HTMLCode"/>
                <w:rFonts w:eastAsiaTheme="minorHAnsi"/>
              </w:rPr>
              <w:t>HashEntry</w:t>
            </w:r>
            <w:proofErr w:type="spellEnd"/>
            <w:r>
              <w:rPr>
                <w:rStyle w:val="HTMLCode"/>
                <w:rFonts w:eastAsiaTheme="minorHAnsi"/>
              </w:rPr>
              <w:t>&lt;K,V&gt; next;</w:t>
            </w:r>
          </w:p>
          <w:p w:rsidR="00AA2C48" w:rsidRDefault="00AA2C48" w:rsidP="00AA2C48">
            <w:pPr>
              <w:rPr>
                <w:sz w:val="24"/>
                <w:szCs w:val="24"/>
              </w:rPr>
            </w:pPr>
            <w:r>
              <w:rPr>
                <w:rStyle w:val="HTMLCode"/>
                <w:rFonts w:eastAsiaTheme="minorHAnsi"/>
              </w:rPr>
              <w:t>}</w:t>
            </w:r>
          </w:p>
        </w:tc>
      </w:tr>
    </w:tbl>
    <w:p w:rsidR="00AA2C48" w:rsidRDefault="00AA2C48" w:rsidP="00AA2C48">
      <w:pPr>
        <w:rPr>
          <w:rFonts w:ascii="Times New Roman" w:hAnsi="Times New Roman"/>
          <w:sz w:val="24"/>
          <w:szCs w:val="24"/>
        </w:rPr>
      </w:pPr>
      <w:r>
        <w:rPr>
          <w:rFonts w:ascii="Trebuchet MS" w:hAnsi="Trebuchet MS"/>
          <w:color w:val="444444"/>
          <w:sz w:val="20"/>
          <w:szCs w:val="20"/>
        </w:rPr>
        <w:br/>
      </w:r>
      <w:r>
        <w:rPr>
          <w:rFonts w:ascii="Trebuchet MS" w:hAnsi="Trebuchet MS"/>
          <w:b/>
          <w:bCs/>
          <w:color w:val="351C75"/>
          <w:sz w:val="20"/>
          <w:szCs w:val="20"/>
          <w:shd w:val="clear" w:color="auto" w:fill="FFFFFF"/>
        </w:rPr>
        <w:t>Lets see how internal architecture of CHM looks like, </w:t>
      </w:r>
      <w:r>
        <w:rPr>
          <w:rFonts w:ascii="Trebuchet MS" w:hAnsi="Trebuchet MS"/>
          <w:color w:val="444444"/>
          <w:sz w:val="20"/>
          <w:szCs w:val="20"/>
        </w:rPr>
        <w:br/>
      </w:r>
      <w:r>
        <w:rPr>
          <w:rFonts w:ascii="Trebuchet MS" w:hAnsi="Trebuchet MS"/>
          <w:color w:val="444444"/>
          <w:sz w:val="20"/>
          <w:szCs w:val="20"/>
        </w:rPr>
        <w:br/>
      </w:r>
      <w:r>
        <w:rPr>
          <w:rFonts w:ascii="Trebuchet MS" w:hAnsi="Trebuchet MS"/>
          <w:noProof/>
          <w:color w:val="0088B2"/>
          <w:sz w:val="20"/>
          <w:szCs w:val="20"/>
          <w:shd w:val="clear" w:color="auto" w:fill="FFFFFF"/>
        </w:rPr>
        <w:lastRenderedPageBreak/>
        <w:drawing>
          <wp:inline distT="0" distB="0" distL="0" distR="0">
            <wp:extent cx="6096000" cy="3638550"/>
            <wp:effectExtent l="19050" t="0" r="0" b="0"/>
            <wp:docPr id="20" name="Picture 20" descr="https://2.bp.blogspot.com/-SHDKO9Lb3ok/V_HuycFrD0I/AAAAAAAABRM/N7qw1kN2WcEou4zE99hjycjs2AdNAZ8UwCLcB/s640/segment-hashentry-array.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2.bp.blogspot.com/-SHDKO9Lb3ok/V_HuycFrD0I/AAAAAAAABRM/N7qw1kN2WcEou4zE99hjycjs2AdNAZ8UwCLcB/s640/segment-hashentry-array.png">
                      <a:hlinkClick r:id="rId60"/>
                    </pic:cNvPr>
                    <pic:cNvPicPr>
                      <a:picLocks noChangeAspect="1" noChangeArrowheads="1"/>
                    </pic:cNvPicPr>
                  </pic:nvPicPr>
                  <pic:blipFill>
                    <a:blip r:embed="rId61"/>
                    <a:srcRect/>
                    <a:stretch>
                      <a:fillRect/>
                    </a:stretch>
                  </pic:blipFill>
                  <pic:spPr bwMode="auto">
                    <a:xfrm>
                      <a:off x="0" y="0"/>
                      <a:ext cx="6096000" cy="3638550"/>
                    </a:xfrm>
                    <a:prstGeom prst="rect">
                      <a:avLst/>
                    </a:prstGeom>
                    <a:noFill/>
                    <a:ln w="9525">
                      <a:noFill/>
                      <a:miter lim="800000"/>
                      <a:headEnd/>
                      <a:tailEnd/>
                    </a:ln>
                  </pic:spPr>
                </pic:pic>
              </a:graphicData>
            </a:graphic>
          </wp:inline>
        </w:drawing>
      </w:r>
      <w:r>
        <w:rPr>
          <w:rFonts w:ascii="Trebuchet MS" w:hAnsi="Trebuchet MS"/>
          <w:color w:val="0B5394"/>
          <w:sz w:val="20"/>
          <w:szCs w:val="20"/>
          <w:shd w:val="clear" w:color="auto" w:fill="FFFFFF"/>
        </w:rPr>
        <w:br/>
      </w:r>
      <w:r>
        <w:rPr>
          <w:rFonts w:ascii="Trebuchet MS" w:hAnsi="Trebuchet MS"/>
          <w:color w:val="444444"/>
          <w:sz w:val="20"/>
          <w:szCs w:val="20"/>
        </w:rPr>
        <w:br/>
      </w:r>
      <w:r>
        <w:rPr>
          <w:rFonts w:ascii="Trebuchet MS" w:hAnsi="Trebuchet MS"/>
          <w:b/>
          <w:bCs/>
          <w:color w:val="0B5394"/>
          <w:sz w:val="20"/>
          <w:szCs w:val="20"/>
          <w:shd w:val="clear" w:color="auto" w:fill="FFFFFF"/>
        </w:rPr>
        <w:t xml:space="preserve">How </w:t>
      </w:r>
      <w:proofErr w:type="spellStart"/>
      <w:proofErr w:type="gramStart"/>
      <w:r>
        <w:rPr>
          <w:rFonts w:ascii="Trebuchet MS" w:hAnsi="Trebuchet MS"/>
          <w:b/>
          <w:bCs/>
          <w:color w:val="0B5394"/>
          <w:sz w:val="20"/>
          <w:szCs w:val="20"/>
          <w:shd w:val="clear" w:color="auto" w:fill="FFFFFF"/>
        </w:rPr>
        <w:t>HashEntry</w:t>
      </w:r>
      <w:proofErr w:type="spellEnd"/>
      <w:r>
        <w:rPr>
          <w:rFonts w:ascii="Trebuchet MS" w:hAnsi="Trebuchet MS"/>
          <w:b/>
          <w:bCs/>
          <w:color w:val="0B5394"/>
          <w:sz w:val="20"/>
          <w:szCs w:val="20"/>
          <w:shd w:val="clear" w:color="auto" w:fill="FFFFFF"/>
        </w:rPr>
        <w:t>[</w:t>
      </w:r>
      <w:proofErr w:type="gramEnd"/>
      <w:r>
        <w:rPr>
          <w:rFonts w:ascii="Trebuchet MS" w:hAnsi="Trebuchet MS"/>
          <w:b/>
          <w:bCs/>
          <w:color w:val="0B5394"/>
          <w:sz w:val="20"/>
          <w:szCs w:val="20"/>
          <w:shd w:val="clear" w:color="auto" w:fill="FFFFFF"/>
        </w:rPr>
        <w:t>] array size will is calculated? </w:t>
      </w:r>
    </w:p>
    <w:p w:rsidR="00AA2C48" w:rsidRDefault="00AA2C48" w:rsidP="00AA2C48">
      <w:pPr>
        <w:shd w:val="clear" w:color="auto" w:fill="FFFFFF"/>
        <w:rPr>
          <w:rFonts w:ascii="Trebuchet MS" w:hAnsi="Trebuchet MS"/>
          <w:color w:val="444444"/>
          <w:sz w:val="20"/>
          <w:szCs w:val="20"/>
        </w:rPr>
      </w:pPr>
      <w:hyperlink r:id="rId62" w:history="1">
        <w:r>
          <w:rPr>
            <w:rStyle w:val="Hyperlink"/>
            <w:rFonts w:ascii="Trebuchet MS" w:hAnsi="Trebuchet MS"/>
            <w:sz w:val="20"/>
            <w:szCs w:val="20"/>
          </w:rPr>
          <w:t>?</w:t>
        </w:r>
      </w:hyperlink>
    </w:p>
    <w:tbl>
      <w:tblPr>
        <w:tblW w:w="10980" w:type="dxa"/>
        <w:tblCellSpacing w:w="0" w:type="dxa"/>
        <w:tblCellMar>
          <w:left w:w="0" w:type="dxa"/>
          <w:right w:w="0" w:type="dxa"/>
        </w:tblCellMar>
        <w:tblLook w:val="04A0"/>
      </w:tblPr>
      <w:tblGrid>
        <w:gridCol w:w="465"/>
        <w:gridCol w:w="10515"/>
      </w:tblGrid>
      <w:tr w:rsidR="00AA2C48" w:rsidTr="00AA2C48">
        <w:trPr>
          <w:tblCellSpacing w:w="0" w:type="dxa"/>
        </w:trPr>
        <w:tc>
          <w:tcPr>
            <w:tcW w:w="0" w:type="auto"/>
            <w:vAlign w:val="center"/>
            <w:hideMark/>
          </w:tcPr>
          <w:p w:rsidR="00AA2C48" w:rsidRDefault="00AA2C48" w:rsidP="00AA2C48">
            <w:pPr>
              <w:rPr>
                <w:sz w:val="24"/>
                <w:szCs w:val="24"/>
              </w:rPr>
            </w:pPr>
            <w:r>
              <w:t>1</w:t>
            </w:r>
          </w:p>
        </w:tc>
        <w:tc>
          <w:tcPr>
            <w:tcW w:w="10515" w:type="dxa"/>
            <w:vAlign w:val="center"/>
            <w:hideMark/>
          </w:tcPr>
          <w:p w:rsidR="00AA2C48" w:rsidRDefault="00AA2C48" w:rsidP="00AA2C48">
            <w:pPr>
              <w:rPr>
                <w:sz w:val="24"/>
                <w:szCs w:val="24"/>
              </w:rPr>
            </w:pPr>
            <w:proofErr w:type="spellStart"/>
            <w:r>
              <w:rPr>
                <w:rStyle w:val="HTMLCode"/>
                <w:rFonts w:eastAsiaTheme="minorHAnsi"/>
              </w:rPr>
              <w:t>ConcurrentHashMap</w:t>
            </w:r>
            <w:proofErr w:type="spellEnd"/>
            <w:r>
              <w:rPr>
                <w:rStyle w:val="HTMLCode"/>
                <w:rFonts w:eastAsiaTheme="minorHAnsi"/>
              </w:rPr>
              <w:t xml:space="preserve"> m = new</w:t>
            </w:r>
            <w:r>
              <w:t xml:space="preserve"> </w:t>
            </w:r>
            <w:proofErr w:type="spellStart"/>
            <w:r>
              <w:rPr>
                <w:rStyle w:val="HTMLCode"/>
                <w:rFonts w:eastAsiaTheme="minorHAnsi"/>
              </w:rPr>
              <w:t>ConcurrentHashMap</w:t>
            </w:r>
            <w:proofErr w:type="spellEnd"/>
            <w:r>
              <w:rPr>
                <w:rStyle w:val="HTMLCode"/>
                <w:rFonts w:eastAsiaTheme="minorHAnsi"/>
              </w:rPr>
              <w:t>(</w:t>
            </w:r>
            <w:proofErr w:type="spellStart"/>
            <w:r>
              <w:rPr>
                <w:rStyle w:val="HTMLCode"/>
                <w:rFonts w:eastAsiaTheme="minorHAnsi"/>
              </w:rPr>
              <w:t>initialCapacity</w:t>
            </w:r>
            <w:proofErr w:type="spellEnd"/>
            <w:r>
              <w:rPr>
                <w:rStyle w:val="HTMLCode"/>
                <w:rFonts w:eastAsiaTheme="minorHAnsi"/>
              </w:rPr>
              <w:t xml:space="preserve">, </w:t>
            </w:r>
            <w:proofErr w:type="spellStart"/>
            <w:r>
              <w:rPr>
                <w:rStyle w:val="HTMLCode"/>
                <w:rFonts w:eastAsiaTheme="minorHAnsi"/>
              </w:rPr>
              <w:t>loadFactor</w:t>
            </w:r>
            <w:proofErr w:type="spellEnd"/>
            <w:r>
              <w:rPr>
                <w:rStyle w:val="HTMLCode"/>
                <w:rFonts w:eastAsiaTheme="minorHAnsi"/>
              </w:rPr>
              <w:t xml:space="preserve">, </w:t>
            </w:r>
            <w:proofErr w:type="spellStart"/>
            <w:r>
              <w:rPr>
                <w:rStyle w:val="HTMLCode"/>
                <w:rFonts w:eastAsiaTheme="minorHAnsi"/>
              </w:rPr>
              <w:t>concurrencyLevel</w:t>
            </w:r>
            <w:proofErr w:type="spellEnd"/>
            <w:r>
              <w:rPr>
                <w:rStyle w:val="HTMLCode"/>
                <w:rFonts w:eastAsiaTheme="minorHAnsi"/>
              </w:rPr>
              <w:t>)</w:t>
            </w:r>
          </w:p>
        </w:tc>
      </w:tr>
    </w:tbl>
    <w:p w:rsidR="00AA2C48" w:rsidRDefault="00AA2C48" w:rsidP="00AA2C48">
      <w:pPr>
        <w:pStyle w:val="Heading3"/>
        <w:shd w:val="clear" w:color="auto" w:fill="FFFFFF"/>
        <w:rPr>
          <w:rFonts w:ascii="Trebuchet MS" w:hAnsi="Trebuchet MS"/>
          <w:color w:val="444444"/>
        </w:rPr>
      </w:pPr>
      <w:r>
        <w:rPr>
          <w:rFonts w:ascii="Trebuchet MS" w:hAnsi="Trebuchet MS"/>
          <w:color w:val="073763"/>
          <w:sz w:val="20"/>
          <w:szCs w:val="20"/>
          <w:shd w:val="clear" w:color="auto" w:fill="FFFFFF"/>
        </w:rPr>
        <w:br/>
      </w:r>
      <w:proofErr w:type="spellStart"/>
      <w:r>
        <w:rPr>
          <w:rFonts w:ascii="Trebuchet MS" w:hAnsi="Trebuchet MS"/>
          <w:color w:val="073763"/>
          <w:sz w:val="20"/>
          <w:szCs w:val="20"/>
          <w:shd w:val="clear" w:color="auto" w:fill="FFFFFF"/>
        </w:rPr>
        <w:t>HashEntry</w:t>
      </w:r>
      <w:proofErr w:type="spellEnd"/>
      <w:r>
        <w:rPr>
          <w:rFonts w:ascii="Trebuchet MS" w:hAnsi="Trebuchet MS"/>
          <w:color w:val="073763"/>
          <w:sz w:val="20"/>
          <w:szCs w:val="20"/>
          <w:shd w:val="clear" w:color="auto" w:fill="FFFFFF"/>
        </w:rPr>
        <w:t>[] array size  =   2 ^ x   &gt;=  (</w:t>
      </w:r>
      <w:proofErr w:type="spellStart"/>
      <w:r>
        <w:rPr>
          <w:rFonts w:ascii="Trebuchet MS" w:hAnsi="Trebuchet MS"/>
          <w:color w:val="073763"/>
          <w:sz w:val="20"/>
          <w:szCs w:val="20"/>
          <w:shd w:val="clear" w:color="auto" w:fill="FFFFFF"/>
        </w:rPr>
        <w:t>initialCapacity</w:t>
      </w:r>
      <w:proofErr w:type="spellEnd"/>
      <w:r>
        <w:rPr>
          <w:rFonts w:ascii="Trebuchet MS" w:hAnsi="Trebuchet MS"/>
          <w:color w:val="073763"/>
          <w:sz w:val="20"/>
          <w:szCs w:val="20"/>
          <w:shd w:val="clear" w:color="auto" w:fill="FFFFFF"/>
        </w:rPr>
        <w:t xml:space="preserve"> / </w:t>
      </w:r>
      <w:proofErr w:type="spellStart"/>
      <w:r>
        <w:rPr>
          <w:rFonts w:ascii="Trebuchet MS" w:hAnsi="Trebuchet MS"/>
          <w:color w:val="073763"/>
          <w:sz w:val="20"/>
          <w:szCs w:val="20"/>
          <w:shd w:val="clear" w:color="auto" w:fill="FFFFFF"/>
        </w:rPr>
        <w:t>concurrenyLevel</w:t>
      </w:r>
      <w:proofErr w:type="spellEnd"/>
      <w:r>
        <w:rPr>
          <w:rFonts w:ascii="Trebuchet MS" w:hAnsi="Trebuchet MS"/>
          <w:color w:val="073763"/>
          <w:sz w:val="20"/>
          <w:szCs w:val="20"/>
          <w:shd w:val="clear" w:color="auto" w:fill="FFFFFF"/>
        </w:rPr>
        <w:t>)</w:t>
      </w:r>
      <w:r>
        <w:rPr>
          <w:rFonts w:ascii="Trebuchet MS" w:hAnsi="Trebuchet MS"/>
          <w:color w:val="444444"/>
          <w:sz w:val="20"/>
          <w:szCs w:val="20"/>
        </w:rPr>
        <w:br/>
      </w:r>
      <w:r>
        <w:rPr>
          <w:rFonts w:ascii="Trebuchet MS" w:hAnsi="Trebuchet MS"/>
          <w:color w:val="444444"/>
          <w:sz w:val="20"/>
          <w:szCs w:val="20"/>
        </w:rPr>
        <w:br/>
      </w:r>
      <w:proofErr w:type="spellStart"/>
      <w:r>
        <w:rPr>
          <w:rFonts w:ascii="Trebuchet MS" w:hAnsi="Trebuchet MS"/>
          <w:b w:val="0"/>
          <w:bCs w:val="0"/>
          <w:color w:val="073763"/>
          <w:sz w:val="20"/>
          <w:szCs w:val="20"/>
          <w:shd w:val="clear" w:color="auto" w:fill="FFFFFF"/>
        </w:rPr>
        <w:t>Eg</w:t>
      </w:r>
      <w:proofErr w:type="spellEnd"/>
      <w:r>
        <w:rPr>
          <w:rFonts w:ascii="Trebuchet MS" w:hAnsi="Trebuchet MS"/>
          <w:b w:val="0"/>
          <w:bCs w:val="0"/>
          <w:color w:val="073763"/>
          <w:sz w:val="20"/>
          <w:szCs w:val="20"/>
          <w:shd w:val="clear" w:color="auto" w:fill="FFFFFF"/>
        </w:rPr>
        <w:t xml:space="preserve">: </w:t>
      </w:r>
      <w:proofErr w:type="spellStart"/>
      <w:r>
        <w:rPr>
          <w:rFonts w:ascii="Trebuchet MS" w:hAnsi="Trebuchet MS"/>
          <w:b w:val="0"/>
          <w:bCs w:val="0"/>
          <w:color w:val="073763"/>
          <w:sz w:val="20"/>
          <w:szCs w:val="20"/>
          <w:shd w:val="clear" w:color="auto" w:fill="FFFFFF"/>
        </w:rPr>
        <w:t>ConcurrentHashMap</w:t>
      </w:r>
      <w:proofErr w:type="spellEnd"/>
      <w:r>
        <w:rPr>
          <w:rFonts w:ascii="Trebuchet MS" w:hAnsi="Trebuchet MS"/>
          <w:b w:val="0"/>
          <w:bCs w:val="0"/>
          <w:color w:val="073763"/>
          <w:sz w:val="20"/>
          <w:szCs w:val="20"/>
          <w:shd w:val="clear" w:color="auto" w:fill="FFFFFF"/>
        </w:rPr>
        <w:t>(32,   0.75f,   4); </w:t>
      </w:r>
      <w:r>
        <w:rPr>
          <w:rFonts w:ascii="Trebuchet MS" w:hAnsi="Trebuchet MS"/>
          <w:color w:val="444444"/>
          <w:sz w:val="20"/>
          <w:szCs w:val="20"/>
        </w:rPr>
        <w:br/>
      </w:r>
      <w:proofErr w:type="spellStart"/>
      <w:r>
        <w:rPr>
          <w:rFonts w:ascii="Trebuchet MS" w:hAnsi="Trebuchet MS"/>
          <w:color w:val="073763"/>
          <w:sz w:val="20"/>
          <w:szCs w:val="20"/>
          <w:shd w:val="clear" w:color="auto" w:fill="FFFFFF"/>
        </w:rPr>
        <w:t>HashEntry</w:t>
      </w:r>
      <w:proofErr w:type="spellEnd"/>
      <w:r>
        <w:rPr>
          <w:rFonts w:ascii="Trebuchet MS" w:hAnsi="Trebuchet MS"/>
          <w:color w:val="073763"/>
          <w:sz w:val="20"/>
          <w:szCs w:val="20"/>
          <w:shd w:val="clear" w:color="auto" w:fill="FFFFFF"/>
        </w:rPr>
        <w:t>[] array size  =  2 ^ 1 = 2   &gt;=  8(32/4) (False)</w:t>
      </w:r>
      <w:r>
        <w:rPr>
          <w:rFonts w:ascii="Trebuchet MS" w:hAnsi="Trebuchet MS"/>
          <w:color w:val="444444"/>
          <w:sz w:val="20"/>
          <w:szCs w:val="20"/>
        </w:rPr>
        <w:br/>
      </w:r>
      <w:proofErr w:type="spellStart"/>
      <w:r>
        <w:rPr>
          <w:rFonts w:ascii="Trebuchet MS" w:hAnsi="Trebuchet MS"/>
          <w:color w:val="073763"/>
          <w:sz w:val="20"/>
          <w:szCs w:val="20"/>
          <w:shd w:val="clear" w:color="auto" w:fill="FFFFFF"/>
        </w:rPr>
        <w:t>HashEntry</w:t>
      </w:r>
      <w:proofErr w:type="spellEnd"/>
      <w:r>
        <w:rPr>
          <w:rFonts w:ascii="Trebuchet MS" w:hAnsi="Trebuchet MS"/>
          <w:color w:val="073763"/>
          <w:sz w:val="20"/>
          <w:szCs w:val="20"/>
          <w:shd w:val="clear" w:color="auto" w:fill="FFFFFF"/>
        </w:rPr>
        <w:t>[] array size  =  2 ^ 2 = 4   &gt;=  8 (False)</w:t>
      </w:r>
      <w:r>
        <w:rPr>
          <w:rFonts w:ascii="Trebuchet MS" w:hAnsi="Trebuchet MS"/>
          <w:color w:val="444444"/>
          <w:sz w:val="20"/>
          <w:szCs w:val="20"/>
        </w:rPr>
        <w:br/>
      </w:r>
      <w:proofErr w:type="spellStart"/>
      <w:r>
        <w:rPr>
          <w:rFonts w:ascii="Trebuchet MS" w:hAnsi="Trebuchet MS"/>
          <w:color w:val="073763"/>
          <w:sz w:val="20"/>
          <w:szCs w:val="20"/>
          <w:shd w:val="clear" w:color="auto" w:fill="FFFFFF"/>
        </w:rPr>
        <w:t>HashEntry</w:t>
      </w:r>
      <w:proofErr w:type="spellEnd"/>
      <w:r>
        <w:rPr>
          <w:rFonts w:ascii="Trebuchet MS" w:hAnsi="Trebuchet MS"/>
          <w:color w:val="073763"/>
          <w:sz w:val="20"/>
          <w:szCs w:val="20"/>
          <w:shd w:val="clear" w:color="auto" w:fill="FFFFFF"/>
        </w:rPr>
        <w:t>[] array size  =  2 ^ 3 = 8   &gt;=  8 </w:t>
      </w:r>
      <w:r>
        <w:rPr>
          <w:rFonts w:ascii="Trebuchet MS" w:hAnsi="Trebuchet MS"/>
          <w:b w:val="0"/>
          <w:bCs w:val="0"/>
          <w:color w:val="073763"/>
          <w:sz w:val="20"/>
          <w:szCs w:val="20"/>
          <w:shd w:val="clear" w:color="auto" w:fill="FFFFFF"/>
        </w:rPr>
        <w:t>(True)</w:t>
      </w:r>
      <w:r>
        <w:rPr>
          <w:rFonts w:ascii="Trebuchet MS" w:hAnsi="Trebuchet MS"/>
          <w:color w:val="444444"/>
          <w:sz w:val="20"/>
          <w:szCs w:val="20"/>
        </w:rPr>
        <w:br/>
      </w:r>
      <w:r>
        <w:rPr>
          <w:rFonts w:ascii="Trebuchet MS" w:hAnsi="Trebuchet MS"/>
          <w:b w:val="0"/>
          <w:bCs w:val="0"/>
          <w:color w:val="073763"/>
          <w:sz w:val="20"/>
          <w:szCs w:val="20"/>
          <w:shd w:val="clear" w:color="auto" w:fill="FFFFFF"/>
        </w:rPr>
        <w:br/>
      </w:r>
      <w:proofErr w:type="spellStart"/>
      <w:r>
        <w:rPr>
          <w:rFonts w:ascii="Trebuchet MS" w:hAnsi="Trebuchet MS"/>
          <w:color w:val="073763"/>
          <w:sz w:val="20"/>
          <w:szCs w:val="20"/>
          <w:shd w:val="clear" w:color="auto" w:fill="FFFFFF"/>
        </w:rPr>
        <w:t>HashEntry</w:t>
      </w:r>
      <w:proofErr w:type="spellEnd"/>
      <w:r>
        <w:rPr>
          <w:rFonts w:ascii="Trebuchet MS" w:hAnsi="Trebuchet MS"/>
          <w:color w:val="073763"/>
          <w:sz w:val="20"/>
          <w:szCs w:val="20"/>
          <w:shd w:val="clear" w:color="auto" w:fill="FFFFFF"/>
        </w:rPr>
        <w:t>[] array size =</w:t>
      </w:r>
      <w:r>
        <w:rPr>
          <w:rFonts w:ascii="Trebuchet MS" w:hAnsi="Trebuchet MS"/>
          <w:b w:val="0"/>
          <w:bCs w:val="0"/>
          <w:color w:val="073763"/>
          <w:sz w:val="20"/>
          <w:szCs w:val="20"/>
          <w:shd w:val="clear" w:color="auto" w:fill="FFFFFF"/>
        </w:rPr>
        <w:t> </w:t>
      </w:r>
      <w:r>
        <w:rPr>
          <w:rFonts w:ascii="Trebuchet MS" w:hAnsi="Trebuchet MS"/>
          <w:color w:val="073763"/>
          <w:sz w:val="20"/>
          <w:szCs w:val="20"/>
          <w:shd w:val="clear" w:color="auto" w:fill="FFFFFF"/>
        </w:rPr>
        <w:t>8</w:t>
      </w:r>
      <w:r>
        <w:rPr>
          <w:rFonts w:ascii="Trebuchet MS" w:hAnsi="Trebuchet MS"/>
          <w:b w:val="0"/>
          <w:bCs w:val="0"/>
          <w:color w:val="073763"/>
          <w:sz w:val="20"/>
          <w:szCs w:val="20"/>
          <w:shd w:val="clear" w:color="auto" w:fill="FFFFFF"/>
        </w:rPr>
        <w:t>. </w:t>
      </w:r>
      <w:r>
        <w:rPr>
          <w:rFonts w:ascii="Trebuchet MS" w:hAnsi="Trebuchet MS"/>
          <w:color w:val="444444"/>
          <w:sz w:val="20"/>
          <w:szCs w:val="20"/>
        </w:rPr>
        <w:br/>
      </w:r>
      <w:r>
        <w:rPr>
          <w:rFonts w:ascii="Trebuchet MS" w:hAnsi="Trebuchet MS"/>
          <w:b w:val="0"/>
          <w:bCs w:val="0"/>
          <w:color w:val="073763"/>
          <w:sz w:val="20"/>
          <w:szCs w:val="20"/>
          <w:shd w:val="clear" w:color="auto" w:fill="FFFFFF"/>
        </w:rPr>
        <w:t>It means there will always be capacity of 8 key-value pairs that can be put in CHM after its creation.</w:t>
      </w:r>
      <w:r>
        <w:rPr>
          <w:rFonts w:ascii="Trebuchet MS" w:hAnsi="Trebuchet MS"/>
          <w:color w:val="444444"/>
          <w:sz w:val="20"/>
          <w:szCs w:val="20"/>
        </w:rPr>
        <w:br/>
      </w:r>
      <w:r>
        <w:rPr>
          <w:rFonts w:ascii="Trebuchet MS" w:hAnsi="Trebuchet MS"/>
          <w:b w:val="0"/>
          <w:bCs w:val="0"/>
          <w:color w:val="073763"/>
          <w:sz w:val="20"/>
          <w:szCs w:val="20"/>
          <w:shd w:val="clear" w:color="auto" w:fill="FFFFFF"/>
        </w:rPr>
        <w:br/>
      </w:r>
      <w:proofErr w:type="gramStart"/>
      <w:r>
        <w:rPr>
          <w:rFonts w:ascii="Trebuchet MS" w:hAnsi="Trebuchet MS"/>
          <w:color w:val="0B5394"/>
        </w:rPr>
        <w:t>Question 8.</w:t>
      </w:r>
      <w:proofErr w:type="gramEnd"/>
      <w:r>
        <w:rPr>
          <w:rFonts w:ascii="Trebuchet MS" w:hAnsi="Trebuchet MS"/>
          <w:color w:val="0B5394"/>
        </w:rPr>
        <w:t> </w:t>
      </w:r>
      <w:r>
        <w:rPr>
          <w:rFonts w:ascii="Trebuchet MS" w:hAnsi="Trebuchet MS"/>
          <w:color w:val="444444"/>
        </w:rPr>
        <w:t> </w:t>
      </w:r>
      <w:r>
        <w:rPr>
          <w:rFonts w:ascii="Trebuchet MS" w:hAnsi="Trebuchet MS"/>
          <w:color w:val="0B5394"/>
        </w:rPr>
        <w:t xml:space="preserve">How does </w:t>
      </w:r>
      <w:proofErr w:type="spellStart"/>
      <w:r>
        <w:rPr>
          <w:rFonts w:ascii="Trebuchet MS" w:hAnsi="Trebuchet MS"/>
          <w:color w:val="0B5394"/>
        </w:rPr>
        <w:t>ConcurrentHashMap</w:t>
      </w:r>
      <w:proofErr w:type="spellEnd"/>
      <w:r>
        <w:rPr>
          <w:rFonts w:ascii="Trebuchet MS" w:hAnsi="Trebuchet MS"/>
          <w:color w:val="0B5394"/>
        </w:rPr>
        <w:t xml:space="preserve"> handle rehashing while another thread is still writing on another segment/partition?</w:t>
      </w:r>
    </w:p>
    <w:p w:rsidR="00AA2C48" w:rsidRDefault="00AA2C48" w:rsidP="00AA2C48">
      <w:pPr>
        <w:rPr>
          <w:rFonts w:ascii="Times New Roman" w:hAnsi="Times New Roman"/>
        </w:rPr>
      </w:pPr>
      <w:r>
        <w:rPr>
          <w:rFonts w:ascii="Trebuchet MS" w:hAnsi="Trebuchet MS"/>
          <w:color w:val="0B5394"/>
          <w:sz w:val="20"/>
          <w:szCs w:val="20"/>
          <w:shd w:val="clear" w:color="auto" w:fill="FFFFFF"/>
        </w:rPr>
        <w:t>For understanding rehashing, please understand Load Factor first.</w:t>
      </w:r>
      <w:r>
        <w:rPr>
          <w:rFonts w:ascii="Trebuchet MS" w:hAnsi="Trebuchet MS"/>
          <w:color w:val="444444"/>
          <w:sz w:val="20"/>
          <w:szCs w:val="20"/>
        </w:rPr>
        <w:br/>
      </w:r>
      <w:r>
        <w:rPr>
          <w:rFonts w:ascii="Trebuchet MS" w:hAnsi="Trebuchet MS"/>
          <w:b/>
          <w:bCs/>
          <w:color w:val="0B5394"/>
          <w:sz w:val="20"/>
          <w:szCs w:val="20"/>
          <w:shd w:val="clear" w:color="auto" w:fill="FFFFFF"/>
        </w:rPr>
        <w:t>Load Factor </w:t>
      </w:r>
      <w:r>
        <w:rPr>
          <w:rFonts w:ascii="Trebuchet MS" w:hAnsi="Trebuchet MS"/>
          <w:color w:val="0B5394"/>
          <w:sz w:val="20"/>
          <w:szCs w:val="20"/>
          <w:shd w:val="clear" w:color="auto" w:fill="FFFFFF"/>
        </w:rPr>
        <w:t xml:space="preserve">is a measure, which decides when exactly to increase the </w:t>
      </w:r>
      <w:proofErr w:type="spellStart"/>
      <w:r>
        <w:rPr>
          <w:rFonts w:ascii="Trebuchet MS" w:hAnsi="Trebuchet MS"/>
          <w:color w:val="0B5394"/>
          <w:sz w:val="20"/>
          <w:szCs w:val="20"/>
          <w:shd w:val="clear" w:color="auto" w:fill="FFFFFF"/>
        </w:rPr>
        <w:t>HashMap</w:t>
      </w:r>
      <w:proofErr w:type="spellEnd"/>
      <w:r>
        <w:rPr>
          <w:rFonts w:ascii="Trebuchet MS" w:hAnsi="Trebuchet MS"/>
          <w:color w:val="0B5394"/>
          <w:sz w:val="20"/>
          <w:szCs w:val="20"/>
          <w:shd w:val="clear" w:color="auto" w:fill="FFFFFF"/>
        </w:rPr>
        <w:t>/CHM capacity(buckets) to maintain get and put operation complexity of O(1).</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B5394"/>
          <w:sz w:val="20"/>
          <w:szCs w:val="20"/>
          <w:shd w:val="clear" w:color="auto" w:fill="FFFFFF"/>
        </w:rPr>
        <w:t xml:space="preserve">Default load factor of </w:t>
      </w:r>
      <w:proofErr w:type="spellStart"/>
      <w:r>
        <w:rPr>
          <w:rFonts w:ascii="Trebuchet MS" w:hAnsi="Trebuchet MS"/>
          <w:color w:val="0B5394"/>
          <w:sz w:val="20"/>
          <w:szCs w:val="20"/>
          <w:shd w:val="clear" w:color="auto" w:fill="FFFFFF"/>
        </w:rPr>
        <w:t>Hashmap</w:t>
      </w:r>
      <w:proofErr w:type="spellEnd"/>
      <w:r>
        <w:rPr>
          <w:rFonts w:ascii="Trebuchet MS" w:hAnsi="Trebuchet MS"/>
          <w:color w:val="0B5394"/>
          <w:sz w:val="20"/>
          <w:szCs w:val="20"/>
          <w:shd w:val="clear" w:color="auto" w:fill="FFFFFF"/>
        </w:rPr>
        <w:t>/CHM is 0.75f (</w:t>
      </w:r>
      <w:proofErr w:type="spellStart"/>
      <w:r>
        <w:rPr>
          <w:rFonts w:ascii="Trebuchet MS" w:hAnsi="Trebuchet MS"/>
          <w:color w:val="0B5394"/>
          <w:sz w:val="20"/>
          <w:szCs w:val="20"/>
          <w:shd w:val="clear" w:color="auto" w:fill="FFFFFF"/>
        </w:rPr>
        <w:t>i.e</w:t>
      </w:r>
      <w:proofErr w:type="spellEnd"/>
      <w:r>
        <w:rPr>
          <w:rFonts w:ascii="Trebuchet MS" w:hAnsi="Trebuchet MS"/>
          <w:color w:val="0B5394"/>
          <w:sz w:val="20"/>
          <w:szCs w:val="20"/>
          <w:shd w:val="clear" w:color="auto" w:fill="FFFFFF"/>
        </w:rPr>
        <w:t xml:space="preserve"> 75% of current map size).</w:t>
      </w:r>
      <w:r>
        <w:rPr>
          <w:rFonts w:ascii="Trebuchet MS" w:hAnsi="Trebuchet MS"/>
          <w:color w:val="444444"/>
          <w:sz w:val="20"/>
          <w:szCs w:val="20"/>
        </w:rPr>
        <w:br/>
      </w:r>
      <w:r>
        <w:rPr>
          <w:rFonts w:ascii="Trebuchet MS" w:hAnsi="Trebuchet MS"/>
          <w:color w:val="444444"/>
          <w:sz w:val="20"/>
          <w:szCs w:val="20"/>
        </w:rPr>
        <w:lastRenderedPageBreak/>
        <w:br/>
      </w:r>
      <w:r>
        <w:rPr>
          <w:rFonts w:ascii="Trebuchet MS" w:hAnsi="Trebuchet MS"/>
          <w:b/>
          <w:bCs/>
          <w:color w:val="0B5394"/>
          <w:sz w:val="20"/>
          <w:szCs w:val="20"/>
          <w:shd w:val="clear" w:color="auto" w:fill="FFFFFF"/>
        </w:rPr>
        <w:t>For more details on Load factor, Please refer: </w:t>
      </w:r>
      <w:hyperlink r:id="rId63" w:tgtFrame="_blank" w:history="1">
        <w:r>
          <w:rPr>
            <w:rStyle w:val="Hyperlink"/>
            <w:rFonts w:ascii="Trebuchet MS" w:hAnsi="Trebuchet MS"/>
            <w:b/>
            <w:bCs/>
            <w:color w:val="0088B2"/>
            <w:sz w:val="20"/>
            <w:szCs w:val="20"/>
            <w:shd w:val="clear" w:color="auto" w:fill="FFFFFF"/>
          </w:rPr>
          <w:t xml:space="preserve">Load Factor in </w:t>
        </w:r>
        <w:proofErr w:type="spellStart"/>
        <w:r>
          <w:rPr>
            <w:rStyle w:val="Hyperlink"/>
            <w:rFonts w:ascii="Trebuchet MS" w:hAnsi="Trebuchet MS"/>
            <w:b/>
            <w:bCs/>
            <w:color w:val="0088B2"/>
            <w:sz w:val="20"/>
            <w:szCs w:val="20"/>
            <w:shd w:val="clear" w:color="auto" w:fill="FFFFFF"/>
          </w:rPr>
          <w:t>HashMap</w:t>
        </w:r>
        <w:proofErr w:type="spellEnd"/>
      </w:hyperlink>
      <w:r>
        <w:rPr>
          <w:rFonts w:ascii="Trebuchet MS" w:hAnsi="Trebuchet MS"/>
          <w:b/>
          <w:bCs/>
          <w:color w:val="0B5394"/>
          <w:sz w:val="20"/>
          <w:szCs w:val="20"/>
          <w:shd w:val="clear" w:color="auto" w:fill="FFFFFF"/>
        </w:rPr>
        <w:t> </w:t>
      </w:r>
      <w:r>
        <w:rPr>
          <w:rFonts w:ascii="Trebuchet MS" w:hAnsi="Trebuchet MS"/>
          <w:color w:val="444444"/>
          <w:sz w:val="20"/>
          <w:szCs w:val="20"/>
        </w:rPr>
        <w:br/>
      </w:r>
    </w:p>
    <w:p w:rsidR="00AA2C48" w:rsidRDefault="00AA2C48" w:rsidP="00AA2C48">
      <w:pPr>
        <w:shd w:val="clear" w:color="auto" w:fill="FFFFFF"/>
        <w:jc w:val="center"/>
        <w:rPr>
          <w:rFonts w:ascii="Trebuchet MS" w:hAnsi="Trebuchet MS"/>
          <w:color w:val="444444"/>
          <w:sz w:val="20"/>
          <w:szCs w:val="20"/>
        </w:rPr>
      </w:pPr>
      <w:r>
        <w:rPr>
          <w:rFonts w:ascii="Trebuchet MS" w:hAnsi="Trebuchet MS"/>
          <w:noProof/>
          <w:color w:val="0088B2"/>
          <w:sz w:val="20"/>
          <w:szCs w:val="20"/>
        </w:rPr>
        <w:drawing>
          <wp:inline distT="0" distB="0" distL="0" distR="0">
            <wp:extent cx="6096000" cy="2247900"/>
            <wp:effectExtent l="19050" t="0" r="0" b="0"/>
            <wp:docPr id="32" name="Picture 32" descr="https://3.bp.blogspot.com/-eHGD8zneRbI/VhNYVf6_AaI/AAAAAAAAAd8/BaP2VrEfD7QEnLICoHoOl27LZoUNzE7ywCPcB/s640/hashmapRehashing.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3.bp.blogspot.com/-eHGD8zneRbI/VhNYVf6_AaI/AAAAAAAAAd8/BaP2VrEfD7QEnLICoHoOl27LZoUNzE7ywCPcB/s640/hashmapRehashing.png">
                      <a:hlinkClick r:id="rId64"/>
                    </pic:cNvPr>
                    <pic:cNvPicPr>
                      <a:picLocks noChangeAspect="1" noChangeArrowheads="1"/>
                    </pic:cNvPicPr>
                  </pic:nvPicPr>
                  <pic:blipFill>
                    <a:blip r:embed="rId65"/>
                    <a:srcRect/>
                    <a:stretch>
                      <a:fillRect/>
                    </a:stretch>
                  </pic:blipFill>
                  <pic:spPr bwMode="auto">
                    <a:xfrm>
                      <a:off x="0" y="0"/>
                      <a:ext cx="6096000" cy="2247900"/>
                    </a:xfrm>
                    <a:prstGeom prst="rect">
                      <a:avLst/>
                    </a:prstGeom>
                    <a:noFill/>
                    <a:ln w="9525">
                      <a:noFill/>
                      <a:miter lim="800000"/>
                      <a:headEnd/>
                      <a:tailEnd/>
                    </a:ln>
                  </pic:spPr>
                </pic:pic>
              </a:graphicData>
            </a:graphic>
          </wp:inline>
        </w:drawing>
      </w:r>
    </w:p>
    <w:p w:rsidR="00AA2C48" w:rsidRPr="000821F0" w:rsidRDefault="00AA2C48" w:rsidP="00AA2C48">
      <w:pPr>
        <w:shd w:val="clear" w:color="auto" w:fill="FFFFFF"/>
        <w:spacing w:before="375" w:after="225" w:line="540" w:lineRule="atLeast"/>
        <w:textAlignment w:val="baseline"/>
        <w:outlineLvl w:val="0"/>
        <w:rPr>
          <w:rFonts w:ascii="Arial" w:eastAsia="Times New Roman" w:hAnsi="Arial" w:cs="Arial"/>
          <w:color w:val="A41600"/>
          <w:kern w:val="36"/>
          <w:sz w:val="45"/>
          <w:szCs w:val="45"/>
        </w:rPr>
      </w:pPr>
      <w:r>
        <w:rPr>
          <w:rFonts w:ascii="Trebuchet MS" w:hAnsi="Trebuchet MS"/>
          <w:color w:val="444444"/>
          <w:sz w:val="20"/>
          <w:szCs w:val="20"/>
        </w:rPr>
        <w:br/>
      </w:r>
      <w:r>
        <w:rPr>
          <w:rFonts w:ascii="Trebuchet MS" w:hAnsi="Trebuchet MS"/>
          <w:b/>
          <w:bCs/>
          <w:color w:val="0B5394"/>
          <w:sz w:val="20"/>
          <w:szCs w:val="20"/>
          <w:shd w:val="clear" w:color="auto" w:fill="FFFFFF"/>
        </w:rPr>
        <w:t>In CHM, Every segment is separately rehashed so there is no collision between Thread 1 writing to Segment index 2 and Thread 2 writing to Segment index 5.</w:t>
      </w:r>
      <w:r>
        <w:rPr>
          <w:rFonts w:ascii="Trebuchet MS" w:hAnsi="Trebuchet MS"/>
          <w:color w:val="444444"/>
          <w:sz w:val="20"/>
          <w:szCs w:val="20"/>
        </w:rPr>
        <w:br/>
      </w:r>
      <w:r>
        <w:rPr>
          <w:rFonts w:ascii="Trebuchet MS" w:hAnsi="Trebuchet MS"/>
          <w:color w:val="444444"/>
          <w:sz w:val="20"/>
          <w:szCs w:val="20"/>
        </w:rPr>
        <w:br/>
      </w:r>
      <w:r>
        <w:rPr>
          <w:rFonts w:ascii="Trebuchet MS" w:hAnsi="Trebuchet MS"/>
          <w:b/>
          <w:bCs/>
          <w:color w:val="0B5394"/>
          <w:sz w:val="20"/>
          <w:szCs w:val="20"/>
          <w:shd w:val="clear" w:color="auto" w:fill="FFFFFF"/>
        </w:rPr>
        <w:t>Example:</w:t>
      </w:r>
      <w:r>
        <w:rPr>
          <w:rFonts w:ascii="Trebuchet MS" w:hAnsi="Trebuchet MS"/>
          <w:color w:val="0B5394"/>
          <w:sz w:val="20"/>
          <w:szCs w:val="20"/>
          <w:shd w:val="clear" w:color="auto" w:fill="FFFFFF"/>
        </w:rPr>
        <w:t xml:space="preserve"> If say Thread 1 which is putting data in </w:t>
      </w:r>
      <w:proofErr w:type="gramStart"/>
      <w:r>
        <w:rPr>
          <w:rFonts w:ascii="Trebuchet MS" w:hAnsi="Trebuchet MS"/>
          <w:color w:val="0B5394"/>
          <w:sz w:val="20"/>
          <w:szCs w:val="20"/>
          <w:shd w:val="clear" w:color="auto" w:fill="FFFFFF"/>
        </w:rPr>
        <w:t>Segment[</w:t>
      </w:r>
      <w:proofErr w:type="gramEnd"/>
      <w:r>
        <w:rPr>
          <w:rFonts w:ascii="Trebuchet MS" w:hAnsi="Trebuchet MS"/>
          <w:color w:val="0B5394"/>
          <w:sz w:val="20"/>
          <w:szCs w:val="20"/>
          <w:shd w:val="clear" w:color="auto" w:fill="FFFFFF"/>
        </w:rPr>
        <w:t xml:space="preserve">] array index 2 finds that </w:t>
      </w:r>
      <w:proofErr w:type="spellStart"/>
      <w:r>
        <w:rPr>
          <w:rFonts w:ascii="Trebuchet MS" w:hAnsi="Trebuchet MS"/>
          <w:color w:val="0B5394"/>
          <w:sz w:val="20"/>
          <w:szCs w:val="20"/>
          <w:shd w:val="clear" w:color="auto" w:fill="FFFFFF"/>
        </w:rPr>
        <w:t>HashEntry</w:t>
      </w:r>
      <w:proofErr w:type="spellEnd"/>
      <w:r>
        <w:rPr>
          <w:rFonts w:ascii="Trebuchet MS" w:hAnsi="Trebuchet MS"/>
          <w:color w:val="0B5394"/>
          <w:sz w:val="20"/>
          <w:szCs w:val="20"/>
          <w:shd w:val="clear" w:color="auto" w:fill="FFFFFF"/>
        </w:rPr>
        <w:t>[] array needs to be rehashed due to exceed Load factor capacity then it will rehash </w:t>
      </w:r>
      <w:proofErr w:type="spellStart"/>
      <w:r>
        <w:rPr>
          <w:rFonts w:ascii="Trebuchet MS" w:hAnsi="Trebuchet MS"/>
          <w:color w:val="0B5394"/>
          <w:sz w:val="20"/>
          <w:szCs w:val="20"/>
          <w:shd w:val="clear" w:color="auto" w:fill="FFFFFF"/>
        </w:rPr>
        <w:t>HashEntry</w:t>
      </w:r>
      <w:proofErr w:type="spellEnd"/>
      <w:r>
        <w:rPr>
          <w:rFonts w:ascii="Trebuchet MS" w:hAnsi="Trebuchet MS"/>
          <w:color w:val="0B5394"/>
          <w:sz w:val="20"/>
          <w:szCs w:val="20"/>
          <w:shd w:val="clear" w:color="auto" w:fill="FFFFFF"/>
        </w:rPr>
        <w:t>[] array present at Segment[] array index 2 only.</w:t>
      </w:r>
      <w:r>
        <w:rPr>
          <w:rFonts w:ascii="Trebuchet MS" w:hAnsi="Trebuchet MS"/>
          <w:color w:val="444444"/>
          <w:sz w:val="20"/>
          <w:szCs w:val="20"/>
        </w:rPr>
        <w:br/>
      </w:r>
      <w:proofErr w:type="spellStart"/>
      <w:proofErr w:type="gramStart"/>
      <w:r>
        <w:rPr>
          <w:rFonts w:ascii="Trebuchet MS" w:hAnsi="Trebuchet MS"/>
          <w:color w:val="0B5394"/>
          <w:sz w:val="20"/>
          <w:szCs w:val="20"/>
          <w:shd w:val="clear" w:color="auto" w:fill="FFFFFF"/>
        </w:rPr>
        <w:t>HashEntry</w:t>
      </w:r>
      <w:proofErr w:type="spellEnd"/>
      <w:r>
        <w:rPr>
          <w:rFonts w:ascii="Trebuchet MS" w:hAnsi="Trebuchet MS"/>
          <w:color w:val="0B5394"/>
          <w:sz w:val="20"/>
          <w:szCs w:val="20"/>
          <w:shd w:val="clear" w:color="auto" w:fill="FFFFFF"/>
        </w:rPr>
        <w:t>[</w:t>
      </w:r>
      <w:proofErr w:type="gramEnd"/>
      <w:r>
        <w:rPr>
          <w:rFonts w:ascii="Trebuchet MS" w:hAnsi="Trebuchet MS"/>
          <w:color w:val="0B5394"/>
          <w:sz w:val="20"/>
          <w:szCs w:val="20"/>
          <w:shd w:val="clear" w:color="auto" w:fill="FFFFFF"/>
        </w:rPr>
        <w:t xml:space="preserve">] array at other Segment indexes will still be intact, unaffected and continue to serve put and get request </w:t>
      </w:r>
      <w:proofErr w:type="spellStart"/>
      <w:r>
        <w:rPr>
          <w:rFonts w:ascii="Trebuchet MS" w:hAnsi="Trebuchet MS"/>
          <w:color w:val="0B5394"/>
          <w:sz w:val="20"/>
          <w:szCs w:val="20"/>
          <w:shd w:val="clear" w:color="auto" w:fill="FFFFFF"/>
        </w:rPr>
        <w:t>parallely</w:t>
      </w:r>
      <w:proofErr w:type="spellEnd"/>
      <w:r>
        <w:rPr>
          <w:rFonts w:ascii="Trebuchet MS" w:hAnsi="Trebuchet MS"/>
          <w:color w:val="0B5394"/>
          <w:sz w:val="20"/>
          <w:szCs w:val="20"/>
          <w:shd w:val="clear" w:color="auto" w:fill="FFFFFF"/>
        </w:rPr>
        <w:t>.</w:t>
      </w:r>
    </w:p>
    <w:p w:rsidR="000821F0" w:rsidRDefault="000821F0" w:rsidP="00D05CAA">
      <w:pPr>
        <w:pStyle w:val="NormalWeb"/>
        <w:shd w:val="clear" w:color="auto" w:fill="FFFFFF"/>
        <w:spacing w:before="75" w:beforeAutospacing="0" w:after="225" w:afterAutospacing="0"/>
        <w:rPr>
          <w:rFonts w:ascii="Georgia" w:hAnsi="Georgia"/>
          <w:color w:val="262626"/>
          <w:sz w:val="29"/>
          <w:szCs w:val="29"/>
        </w:rPr>
      </w:pPr>
    </w:p>
    <w:p w:rsidR="00A20B88" w:rsidRDefault="000821F0">
      <w:pPr>
        <w:rPr>
          <w:rFonts w:ascii="Arial" w:hAnsi="Arial" w:cs="Arial"/>
          <w:color w:val="2F2E2E"/>
          <w:sz w:val="27"/>
          <w:szCs w:val="27"/>
          <w:shd w:val="clear" w:color="auto" w:fill="FFFFFF"/>
        </w:rPr>
      </w:pP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 xml:space="preserve"> utilizes the same principles of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but is </w:t>
      </w:r>
      <w:r w:rsidRPr="0087324D">
        <w:rPr>
          <w:rFonts w:ascii="Arial" w:hAnsi="Arial" w:cs="Arial"/>
          <w:color w:val="2F2E2E"/>
          <w:sz w:val="27"/>
          <w:szCs w:val="27"/>
          <w:highlight w:val="green"/>
          <w:shd w:val="clear" w:color="auto" w:fill="FFFFFF"/>
        </w:rPr>
        <w:t>designed primarily for a multi-threaded application</w:t>
      </w:r>
      <w:r>
        <w:rPr>
          <w:rFonts w:ascii="Arial" w:hAnsi="Arial" w:cs="Arial"/>
          <w:color w:val="2F2E2E"/>
          <w:sz w:val="27"/>
          <w:szCs w:val="27"/>
          <w:shd w:val="clear" w:color="auto" w:fill="FFFFFF"/>
        </w:rPr>
        <w:t xml:space="preserve"> and </w:t>
      </w:r>
      <w:r w:rsidRPr="006E0F68">
        <w:rPr>
          <w:rFonts w:ascii="Arial" w:hAnsi="Arial" w:cs="Arial"/>
          <w:color w:val="2F2E2E"/>
          <w:sz w:val="27"/>
          <w:szCs w:val="27"/>
          <w:highlight w:val="yellow"/>
          <w:shd w:val="clear" w:color="auto" w:fill="FFFFFF"/>
        </w:rPr>
        <w:t>hence it does not require explicit synchronization.</w:t>
      </w:r>
      <w:r>
        <w:rPr>
          <w:rFonts w:ascii="Arial" w:hAnsi="Arial" w:cs="Arial"/>
          <w:color w:val="2F2E2E"/>
          <w:sz w:val="27"/>
          <w:szCs w:val="27"/>
          <w:shd w:val="clear" w:color="auto" w:fill="FFFFFF"/>
        </w:rPr>
        <w:t xml:space="preserve">   </w:t>
      </w:r>
      <w:r w:rsidRPr="00ED7957">
        <w:rPr>
          <w:rFonts w:ascii="Arial" w:hAnsi="Arial" w:cs="Arial"/>
          <w:color w:val="2F2E2E"/>
          <w:sz w:val="27"/>
          <w:szCs w:val="27"/>
          <w:highlight w:val="lightGray"/>
          <w:shd w:val="clear" w:color="auto" w:fill="FFFFFF"/>
        </w:rPr>
        <w:t xml:space="preserve">The only thread safe collection objects were </w:t>
      </w:r>
      <w:proofErr w:type="spellStart"/>
      <w:r w:rsidRPr="00ED7957">
        <w:rPr>
          <w:rFonts w:ascii="Arial" w:hAnsi="Arial" w:cs="Arial"/>
          <w:color w:val="2F2E2E"/>
          <w:sz w:val="27"/>
          <w:szCs w:val="27"/>
          <w:highlight w:val="lightGray"/>
          <w:shd w:val="clear" w:color="auto" w:fill="FFFFFF"/>
        </w:rPr>
        <w:t>Hashtable</w:t>
      </w:r>
      <w:proofErr w:type="spellEnd"/>
      <w:r w:rsidRPr="00ED7957">
        <w:rPr>
          <w:rFonts w:ascii="Arial" w:hAnsi="Arial" w:cs="Arial"/>
          <w:color w:val="2F2E2E"/>
          <w:sz w:val="27"/>
          <w:szCs w:val="27"/>
          <w:highlight w:val="lightGray"/>
          <w:shd w:val="clear" w:color="auto" w:fill="FFFFFF"/>
        </w:rPr>
        <w:t xml:space="preserve"> and synchronized Map prior to JDK 5</w:t>
      </w:r>
    </w:p>
    <w:p w:rsidR="00D05CAA" w:rsidRDefault="00A20B88">
      <w:pPr>
        <w:rPr>
          <w:rFonts w:ascii="Arial" w:hAnsi="Arial" w:cs="Arial"/>
          <w:color w:val="2F2E2E"/>
          <w:sz w:val="27"/>
          <w:szCs w:val="27"/>
          <w:shd w:val="clear" w:color="auto" w:fill="FFFFFF"/>
        </w:rPr>
      </w:pPr>
      <w:proofErr w:type="spellStart"/>
      <w:r>
        <w:rPr>
          <w:rStyle w:val="Strong"/>
          <w:rFonts w:ascii="Georgia" w:hAnsi="Georgia"/>
          <w:color w:val="262626"/>
          <w:sz w:val="29"/>
          <w:szCs w:val="29"/>
          <w:shd w:val="clear" w:color="auto" w:fill="FFFFFF"/>
        </w:rPr>
        <w:t>ConcurrentHashMap</w:t>
      </w:r>
      <w:proofErr w:type="spellEnd"/>
      <w:r>
        <w:rPr>
          <w:rStyle w:val="Strong"/>
          <w:rFonts w:ascii="Georgia" w:hAnsi="Georgia"/>
          <w:color w:val="262626"/>
          <w:sz w:val="29"/>
          <w:szCs w:val="29"/>
          <w:shd w:val="clear" w:color="auto" w:fill="FFFFFF"/>
        </w:rPr>
        <w:t>:</w:t>
      </w:r>
      <w:r>
        <w:rPr>
          <w:rFonts w:ascii="Georgia" w:hAnsi="Georgia"/>
          <w:color w:val="262626"/>
          <w:sz w:val="29"/>
          <w:szCs w:val="29"/>
          <w:shd w:val="clear" w:color="auto" w:fill="FFFFFF"/>
        </w:rPr>
        <w:t> It allows concurrent access to the map. Part of the map called </w:t>
      </w:r>
      <w:r>
        <w:rPr>
          <w:rStyle w:val="Emphasis"/>
          <w:rFonts w:ascii="Georgia" w:hAnsi="Georgia"/>
          <w:color w:val="262626"/>
          <w:sz w:val="29"/>
          <w:szCs w:val="29"/>
          <w:shd w:val="clear" w:color="auto" w:fill="FFFFFF"/>
        </w:rPr>
        <w:t>Segment (internal data structure) </w:t>
      </w:r>
      <w:r>
        <w:rPr>
          <w:rFonts w:ascii="Georgia" w:hAnsi="Georgia"/>
          <w:color w:val="262626"/>
          <w:sz w:val="29"/>
          <w:szCs w:val="29"/>
          <w:shd w:val="clear" w:color="auto" w:fill="FFFFFF"/>
        </w:rPr>
        <w:t xml:space="preserve">is only getting locked </w:t>
      </w:r>
      <w:r>
        <w:rPr>
          <w:rFonts w:ascii="Georgia" w:hAnsi="Georgia"/>
          <w:color w:val="262626"/>
          <w:sz w:val="29"/>
          <w:szCs w:val="29"/>
          <w:shd w:val="clear" w:color="auto" w:fill="FFFFFF"/>
        </w:rPr>
        <w:lastRenderedPageBreak/>
        <w:t xml:space="preserve">while </w:t>
      </w:r>
      <w:r w:rsidRPr="008D5D40">
        <w:rPr>
          <w:rFonts w:ascii="Georgia" w:hAnsi="Georgia"/>
          <w:color w:val="262626"/>
          <w:sz w:val="29"/>
          <w:szCs w:val="29"/>
          <w:highlight w:val="green"/>
          <w:shd w:val="clear" w:color="auto" w:fill="FFFFFF"/>
        </w:rPr>
        <w:t>adding or updating</w:t>
      </w:r>
      <w:r>
        <w:rPr>
          <w:rFonts w:ascii="Georgia" w:hAnsi="Georgia"/>
          <w:color w:val="262626"/>
          <w:sz w:val="29"/>
          <w:szCs w:val="29"/>
          <w:shd w:val="clear" w:color="auto" w:fill="FFFFFF"/>
        </w:rPr>
        <w:t xml:space="preserve"> the map. So </w:t>
      </w:r>
      <w:proofErr w:type="spellStart"/>
      <w:r w:rsidRPr="006E0F68">
        <w:rPr>
          <w:rFonts w:ascii="Georgia" w:hAnsi="Georgia"/>
          <w:color w:val="262626"/>
          <w:sz w:val="29"/>
          <w:szCs w:val="29"/>
          <w:highlight w:val="yellow"/>
          <w:shd w:val="clear" w:color="auto" w:fill="FFFFFF"/>
        </w:rPr>
        <w:t>ConcurrentHashMap</w:t>
      </w:r>
      <w:proofErr w:type="spellEnd"/>
      <w:r w:rsidRPr="006E0F68">
        <w:rPr>
          <w:rFonts w:ascii="Georgia" w:hAnsi="Georgia"/>
          <w:color w:val="262626"/>
          <w:sz w:val="29"/>
          <w:szCs w:val="29"/>
          <w:highlight w:val="yellow"/>
          <w:shd w:val="clear" w:color="auto" w:fill="FFFFFF"/>
        </w:rPr>
        <w:t xml:space="preserve"> allows concurrent threads to read the value</w:t>
      </w:r>
      <w:r w:rsidRPr="006E0F68">
        <w:rPr>
          <w:rFonts w:ascii="Georgia" w:hAnsi="Georgia"/>
          <w:color w:val="262626"/>
          <w:sz w:val="29"/>
          <w:szCs w:val="29"/>
          <w:highlight w:val="lightGray"/>
          <w:shd w:val="clear" w:color="auto" w:fill="FFFFFF"/>
        </w:rPr>
        <w:t xml:space="preserve"> without locking at all.</w:t>
      </w:r>
      <w:r>
        <w:rPr>
          <w:rFonts w:ascii="Georgia" w:hAnsi="Georgia"/>
          <w:color w:val="262626"/>
          <w:sz w:val="29"/>
          <w:szCs w:val="29"/>
          <w:shd w:val="clear" w:color="auto" w:fill="FFFFFF"/>
        </w:rPr>
        <w:t xml:space="preserve"> This data structure was introduced to improve performance</w:t>
      </w:r>
      <w:proofErr w:type="gramStart"/>
      <w:r>
        <w:rPr>
          <w:rFonts w:ascii="Georgia" w:hAnsi="Georgia"/>
          <w:color w:val="262626"/>
          <w:sz w:val="29"/>
          <w:szCs w:val="29"/>
          <w:shd w:val="clear" w:color="auto" w:fill="FFFFFF"/>
        </w:rPr>
        <w:t>.</w:t>
      </w:r>
      <w:r w:rsidR="000821F0">
        <w:rPr>
          <w:rFonts w:ascii="Arial" w:hAnsi="Arial" w:cs="Arial"/>
          <w:color w:val="2F2E2E"/>
          <w:sz w:val="27"/>
          <w:szCs w:val="27"/>
          <w:shd w:val="clear" w:color="auto" w:fill="FFFFFF"/>
        </w:rPr>
        <w:t>.</w:t>
      </w:r>
      <w:proofErr w:type="gramEnd"/>
      <w:r w:rsidR="000821F0">
        <w:rPr>
          <w:rFonts w:ascii="Arial" w:hAnsi="Arial" w:cs="Arial"/>
          <w:color w:val="2F2E2E"/>
          <w:sz w:val="27"/>
          <w:szCs w:val="27"/>
          <w:shd w:val="clear" w:color="auto" w:fill="FFFFFF"/>
        </w:rPr>
        <w:t> </w:t>
      </w:r>
    </w:p>
    <w:p w:rsidR="00C32A14" w:rsidRDefault="00C32A14" w:rsidP="00C32A14">
      <w:pPr>
        <w:shd w:val="clear" w:color="auto" w:fill="FFFFFF"/>
        <w:textAlignment w:val="baseline"/>
        <w:rPr>
          <w:rFonts w:ascii="Arial" w:hAnsi="Arial" w:cs="Arial"/>
          <w:color w:val="2F2E2E"/>
          <w:sz w:val="27"/>
          <w:szCs w:val="27"/>
        </w:rPr>
      </w:pPr>
      <w:proofErr w:type="gramStart"/>
      <w:r>
        <w:rPr>
          <w:rFonts w:ascii="inherit" w:hAnsi="inherit" w:cs="Arial"/>
          <w:b/>
          <w:bCs/>
          <w:color w:val="38761D"/>
          <w:sz w:val="27"/>
          <w:szCs w:val="27"/>
          <w:bdr w:val="none" w:sz="0" w:space="0" w:color="auto" w:frame="1"/>
        </w:rPr>
        <w:t>Interviewer :</w:t>
      </w:r>
      <w:proofErr w:type="gramEnd"/>
      <w:r>
        <w:rPr>
          <w:rFonts w:ascii="inherit" w:hAnsi="inherit" w:cs="Arial"/>
          <w:b/>
          <w:bCs/>
          <w:color w:val="38761D"/>
          <w:sz w:val="27"/>
          <w:szCs w:val="27"/>
          <w:bdr w:val="none" w:sz="0" w:space="0" w:color="auto" w:frame="1"/>
        </w:rPr>
        <w:t xml:space="preserve"> Why we need </w:t>
      </w:r>
      <w:proofErr w:type="spellStart"/>
      <w:r>
        <w:rPr>
          <w:rFonts w:ascii="inherit" w:hAnsi="inherit" w:cs="Arial"/>
          <w:b/>
          <w:bCs/>
          <w:color w:val="38761D"/>
          <w:sz w:val="27"/>
          <w:szCs w:val="27"/>
          <w:bdr w:val="none" w:sz="0" w:space="0" w:color="auto" w:frame="1"/>
        </w:rPr>
        <w:t>ConcurrentHashMap</w:t>
      </w:r>
      <w:proofErr w:type="spellEnd"/>
      <w:r>
        <w:rPr>
          <w:rFonts w:ascii="inherit" w:hAnsi="inherit" w:cs="Arial"/>
          <w:b/>
          <w:bCs/>
          <w:color w:val="38761D"/>
          <w:sz w:val="27"/>
          <w:szCs w:val="27"/>
          <w:bdr w:val="none" w:sz="0" w:space="0" w:color="auto" w:frame="1"/>
        </w:rPr>
        <w:t xml:space="preserve"> when we already had </w:t>
      </w:r>
      <w:proofErr w:type="spellStart"/>
      <w:r>
        <w:rPr>
          <w:rFonts w:ascii="inherit" w:hAnsi="inherit" w:cs="Arial"/>
          <w:b/>
          <w:bCs/>
          <w:color w:val="38761D"/>
          <w:sz w:val="27"/>
          <w:szCs w:val="27"/>
          <w:bdr w:val="none" w:sz="0" w:space="0" w:color="auto" w:frame="1"/>
        </w:rPr>
        <w:t>Hashtable</w:t>
      </w:r>
      <w:proofErr w:type="spellEnd"/>
      <w:r>
        <w:rPr>
          <w:rFonts w:ascii="inherit" w:hAnsi="inherit" w:cs="Arial"/>
          <w:b/>
          <w:bCs/>
          <w:color w:val="38761D"/>
          <w:sz w:val="27"/>
          <w:szCs w:val="27"/>
          <w:bdr w:val="none" w:sz="0" w:space="0" w:color="auto" w:frame="1"/>
        </w:rPr>
        <w:t xml:space="preserve"> ?</w:t>
      </w:r>
      <w:r>
        <w:rPr>
          <w:rFonts w:ascii="Arial" w:hAnsi="Arial" w:cs="Arial"/>
          <w:color w:val="2F2E2E"/>
          <w:sz w:val="27"/>
          <w:szCs w:val="27"/>
        </w:rPr>
        <w:br/>
      </w:r>
      <w:r>
        <w:rPr>
          <w:rFonts w:ascii="Arial" w:hAnsi="Arial" w:cs="Arial"/>
          <w:color w:val="2F2E2E"/>
          <w:sz w:val="27"/>
          <w:szCs w:val="27"/>
        </w:rPr>
        <w:br/>
      </w:r>
      <w:proofErr w:type="spellStart"/>
      <w:r>
        <w:rPr>
          <w:rFonts w:ascii="Arial" w:hAnsi="Arial" w:cs="Arial"/>
          <w:color w:val="2F2E2E"/>
          <w:sz w:val="27"/>
          <w:szCs w:val="27"/>
        </w:rPr>
        <w:t>Hashtable</w:t>
      </w:r>
      <w:proofErr w:type="spellEnd"/>
      <w:r>
        <w:rPr>
          <w:rFonts w:ascii="Arial" w:hAnsi="Arial" w:cs="Arial"/>
          <w:color w:val="2F2E2E"/>
          <w:sz w:val="27"/>
          <w:szCs w:val="27"/>
        </w:rPr>
        <w:t xml:space="preserve"> provides concurrent access to the Map.</w:t>
      </w:r>
      <w:r w:rsidR="00F21935">
        <w:rPr>
          <w:rFonts w:ascii="Arial" w:hAnsi="Arial" w:cs="Arial"/>
          <w:color w:val="2F2E2E"/>
          <w:sz w:val="27"/>
          <w:szCs w:val="27"/>
        </w:rPr>
        <w:t xml:space="preserve"> </w:t>
      </w:r>
      <w:r>
        <w:rPr>
          <w:rFonts w:ascii="Arial" w:hAnsi="Arial" w:cs="Arial"/>
          <w:color w:val="2F2E2E"/>
          <w:sz w:val="27"/>
          <w:szCs w:val="27"/>
        </w:rPr>
        <w:t xml:space="preserve">Entries objects by locking the </w:t>
      </w:r>
      <w:r w:rsidRPr="004D6960">
        <w:rPr>
          <w:rFonts w:ascii="Arial" w:hAnsi="Arial" w:cs="Arial"/>
          <w:color w:val="2F2E2E"/>
          <w:sz w:val="27"/>
          <w:szCs w:val="27"/>
          <w:highlight w:val="yellow"/>
        </w:rPr>
        <w:t>entire map to perform any sort of operation (</w:t>
      </w:r>
      <w:proofErr w:type="spellStart"/>
      <w:r w:rsidRPr="004D6960">
        <w:rPr>
          <w:rFonts w:ascii="Arial" w:hAnsi="Arial" w:cs="Arial"/>
          <w:color w:val="2F2E2E"/>
          <w:sz w:val="27"/>
          <w:szCs w:val="27"/>
          <w:highlight w:val="yellow"/>
        </w:rPr>
        <w:t>update</w:t>
      </w:r>
      <w:proofErr w:type="gramStart"/>
      <w:r w:rsidRPr="004D6960">
        <w:rPr>
          <w:rFonts w:ascii="Arial" w:hAnsi="Arial" w:cs="Arial"/>
          <w:color w:val="2F2E2E"/>
          <w:sz w:val="27"/>
          <w:szCs w:val="27"/>
          <w:highlight w:val="yellow"/>
        </w:rPr>
        <w:t>,delete,read,create</w:t>
      </w:r>
      <w:proofErr w:type="spellEnd"/>
      <w:proofErr w:type="gramEnd"/>
      <w:r w:rsidRPr="004D6960">
        <w:rPr>
          <w:rFonts w:ascii="Arial" w:hAnsi="Arial" w:cs="Arial"/>
          <w:color w:val="2F2E2E"/>
          <w:sz w:val="27"/>
          <w:szCs w:val="27"/>
          <w:highlight w:val="yellow"/>
        </w:rPr>
        <w:t>).</w:t>
      </w:r>
      <w:r>
        <w:rPr>
          <w:rFonts w:ascii="Arial" w:hAnsi="Arial" w:cs="Arial"/>
          <w:color w:val="2F2E2E"/>
          <w:sz w:val="27"/>
          <w:szCs w:val="27"/>
        </w:rPr>
        <w:t xml:space="preserve"> Suppose we have a web </w:t>
      </w:r>
      <w:r w:rsidR="0069371B">
        <w:rPr>
          <w:rFonts w:ascii="Arial" w:hAnsi="Arial" w:cs="Arial"/>
          <w:color w:val="2F2E2E"/>
          <w:sz w:val="27"/>
          <w:szCs w:val="27"/>
        </w:rPr>
        <w:t>application,</w:t>
      </w:r>
      <w:r>
        <w:rPr>
          <w:rFonts w:ascii="Arial" w:hAnsi="Arial" w:cs="Arial"/>
          <w:color w:val="2F2E2E"/>
          <w:sz w:val="27"/>
          <w:szCs w:val="27"/>
        </w:rPr>
        <w:t xml:space="preserve"> the overhead created by </w:t>
      </w:r>
      <w:proofErr w:type="spellStart"/>
      <w:r>
        <w:rPr>
          <w:rFonts w:ascii="Arial" w:hAnsi="Arial" w:cs="Arial"/>
          <w:color w:val="2F2E2E"/>
          <w:sz w:val="27"/>
          <w:szCs w:val="27"/>
        </w:rPr>
        <w:t>Hashtable</w:t>
      </w:r>
      <w:proofErr w:type="spellEnd"/>
      <w:proofErr w:type="gramStart"/>
      <w:r>
        <w:rPr>
          <w:rFonts w:ascii="Arial" w:hAnsi="Arial" w:cs="Arial"/>
          <w:color w:val="2F2E2E"/>
          <w:sz w:val="27"/>
          <w:szCs w:val="27"/>
        </w:rPr>
        <w:t>  (</w:t>
      </w:r>
      <w:proofErr w:type="gramEnd"/>
      <w:r>
        <w:rPr>
          <w:rFonts w:ascii="Arial" w:hAnsi="Arial" w:cs="Arial"/>
          <w:color w:val="2F2E2E"/>
          <w:sz w:val="27"/>
          <w:szCs w:val="27"/>
        </w:rPr>
        <w:t xml:space="preserve">locking the entire map) can be ignored under normal load. But under heavy </w:t>
      </w:r>
      <w:proofErr w:type="gramStart"/>
      <w:r>
        <w:rPr>
          <w:rFonts w:ascii="Arial" w:hAnsi="Arial" w:cs="Arial"/>
          <w:color w:val="2F2E2E"/>
          <w:sz w:val="27"/>
          <w:szCs w:val="27"/>
        </w:rPr>
        <w:t>load ,</w:t>
      </w:r>
      <w:proofErr w:type="gramEnd"/>
      <w:r>
        <w:rPr>
          <w:rFonts w:ascii="Arial" w:hAnsi="Arial" w:cs="Arial"/>
          <w:color w:val="2F2E2E"/>
          <w:sz w:val="27"/>
          <w:szCs w:val="27"/>
        </w:rPr>
        <w:t xml:space="preserve"> the overhead of locking the entire map may prove fatal and may l</w:t>
      </w:r>
      <w:r w:rsidR="00A12742">
        <w:rPr>
          <w:rFonts w:ascii="Arial" w:hAnsi="Arial" w:cs="Arial"/>
          <w:color w:val="2F2E2E"/>
          <w:sz w:val="27"/>
          <w:szCs w:val="27"/>
        </w:rPr>
        <w:t>ead to delay response time and </w:t>
      </w:r>
      <w:r>
        <w:rPr>
          <w:rFonts w:ascii="Arial" w:hAnsi="Arial" w:cs="Arial"/>
          <w:color w:val="2F2E2E"/>
          <w:sz w:val="27"/>
          <w:szCs w:val="27"/>
        </w:rPr>
        <w:t xml:space="preserve"> overtaxing of the server.</w:t>
      </w:r>
    </w:p>
    <w:p w:rsidR="00C32A14" w:rsidRDefault="00C32A14" w:rsidP="00C32A14">
      <w:pPr>
        <w:rPr>
          <w:rFonts w:ascii="Times New Roman" w:hAnsi="Times New Roman" w:cs="Times New Roman"/>
          <w:sz w:val="24"/>
          <w:szCs w:val="24"/>
        </w:rPr>
      </w:pPr>
      <w:r>
        <w:rPr>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shd w:val="clear" w:color="auto" w:fill="FFFFFF"/>
        </w:rPr>
        <w:t>This</w:t>
      </w:r>
      <w:proofErr w:type="gramStart"/>
      <w:r>
        <w:rPr>
          <w:rFonts w:ascii="Arial" w:hAnsi="Arial" w:cs="Arial"/>
          <w:color w:val="2F2E2E"/>
          <w:sz w:val="27"/>
          <w:szCs w:val="27"/>
          <w:shd w:val="clear" w:color="auto" w:fill="FFFFFF"/>
        </w:rPr>
        <w:t>  is</w:t>
      </w:r>
      <w:proofErr w:type="gramEnd"/>
      <w:r>
        <w:rPr>
          <w:rFonts w:ascii="Arial" w:hAnsi="Arial" w:cs="Arial"/>
          <w:color w:val="2F2E2E"/>
          <w:sz w:val="27"/>
          <w:szCs w:val="27"/>
          <w:shd w:val="clear" w:color="auto" w:fill="FFFFFF"/>
        </w:rPr>
        <w:t xml:space="preserve"> where </w:t>
      </w: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 xml:space="preserve"> comes to rescue. </w:t>
      </w:r>
      <w:r>
        <w:rPr>
          <w:rFonts w:ascii="inherit" w:hAnsi="inherit" w:cs="Arial"/>
          <w:color w:val="000000"/>
          <w:sz w:val="27"/>
          <w:szCs w:val="27"/>
          <w:bdr w:val="none" w:sz="0" w:space="0" w:color="auto" w:frame="1"/>
          <w:shd w:val="clear" w:color="auto" w:fill="FFFFFF"/>
        </w:rPr>
        <w:t>According to </w:t>
      </w:r>
      <w:proofErr w:type="spellStart"/>
      <w:r w:rsidR="00CE4181">
        <w:rPr>
          <w:rFonts w:ascii="inherit" w:hAnsi="inherit" w:cs="Arial"/>
          <w:color w:val="000000"/>
          <w:sz w:val="27"/>
          <w:szCs w:val="27"/>
          <w:bdr w:val="none" w:sz="0" w:space="0" w:color="auto" w:frame="1"/>
          <w:shd w:val="clear" w:color="auto" w:fill="FFFFFF"/>
        </w:rPr>
        <w:fldChar w:fldCharType="begin"/>
      </w:r>
      <w:r>
        <w:rPr>
          <w:rFonts w:ascii="inherit" w:hAnsi="inherit" w:cs="Arial"/>
          <w:color w:val="000000"/>
          <w:sz w:val="27"/>
          <w:szCs w:val="27"/>
          <w:bdr w:val="none" w:sz="0" w:space="0" w:color="auto" w:frame="1"/>
          <w:shd w:val="clear" w:color="auto" w:fill="FFFFFF"/>
        </w:rPr>
        <w:instrText xml:space="preserve"> HYPERLINK "http://docs.oracle.com/javase/7/docs/api/java/util/concurrent/ConcurrentHashMap.html" \t "_blank" </w:instrText>
      </w:r>
      <w:r w:rsidR="00CE4181">
        <w:rPr>
          <w:rFonts w:ascii="inherit" w:hAnsi="inherit" w:cs="Arial"/>
          <w:color w:val="000000"/>
          <w:sz w:val="27"/>
          <w:szCs w:val="27"/>
          <w:bdr w:val="none" w:sz="0" w:space="0" w:color="auto" w:frame="1"/>
          <w:shd w:val="clear" w:color="auto" w:fill="FFFFFF"/>
        </w:rPr>
        <w:fldChar w:fldCharType="separate"/>
      </w:r>
      <w:r>
        <w:rPr>
          <w:rStyle w:val="Hyperlink"/>
          <w:rFonts w:ascii="inherit" w:hAnsi="inherit" w:cs="Arial"/>
          <w:color w:val="A41600"/>
          <w:sz w:val="27"/>
          <w:szCs w:val="27"/>
          <w:bdr w:val="none" w:sz="0" w:space="0" w:color="auto" w:frame="1"/>
          <w:shd w:val="clear" w:color="auto" w:fill="FFFFFF"/>
        </w:rPr>
        <w:t>ConcurrentHashMap</w:t>
      </w:r>
      <w:proofErr w:type="spellEnd"/>
      <w:r>
        <w:rPr>
          <w:rStyle w:val="Hyperlink"/>
          <w:rFonts w:ascii="inherit" w:hAnsi="inherit" w:cs="Arial"/>
          <w:color w:val="000000"/>
          <w:sz w:val="27"/>
          <w:szCs w:val="27"/>
          <w:bdr w:val="none" w:sz="0" w:space="0" w:color="auto" w:frame="1"/>
          <w:shd w:val="clear" w:color="auto" w:fill="FFFFFF"/>
        </w:rPr>
        <w:t> </w:t>
      </w:r>
      <w:r>
        <w:rPr>
          <w:rStyle w:val="Hyperlink"/>
          <w:rFonts w:ascii="inherit" w:hAnsi="inherit" w:cs="Arial"/>
          <w:color w:val="A41600"/>
          <w:sz w:val="27"/>
          <w:szCs w:val="27"/>
          <w:bdr w:val="none" w:sz="0" w:space="0" w:color="auto" w:frame="1"/>
          <w:shd w:val="clear" w:color="auto" w:fill="FFFFFF"/>
        </w:rPr>
        <w:t>Oracle docs</w:t>
      </w:r>
      <w:proofErr w:type="gramStart"/>
      <w:r>
        <w:rPr>
          <w:rStyle w:val="Hyperlink"/>
          <w:rFonts w:ascii="inherit" w:hAnsi="inherit" w:cs="Arial"/>
          <w:color w:val="A41600"/>
          <w:sz w:val="27"/>
          <w:szCs w:val="27"/>
          <w:bdr w:val="none" w:sz="0" w:space="0" w:color="auto" w:frame="1"/>
          <w:shd w:val="clear" w:color="auto" w:fill="FFFFFF"/>
        </w:rPr>
        <w:t>,</w:t>
      </w:r>
      <w:proofErr w:type="gramEnd"/>
      <w:r w:rsidR="00CE4181">
        <w:rPr>
          <w:rFonts w:ascii="inherit" w:hAnsi="inherit" w:cs="Arial"/>
          <w:color w:val="000000"/>
          <w:sz w:val="27"/>
          <w:szCs w:val="27"/>
          <w:bdr w:val="none" w:sz="0" w:space="0" w:color="auto" w:frame="1"/>
          <w:shd w:val="clear" w:color="auto" w:fill="FFFFFF"/>
        </w:rPr>
        <w:fldChar w:fldCharType="end"/>
      </w:r>
      <w:r>
        <w:rPr>
          <w:rFonts w:ascii="Arial" w:hAnsi="Arial" w:cs="Arial"/>
          <w:color w:val="2F2E2E"/>
          <w:sz w:val="27"/>
          <w:szCs w:val="27"/>
        </w:rPr>
        <w:br/>
      </w: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 xml:space="preserve"> class is fully interoperable with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in programs that rely on its thread safety but not on its synchronization details. So the main purpose of this class is to provide the same functionality as of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but with a performance comparable to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rPr>
        <w:br/>
      </w: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 xml:space="preserve"> achieves this by a simple tweak. So this leads to our main question</w:t>
      </w:r>
    </w:p>
    <w:p w:rsidR="00C32A14" w:rsidRDefault="00C32A14" w:rsidP="00C32A14">
      <w:pPr>
        <w:shd w:val="clear" w:color="auto" w:fill="FFFFFF"/>
        <w:textAlignment w:val="baseline"/>
        <w:rPr>
          <w:rFonts w:ascii="Arial" w:hAnsi="Arial" w:cs="Arial"/>
          <w:color w:val="2F2E2E"/>
          <w:sz w:val="27"/>
          <w:szCs w:val="27"/>
        </w:rPr>
      </w:pPr>
      <w:r>
        <w:rPr>
          <w:rFonts w:ascii="Arial" w:hAnsi="Arial" w:cs="Arial"/>
          <w:color w:val="2F2E2E"/>
          <w:sz w:val="27"/>
          <w:szCs w:val="27"/>
        </w:rPr>
        <w:br/>
      </w:r>
      <w:bookmarkStart w:id="16" w:name="more"/>
      <w:bookmarkEnd w:id="16"/>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t xml:space="preserve">How </w:t>
      </w:r>
      <w:proofErr w:type="spellStart"/>
      <w:r>
        <w:rPr>
          <w:rFonts w:ascii="inherit" w:hAnsi="inherit" w:cs="Arial"/>
          <w:b/>
          <w:bCs/>
          <w:color w:val="38761D"/>
          <w:sz w:val="27"/>
          <w:szCs w:val="27"/>
          <w:bdr w:val="none" w:sz="0" w:space="0" w:color="auto" w:frame="1"/>
        </w:rPr>
        <w:t>ConcurrentHashMap</w:t>
      </w:r>
      <w:proofErr w:type="spellEnd"/>
      <w:r>
        <w:rPr>
          <w:rFonts w:ascii="inherit" w:hAnsi="inherit" w:cs="Arial"/>
          <w:b/>
          <w:bCs/>
          <w:color w:val="38761D"/>
          <w:sz w:val="27"/>
          <w:szCs w:val="27"/>
          <w:bdr w:val="none" w:sz="0" w:space="0" w:color="auto" w:frame="1"/>
        </w:rPr>
        <w:t xml:space="preserve"> works in Java</w:t>
      </w:r>
      <w:r>
        <w:rPr>
          <w:rFonts w:ascii="Arial" w:hAnsi="Arial" w:cs="Arial"/>
          <w:color w:val="2F2E2E"/>
          <w:sz w:val="27"/>
          <w:szCs w:val="27"/>
        </w:rPr>
        <w:br/>
      </w:r>
      <w:r>
        <w:rPr>
          <w:rFonts w:ascii="inherit" w:hAnsi="inherit" w:cs="Arial"/>
          <w:color w:val="000000"/>
          <w:sz w:val="27"/>
          <w:szCs w:val="27"/>
          <w:bdr w:val="none" w:sz="0" w:space="0" w:color="auto" w:frame="1"/>
        </w:rPr>
        <w:br/>
        <w:t xml:space="preserve">According to </w:t>
      </w:r>
      <w:proofErr w:type="spellStart"/>
      <w:r>
        <w:rPr>
          <w:rFonts w:ascii="inherit" w:hAnsi="inherit" w:cs="Arial"/>
          <w:color w:val="000000"/>
          <w:sz w:val="27"/>
          <w:szCs w:val="27"/>
          <w:bdr w:val="none" w:sz="0" w:space="0" w:color="auto" w:frame="1"/>
        </w:rPr>
        <w:t>ConcurrentHashMap</w:t>
      </w:r>
      <w:proofErr w:type="spellEnd"/>
      <w:r>
        <w:rPr>
          <w:rFonts w:ascii="inherit" w:hAnsi="inherit" w:cs="Arial"/>
          <w:color w:val="000000"/>
          <w:sz w:val="27"/>
          <w:szCs w:val="27"/>
          <w:bdr w:val="none" w:sz="0" w:space="0" w:color="auto" w:frame="1"/>
        </w:rPr>
        <w:t> Oracle docs, </w:t>
      </w:r>
      <w:r>
        <w:rPr>
          <w:rFonts w:ascii="Arial" w:hAnsi="Arial" w:cs="Arial"/>
          <w:color w:val="2F2E2E"/>
          <w:sz w:val="27"/>
          <w:szCs w:val="27"/>
        </w:rPr>
        <w:br/>
      </w:r>
      <w:r>
        <w:rPr>
          <w:rFonts w:ascii="Arial" w:hAnsi="Arial" w:cs="Arial"/>
          <w:color w:val="2F2E2E"/>
          <w:sz w:val="27"/>
          <w:szCs w:val="27"/>
        </w:rPr>
        <w:br/>
      </w:r>
      <w:r>
        <w:rPr>
          <w:rFonts w:ascii="inherit" w:hAnsi="inherit" w:cs="Arial"/>
          <w:color w:val="000000"/>
          <w:sz w:val="27"/>
          <w:szCs w:val="27"/>
          <w:bdr w:val="none" w:sz="0" w:space="0" w:color="auto" w:frame="1"/>
        </w:rPr>
        <w:t xml:space="preserve">The constructor of </w:t>
      </w:r>
      <w:proofErr w:type="spellStart"/>
      <w:r>
        <w:rPr>
          <w:rFonts w:ascii="inherit" w:hAnsi="inherit" w:cs="Arial"/>
          <w:color w:val="000000"/>
          <w:sz w:val="27"/>
          <w:szCs w:val="27"/>
          <w:bdr w:val="none" w:sz="0" w:space="0" w:color="auto" w:frame="1"/>
        </w:rPr>
        <w:t>ConcurrentHashMap</w:t>
      </w:r>
      <w:proofErr w:type="spellEnd"/>
      <w:r>
        <w:rPr>
          <w:rFonts w:ascii="inherit" w:hAnsi="inherit" w:cs="Arial"/>
          <w:color w:val="000000"/>
          <w:sz w:val="27"/>
          <w:szCs w:val="27"/>
          <w:bdr w:val="none" w:sz="0" w:space="0" w:color="auto" w:frame="1"/>
        </w:rPr>
        <w:t xml:space="preserve"> looks like this :</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000000"/>
          <w:sz w:val="27"/>
          <w:szCs w:val="27"/>
          <w:bdr w:val="none" w:sz="0" w:space="0" w:color="auto" w:frame="1"/>
        </w:rPr>
        <w:t xml:space="preserve">public </w:t>
      </w:r>
      <w:proofErr w:type="spellStart"/>
      <w:r>
        <w:rPr>
          <w:rFonts w:ascii="inherit" w:hAnsi="inherit" w:cs="Arial"/>
          <w:b/>
          <w:bCs/>
          <w:color w:val="000000"/>
          <w:sz w:val="27"/>
          <w:szCs w:val="27"/>
          <w:bdr w:val="none" w:sz="0" w:space="0" w:color="auto" w:frame="1"/>
        </w:rPr>
        <w:t>ConcurrentHashMap</w:t>
      </w:r>
      <w:proofErr w:type="spellEnd"/>
      <w:r>
        <w:rPr>
          <w:rFonts w:ascii="inherit" w:hAnsi="inherit" w:cs="Arial"/>
          <w:b/>
          <w:bCs/>
          <w:i/>
          <w:iCs/>
          <w:color w:val="000000"/>
          <w:sz w:val="27"/>
          <w:szCs w:val="27"/>
          <w:bdr w:val="none" w:sz="0" w:space="0" w:color="auto" w:frame="1"/>
        </w:rPr>
        <w:t> (</w:t>
      </w:r>
      <w:proofErr w:type="spellStart"/>
      <w:r>
        <w:rPr>
          <w:rFonts w:ascii="inherit" w:hAnsi="inherit" w:cs="Arial"/>
          <w:b/>
          <w:bCs/>
          <w:i/>
          <w:iCs/>
          <w:color w:val="000000"/>
          <w:sz w:val="27"/>
          <w:szCs w:val="27"/>
          <w:bdr w:val="none" w:sz="0" w:space="0" w:color="auto" w:frame="1"/>
        </w:rPr>
        <w:t>int</w:t>
      </w:r>
      <w:proofErr w:type="spellEnd"/>
      <w:r>
        <w:rPr>
          <w:rFonts w:ascii="inherit" w:hAnsi="inherit" w:cs="Arial"/>
          <w:b/>
          <w:bCs/>
          <w:i/>
          <w:iCs/>
          <w:color w:val="000000"/>
          <w:sz w:val="27"/>
          <w:szCs w:val="27"/>
          <w:bdr w:val="none" w:sz="0" w:space="0" w:color="auto" w:frame="1"/>
        </w:rPr>
        <w:t xml:space="preserve"> </w:t>
      </w:r>
      <w:proofErr w:type="spellStart"/>
      <w:r>
        <w:rPr>
          <w:rFonts w:ascii="inherit" w:hAnsi="inherit" w:cs="Arial"/>
          <w:b/>
          <w:bCs/>
          <w:i/>
          <w:iCs/>
          <w:color w:val="000000"/>
          <w:sz w:val="27"/>
          <w:szCs w:val="27"/>
          <w:bdr w:val="none" w:sz="0" w:space="0" w:color="auto" w:frame="1"/>
        </w:rPr>
        <w:t>initialCapacity</w:t>
      </w:r>
      <w:proofErr w:type="spellEnd"/>
      <w:r>
        <w:rPr>
          <w:rFonts w:ascii="inherit" w:hAnsi="inherit" w:cs="Arial"/>
          <w:b/>
          <w:bCs/>
          <w:i/>
          <w:iCs/>
          <w:color w:val="000000"/>
          <w:sz w:val="27"/>
          <w:szCs w:val="27"/>
          <w:bdr w:val="none" w:sz="0" w:space="0" w:color="auto" w:frame="1"/>
        </w:rPr>
        <w:t xml:space="preserve">, float </w:t>
      </w:r>
      <w:proofErr w:type="spellStart"/>
      <w:r>
        <w:rPr>
          <w:rFonts w:ascii="inherit" w:hAnsi="inherit" w:cs="Arial"/>
          <w:b/>
          <w:bCs/>
          <w:i/>
          <w:iCs/>
          <w:color w:val="000000"/>
          <w:sz w:val="27"/>
          <w:szCs w:val="27"/>
          <w:bdr w:val="none" w:sz="0" w:space="0" w:color="auto" w:frame="1"/>
        </w:rPr>
        <w:t>loadFactor</w:t>
      </w:r>
      <w:proofErr w:type="spellEnd"/>
      <w:r>
        <w:rPr>
          <w:rFonts w:ascii="inherit" w:hAnsi="inherit" w:cs="Arial"/>
          <w:b/>
          <w:bCs/>
          <w:i/>
          <w:iCs/>
          <w:color w:val="000000"/>
          <w:sz w:val="27"/>
          <w:szCs w:val="27"/>
          <w:bdr w:val="none" w:sz="0" w:space="0" w:color="auto" w:frame="1"/>
        </w:rPr>
        <w:t xml:space="preserve">, </w:t>
      </w:r>
      <w:proofErr w:type="spellStart"/>
      <w:r>
        <w:rPr>
          <w:rFonts w:ascii="inherit" w:hAnsi="inherit" w:cs="Arial"/>
          <w:b/>
          <w:bCs/>
          <w:i/>
          <w:iCs/>
          <w:color w:val="000000"/>
          <w:sz w:val="27"/>
          <w:szCs w:val="27"/>
          <w:bdr w:val="none" w:sz="0" w:space="0" w:color="auto" w:frame="1"/>
        </w:rPr>
        <w:t>int</w:t>
      </w:r>
      <w:proofErr w:type="spellEnd"/>
      <w:r>
        <w:rPr>
          <w:rFonts w:ascii="inherit" w:hAnsi="inherit" w:cs="Arial"/>
          <w:b/>
          <w:bCs/>
          <w:i/>
          <w:iCs/>
          <w:color w:val="000000"/>
          <w:sz w:val="27"/>
          <w:szCs w:val="27"/>
          <w:bdr w:val="none" w:sz="0" w:space="0" w:color="auto" w:frame="1"/>
        </w:rPr>
        <w:t xml:space="preserve"> </w:t>
      </w:r>
      <w:proofErr w:type="spellStart"/>
      <w:r>
        <w:rPr>
          <w:rFonts w:ascii="inherit" w:hAnsi="inherit" w:cs="Arial"/>
          <w:b/>
          <w:bCs/>
          <w:i/>
          <w:iCs/>
          <w:color w:val="000000"/>
          <w:sz w:val="27"/>
          <w:szCs w:val="27"/>
          <w:bdr w:val="none" w:sz="0" w:space="0" w:color="auto" w:frame="1"/>
        </w:rPr>
        <w:t>concurrencyLevel</w:t>
      </w:r>
      <w:proofErr w:type="spellEnd"/>
      <w:r>
        <w:rPr>
          <w:rFonts w:ascii="inherit" w:hAnsi="inherit" w:cs="Arial"/>
          <w:b/>
          <w:bCs/>
          <w:i/>
          <w:iCs/>
          <w:color w:val="000000"/>
          <w:sz w:val="27"/>
          <w:szCs w:val="27"/>
          <w:bdr w:val="none" w:sz="0" w:space="0" w:color="auto" w:frame="1"/>
        </w:rPr>
        <w:t>)</w:t>
      </w:r>
      <w:r>
        <w:rPr>
          <w:rFonts w:ascii="Arial" w:hAnsi="Arial" w:cs="Arial"/>
          <w:color w:val="2F2E2E"/>
          <w:sz w:val="27"/>
          <w:szCs w:val="27"/>
        </w:rPr>
        <w:br/>
      </w:r>
      <w:r>
        <w:rPr>
          <w:rFonts w:ascii="Arial" w:hAnsi="Arial" w:cs="Arial"/>
          <w:color w:val="2F2E2E"/>
          <w:sz w:val="27"/>
          <w:szCs w:val="27"/>
        </w:rPr>
        <w:br/>
      </w:r>
      <w:r>
        <w:rPr>
          <w:rFonts w:ascii="inherit" w:hAnsi="inherit" w:cs="Arial"/>
          <w:color w:val="000000"/>
          <w:sz w:val="27"/>
          <w:szCs w:val="27"/>
          <w:bdr w:val="none" w:sz="0" w:space="0" w:color="auto" w:frame="1"/>
        </w:rPr>
        <w:lastRenderedPageBreak/>
        <w:t>So the above line  </w:t>
      </w:r>
      <w:r>
        <w:rPr>
          <w:rFonts w:ascii="Arial" w:hAnsi="Arial" w:cs="Arial"/>
          <w:color w:val="2F2E2E"/>
          <w:sz w:val="27"/>
          <w:szCs w:val="27"/>
        </w:rPr>
        <w:t>creates a new, empty map with the specified initial capacity, load factor and concurrency level.</w:t>
      </w:r>
    </w:p>
    <w:p w:rsidR="00C32A14" w:rsidRDefault="00C32A14" w:rsidP="00C32A14">
      <w:pPr>
        <w:shd w:val="clear" w:color="auto" w:fill="FFFFFF"/>
        <w:textAlignment w:val="baseline"/>
        <w:rPr>
          <w:rFonts w:ascii="inherit" w:hAnsi="inherit" w:cs="Arial"/>
          <w:color w:val="2F2E2E"/>
          <w:sz w:val="27"/>
          <w:szCs w:val="27"/>
        </w:rPr>
      </w:pPr>
      <w:proofErr w:type="gramStart"/>
      <w:r>
        <w:rPr>
          <w:rFonts w:ascii="inherit" w:hAnsi="inherit" w:cs="Arial"/>
          <w:color w:val="2F2E2E"/>
          <w:sz w:val="27"/>
          <w:szCs w:val="27"/>
        </w:rPr>
        <w:t>where</w:t>
      </w:r>
      <w:proofErr w:type="gramEnd"/>
      <w:r>
        <w:rPr>
          <w:rFonts w:ascii="inherit" w:hAnsi="inherit" w:cs="Arial"/>
          <w:color w:val="2F2E2E"/>
          <w:sz w:val="27"/>
          <w:szCs w:val="27"/>
        </w:rPr>
        <w:t>,</w:t>
      </w:r>
    </w:p>
    <w:p w:rsidR="00C32A14" w:rsidRDefault="00C32A14" w:rsidP="00C32A14">
      <w:pPr>
        <w:shd w:val="clear" w:color="auto" w:fill="FFFFFF"/>
        <w:textAlignment w:val="baseline"/>
        <w:rPr>
          <w:rFonts w:ascii="inherit" w:hAnsi="inherit" w:cs="Arial"/>
          <w:color w:val="2F2E2E"/>
          <w:sz w:val="27"/>
          <w:szCs w:val="27"/>
        </w:rPr>
      </w:pPr>
      <w:r>
        <w:rPr>
          <w:rFonts w:ascii="inherit" w:hAnsi="inherit" w:cs="Arial"/>
          <w:b/>
          <w:bCs/>
          <w:color w:val="2F2E2E"/>
          <w:sz w:val="27"/>
          <w:szCs w:val="27"/>
        </w:rPr>
        <w:t xml:space="preserve">Important Parameters to consider from </w:t>
      </w:r>
      <w:proofErr w:type="spellStart"/>
      <w:r>
        <w:rPr>
          <w:rFonts w:ascii="inherit" w:hAnsi="inherit" w:cs="Arial"/>
          <w:b/>
          <w:bCs/>
          <w:color w:val="2F2E2E"/>
          <w:sz w:val="27"/>
          <w:szCs w:val="27"/>
        </w:rPr>
        <w:t>ConcurrentHashMap</w:t>
      </w:r>
      <w:proofErr w:type="spellEnd"/>
      <w:r>
        <w:rPr>
          <w:rFonts w:ascii="inherit" w:hAnsi="inherit" w:cs="Arial"/>
          <w:b/>
          <w:bCs/>
          <w:color w:val="2F2E2E"/>
          <w:sz w:val="27"/>
          <w:szCs w:val="27"/>
        </w:rPr>
        <w:t xml:space="preserve"> Constructor:</w:t>
      </w:r>
    </w:p>
    <w:p w:rsidR="002656F5" w:rsidRDefault="00C32A14" w:rsidP="00C32A14">
      <w:pPr>
        <w:shd w:val="clear" w:color="auto" w:fill="FFFFFF"/>
        <w:textAlignment w:val="baseline"/>
        <w:rPr>
          <w:rFonts w:ascii="inherit" w:hAnsi="inherit" w:cs="Arial"/>
          <w:i/>
          <w:iCs/>
          <w:color w:val="4C1130"/>
          <w:sz w:val="27"/>
          <w:szCs w:val="27"/>
          <w:bdr w:val="none" w:sz="0" w:space="0" w:color="auto" w:frame="1"/>
        </w:rPr>
      </w:pPr>
      <w:r>
        <w:rPr>
          <w:rFonts w:ascii="inherit" w:hAnsi="inherit" w:cs="Arial"/>
          <w:color w:val="2F2E2E"/>
          <w:sz w:val="27"/>
          <w:szCs w:val="27"/>
        </w:rPr>
        <w:br/>
      </w:r>
      <w:proofErr w:type="spellStart"/>
      <w:proofErr w:type="gramStart"/>
      <w:r>
        <w:rPr>
          <w:rFonts w:ascii="inherit" w:hAnsi="inherit" w:cs="Arial"/>
          <w:b/>
          <w:bCs/>
          <w:color w:val="2F2E2E"/>
          <w:sz w:val="27"/>
          <w:szCs w:val="27"/>
        </w:rPr>
        <w:t>initialCapacity</w:t>
      </w:r>
      <w:proofErr w:type="spellEnd"/>
      <w:proofErr w:type="gramEnd"/>
      <w:r>
        <w:rPr>
          <w:rFonts w:ascii="inherit" w:hAnsi="inherit" w:cs="Arial"/>
          <w:color w:val="2F2E2E"/>
          <w:sz w:val="27"/>
          <w:szCs w:val="27"/>
        </w:rPr>
        <w:t> - the initial capacity. The implementation performs</w:t>
      </w:r>
      <w:r>
        <w:rPr>
          <w:rFonts w:ascii="inherit" w:hAnsi="inherit" w:cs="Arial"/>
          <w:color w:val="741B47"/>
          <w:sz w:val="27"/>
          <w:szCs w:val="27"/>
          <w:bdr w:val="none" w:sz="0" w:space="0" w:color="auto" w:frame="1"/>
        </w:rPr>
        <w:t> </w:t>
      </w:r>
      <w:r>
        <w:rPr>
          <w:rFonts w:ascii="inherit" w:hAnsi="inherit" w:cs="Arial"/>
          <w:i/>
          <w:iCs/>
          <w:color w:val="4C1130"/>
          <w:sz w:val="27"/>
          <w:szCs w:val="27"/>
          <w:bdr w:val="none" w:sz="0" w:space="0" w:color="auto" w:frame="1"/>
        </w:rPr>
        <w:t>internal sizing to accommodate this many elements.</w:t>
      </w:r>
    </w:p>
    <w:p w:rsidR="002656F5" w:rsidRDefault="002656F5" w:rsidP="002656F5">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 </w:t>
      </w:r>
      <w:proofErr w:type="spellStart"/>
      <w:r>
        <w:rPr>
          <w:rFonts w:ascii="Georgia" w:hAnsi="Georgia"/>
          <w:color w:val="262626"/>
          <w:sz w:val="29"/>
          <w:szCs w:val="29"/>
        </w:rPr>
        <w:t>ConcurrentHashMap</w:t>
      </w:r>
      <w:proofErr w:type="spellEnd"/>
      <w:r>
        <w:rPr>
          <w:rFonts w:ascii="Georgia" w:hAnsi="Georgia"/>
          <w:color w:val="262626"/>
          <w:sz w:val="29"/>
          <w:szCs w:val="29"/>
        </w:rPr>
        <w:t xml:space="preserve"> is divided into number of segments, and the example which I am explaining here used default as 32 on initialization.</w:t>
      </w:r>
    </w:p>
    <w:p w:rsidR="002656F5" w:rsidRDefault="002656F5" w:rsidP="002656F5">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 </w:t>
      </w:r>
      <w:proofErr w:type="spellStart"/>
      <w:r w:rsidRPr="005A0B15">
        <w:rPr>
          <w:rFonts w:ascii="Georgia" w:hAnsi="Georgia"/>
          <w:color w:val="262626"/>
          <w:sz w:val="29"/>
          <w:szCs w:val="29"/>
          <w:highlight w:val="yellow"/>
        </w:rPr>
        <w:t>ConcurrentHashMap</w:t>
      </w:r>
      <w:proofErr w:type="spellEnd"/>
      <w:r w:rsidRPr="005A0B15">
        <w:rPr>
          <w:rFonts w:ascii="Georgia" w:hAnsi="Georgia"/>
          <w:color w:val="262626"/>
          <w:sz w:val="29"/>
          <w:szCs w:val="29"/>
          <w:highlight w:val="yellow"/>
        </w:rPr>
        <w:t xml:space="preserve"> has internal final class called</w:t>
      </w:r>
      <w:r>
        <w:rPr>
          <w:rFonts w:ascii="Georgia" w:hAnsi="Georgia"/>
          <w:color w:val="262626"/>
          <w:sz w:val="29"/>
          <w:szCs w:val="29"/>
        </w:rPr>
        <w:t xml:space="preserve"> Segment so we can say that </w:t>
      </w:r>
      <w:proofErr w:type="spellStart"/>
      <w:r>
        <w:rPr>
          <w:rFonts w:ascii="Georgia" w:hAnsi="Georgia"/>
          <w:color w:val="262626"/>
          <w:sz w:val="29"/>
          <w:szCs w:val="29"/>
        </w:rPr>
        <w:t>ConcurrentHashMap</w:t>
      </w:r>
      <w:proofErr w:type="spellEnd"/>
      <w:r>
        <w:rPr>
          <w:rFonts w:ascii="Georgia" w:hAnsi="Georgia"/>
          <w:color w:val="262626"/>
          <w:sz w:val="29"/>
          <w:szCs w:val="29"/>
        </w:rPr>
        <w:t xml:space="preserve"> is internally divided in segments of size 32, so at max 32 threads can work at a time. It means each thread can work on </w:t>
      </w:r>
      <w:proofErr w:type="gramStart"/>
      <w:r>
        <w:rPr>
          <w:rFonts w:ascii="Georgia" w:hAnsi="Georgia"/>
          <w:color w:val="262626"/>
          <w:sz w:val="29"/>
          <w:szCs w:val="29"/>
        </w:rPr>
        <w:t>a</w:t>
      </w:r>
      <w:proofErr w:type="gramEnd"/>
      <w:r>
        <w:rPr>
          <w:rFonts w:ascii="Georgia" w:hAnsi="Georgia"/>
          <w:color w:val="262626"/>
          <w:sz w:val="29"/>
          <w:szCs w:val="29"/>
        </w:rPr>
        <w:t xml:space="preserve"> each segment during high concurrency and </w:t>
      </w:r>
      <w:proofErr w:type="spellStart"/>
      <w:r>
        <w:rPr>
          <w:rFonts w:ascii="Georgia" w:hAnsi="Georgia"/>
          <w:color w:val="262626"/>
          <w:sz w:val="29"/>
          <w:szCs w:val="29"/>
        </w:rPr>
        <w:t>atmost</w:t>
      </w:r>
      <w:proofErr w:type="spellEnd"/>
      <w:r>
        <w:rPr>
          <w:rFonts w:ascii="Georgia" w:hAnsi="Georgia"/>
          <w:color w:val="262626"/>
          <w:sz w:val="29"/>
          <w:szCs w:val="29"/>
        </w:rPr>
        <w:t xml:space="preserve"> 32 threads can operate at max which simply maintains 32 locks to guard each bucket of the </w:t>
      </w:r>
      <w:proofErr w:type="spellStart"/>
      <w:r>
        <w:rPr>
          <w:rFonts w:ascii="Georgia" w:hAnsi="Georgia"/>
          <w:color w:val="262626"/>
          <w:sz w:val="29"/>
          <w:szCs w:val="29"/>
        </w:rPr>
        <w:t>ConcurrentHashMap</w:t>
      </w:r>
      <w:proofErr w:type="spellEnd"/>
      <w:r>
        <w:rPr>
          <w:rFonts w:ascii="Georgia" w:hAnsi="Georgia"/>
          <w:color w:val="262626"/>
          <w:sz w:val="29"/>
          <w:szCs w:val="29"/>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The</w:t>
      </w:r>
      <w:r>
        <w:rPr>
          <w:color w:val="000000"/>
        </w:rPr>
        <w:t xml:space="preserve"> </w:t>
      </w:r>
      <w:r>
        <w:rPr>
          <w:rStyle w:val="cm-variable"/>
          <w:color w:val="000000"/>
        </w:rPr>
        <w:t>definition</w:t>
      </w:r>
      <w:r>
        <w:rPr>
          <w:color w:val="000000"/>
        </w:rPr>
        <w:t xml:space="preserve"> </w:t>
      </w:r>
      <w:r>
        <w:rPr>
          <w:rStyle w:val="cm-variable"/>
          <w:color w:val="000000"/>
        </w:rPr>
        <w:t>of</w:t>
      </w:r>
      <w:r>
        <w:rPr>
          <w:color w:val="000000"/>
        </w:rPr>
        <w:t xml:space="preserve"> </w:t>
      </w:r>
      <w:r>
        <w:rPr>
          <w:rStyle w:val="cm-variable"/>
          <w:color w:val="000000"/>
        </w:rPr>
        <w:t>Segment</w:t>
      </w:r>
      <w:r>
        <w:rPr>
          <w:color w:val="000000"/>
        </w:rPr>
        <w:t xml:space="preserve"> </w:t>
      </w:r>
      <w:r>
        <w:rPr>
          <w:rStyle w:val="cm-variable"/>
          <w:color w:val="000000"/>
        </w:rPr>
        <w:t>is</w:t>
      </w:r>
      <w:r>
        <w:rPr>
          <w:color w:val="000000"/>
        </w:rPr>
        <w:t xml:space="preserve"> </w:t>
      </w:r>
      <w:r>
        <w:rPr>
          <w:rStyle w:val="cm-variable"/>
          <w:color w:val="000000"/>
        </w:rPr>
        <w:t>as</w:t>
      </w:r>
      <w:r>
        <w:rPr>
          <w:color w:val="000000"/>
        </w:rPr>
        <w:t xml:space="preserve"> </w:t>
      </w:r>
      <w:r>
        <w:rPr>
          <w:rStyle w:val="cm-variable"/>
          <w:color w:val="000000"/>
        </w:rPr>
        <w:t>below</w:t>
      </w:r>
      <w:r>
        <w:rPr>
          <w:color w:val="000000"/>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Inner Segment class plays a significant role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protected</w:t>
      </w:r>
      <w:proofErr w:type="gramEnd"/>
      <w:r>
        <w:rPr>
          <w:color w:val="000000"/>
        </w:rPr>
        <w:t xml:space="preserve"> </w:t>
      </w:r>
      <w:r>
        <w:rPr>
          <w:rStyle w:val="cm-keyword"/>
          <w:color w:val="770088"/>
        </w:rPr>
        <w:t>static</w:t>
      </w:r>
      <w:r>
        <w:rPr>
          <w:color w:val="000000"/>
        </w:rPr>
        <w:t xml:space="preserve"> </w:t>
      </w:r>
      <w:r>
        <w:rPr>
          <w:rStyle w:val="cm-keyword"/>
          <w:color w:val="770088"/>
        </w:rPr>
        <w:t>final</w:t>
      </w:r>
      <w:r>
        <w:rPr>
          <w:color w:val="000000"/>
        </w:rPr>
        <w:t xml:space="preserve"> </w:t>
      </w:r>
      <w:r>
        <w:rPr>
          <w:rStyle w:val="cm-keyword"/>
          <w:color w:val="770088"/>
        </w:rPr>
        <w:t>class</w:t>
      </w:r>
      <w:r>
        <w:rPr>
          <w:color w:val="000000"/>
        </w:rPr>
        <w:t xml:space="preserve"> </w:t>
      </w:r>
      <w:r>
        <w:rPr>
          <w:rStyle w:val="cm-def"/>
          <w:color w:val="0000FF"/>
        </w:rPr>
        <w:t>Segment</w:t>
      </w:r>
      <w:r>
        <w:rPr>
          <w:color w:val="000000"/>
        </w:rPr>
        <w:t xml:space="preserve">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protected</w:t>
      </w:r>
      <w:proofErr w:type="gramEnd"/>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count</w:t>
      </w:r>
      <w:r>
        <w:rPr>
          <w:color w:val="000000"/>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protected</w:t>
      </w:r>
      <w:proofErr w:type="gramEnd"/>
      <w:r>
        <w:rPr>
          <w:color w:val="000000"/>
        </w:rPr>
        <w:t xml:space="preserve"> </w:t>
      </w:r>
      <w:r>
        <w:rPr>
          <w:rStyle w:val="cm-keyword"/>
          <w:color w:val="770088"/>
        </w:rPr>
        <w:t>synchronized</w:t>
      </w:r>
      <w:r>
        <w:rPr>
          <w:color w:val="000000"/>
        </w:rPr>
        <w:t xml:space="preserve"> </w:t>
      </w:r>
      <w:proofErr w:type="spellStart"/>
      <w:r>
        <w:rPr>
          <w:rStyle w:val="cm-type"/>
          <w:color w:val="008855"/>
        </w:rPr>
        <w:t>int</w:t>
      </w:r>
      <w:proofErr w:type="spellEnd"/>
      <w:r>
        <w:rPr>
          <w:color w:val="000000"/>
        </w:rPr>
        <w:t xml:space="preserve"> </w:t>
      </w:r>
      <w:proofErr w:type="spellStart"/>
      <w:r>
        <w:rPr>
          <w:rStyle w:val="cm-variable"/>
          <w:color w:val="000000"/>
        </w:rPr>
        <w:t>getCount</w:t>
      </w:r>
      <w:proofErr w:type="spellEnd"/>
      <w:r>
        <w:rPr>
          <w:color w:val="000000"/>
        </w:rPr>
        <w:t>()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keyword"/>
          <w:color w:val="770088"/>
        </w:rPr>
        <w:t>this</w:t>
      </w:r>
      <w:r>
        <w:rPr>
          <w:color w:val="000000"/>
        </w:rPr>
        <w:t>.</w:t>
      </w:r>
      <w:r>
        <w:rPr>
          <w:rStyle w:val="cm-variable"/>
          <w:color w:val="000000"/>
        </w:rPr>
        <w:t>count</w:t>
      </w:r>
      <w:proofErr w:type="spellEnd"/>
      <w:r>
        <w:rPr>
          <w:color w:val="000000"/>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protected</w:t>
      </w:r>
      <w:proofErr w:type="gramEnd"/>
      <w:r>
        <w:rPr>
          <w:color w:val="000000"/>
        </w:rPr>
        <w:t xml:space="preserve"> </w:t>
      </w:r>
      <w:r>
        <w:rPr>
          <w:rStyle w:val="cm-keyword"/>
          <w:color w:val="770088"/>
        </w:rPr>
        <w:t>synchronized</w:t>
      </w:r>
      <w:r>
        <w:rPr>
          <w:color w:val="000000"/>
        </w:rPr>
        <w:t xml:space="preserve"> </w:t>
      </w:r>
      <w:r>
        <w:rPr>
          <w:rStyle w:val="cm-type"/>
          <w:color w:val="008855"/>
        </w:rPr>
        <w:t>void</w:t>
      </w:r>
      <w:r>
        <w:rPr>
          <w:color w:val="000000"/>
        </w:rPr>
        <w:t xml:space="preserve"> </w:t>
      </w:r>
      <w:r>
        <w:rPr>
          <w:rStyle w:val="cm-variable"/>
          <w:color w:val="000000"/>
        </w:rPr>
        <w:t>synch</w:t>
      </w:r>
      <w:r>
        <w:rPr>
          <w:color w:val="000000"/>
        </w:rPr>
        <w:t>()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Segment Array declaration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final</w:t>
      </w:r>
      <w:r>
        <w:rPr>
          <w:color w:val="000000"/>
        </w:rPr>
        <w:t xml:space="preserve"> </w:t>
      </w:r>
      <w:r>
        <w:rPr>
          <w:rStyle w:val="cm-variable"/>
          <w:color w:val="000000"/>
        </w:rPr>
        <w:t>Segment</w:t>
      </w:r>
      <w:r>
        <w:rPr>
          <w:color w:val="000000"/>
        </w:rPr>
        <w:t xml:space="preserve">[] </w:t>
      </w:r>
      <w:r>
        <w:rPr>
          <w:rStyle w:val="cm-variable"/>
          <w:color w:val="000000"/>
        </w:rPr>
        <w:t>segments</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Segment</w:t>
      </w:r>
      <w:r>
        <w:rPr>
          <w:color w:val="000000"/>
        </w:rPr>
        <w:t>[</w:t>
      </w:r>
      <w:r>
        <w:rPr>
          <w:rStyle w:val="cm-number"/>
          <w:color w:val="116644"/>
        </w:rPr>
        <w:t>32</w:t>
      </w:r>
      <w:r>
        <w:rPr>
          <w:color w:val="000000"/>
        </w:rPr>
        <w:t>];</w:t>
      </w:r>
    </w:p>
    <w:p w:rsidR="00C32A14" w:rsidRDefault="00C32A14" w:rsidP="00C32A14">
      <w:pPr>
        <w:shd w:val="clear" w:color="auto" w:fill="FFFFFF"/>
        <w:textAlignment w:val="baseline"/>
        <w:rPr>
          <w:rFonts w:ascii="inherit" w:hAnsi="inherit" w:cs="Arial"/>
          <w:color w:val="2F2E2E"/>
          <w:sz w:val="27"/>
          <w:szCs w:val="27"/>
        </w:rPr>
      </w:pPr>
      <w:r>
        <w:rPr>
          <w:rFonts w:ascii="inherit" w:hAnsi="inherit" w:cs="Arial"/>
          <w:color w:val="2F2E2E"/>
          <w:sz w:val="27"/>
          <w:szCs w:val="27"/>
        </w:rPr>
        <w:br/>
      </w:r>
      <w:proofErr w:type="spellStart"/>
      <w:proofErr w:type="gramStart"/>
      <w:r>
        <w:rPr>
          <w:rFonts w:ascii="inherit" w:hAnsi="inherit" w:cs="Arial"/>
          <w:b/>
          <w:bCs/>
          <w:color w:val="2F2E2E"/>
          <w:sz w:val="27"/>
          <w:szCs w:val="27"/>
        </w:rPr>
        <w:t>concurrencyLevel</w:t>
      </w:r>
      <w:proofErr w:type="spellEnd"/>
      <w:proofErr w:type="gramEnd"/>
      <w:r>
        <w:rPr>
          <w:rFonts w:ascii="inherit" w:hAnsi="inherit" w:cs="Arial"/>
          <w:color w:val="2F2E2E"/>
          <w:sz w:val="27"/>
          <w:szCs w:val="27"/>
        </w:rPr>
        <w:t> - the estimated number of concurrently updating threads. The implementation performs</w:t>
      </w:r>
      <w:r>
        <w:rPr>
          <w:rFonts w:ascii="inherit" w:hAnsi="inherit" w:cs="Arial"/>
          <w:color w:val="E06666"/>
          <w:sz w:val="27"/>
          <w:szCs w:val="27"/>
          <w:bdr w:val="none" w:sz="0" w:space="0" w:color="auto" w:frame="1"/>
        </w:rPr>
        <w:t> </w:t>
      </w:r>
      <w:r>
        <w:rPr>
          <w:rFonts w:ascii="inherit" w:hAnsi="inherit" w:cs="Arial"/>
          <w:i/>
          <w:iCs/>
          <w:color w:val="660000"/>
          <w:sz w:val="27"/>
          <w:szCs w:val="27"/>
          <w:bdr w:val="none" w:sz="0" w:space="0" w:color="auto" w:frame="1"/>
        </w:rPr>
        <w:t>internal sizing to try to accommodate this many threads.</w:t>
      </w:r>
    </w:p>
    <w:p w:rsidR="00A1334B" w:rsidRDefault="00A1334B" w:rsidP="00A1334B">
      <w:pPr>
        <w:pStyle w:val="qtextpara"/>
        <w:spacing w:before="0" w:beforeAutospacing="0" w:after="240" w:afterAutospacing="0"/>
        <w:rPr>
          <w:rFonts w:ascii="Georgia" w:hAnsi="Georgia"/>
          <w:b/>
          <w:bCs/>
          <w:color w:val="333333"/>
        </w:rPr>
      </w:pPr>
      <w:r>
        <w:rPr>
          <w:rFonts w:ascii="Georgia" w:hAnsi="Georgia"/>
          <w:b/>
          <w:bCs/>
          <w:color w:val="333333"/>
        </w:rPr>
        <w:t>====================================================</w:t>
      </w:r>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How Segment array size is tuned?</w:t>
      </w:r>
    </w:p>
    <w:p w:rsidR="00A1334B" w:rsidRDefault="00A1334B" w:rsidP="00A1334B">
      <w:pPr>
        <w:pStyle w:val="qtextpara"/>
        <w:spacing w:before="0" w:beforeAutospacing="0" w:after="240" w:afterAutospacing="0"/>
        <w:rPr>
          <w:rFonts w:ascii="Georgia" w:hAnsi="Georgia"/>
          <w:color w:val="333333"/>
        </w:rPr>
      </w:pPr>
      <w:r>
        <w:rPr>
          <w:rFonts w:ascii="Georgia" w:hAnsi="Georgia"/>
          <w:color w:val="333333"/>
        </w:rPr>
        <w:t>Segment size decides the nu</w:t>
      </w:r>
      <w:r w:rsidR="00C77236">
        <w:rPr>
          <w:rFonts w:ascii="Georgia" w:hAnsi="Georgia"/>
          <w:color w:val="333333"/>
        </w:rPr>
        <w:t xml:space="preserve">mber of Threads that can </w:t>
      </w:r>
      <w:proofErr w:type="spellStart"/>
      <w:r w:rsidR="001C54DB">
        <w:rPr>
          <w:rFonts w:ascii="Georgia" w:hAnsi="Georgia"/>
          <w:color w:val="333333"/>
        </w:rPr>
        <w:t>parallelly</w:t>
      </w:r>
      <w:proofErr w:type="spellEnd"/>
      <w:r>
        <w:rPr>
          <w:rFonts w:ascii="Georgia" w:hAnsi="Georgia"/>
          <w:color w:val="333333"/>
        </w:rPr>
        <w:t xml:space="preserve"> write to a map.</w:t>
      </w:r>
      <w:r>
        <w:rPr>
          <w:rFonts w:ascii="Georgia" w:hAnsi="Georgia"/>
          <w:color w:val="333333"/>
        </w:rPr>
        <w:br/>
        <w:t xml:space="preserve">Segment array size is configured using </w:t>
      </w:r>
      <w:proofErr w:type="spellStart"/>
      <w:r>
        <w:rPr>
          <w:rFonts w:ascii="Georgia" w:hAnsi="Georgia"/>
          <w:color w:val="333333"/>
        </w:rPr>
        <w:t>ConcurrencyLevel</w:t>
      </w:r>
      <w:proofErr w:type="spellEnd"/>
      <w:r>
        <w:rPr>
          <w:rFonts w:ascii="Georgia" w:hAnsi="Georgia"/>
          <w:color w:val="333333"/>
        </w:rPr>
        <w:t xml:space="preserve"> parameter as shown below,</w:t>
      </w:r>
    </w:p>
    <w:p w:rsidR="00A1334B" w:rsidRDefault="00A1334B" w:rsidP="00A1334B">
      <w:pPr>
        <w:pStyle w:val="qtextpara"/>
        <w:spacing w:before="0" w:beforeAutospacing="0" w:after="0" w:afterAutospacing="0"/>
        <w:rPr>
          <w:rFonts w:ascii="Georgia" w:hAnsi="Georgia"/>
          <w:color w:val="333333"/>
        </w:rPr>
      </w:pPr>
      <w:proofErr w:type="spellStart"/>
      <w:r>
        <w:rPr>
          <w:rStyle w:val="typ"/>
          <w:rFonts w:ascii="Consolas" w:hAnsi="Consolas" w:cs="Consolas"/>
          <w:color w:val="902000"/>
          <w:shd w:val="clear" w:color="auto" w:fill="F4F4F4"/>
        </w:rPr>
        <w:t>ConcurrentHashMap</w:t>
      </w:r>
      <w:proofErr w:type="spellEnd"/>
      <w:r>
        <w:rPr>
          <w:rStyle w:val="pln"/>
          <w:rFonts w:ascii="Consolas" w:hAnsi="Consolas" w:cs="Consolas"/>
          <w:color w:val="666666"/>
          <w:shd w:val="clear" w:color="auto" w:fill="F4F4F4"/>
        </w:rPr>
        <w:t xml:space="preserve"> m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r>
        <w:rPr>
          <w:rStyle w:val="kwd"/>
          <w:rFonts w:ascii="Consolas" w:hAnsi="Consolas" w:cs="Consolas"/>
          <w:b/>
          <w:bCs/>
          <w:color w:val="007020"/>
          <w:shd w:val="clear" w:color="auto" w:fill="F4F4F4"/>
        </w:rPr>
        <w:t>new</w:t>
      </w:r>
      <w:proofErr w:type="gramStart"/>
      <w:r>
        <w:rPr>
          <w:rFonts w:ascii="Georgia" w:hAnsi="Georgia"/>
          <w:color w:val="333333"/>
        </w:rPr>
        <w:t> </w:t>
      </w:r>
      <w:r w:rsidR="001B36A4">
        <w:rPr>
          <w:rFonts w:ascii="Georgia" w:hAnsi="Georgia"/>
          <w:color w:val="333333"/>
        </w:rPr>
        <w:t xml:space="preserve"> </w:t>
      </w:r>
      <w:proofErr w:type="spellStart"/>
      <w:r>
        <w:rPr>
          <w:rStyle w:val="typ"/>
          <w:rFonts w:ascii="Consolas" w:hAnsi="Consolas" w:cs="Consolas"/>
          <w:color w:val="902000"/>
          <w:shd w:val="clear" w:color="auto" w:fill="F4F4F4"/>
        </w:rPr>
        <w:t>ConcurrentHashMap</w:t>
      </w:r>
      <w:proofErr w:type="spellEnd"/>
      <w:proofErr w:type="gramEnd"/>
      <w:r>
        <w:rPr>
          <w:rStyle w:val="pun"/>
          <w:rFonts w:ascii="Consolas" w:hAnsi="Consolas" w:cs="Consolas"/>
          <w:color w:val="666600"/>
          <w:shd w:val="clear" w:color="auto" w:fill="F4F4F4"/>
        </w:rPr>
        <w:t>(</w:t>
      </w:r>
      <w:proofErr w:type="spellStart"/>
      <w:r>
        <w:rPr>
          <w:rStyle w:val="pln"/>
          <w:rFonts w:ascii="Consolas" w:hAnsi="Consolas" w:cs="Consolas"/>
          <w:color w:val="666666"/>
          <w:shd w:val="clear" w:color="auto" w:fill="F4F4F4"/>
        </w:rPr>
        <w:t>initialCapacity</w:t>
      </w:r>
      <w:proofErr w:type="spellEnd"/>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proofErr w:type="spellStart"/>
      <w:r>
        <w:rPr>
          <w:rStyle w:val="pln"/>
          <w:rFonts w:ascii="Consolas" w:hAnsi="Consolas" w:cs="Consolas"/>
          <w:color w:val="666666"/>
          <w:shd w:val="clear" w:color="auto" w:fill="F4F4F4"/>
        </w:rPr>
        <w:t>loadFactor</w:t>
      </w:r>
      <w:proofErr w:type="spellEnd"/>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proofErr w:type="spellStart"/>
      <w:r>
        <w:rPr>
          <w:rStyle w:val="pln"/>
          <w:rFonts w:ascii="Consolas" w:hAnsi="Consolas" w:cs="Consolas"/>
          <w:color w:val="666666"/>
          <w:shd w:val="clear" w:color="auto" w:fill="F4F4F4"/>
        </w:rPr>
        <w:t>concurrencyLevel</w:t>
      </w:r>
      <w:proofErr w:type="spellEnd"/>
      <w:r>
        <w:rPr>
          <w:rStyle w:val="pun"/>
          <w:rFonts w:ascii="Consolas" w:hAnsi="Consolas" w:cs="Consolas"/>
          <w:color w:val="666600"/>
          <w:shd w:val="clear" w:color="auto" w:fill="F4F4F4"/>
        </w:rPr>
        <w:t>)</w:t>
      </w:r>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Example:</w:t>
      </w:r>
    </w:p>
    <w:p w:rsidR="00A1334B" w:rsidRDefault="00A1334B" w:rsidP="00A1334B">
      <w:pPr>
        <w:pStyle w:val="qtextpara"/>
        <w:spacing w:before="0" w:beforeAutospacing="0" w:after="0" w:afterAutospacing="0"/>
        <w:rPr>
          <w:rFonts w:ascii="Georgia" w:hAnsi="Georgia"/>
          <w:color w:val="333333"/>
        </w:rPr>
      </w:pPr>
      <w:proofErr w:type="spellStart"/>
      <w:r>
        <w:rPr>
          <w:rStyle w:val="typ"/>
          <w:rFonts w:ascii="Consolas" w:hAnsi="Consolas" w:cs="Consolas"/>
          <w:color w:val="902000"/>
          <w:shd w:val="clear" w:color="auto" w:fill="F4F4F4"/>
        </w:rPr>
        <w:lastRenderedPageBreak/>
        <w:t>ConcurrentHashMap</w:t>
      </w:r>
      <w:proofErr w:type="spellEnd"/>
      <w:r>
        <w:rPr>
          <w:rStyle w:val="pln"/>
          <w:rFonts w:ascii="Consolas" w:hAnsi="Consolas" w:cs="Consolas"/>
          <w:color w:val="666666"/>
          <w:shd w:val="clear" w:color="auto" w:fill="F4F4F4"/>
        </w:rPr>
        <w:t xml:space="preserve"> m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r>
        <w:rPr>
          <w:rStyle w:val="kwd"/>
          <w:rFonts w:ascii="Consolas" w:hAnsi="Consolas" w:cs="Consolas"/>
          <w:b/>
          <w:bCs/>
          <w:color w:val="007020"/>
          <w:shd w:val="clear" w:color="auto" w:fill="F4F4F4"/>
        </w:rPr>
        <w:t>new</w:t>
      </w:r>
      <w:r>
        <w:rPr>
          <w:rFonts w:ascii="Georgia" w:hAnsi="Georgia"/>
          <w:color w:val="333333"/>
        </w:rPr>
        <w:t> </w:t>
      </w:r>
      <w:proofErr w:type="spellStart"/>
      <w:proofErr w:type="gramStart"/>
      <w:r>
        <w:rPr>
          <w:rStyle w:val="typ"/>
          <w:rFonts w:ascii="Consolas" w:hAnsi="Consolas" w:cs="Consolas"/>
          <w:color w:val="902000"/>
          <w:shd w:val="clear" w:color="auto" w:fill="F4F4F4"/>
        </w:rPr>
        <w:t>ConcurrentHashMap</w:t>
      </w:r>
      <w:proofErr w:type="spellEnd"/>
      <w:r>
        <w:rPr>
          <w:rStyle w:val="pun"/>
          <w:rFonts w:ascii="Consolas" w:hAnsi="Consolas" w:cs="Consolas"/>
          <w:color w:val="666600"/>
          <w:shd w:val="clear" w:color="auto" w:fill="F4F4F4"/>
        </w:rPr>
        <w:t>(</w:t>
      </w:r>
      <w:proofErr w:type="gramEnd"/>
      <w:r>
        <w:rPr>
          <w:rStyle w:val="lit"/>
          <w:rFonts w:ascii="Consolas" w:hAnsi="Consolas" w:cs="Consolas"/>
          <w:color w:val="40A070"/>
          <w:shd w:val="clear" w:color="auto" w:fill="F4F4F4"/>
        </w:rPr>
        <w:t>200</w:t>
      </w:r>
      <w:r>
        <w:rPr>
          <w:rFonts w:ascii="Georgia" w:hAnsi="Georgia"/>
          <w:color w:val="333333"/>
        </w:rPr>
        <w:t>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r>
        <w:rPr>
          <w:rStyle w:val="lit"/>
          <w:rFonts w:ascii="Consolas" w:hAnsi="Consolas" w:cs="Consolas"/>
          <w:color w:val="40A070"/>
          <w:shd w:val="clear" w:color="auto" w:fill="F4F4F4"/>
        </w:rPr>
        <w:t>0.75f</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r>
        <w:rPr>
          <w:rStyle w:val="lit"/>
          <w:rFonts w:ascii="Consolas" w:hAnsi="Consolas" w:cs="Consolas"/>
          <w:color w:val="40A070"/>
          <w:shd w:val="clear" w:color="auto" w:fill="F4F4F4"/>
        </w:rPr>
        <w:t>10</w:t>
      </w:r>
      <w:r>
        <w:rPr>
          <w:rStyle w:val="pun"/>
          <w:rFonts w:ascii="Consolas" w:hAnsi="Consolas" w:cs="Consolas"/>
          <w:color w:val="666600"/>
          <w:shd w:val="clear" w:color="auto" w:fill="F4F4F4"/>
        </w:rPr>
        <w:t>);</w:t>
      </w:r>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Initial capacity</w:t>
      </w:r>
      <w:r>
        <w:rPr>
          <w:rFonts w:ascii="Georgia" w:hAnsi="Georgia"/>
          <w:color w:val="333333"/>
        </w:rPr>
        <w:t xml:space="preserve"> is 200, it means </w:t>
      </w:r>
      <w:proofErr w:type="spellStart"/>
      <w:r w:rsidR="008C4648">
        <w:rPr>
          <w:rStyle w:val="typ"/>
          <w:rFonts w:ascii="Consolas" w:hAnsi="Consolas" w:cs="Consolas"/>
          <w:color w:val="902000"/>
          <w:shd w:val="clear" w:color="auto" w:fill="F4F4F4"/>
        </w:rPr>
        <w:t>ConcurrentHashMap</w:t>
      </w:r>
      <w:proofErr w:type="spellEnd"/>
      <w:r w:rsidR="008C4648">
        <w:rPr>
          <w:rFonts w:ascii="Georgia" w:hAnsi="Georgia"/>
          <w:color w:val="333333"/>
        </w:rPr>
        <w:t xml:space="preserve"> </w:t>
      </w:r>
      <w:r>
        <w:rPr>
          <w:rFonts w:ascii="Georgia" w:hAnsi="Georgia"/>
          <w:color w:val="333333"/>
        </w:rPr>
        <w:t xml:space="preserve">make sure it has space for adding 200 </w:t>
      </w:r>
      <w:r w:rsidRPr="00882B1A">
        <w:rPr>
          <w:rFonts w:ascii="Georgia" w:hAnsi="Georgia"/>
          <w:color w:val="333333"/>
          <w:highlight w:val="green"/>
        </w:rPr>
        <w:t>key-value pairs after creation</w:t>
      </w:r>
      <w:r>
        <w:rPr>
          <w:rFonts w:ascii="Georgia" w:hAnsi="Georgia"/>
          <w:color w:val="333333"/>
        </w:rPr>
        <w:t>.</w:t>
      </w:r>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Load factor </w:t>
      </w:r>
      <w:r>
        <w:rPr>
          <w:rFonts w:ascii="Georgia" w:hAnsi="Georgia"/>
          <w:color w:val="333333"/>
        </w:rPr>
        <w:t>is 0.75, it means when average number of elements per map exceeds 150 (</w:t>
      </w:r>
      <w:proofErr w:type="spellStart"/>
      <w:r>
        <w:rPr>
          <w:rFonts w:ascii="Georgia" w:hAnsi="Georgia"/>
          <w:color w:val="333333"/>
        </w:rPr>
        <w:t>intital</w:t>
      </w:r>
      <w:proofErr w:type="spellEnd"/>
      <w:r>
        <w:rPr>
          <w:rFonts w:ascii="Georgia" w:hAnsi="Georgia"/>
          <w:color w:val="333333"/>
        </w:rPr>
        <w:t xml:space="preserve"> capacity * load factor = 200 * 0.75 = 150) at that time map size will be increased and existing items in map are rehashed to put in new larger size map.</w:t>
      </w:r>
      <w:r>
        <w:rPr>
          <w:rFonts w:ascii="Georgia" w:hAnsi="Georgia"/>
          <w:color w:val="333333"/>
        </w:rPr>
        <w:br/>
        <w:t>For more details on Load Factor: </w:t>
      </w:r>
      <w:hyperlink r:id="rId66" w:tgtFrame="_blank" w:history="1">
        <w:r>
          <w:rPr>
            <w:rStyle w:val="Hyperlink"/>
            <w:rFonts w:ascii="Georgia" w:hAnsi="Georgia"/>
            <w:b/>
            <w:bCs/>
            <w:color w:val="2B6DAD"/>
          </w:rPr>
          <w:t>Load factor in Map</w:t>
        </w:r>
      </w:hyperlink>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Concurrency level </w:t>
      </w:r>
      <w:r>
        <w:rPr>
          <w:rFonts w:ascii="Georgia" w:hAnsi="Georgia"/>
          <w:color w:val="333333"/>
        </w:rPr>
        <w:t xml:space="preserve">is 10, it means at any given point of time Segment array size will be 10 or greater than 10, so that 10 threads can able to </w:t>
      </w:r>
      <w:proofErr w:type="spellStart"/>
      <w:r w:rsidR="000224C4">
        <w:rPr>
          <w:rFonts w:ascii="Georgia" w:hAnsi="Georgia"/>
          <w:color w:val="333333"/>
        </w:rPr>
        <w:t>parallelly</w:t>
      </w:r>
      <w:proofErr w:type="spellEnd"/>
      <w:r>
        <w:rPr>
          <w:rFonts w:ascii="Georgia" w:hAnsi="Georgia"/>
          <w:color w:val="333333"/>
        </w:rPr>
        <w:t xml:space="preserve"> write to a map.</w:t>
      </w:r>
    </w:p>
    <w:p w:rsidR="00C32A14" w:rsidRDefault="00A1334B" w:rsidP="00C32A14">
      <w:pPr>
        <w:shd w:val="clear" w:color="auto" w:fill="FFFFFF"/>
        <w:textAlignment w:val="baseline"/>
        <w:rPr>
          <w:rFonts w:ascii="inherit" w:hAnsi="inherit" w:cs="Arial"/>
          <w:color w:val="2F2E2E"/>
          <w:sz w:val="27"/>
          <w:szCs w:val="27"/>
        </w:rPr>
      </w:pPr>
      <w:r>
        <w:rPr>
          <w:rFonts w:ascii="inherit" w:hAnsi="inherit" w:cs="Arial"/>
          <w:color w:val="2F2E2E"/>
          <w:sz w:val="27"/>
          <w:szCs w:val="27"/>
        </w:rPr>
        <w:t>==========================================================</w:t>
      </w:r>
      <w:r w:rsidR="00C32A14">
        <w:rPr>
          <w:rFonts w:ascii="inherit" w:hAnsi="inherit" w:cs="Arial"/>
          <w:color w:val="2F2E2E"/>
          <w:sz w:val="27"/>
          <w:szCs w:val="27"/>
        </w:rPr>
        <w:br/>
        <w:t>In the </w:t>
      </w:r>
      <w:proofErr w:type="spellStart"/>
      <w:r w:rsidR="00CE4181">
        <w:rPr>
          <w:rFonts w:ascii="inherit" w:hAnsi="inherit" w:cs="Arial"/>
          <w:color w:val="2F2E2E"/>
          <w:sz w:val="27"/>
          <w:szCs w:val="27"/>
        </w:rPr>
        <w:fldChar w:fldCharType="begin"/>
      </w:r>
      <w:r w:rsidR="00C32A14">
        <w:rPr>
          <w:rFonts w:ascii="inherit" w:hAnsi="inherit" w:cs="Arial"/>
          <w:color w:val="2F2E2E"/>
          <w:sz w:val="27"/>
          <w:szCs w:val="27"/>
        </w:rPr>
        <w:instrText xml:space="preserve"> HYPERLINK "http://www.docjar.com/html/api/java/util/concurrent/ConcurrentHashMap.java.html" \t "_blank" </w:instrText>
      </w:r>
      <w:r w:rsidR="00CE4181">
        <w:rPr>
          <w:rFonts w:ascii="inherit" w:hAnsi="inherit" w:cs="Arial"/>
          <w:color w:val="2F2E2E"/>
          <w:sz w:val="27"/>
          <w:szCs w:val="27"/>
        </w:rPr>
        <w:fldChar w:fldCharType="separate"/>
      </w:r>
      <w:r w:rsidR="00C32A14">
        <w:rPr>
          <w:rStyle w:val="Hyperlink"/>
          <w:rFonts w:ascii="inherit" w:hAnsi="inherit" w:cs="Arial"/>
          <w:color w:val="A41600"/>
          <w:sz w:val="27"/>
          <w:szCs w:val="27"/>
          <w:bdr w:val="none" w:sz="0" w:space="0" w:color="auto" w:frame="1"/>
        </w:rPr>
        <w:t>ConcurrentHashMap</w:t>
      </w:r>
      <w:proofErr w:type="spellEnd"/>
      <w:r w:rsidR="00C32A14">
        <w:rPr>
          <w:rStyle w:val="Hyperlink"/>
          <w:rFonts w:ascii="inherit" w:hAnsi="inherit" w:cs="Arial"/>
          <w:color w:val="A41600"/>
          <w:sz w:val="27"/>
          <w:szCs w:val="27"/>
          <w:bdr w:val="none" w:sz="0" w:space="0" w:color="auto" w:frame="1"/>
        </w:rPr>
        <w:t xml:space="preserve"> </w:t>
      </w:r>
      <w:proofErr w:type="spellStart"/>
      <w:proofErr w:type="gramStart"/>
      <w:r w:rsidR="00C32A14">
        <w:rPr>
          <w:rStyle w:val="Hyperlink"/>
          <w:rFonts w:ascii="inherit" w:hAnsi="inherit" w:cs="Arial"/>
          <w:color w:val="A41600"/>
          <w:sz w:val="27"/>
          <w:szCs w:val="27"/>
          <w:bdr w:val="none" w:sz="0" w:space="0" w:color="auto" w:frame="1"/>
        </w:rPr>
        <w:t>Api</w:t>
      </w:r>
      <w:proofErr w:type="spellEnd"/>
      <w:proofErr w:type="gramEnd"/>
      <w:r w:rsidR="00CE4181">
        <w:rPr>
          <w:rFonts w:ascii="inherit" w:hAnsi="inherit" w:cs="Arial"/>
          <w:color w:val="2F2E2E"/>
          <w:sz w:val="27"/>
          <w:szCs w:val="27"/>
        </w:rPr>
        <w:fldChar w:fldCharType="end"/>
      </w:r>
      <w:r w:rsidR="00C32A14">
        <w:rPr>
          <w:rFonts w:ascii="inherit" w:hAnsi="inherit" w:cs="Arial"/>
          <w:color w:val="2F2E2E"/>
          <w:sz w:val="27"/>
          <w:szCs w:val="27"/>
        </w:rPr>
        <w:t> , you will find the following constants.</w:t>
      </w:r>
    </w:p>
    <w:p w:rsidR="00C32A14" w:rsidRDefault="00C32A14" w:rsidP="00C32A14">
      <w:pPr>
        <w:shd w:val="clear" w:color="auto" w:fill="FFFFFF"/>
        <w:textAlignment w:val="baseline"/>
        <w:rPr>
          <w:rFonts w:ascii="inherit" w:hAnsi="inherit" w:cs="Arial"/>
          <w:color w:val="2F2E2E"/>
          <w:sz w:val="27"/>
          <w:szCs w:val="27"/>
        </w:rPr>
      </w:pPr>
    </w:p>
    <w:p w:rsidR="00C32A14" w:rsidRDefault="00C32A14" w:rsidP="00C32A14">
      <w:pPr>
        <w:shd w:val="clear" w:color="auto" w:fill="FFFFFF"/>
        <w:textAlignment w:val="baseline"/>
        <w:rPr>
          <w:rFonts w:ascii="inherit" w:hAnsi="inherit" w:cs="Arial"/>
          <w:color w:val="2F2E2E"/>
          <w:sz w:val="27"/>
          <w:szCs w:val="27"/>
        </w:rPr>
      </w:pPr>
      <w:proofErr w:type="gramStart"/>
      <w:r>
        <w:rPr>
          <w:rFonts w:ascii="inherit" w:hAnsi="inherit" w:cs="Arial"/>
          <w:color w:val="2F2E2E"/>
          <w:sz w:val="27"/>
          <w:szCs w:val="27"/>
        </w:rPr>
        <w:t>static</w:t>
      </w:r>
      <w:proofErr w:type="gramEnd"/>
      <w:r>
        <w:rPr>
          <w:rFonts w:ascii="inherit" w:hAnsi="inherit" w:cs="Arial"/>
          <w:color w:val="2F2E2E"/>
          <w:sz w:val="27"/>
          <w:szCs w:val="27"/>
        </w:rPr>
        <w:t xml:space="preserve"> final </w:t>
      </w:r>
      <w:proofErr w:type="spellStart"/>
      <w:r>
        <w:rPr>
          <w:rFonts w:ascii="inherit" w:hAnsi="inherit" w:cs="Arial"/>
          <w:color w:val="2F2E2E"/>
          <w:sz w:val="27"/>
          <w:szCs w:val="27"/>
        </w:rPr>
        <w:t>int</w:t>
      </w:r>
      <w:proofErr w:type="spellEnd"/>
      <w:r>
        <w:rPr>
          <w:rFonts w:ascii="inherit" w:hAnsi="inherit" w:cs="Arial"/>
          <w:color w:val="2F2E2E"/>
          <w:sz w:val="27"/>
          <w:szCs w:val="27"/>
        </w:rPr>
        <w:t xml:space="preserve"> DEFAULT_INITIAL_CAPACITY = 16;</w:t>
      </w:r>
    </w:p>
    <w:p w:rsidR="00C32A14" w:rsidRDefault="00C32A14" w:rsidP="00C32A14">
      <w:pPr>
        <w:shd w:val="clear" w:color="auto" w:fill="FFFFFF"/>
        <w:textAlignment w:val="baseline"/>
        <w:rPr>
          <w:rFonts w:ascii="inherit" w:hAnsi="inherit" w:cs="Arial"/>
          <w:color w:val="2F2E2E"/>
          <w:sz w:val="27"/>
          <w:szCs w:val="27"/>
        </w:rPr>
      </w:pPr>
      <w:proofErr w:type="gramStart"/>
      <w:r>
        <w:rPr>
          <w:rFonts w:ascii="inherit" w:hAnsi="inherit" w:cs="Arial"/>
          <w:color w:val="2F2E2E"/>
          <w:sz w:val="27"/>
          <w:szCs w:val="27"/>
        </w:rPr>
        <w:t>static</w:t>
      </w:r>
      <w:proofErr w:type="gramEnd"/>
      <w:r>
        <w:rPr>
          <w:rFonts w:ascii="inherit" w:hAnsi="inherit" w:cs="Arial"/>
          <w:color w:val="2F2E2E"/>
          <w:sz w:val="27"/>
          <w:szCs w:val="27"/>
        </w:rPr>
        <w:t xml:space="preserve"> final </w:t>
      </w:r>
      <w:proofErr w:type="spellStart"/>
      <w:r>
        <w:rPr>
          <w:rFonts w:ascii="inherit" w:hAnsi="inherit" w:cs="Arial"/>
          <w:color w:val="2F2E2E"/>
          <w:sz w:val="27"/>
          <w:szCs w:val="27"/>
        </w:rPr>
        <w:t>int</w:t>
      </w:r>
      <w:proofErr w:type="spellEnd"/>
      <w:r>
        <w:rPr>
          <w:rFonts w:ascii="inherit" w:hAnsi="inherit" w:cs="Arial"/>
          <w:color w:val="2F2E2E"/>
          <w:sz w:val="27"/>
          <w:szCs w:val="27"/>
        </w:rPr>
        <w:t xml:space="preserve"> DEFAULT_CONCURRENCY_LEVEL = 16;</w:t>
      </w:r>
    </w:p>
    <w:p w:rsidR="00C32A14" w:rsidRDefault="00C32A14" w:rsidP="00C32A14">
      <w:pPr>
        <w:shd w:val="clear" w:color="auto" w:fill="FFFFFF"/>
        <w:textAlignment w:val="baseline"/>
        <w:rPr>
          <w:rFonts w:ascii="Arial" w:hAnsi="Arial" w:cs="Arial"/>
          <w:color w:val="2F2E2E"/>
          <w:sz w:val="27"/>
          <w:szCs w:val="27"/>
        </w:rPr>
      </w:pPr>
      <w:r>
        <w:rPr>
          <w:rFonts w:ascii="Arial" w:hAnsi="Arial" w:cs="Arial"/>
          <w:color w:val="2F2E2E"/>
          <w:sz w:val="27"/>
          <w:szCs w:val="27"/>
        </w:rPr>
        <w:br/>
      </w:r>
      <w:proofErr w:type="gramStart"/>
      <w:r>
        <w:rPr>
          <w:rFonts w:ascii="Arial" w:hAnsi="Arial" w:cs="Arial"/>
          <w:color w:val="2F2E2E"/>
          <w:sz w:val="27"/>
          <w:szCs w:val="27"/>
        </w:rPr>
        <w:t>initial</w:t>
      </w:r>
      <w:proofErr w:type="gramEnd"/>
      <w:r>
        <w:rPr>
          <w:rFonts w:ascii="Arial" w:hAnsi="Arial" w:cs="Arial"/>
          <w:color w:val="2F2E2E"/>
          <w:sz w:val="27"/>
          <w:szCs w:val="27"/>
        </w:rPr>
        <w:t xml:space="preserve"> capacity parameter and concurrency level parameters of </w:t>
      </w:r>
      <w:proofErr w:type="spellStart"/>
      <w:r>
        <w:rPr>
          <w:rFonts w:ascii="Arial" w:hAnsi="Arial" w:cs="Arial"/>
          <w:color w:val="2F2E2E"/>
          <w:sz w:val="27"/>
          <w:szCs w:val="27"/>
        </w:rPr>
        <w:t>ConcurrentHashMap</w:t>
      </w:r>
      <w:proofErr w:type="spellEnd"/>
      <w:r>
        <w:rPr>
          <w:rFonts w:ascii="Arial" w:hAnsi="Arial" w:cs="Arial"/>
          <w:color w:val="2F2E2E"/>
          <w:sz w:val="27"/>
          <w:szCs w:val="27"/>
        </w:rPr>
        <w:t xml:space="preserve"> constructor (or Object) are  set to 16 by default.</w:t>
      </w:r>
      <w:r>
        <w:rPr>
          <w:rFonts w:ascii="Arial" w:hAnsi="Arial" w:cs="Arial"/>
          <w:color w:val="2F2E2E"/>
          <w:sz w:val="27"/>
          <w:szCs w:val="27"/>
        </w:rPr>
        <w:br/>
      </w:r>
      <w:r>
        <w:rPr>
          <w:rFonts w:ascii="Arial" w:hAnsi="Arial" w:cs="Arial"/>
          <w:color w:val="2F2E2E"/>
          <w:sz w:val="27"/>
          <w:szCs w:val="27"/>
        </w:rPr>
        <w:br/>
        <w:t xml:space="preserve">Thus, instead of a map wide lock, </w:t>
      </w:r>
      <w:proofErr w:type="spellStart"/>
      <w:r>
        <w:rPr>
          <w:rFonts w:ascii="Arial" w:hAnsi="Arial" w:cs="Arial"/>
          <w:color w:val="2F2E2E"/>
          <w:sz w:val="27"/>
          <w:szCs w:val="27"/>
        </w:rPr>
        <w:t>ConcurrentHashMap</w:t>
      </w:r>
      <w:proofErr w:type="spellEnd"/>
      <w:r>
        <w:rPr>
          <w:rFonts w:ascii="Arial" w:hAnsi="Arial" w:cs="Arial"/>
          <w:color w:val="2F2E2E"/>
          <w:sz w:val="27"/>
          <w:szCs w:val="27"/>
        </w:rPr>
        <w:t xml:space="preserve"> maintains</w:t>
      </w:r>
      <w:proofErr w:type="gramStart"/>
      <w:r>
        <w:rPr>
          <w:rFonts w:ascii="Arial" w:hAnsi="Arial" w:cs="Arial"/>
          <w:color w:val="2F2E2E"/>
          <w:sz w:val="27"/>
          <w:szCs w:val="27"/>
        </w:rPr>
        <w:t>  a</w:t>
      </w:r>
      <w:proofErr w:type="gramEnd"/>
      <w:r>
        <w:rPr>
          <w:rFonts w:ascii="Arial" w:hAnsi="Arial" w:cs="Arial"/>
          <w:color w:val="2F2E2E"/>
          <w:sz w:val="27"/>
          <w:szCs w:val="27"/>
        </w:rPr>
        <w:t xml:space="preserve"> list of 16 locks by default ( number of locks equal to the initial capacity , which is by default  16) each of which is </w:t>
      </w:r>
      <w:r w:rsidRPr="00811336">
        <w:rPr>
          <w:rFonts w:ascii="Arial" w:hAnsi="Arial" w:cs="Arial"/>
          <w:color w:val="2F2E2E"/>
          <w:sz w:val="27"/>
          <w:szCs w:val="27"/>
          <w:highlight w:val="green"/>
        </w:rPr>
        <w:t xml:space="preserve">used to lock on a single bucket of the </w:t>
      </w:r>
      <w:proofErr w:type="spellStart"/>
      <w:r w:rsidRPr="00811336">
        <w:rPr>
          <w:rFonts w:ascii="Arial" w:hAnsi="Arial" w:cs="Arial"/>
          <w:color w:val="2F2E2E"/>
          <w:sz w:val="27"/>
          <w:szCs w:val="27"/>
          <w:highlight w:val="green"/>
        </w:rPr>
        <w:t>Map</w:t>
      </w:r>
      <w:r>
        <w:rPr>
          <w:rFonts w:ascii="Arial" w:hAnsi="Arial" w:cs="Arial"/>
          <w:color w:val="2F2E2E"/>
          <w:sz w:val="27"/>
          <w:szCs w:val="27"/>
        </w:rPr>
        <w:t>.This</w:t>
      </w:r>
      <w:proofErr w:type="spellEnd"/>
      <w:r>
        <w:rPr>
          <w:rFonts w:ascii="Arial" w:hAnsi="Arial" w:cs="Arial"/>
          <w:color w:val="2F2E2E"/>
          <w:sz w:val="27"/>
          <w:szCs w:val="27"/>
        </w:rPr>
        <w:t xml:space="preserve"> indicates that 16 threads (number of threads equal to the concurrency level , which is by  default 16) can modify the collection at the same time , given ,each thread works on different bucket. So unlike </w:t>
      </w:r>
      <w:proofErr w:type="spellStart"/>
      <w:r>
        <w:rPr>
          <w:rFonts w:ascii="Arial" w:hAnsi="Arial" w:cs="Arial"/>
          <w:color w:val="2F2E2E"/>
          <w:sz w:val="27"/>
          <w:szCs w:val="27"/>
        </w:rPr>
        <w:t>hashtable</w:t>
      </w:r>
      <w:proofErr w:type="spellEnd"/>
      <w:r>
        <w:rPr>
          <w:rFonts w:ascii="Arial" w:hAnsi="Arial" w:cs="Arial"/>
          <w:color w:val="2F2E2E"/>
          <w:sz w:val="27"/>
          <w:szCs w:val="27"/>
        </w:rPr>
        <w:t xml:space="preserve">, we perform any sort of operation </w:t>
      </w:r>
      <w:proofErr w:type="gramStart"/>
      <w:r>
        <w:rPr>
          <w:rFonts w:ascii="Arial" w:hAnsi="Arial" w:cs="Arial"/>
          <w:color w:val="2F2E2E"/>
          <w:sz w:val="27"/>
          <w:szCs w:val="27"/>
        </w:rPr>
        <w:t>( update</w:t>
      </w:r>
      <w:proofErr w:type="gramEnd"/>
      <w:r>
        <w:rPr>
          <w:rFonts w:ascii="Arial" w:hAnsi="Arial" w:cs="Arial"/>
          <w:color w:val="2F2E2E"/>
          <w:sz w:val="27"/>
          <w:szCs w:val="27"/>
        </w:rPr>
        <w:t xml:space="preserve"> ,delete ,read ,create) without locking on entire map in </w:t>
      </w:r>
      <w:proofErr w:type="spellStart"/>
      <w:r>
        <w:rPr>
          <w:rFonts w:ascii="Arial" w:hAnsi="Arial" w:cs="Arial"/>
          <w:color w:val="2F2E2E"/>
          <w:sz w:val="27"/>
          <w:szCs w:val="27"/>
        </w:rPr>
        <w:t>ConcurrentHashMap</w:t>
      </w:r>
      <w:proofErr w:type="spellEnd"/>
      <w:r>
        <w:rPr>
          <w:rFonts w:ascii="Arial" w:hAnsi="Arial" w:cs="Arial"/>
          <w:color w:val="2F2E2E"/>
          <w:sz w:val="27"/>
          <w:szCs w:val="27"/>
        </w:rPr>
        <w:t>.</w:t>
      </w:r>
      <w:r>
        <w:rPr>
          <w:rFonts w:ascii="Arial" w:hAnsi="Arial" w:cs="Arial"/>
          <w:color w:val="2F2E2E"/>
          <w:sz w:val="27"/>
          <w:szCs w:val="27"/>
        </w:rPr>
        <w:br/>
      </w:r>
      <w:r>
        <w:rPr>
          <w:rFonts w:ascii="Arial" w:hAnsi="Arial" w:cs="Arial"/>
          <w:color w:val="2F2E2E"/>
          <w:sz w:val="27"/>
          <w:szCs w:val="27"/>
        </w:rPr>
        <w:br/>
        <w:t>Retrieval operations (including </w:t>
      </w:r>
      <w:r>
        <w:rPr>
          <w:rStyle w:val="HTMLTypewriter"/>
          <w:rFonts w:eastAsiaTheme="minorHAnsi"/>
          <w:color w:val="2F2E2E"/>
        </w:rPr>
        <w:t>get</w:t>
      </w:r>
      <w:r>
        <w:rPr>
          <w:rFonts w:ascii="Arial" w:hAnsi="Arial" w:cs="Arial"/>
          <w:color w:val="2F2E2E"/>
          <w:sz w:val="27"/>
          <w:szCs w:val="27"/>
        </w:rPr>
        <w:t xml:space="preserve">) generally do not </w:t>
      </w:r>
      <w:r w:rsidR="001E1EBD">
        <w:rPr>
          <w:rFonts w:ascii="Arial" w:hAnsi="Arial" w:cs="Arial"/>
          <w:color w:val="2F2E2E"/>
          <w:sz w:val="27"/>
          <w:szCs w:val="27"/>
        </w:rPr>
        <w:t>block</w:t>
      </w:r>
      <w:r>
        <w:rPr>
          <w:rFonts w:ascii="Arial" w:hAnsi="Arial" w:cs="Arial"/>
          <w:color w:val="2F2E2E"/>
          <w:sz w:val="27"/>
          <w:szCs w:val="27"/>
        </w:rPr>
        <w:t xml:space="preserve"> so may overlap with update operations (including </w:t>
      </w:r>
      <w:r>
        <w:rPr>
          <w:rStyle w:val="HTMLTypewriter"/>
          <w:rFonts w:eastAsiaTheme="minorHAnsi"/>
          <w:color w:val="2F2E2E"/>
        </w:rPr>
        <w:t>put</w:t>
      </w:r>
      <w:r>
        <w:rPr>
          <w:rFonts w:ascii="Arial" w:hAnsi="Arial" w:cs="Arial"/>
          <w:color w:val="2F2E2E"/>
          <w:sz w:val="27"/>
          <w:szCs w:val="27"/>
        </w:rPr>
        <w:t> and </w:t>
      </w:r>
      <w:r>
        <w:rPr>
          <w:rStyle w:val="HTMLTypewriter"/>
          <w:rFonts w:eastAsiaTheme="minorHAnsi"/>
          <w:color w:val="2F2E2E"/>
        </w:rPr>
        <w:t>remove</w:t>
      </w:r>
      <w:r>
        <w:rPr>
          <w:rFonts w:ascii="Arial" w:hAnsi="Arial" w:cs="Arial"/>
          <w:color w:val="2F2E2E"/>
          <w:sz w:val="27"/>
          <w:szCs w:val="27"/>
        </w:rPr>
        <w:t>). Retrievals reflect the results of the most recently </w:t>
      </w:r>
      <w:r>
        <w:rPr>
          <w:rFonts w:ascii="Arial" w:hAnsi="Arial" w:cs="Arial"/>
          <w:i/>
          <w:iCs/>
          <w:color w:val="2F2E2E"/>
          <w:sz w:val="27"/>
          <w:szCs w:val="27"/>
        </w:rPr>
        <w:t>completed</w:t>
      </w:r>
      <w:r>
        <w:rPr>
          <w:rFonts w:ascii="Arial" w:hAnsi="Arial" w:cs="Arial"/>
          <w:color w:val="2F2E2E"/>
          <w:sz w:val="27"/>
          <w:szCs w:val="27"/>
        </w:rPr>
        <w:t> update operations holding upon their onset. </w:t>
      </w:r>
      <w:r>
        <w:rPr>
          <w:rFonts w:ascii="Arial" w:hAnsi="Arial" w:cs="Arial"/>
          <w:color w:val="2F2E2E"/>
          <w:sz w:val="27"/>
          <w:szCs w:val="27"/>
        </w:rPr>
        <w:br/>
      </w:r>
      <w:r>
        <w:rPr>
          <w:rFonts w:ascii="Arial" w:hAnsi="Arial" w:cs="Arial"/>
          <w:color w:val="2F2E2E"/>
          <w:sz w:val="27"/>
          <w:szCs w:val="27"/>
        </w:rPr>
        <w:br/>
        <w:t xml:space="preserve">The allowed concurrency among update operations is guided by the optional </w:t>
      </w:r>
      <w:proofErr w:type="spellStart"/>
      <w:r>
        <w:rPr>
          <w:rFonts w:ascii="Arial" w:hAnsi="Arial" w:cs="Arial"/>
          <w:color w:val="2F2E2E"/>
          <w:sz w:val="27"/>
          <w:szCs w:val="27"/>
        </w:rPr>
        <w:t>concurrencyLevel</w:t>
      </w:r>
      <w:proofErr w:type="spellEnd"/>
      <w:r>
        <w:rPr>
          <w:rFonts w:ascii="Arial" w:hAnsi="Arial" w:cs="Arial"/>
          <w:color w:val="2F2E2E"/>
          <w:sz w:val="27"/>
          <w:szCs w:val="27"/>
        </w:rPr>
        <w:t xml:space="preserve"> constructor argument (default 16), which is used as a hint for internal sizing. The table is internally partitioned to try to permit the </w:t>
      </w:r>
      <w:r>
        <w:rPr>
          <w:rFonts w:ascii="Arial" w:hAnsi="Arial" w:cs="Arial"/>
          <w:color w:val="2F2E2E"/>
          <w:sz w:val="27"/>
          <w:szCs w:val="27"/>
        </w:rPr>
        <w:lastRenderedPageBreak/>
        <w:t>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w:t>
      </w:r>
      <w:r>
        <w:rPr>
          <w:rFonts w:ascii="Arial" w:hAnsi="Arial" w:cs="Arial"/>
          <w:color w:val="2F2E2E"/>
          <w:sz w:val="27"/>
          <w:szCs w:val="27"/>
        </w:rPr>
        <w:br/>
      </w:r>
      <w:r>
        <w:rPr>
          <w:rFonts w:ascii="Arial" w:hAnsi="Arial" w:cs="Arial"/>
          <w:color w:val="2F2E2E"/>
          <w:sz w:val="27"/>
          <w:szCs w:val="27"/>
        </w:rPr>
        <w:br/>
      </w:r>
      <w:proofErr w:type="gramStart"/>
      <w:r>
        <w:rPr>
          <w:rFonts w:ascii="inherit" w:hAnsi="inherit" w:cs="Arial"/>
          <w:b/>
          <w:bCs/>
          <w:color w:val="38761D"/>
          <w:sz w:val="27"/>
          <w:szCs w:val="27"/>
          <w:bdr w:val="none" w:sz="0" w:space="0" w:color="auto" w:frame="1"/>
        </w:rPr>
        <w:t>Interviewer :</w:t>
      </w:r>
      <w:proofErr w:type="gramEnd"/>
      <w:r>
        <w:rPr>
          <w:rFonts w:ascii="inherit" w:hAnsi="inherit" w:cs="Arial"/>
          <w:b/>
          <w:bCs/>
          <w:color w:val="38761D"/>
          <w:sz w:val="27"/>
          <w:szCs w:val="27"/>
          <w:bdr w:val="none" w:sz="0" w:space="0" w:color="auto" w:frame="1"/>
        </w:rPr>
        <w:t xml:space="preserve"> Can two threads update the </w:t>
      </w:r>
      <w:proofErr w:type="spellStart"/>
      <w:r>
        <w:rPr>
          <w:rFonts w:ascii="inherit" w:hAnsi="inherit" w:cs="Arial"/>
          <w:b/>
          <w:bCs/>
          <w:color w:val="38761D"/>
          <w:sz w:val="27"/>
          <w:szCs w:val="27"/>
          <w:bdr w:val="none" w:sz="0" w:space="0" w:color="auto" w:frame="1"/>
        </w:rPr>
        <w:t>ConcurrentHashMap</w:t>
      </w:r>
      <w:proofErr w:type="spellEnd"/>
      <w:r>
        <w:rPr>
          <w:rFonts w:ascii="inherit" w:hAnsi="inherit" w:cs="Arial"/>
          <w:b/>
          <w:bCs/>
          <w:color w:val="38761D"/>
          <w:sz w:val="27"/>
          <w:szCs w:val="27"/>
          <w:bdr w:val="none" w:sz="0" w:space="0" w:color="auto" w:frame="1"/>
        </w:rPr>
        <w:t xml:space="preserve"> simultaneously ?</w:t>
      </w:r>
      <w:r>
        <w:rPr>
          <w:rFonts w:ascii="Arial" w:hAnsi="Arial" w:cs="Arial"/>
          <w:color w:val="2F2E2E"/>
          <w:sz w:val="27"/>
          <w:szCs w:val="27"/>
        </w:rPr>
        <w:br/>
      </w:r>
      <w:r>
        <w:rPr>
          <w:rFonts w:ascii="Arial" w:hAnsi="Arial" w:cs="Arial"/>
          <w:color w:val="2F2E2E"/>
          <w:sz w:val="27"/>
          <w:szCs w:val="27"/>
        </w:rPr>
        <w:br/>
        <w:t>                                                     </w:t>
      </w:r>
      <w:r>
        <w:rPr>
          <w:rFonts w:ascii="Arial" w:hAnsi="Arial" w:cs="Arial"/>
          <w:color w:val="2F2E2E"/>
          <w:sz w:val="27"/>
          <w:szCs w:val="27"/>
        </w:rPr>
        <w:br/>
        <w:t xml:space="preserve">Yes it is possible that two threads can simultaneously write on the </w:t>
      </w:r>
      <w:proofErr w:type="spellStart"/>
      <w:r>
        <w:rPr>
          <w:rFonts w:ascii="Arial" w:hAnsi="Arial" w:cs="Arial"/>
          <w:color w:val="2F2E2E"/>
          <w:sz w:val="27"/>
          <w:szCs w:val="27"/>
        </w:rPr>
        <w:t>ConcurrentHashMap</w:t>
      </w:r>
      <w:proofErr w:type="spellEnd"/>
      <w:r>
        <w:rPr>
          <w:rFonts w:ascii="Arial" w:hAnsi="Arial" w:cs="Arial"/>
          <w:color w:val="2F2E2E"/>
          <w:sz w:val="27"/>
          <w:szCs w:val="27"/>
        </w:rPr>
        <w:t xml:space="preserve">. </w:t>
      </w:r>
      <w:proofErr w:type="spellStart"/>
      <w:r>
        <w:rPr>
          <w:rFonts w:ascii="Arial" w:hAnsi="Arial" w:cs="Arial"/>
          <w:color w:val="2F2E2E"/>
          <w:sz w:val="27"/>
          <w:szCs w:val="27"/>
        </w:rPr>
        <w:t>ConcurrentHashMap</w:t>
      </w:r>
      <w:proofErr w:type="spellEnd"/>
      <w:r>
        <w:rPr>
          <w:rFonts w:ascii="Arial" w:hAnsi="Arial" w:cs="Arial"/>
          <w:color w:val="2F2E2E"/>
          <w:sz w:val="27"/>
          <w:szCs w:val="27"/>
        </w:rPr>
        <w:t xml:space="preserve"> default implementation allows 16 threads to read and write in parallel. </w:t>
      </w:r>
      <w:r>
        <w:rPr>
          <w:rFonts w:ascii="Arial" w:hAnsi="Arial" w:cs="Arial"/>
          <w:color w:val="2F2E2E"/>
          <w:sz w:val="27"/>
          <w:szCs w:val="27"/>
        </w:rPr>
        <w:br/>
      </w:r>
      <w:r w:rsidRPr="00B959F7">
        <w:rPr>
          <w:rFonts w:ascii="Arial" w:hAnsi="Arial" w:cs="Arial"/>
          <w:color w:val="2F2E2E"/>
          <w:sz w:val="27"/>
          <w:szCs w:val="27"/>
          <w:highlight w:val="yellow"/>
        </w:rPr>
        <w:t xml:space="preserve">But in the worst case </w:t>
      </w:r>
      <w:proofErr w:type="gramStart"/>
      <w:r w:rsidRPr="00B959F7">
        <w:rPr>
          <w:rFonts w:ascii="Arial" w:hAnsi="Arial" w:cs="Arial"/>
          <w:color w:val="2F2E2E"/>
          <w:sz w:val="27"/>
          <w:szCs w:val="27"/>
          <w:highlight w:val="yellow"/>
        </w:rPr>
        <w:t>scenario ,</w:t>
      </w:r>
      <w:proofErr w:type="gramEnd"/>
      <w:r w:rsidRPr="00B959F7">
        <w:rPr>
          <w:rFonts w:ascii="Arial" w:hAnsi="Arial" w:cs="Arial"/>
          <w:color w:val="2F2E2E"/>
          <w:sz w:val="27"/>
          <w:szCs w:val="27"/>
          <w:highlight w:val="yellow"/>
        </w:rPr>
        <w:t xml:space="preserve"> when two objects lie in the same segment or same partition, then parallel write would not be possible.</w:t>
      </w:r>
    </w:p>
    <w:p w:rsidR="00C32A14" w:rsidRDefault="00C32A14" w:rsidP="00C32A14">
      <w:r>
        <w:rPr>
          <w:rFonts w:ascii="Arial" w:hAnsi="Arial" w:cs="Arial"/>
          <w:color w:val="2F2E2E"/>
          <w:sz w:val="27"/>
          <w:szCs w:val="27"/>
        </w:rPr>
        <w:br/>
      </w:r>
      <w:proofErr w:type="gramStart"/>
      <w:r>
        <w:rPr>
          <w:rFonts w:ascii="Arial" w:hAnsi="Arial" w:cs="Arial"/>
          <w:b/>
          <w:bCs/>
          <w:color w:val="38761D"/>
          <w:sz w:val="27"/>
          <w:szCs w:val="27"/>
          <w:bdr w:val="none" w:sz="0" w:space="0" w:color="auto" w:frame="1"/>
          <w:shd w:val="clear" w:color="auto" w:fill="FFFFFF"/>
        </w:rPr>
        <w:t>Interviewer :</w:t>
      </w:r>
      <w:proofErr w:type="gramEnd"/>
      <w:r>
        <w:rPr>
          <w:rFonts w:ascii="Arial" w:hAnsi="Arial" w:cs="Arial"/>
          <w:b/>
          <w:bCs/>
          <w:color w:val="38761D"/>
          <w:sz w:val="27"/>
          <w:szCs w:val="27"/>
          <w:bdr w:val="none" w:sz="0" w:space="0" w:color="auto" w:frame="1"/>
          <w:shd w:val="clear" w:color="auto" w:fill="FFFFFF"/>
        </w:rPr>
        <w:t xml:space="preserve"> Why </w:t>
      </w:r>
      <w:proofErr w:type="spellStart"/>
      <w:r>
        <w:rPr>
          <w:rFonts w:ascii="Arial" w:hAnsi="Arial" w:cs="Arial"/>
          <w:b/>
          <w:bCs/>
          <w:color w:val="38761D"/>
          <w:sz w:val="27"/>
          <w:szCs w:val="27"/>
          <w:bdr w:val="none" w:sz="0" w:space="0" w:color="auto" w:frame="1"/>
          <w:shd w:val="clear" w:color="auto" w:fill="FFFFFF"/>
        </w:rPr>
        <w:t>ConcurrentHashMap</w:t>
      </w:r>
      <w:proofErr w:type="spellEnd"/>
      <w:r>
        <w:rPr>
          <w:rFonts w:ascii="Arial" w:hAnsi="Arial" w:cs="Arial"/>
          <w:b/>
          <w:bCs/>
          <w:color w:val="38761D"/>
          <w:sz w:val="27"/>
          <w:szCs w:val="27"/>
          <w:bdr w:val="none" w:sz="0" w:space="0" w:color="auto" w:frame="1"/>
          <w:shd w:val="clear" w:color="auto" w:fill="FFFFFF"/>
        </w:rPr>
        <w:t xml:space="preserve"> does not allow null keys and null values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According to the </w:t>
      </w:r>
      <w:hyperlink r:id="rId67" w:tgtFrame="_blank" w:history="1">
        <w:r>
          <w:rPr>
            <w:rStyle w:val="Hyperlink"/>
            <w:rFonts w:ascii="Arial" w:hAnsi="Arial" w:cs="Arial"/>
            <w:color w:val="A41600"/>
            <w:sz w:val="27"/>
            <w:szCs w:val="27"/>
            <w:bdr w:val="none" w:sz="0" w:space="0" w:color="auto" w:frame="1"/>
            <w:shd w:val="clear" w:color="auto" w:fill="FFFFFF"/>
          </w:rPr>
          <w:t xml:space="preserve">author of the </w:t>
        </w:r>
        <w:proofErr w:type="spellStart"/>
        <w:r>
          <w:rPr>
            <w:rStyle w:val="Hyperlink"/>
            <w:rFonts w:ascii="Arial" w:hAnsi="Arial" w:cs="Arial"/>
            <w:color w:val="A41600"/>
            <w:sz w:val="27"/>
            <w:szCs w:val="27"/>
            <w:bdr w:val="none" w:sz="0" w:space="0" w:color="auto" w:frame="1"/>
            <w:shd w:val="clear" w:color="auto" w:fill="FFFFFF"/>
          </w:rPr>
          <w:t>ConcurrentHashMap</w:t>
        </w:r>
        <w:proofErr w:type="spellEnd"/>
        <w:r>
          <w:rPr>
            <w:rStyle w:val="Hyperlink"/>
            <w:rFonts w:ascii="Arial" w:hAnsi="Arial" w:cs="Arial"/>
            <w:color w:val="A41600"/>
            <w:sz w:val="27"/>
            <w:szCs w:val="27"/>
            <w:bdr w:val="none" w:sz="0" w:space="0" w:color="auto" w:frame="1"/>
            <w:shd w:val="clear" w:color="auto" w:fill="FFFFFF"/>
          </w:rPr>
          <w:t xml:space="preserve"> (Doug lea himself)</w:t>
        </w:r>
      </w:hyperlink>
    </w:p>
    <w:p w:rsidR="00C32A14" w:rsidRDefault="00C32A14" w:rsidP="00C32A14">
      <w:pPr>
        <w:shd w:val="clear" w:color="auto" w:fill="FFFFFF"/>
        <w:textAlignment w:val="baseline"/>
        <w:rPr>
          <w:rFonts w:ascii="Arial" w:hAnsi="Arial" w:cs="Arial"/>
          <w:color w:val="2F2E2E"/>
          <w:sz w:val="27"/>
          <w:szCs w:val="27"/>
        </w:rPr>
      </w:pPr>
      <w:r>
        <w:rPr>
          <w:rFonts w:ascii="Arial" w:hAnsi="Arial" w:cs="Arial"/>
          <w:color w:val="2F2E2E"/>
          <w:sz w:val="27"/>
          <w:szCs w:val="27"/>
        </w:rPr>
        <w:br/>
      </w:r>
      <w:r>
        <w:rPr>
          <w:rFonts w:ascii="inherit" w:hAnsi="inherit" w:cs="Arial"/>
          <w:color w:val="000000"/>
          <w:sz w:val="27"/>
          <w:szCs w:val="27"/>
          <w:bdr w:val="none" w:sz="0" w:space="0" w:color="auto" w:frame="1"/>
        </w:rPr>
        <w:t xml:space="preserve">The main reason that nulls aren't allowed in </w:t>
      </w:r>
      <w:proofErr w:type="spellStart"/>
      <w:r>
        <w:rPr>
          <w:rFonts w:ascii="inherit" w:hAnsi="inherit" w:cs="Arial"/>
          <w:color w:val="000000"/>
          <w:sz w:val="27"/>
          <w:szCs w:val="27"/>
          <w:bdr w:val="none" w:sz="0" w:space="0" w:color="auto" w:frame="1"/>
        </w:rPr>
        <w:t>ConcurrentMaps</w:t>
      </w:r>
      <w:proofErr w:type="spellEnd"/>
      <w:r>
        <w:rPr>
          <w:rFonts w:ascii="inherit" w:hAnsi="inherit" w:cs="Arial"/>
          <w:color w:val="000000"/>
          <w:sz w:val="27"/>
          <w:szCs w:val="27"/>
          <w:bdr w:val="none" w:sz="0" w:space="0" w:color="auto" w:frame="1"/>
        </w:rPr>
        <w:t xml:space="preserve"> (</w:t>
      </w:r>
      <w:proofErr w:type="spellStart"/>
      <w:r>
        <w:rPr>
          <w:rFonts w:ascii="inherit" w:hAnsi="inherit" w:cs="Arial"/>
          <w:color w:val="000000"/>
          <w:sz w:val="27"/>
          <w:szCs w:val="27"/>
          <w:bdr w:val="none" w:sz="0" w:space="0" w:color="auto" w:frame="1"/>
        </w:rPr>
        <w:t>ConcurrentHashMaps</w:t>
      </w:r>
      <w:proofErr w:type="spellEnd"/>
      <w:r>
        <w:rPr>
          <w:rFonts w:ascii="inherit" w:hAnsi="inherit" w:cs="Arial"/>
          <w:color w:val="000000"/>
          <w:sz w:val="27"/>
          <w:szCs w:val="27"/>
          <w:bdr w:val="none" w:sz="0" w:space="0" w:color="auto" w:frame="1"/>
        </w:rPr>
        <w:t xml:space="preserve">, </w:t>
      </w:r>
      <w:proofErr w:type="spellStart"/>
      <w:r>
        <w:rPr>
          <w:rFonts w:ascii="inherit" w:hAnsi="inherit" w:cs="Arial"/>
          <w:color w:val="000000"/>
          <w:sz w:val="27"/>
          <w:szCs w:val="27"/>
          <w:bdr w:val="none" w:sz="0" w:space="0" w:color="auto" w:frame="1"/>
        </w:rPr>
        <w:t>ConcurrentSkipListMaps</w:t>
      </w:r>
      <w:proofErr w:type="spellEnd"/>
      <w:r>
        <w:rPr>
          <w:rFonts w:ascii="inherit" w:hAnsi="inherit" w:cs="Arial"/>
          <w:color w:val="000000"/>
          <w:sz w:val="27"/>
          <w:szCs w:val="27"/>
          <w:bdr w:val="none" w:sz="0" w:space="0" w:color="auto" w:frame="1"/>
        </w:rPr>
        <w:t xml:space="preserve">) is that ambiguities that may be just barely tolerable in non-concurrent maps can't be accommodated. The main one is that if </w:t>
      </w:r>
      <w:proofErr w:type="spellStart"/>
      <w:proofErr w:type="gramStart"/>
      <w:r>
        <w:rPr>
          <w:rFonts w:ascii="inherit" w:hAnsi="inherit" w:cs="Arial"/>
          <w:color w:val="000000"/>
          <w:sz w:val="27"/>
          <w:szCs w:val="27"/>
          <w:bdr w:val="none" w:sz="0" w:space="0" w:color="auto" w:frame="1"/>
        </w:rPr>
        <w:t>map.get</w:t>
      </w:r>
      <w:proofErr w:type="spellEnd"/>
      <w:r>
        <w:rPr>
          <w:rFonts w:ascii="inherit" w:hAnsi="inherit" w:cs="Arial"/>
          <w:color w:val="000000"/>
          <w:sz w:val="27"/>
          <w:szCs w:val="27"/>
          <w:bdr w:val="none" w:sz="0" w:space="0" w:color="auto" w:frame="1"/>
        </w:rPr>
        <w:t>(</w:t>
      </w:r>
      <w:proofErr w:type="gramEnd"/>
      <w:r>
        <w:rPr>
          <w:rFonts w:ascii="inherit" w:hAnsi="inherit" w:cs="Arial"/>
          <w:color w:val="000000"/>
          <w:sz w:val="27"/>
          <w:szCs w:val="27"/>
          <w:bdr w:val="none" w:sz="0" w:space="0" w:color="auto" w:frame="1"/>
        </w:rPr>
        <w:t xml:space="preserve">key) returns null, you can't detect whether the key explicitly maps to null </w:t>
      </w:r>
      <w:proofErr w:type="spellStart"/>
      <w:r>
        <w:rPr>
          <w:rFonts w:ascii="inherit" w:hAnsi="inherit" w:cs="Arial"/>
          <w:color w:val="000000"/>
          <w:sz w:val="27"/>
          <w:szCs w:val="27"/>
          <w:bdr w:val="none" w:sz="0" w:space="0" w:color="auto" w:frame="1"/>
        </w:rPr>
        <w:t>vs</w:t>
      </w:r>
      <w:proofErr w:type="spellEnd"/>
      <w:r>
        <w:rPr>
          <w:rFonts w:ascii="inherit" w:hAnsi="inherit" w:cs="Arial"/>
          <w:color w:val="000000"/>
          <w:sz w:val="27"/>
          <w:szCs w:val="27"/>
          <w:bdr w:val="none" w:sz="0" w:space="0" w:color="auto" w:frame="1"/>
        </w:rPr>
        <w:t xml:space="preserve"> the key isn't mapped. In a non-concurrent map, you can check this via </w:t>
      </w:r>
      <w:proofErr w:type="spellStart"/>
      <w:proofErr w:type="gramStart"/>
      <w:r>
        <w:rPr>
          <w:rFonts w:ascii="inherit" w:hAnsi="inherit" w:cs="Arial"/>
          <w:color w:val="000000"/>
          <w:sz w:val="27"/>
          <w:szCs w:val="27"/>
          <w:bdr w:val="none" w:sz="0" w:space="0" w:color="auto" w:frame="1"/>
        </w:rPr>
        <w:t>map.contains</w:t>
      </w:r>
      <w:proofErr w:type="spellEnd"/>
      <w:r>
        <w:rPr>
          <w:rFonts w:ascii="inherit" w:hAnsi="inherit" w:cs="Arial"/>
          <w:color w:val="000000"/>
          <w:sz w:val="27"/>
          <w:szCs w:val="27"/>
          <w:bdr w:val="none" w:sz="0" w:space="0" w:color="auto" w:frame="1"/>
        </w:rPr>
        <w:t>(</w:t>
      </w:r>
      <w:proofErr w:type="gramEnd"/>
      <w:r>
        <w:rPr>
          <w:rFonts w:ascii="inherit" w:hAnsi="inherit" w:cs="Arial"/>
          <w:color w:val="000000"/>
          <w:sz w:val="27"/>
          <w:szCs w:val="27"/>
          <w:bdr w:val="none" w:sz="0" w:space="0" w:color="auto" w:frame="1"/>
        </w:rPr>
        <w:t xml:space="preserve">key), but in a </w:t>
      </w:r>
      <w:r w:rsidRPr="00D21FA8">
        <w:rPr>
          <w:rFonts w:ascii="inherit" w:hAnsi="inherit" w:cs="Arial"/>
          <w:color w:val="000000"/>
          <w:sz w:val="27"/>
          <w:szCs w:val="27"/>
          <w:highlight w:val="yellow"/>
          <w:bdr w:val="none" w:sz="0" w:space="0" w:color="auto" w:frame="1"/>
        </w:rPr>
        <w:t>concurrent one, the map might have changed between </w:t>
      </w:r>
      <w:r w:rsidRPr="00D21FA8">
        <w:rPr>
          <w:rFonts w:ascii="Arial" w:hAnsi="Arial" w:cs="Arial"/>
          <w:color w:val="2F2E2E"/>
          <w:sz w:val="27"/>
          <w:szCs w:val="27"/>
          <w:highlight w:val="yellow"/>
        </w:rPr>
        <w:br/>
      </w:r>
      <w:r w:rsidRPr="00D21FA8">
        <w:rPr>
          <w:rFonts w:ascii="inherit" w:hAnsi="inherit" w:cs="Arial"/>
          <w:color w:val="000000"/>
          <w:sz w:val="27"/>
          <w:szCs w:val="27"/>
          <w:highlight w:val="yellow"/>
          <w:bdr w:val="none" w:sz="0" w:space="0" w:color="auto" w:frame="1"/>
        </w:rPr>
        <w:t>calls.</w:t>
      </w:r>
      <w:r>
        <w:rPr>
          <w:rFonts w:ascii="Arial" w:hAnsi="Arial" w:cs="Arial"/>
          <w:color w:val="2F2E2E"/>
          <w:sz w:val="27"/>
          <w:szCs w:val="27"/>
        </w:rPr>
        <w:br/>
      </w:r>
      <w:r>
        <w:rPr>
          <w:rFonts w:ascii="Arial" w:hAnsi="Arial" w:cs="Arial"/>
          <w:color w:val="2F2E2E"/>
          <w:sz w:val="27"/>
          <w:szCs w:val="27"/>
        </w:rPr>
        <w:br/>
      </w:r>
      <w:r>
        <w:rPr>
          <w:rFonts w:ascii="inherit" w:hAnsi="inherit" w:cs="Arial"/>
          <w:color w:val="000000"/>
          <w:sz w:val="27"/>
          <w:szCs w:val="27"/>
          <w:bdr w:val="none" w:sz="0" w:space="0" w:color="auto" w:frame="1"/>
        </w:rPr>
        <w:t>In simple words, </w:t>
      </w:r>
      <w:r>
        <w:rPr>
          <w:rFonts w:ascii="Arial" w:hAnsi="Arial" w:cs="Arial"/>
          <w:color w:val="2F2E2E"/>
          <w:sz w:val="27"/>
          <w:szCs w:val="27"/>
        </w:rPr>
        <w:br/>
      </w:r>
      <w:r>
        <w:rPr>
          <w:rFonts w:ascii="Arial" w:hAnsi="Arial" w:cs="Arial"/>
          <w:color w:val="2F2E2E"/>
          <w:sz w:val="27"/>
          <w:szCs w:val="27"/>
        </w:rPr>
        <w:br/>
      </w:r>
      <w:r>
        <w:rPr>
          <w:rFonts w:ascii="inherit" w:hAnsi="inherit" w:cs="Arial"/>
          <w:color w:val="000000"/>
          <w:sz w:val="27"/>
          <w:szCs w:val="27"/>
          <w:bdr w:val="none" w:sz="0" w:space="0" w:color="auto" w:frame="1"/>
        </w:rPr>
        <w:t xml:space="preserve">The code is like </w:t>
      </w:r>
      <w:proofErr w:type="gramStart"/>
      <w:r>
        <w:rPr>
          <w:rFonts w:ascii="inherit" w:hAnsi="inherit" w:cs="Arial"/>
          <w:color w:val="000000"/>
          <w:sz w:val="27"/>
          <w:szCs w:val="27"/>
          <w:bdr w:val="none" w:sz="0" w:space="0" w:color="auto" w:frame="1"/>
        </w:rPr>
        <w:t>this :</w:t>
      </w:r>
      <w:proofErr w:type="gramEnd"/>
      <w:r>
        <w:rPr>
          <w:rFonts w:ascii="inherit" w:hAnsi="inherit" w:cs="Arial"/>
          <w:color w:val="000000"/>
          <w:sz w:val="27"/>
          <w:szCs w:val="27"/>
          <w:bdr w:val="none" w:sz="0" w:space="0" w:color="auto" w:frame="1"/>
        </w:rPr>
        <w:t> </w:t>
      </w:r>
      <w:r>
        <w:rPr>
          <w:rFonts w:ascii="Arial" w:hAnsi="Arial" w:cs="Arial"/>
          <w:color w:val="2F2E2E"/>
          <w:sz w:val="27"/>
          <w:szCs w:val="27"/>
        </w:rPr>
        <w:br/>
      </w:r>
      <w:r>
        <w:rPr>
          <w:rFonts w:ascii="inherit" w:hAnsi="inherit" w:cs="Arial"/>
          <w:color w:val="000000"/>
          <w:sz w:val="27"/>
          <w:szCs w:val="27"/>
          <w:bdr w:val="none" w:sz="0" w:space="0" w:color="auto" w:frame="1"/>
        </w:rPr>
        <w:t> </w:t>
      </w:r>
      <w:r>
        <w:rPr>
          <w:rFonts w:ascii="inherit" w:hAnsi="inherit" w:cs="Arial"/>
          <w:b/>
          <w:bCs/>
          <w:color w:val="38761D"/>
          <w:sz w:val="27"/>
          <w:szCs w:val="27"/>
          <w:bdr w:val="none" w:sz="0" w:space="0" w:color="auto" w:frame="1"/>
        </w:rPr>
        <w:t> </w:t>
      </w:r>
    </w:p>
    <w:p w:rsidR="00C32A14" w:rsidRDefault="00C32A14" w:rsidP="00C32A14">
      <w:pPr>
        <w:pStyle w:val="HTMLPreformatted"/>
        <w:shd w:val="clear" w:color="auto" w:fill="F3F3F3"/>
        <w:spacing w:line="338" w:lineRule="atLeast"/>
        <w:textAlignment w:val="baseline"/>
        <w:rPr>
          <w:rFonts w:ascii="inherit" w:hAnsi="inherit"/>
          <w:color w:val="2F2E2E"/>
        </w:rPr>
      </w:pPr>
      <w:proofErr w:type="gramStart"/>
      <w:r>
        <w:rPr>
          <w:rFonts w:ascii="inherit" w:hAnsi="inherit"/>
          <w:b/>
          <w:bCs/>
          <w:color w:val="008800"/>
          <w:bdr w:val="none" w:sz="0" w:space="0" w:color="auto" w:frame="1"/>
        </w:rPr>
        <w:t>if</w:t>
      </w:r>
      <w:proofErr w:type="gramEnd"/>
      <w:r>
        <w:rPr>
          <w:rFonts w:ascii="inherit" w:hAnsi="inherit"/>
          <w:color w:val="2F2E2E"/>
        </w:rPr>
        <w:t xml:space="preserve"> </w:t>
      </w:r>
      <w:r>
        <w:rPr>
          <w:rFonts w:ascii="inherit" w:hAnsi="inherit"/>
          <w:color w:val="333333"/>
          <w:bdr w:val="none" w:sz="0" w:space="0" w:color="auto" w:frame="1"/>
        </w:rPr>
        <w:t>(</w:t>
      </w:r>
      <w:proofErr w:type="spellStart"/>
      <w:r>
        <w:rPr>
          <w:rFonts w:ascii="inherit" w:hAnsi="inherit"/>
          <w:color w:val="2F2E2E"/>
        </w:rPr>
        <w:t>map</w:t>
      </w:r>
      <w:r>
        <w:rPr>
          <w:rFonts w:ascii="inherit" w:hAnsi="inherit"/>
          <w:color w:val="333333"/>
          <w:bdr w:val="none" w:sz="0" w:space="0" w:color="auto" w:frame="1"/>
        </w:rPr>
        <w:t>.</w:t>
      </w:r>
      <w:r>
        <w:rPr>
          <w:rFonts w:ascii="inherit" w:hAnsi="inherit"/>
          <w:color w:val="0000CC"/>
          <w:bdr w:val="none" w:sz="0" w:space="0" w:color="auto" w:frame="1"/>
        </w:rPr>
        <w:t>containsKey</w:t>
      </w:r>
      <w:proofErr w:type="spellEnd"/>
      <w:r>
        <w:rPr>
          <w:rFonts w:ascii="inherit" w:hAnsi="inherit"/>
          <w:color w:val="333333"/>
          <w:bdr w:val="none" w:sz="0" w:space="0" w:color="auto" w:frame="1"/>
        </w:rPr>
        <w:t>(</w:t>
      </w:r>
      <w:r>
        <w:rPr>
          <w:rFonts w:ascii="inherit" w:hAnsi="inherit"/>
          <w:color w:val="2F2E2E"/>
        </w:rPr>
        <w:t>k</w:t>
      </w:r>
      <w:r>
        <w:rPr>
          <w:rFonts w:ascii="inherit" w:hAnsi="inherit"/>
          <w:color w:val="333333"/>
          <w:bdr w:val="none" w:sz="0" w:space="0" w:color="auto" w:frame="1"/>
        </w:rPr>
        <w:t>))</w:t>
      </w:r>
      <w:r>
        <w:rPr>
          <w:rFonts w:ascii="inherit" w:hAnsi="inherit"/>
          <w:color w:val="2F2E2E"/>
        </w:rPr>
        <w:t xml:space="preserve"> </w:t>
      </w:r>
      <w:r>
        <w:rPr>
          <w:rFonts w:ascii="inherit" w:hAnsi="inherit"/>
          <w:color w:val="333333"/>
          <w:bdr w:val="none" w:sz="0" w:space="0" w:color="auto" w:frame="1"/>
        </w:rPr>
        <w:t>{</w:t>
      </w:r>
    </w:p>
    <w:p w:rsidR="00C32A14" w:rsidRDefault="00C32A14" w:rsidP="00C32A14">
      <w:pPr>
        <w:pStyle w:val="HTMLPreformatted"/>
        <w:shd w:val="clear" w:color="auto" w:fill="F3F3F3"/>
        <w:spacing w:line="338" w:lineRule="atLeast"/>
        <w:textAlignment w:val="baseline"/>
        <w:rPr>
          <w:rFonts w:ascii="inherit" w:hAnsi="inherit"/>
          <w:color w:val="2F2E2E"/>
        </w:rPr>
      </w:pPr>
      <w:r>
        <w:rPr>
          <w:rFonts w:ascii="inherit" w:hAnsi="inherit"/>
          <w:color w:val="2F2E2E"/>
        </w:rPr>
        <w:lastRenderedPageBreak/>
        <w:t xml:space="preserve">   </w:t>
      </w:r>
      <w:proofErr w:type="gramStart"/>
      <w:r>
        <w:rPr>
          <w:rFonts w:ascii="inherit" w:hAnsi="inherit"/>
          <w:b/>
          <w:bCs/>
          <w:color w:val="008800"/>
          <w:bdr w:val="none" w:sz="0" w:space="0" w:color="auto" w:frame="1"/>
        </w:rPr>
        <w:t>return</w:t>
      </w:r>
      <w:proofErr w:type="gramEnd"/>
      <w:r>
        <w:rPr>
          <w:rFonts w:ascii="inherit" w:hAnsi="inherit"/>
          <w:color w:val="2F2E2E"/>
        </w:rPr>
        <w:t xml:space="preserve"> </w:t>
      </w:r>
      <w:proofErr w:type="spellStart"/>
      <w:r>
        <w:rPr>
          <w:rFonts w:ascii="inherit" w:hAnsi="inherit"/>
          <w:color w:val="2F2E2E"/>
        </w:rPr>
        <w:t>map</w:t>
      </w:r>
      <w:r>
        <w:rPr>
          <w:rFonts w:ascii="inherit" w:hAnsi="inherit"/>
          <w:color w:val="333333"/>
          <w:bdr w:val="none" w:sz="0" w:space="0" w:color="auto" w:frame="1"/>
        </w:rPr>
        <w:t>.</w:t>
      </w:r>
      <w:r>
        <w:rPr>
          <w:rFonts w:ascii="inherit" w:hAnsi="inherit"/>
          <w:color w:val="0000CC"/>
          <w:bdr w:val="none" w:sz="0" w:space="0" w:color="auto" w:frame="1"/>
        </w:rPr>
        <w:t>get</w:t>
      </w:r>
      <w:proofErr w:type="spellEnd"/>
      <w:r>
        <w:rPr>
          <w:rFonts w:ascii="inherit" w:hAnsi="inherit"/>
          <w:color w:val="333333"/>
          <w:bdr w:val="none" w:sz="0" w:space="0" w:color="auto" w:frame="1"/>
        </w:rPr>
        <w:t>(</w:t>
      </w:r>
      <w:r>
        <w:rPr>
          <w:rFonts w:ascii="inherit" w:hAnsi="inherit"/>
          <w:color w:val="2F2E2E"/>
        </w:rPr>
        <w:t>k</w:t>
      </w:r>
      <w:r>
        <w:rPr>
          <w:rFonts w:ascii="inherit" w:hAnsi="inherit"/>
          <w:color w:val="333333"/>
          <w:bdr w:val="none" w:sz="0" w:space="0" w:color="auto" w:frame="1"/>
        </w:rPr>
        <w:t>);</w:t>
      </w:r>
    </w:p>
    <w:p w:rsidR="00C32A14" w:rsidRDefault="00C32A14" w:rsidP="00C32A14">
      <w:pPr>
        <w:pStyle w:val="HTMLPreformatted"/>
        <w:shd w:val="clear" w:color="auto" w:fill="F3F3F3"/>
        <w:spacing w:line="338" w:lineRule="atLeast"/>
        <w:textAlignment w:val="baseline"/>
        <w:rPr>
          <w:rFonts w:ascii="inherit" w:hAnsi="inherit"/>
          <w:color w:val="2F2E2E"/>
        </w:rPr>
      </w:pPr>
      <w:r>
        <w:rPr>
          <w:rFonts w:ascii="inherit" w:hAnsi="inherit"/>
          <w:color w:val="333333"/>
          <w:bdr w:val="none" w:sz="0" w:space="0" w:color="auto" w:frame="1"/>
        </w:rPr>
        <w:t>}</w:t>
      </w:r>
      <w:r>
        <w:rPr>
          <w:rFonts w:ascii="inherit" w:hAnsi="inherit"/>
          <w:color w:val="2F2E2E"/>
        </w:rPr>
        <w:t xml:space="preserve"> </w:t>
      </w:r>
      <w:r>
        <w:rPr>
          <w:rFonts w:ascii="inherit" w:hAnsi="inherit"/>
          <w:b/>
          <w:bCs/>
          <w:color w:val="008800"/>
          <w:bdr w:val="none" w:sz="0" w:space="0" w:color="auto" w:frame="1"/>
        </w:rPr>
        <w:t>else</w:t>
      </w:r>
      <w:r>
        <w:rPr>
          <w:rFonts w:ascii="inherit" w:hAnsi="inherit"/>
          <w:color w:val="2F2E2E"/>
        </w:rPr>
        <w:t xml:space="preserve"> </w:t>
      </w:r>
      <w:r>
        <w:rPr>
          <w:rFonts w:ascii="inherit" w:hAnsi="inherit"/>
          <w:color w:val="333333"/>
          <w:bdr w:val="none" w:sz="0" w:space="0" w:color="auto" w:frame="1"/>
        </w:rPr>
        <w:t>{</w:t>
      </w:r>
    </w:p>
    <w:p w:rsidR="00C32A14" w:rsidRDefault="00C32A14" w:rsidP="00C32A14">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w:t>
      </w:r>
      <w:proofErr w:type="gramStart"/>
      <w:r>
        <w:rPr>
          <w:rFonts w:ascii="inherit" w:hAnsi="inherit"/>
          <w:b/>
          <w:bCs/>
          <w:color w:val="008800"/>
          <w:bdr w:val="none" w:sz="0" w:space="0" w:color="auto" w:frame="1"/>
        </w:rPr>
        <w:t>throw</w:t>
      </w:r>
      <w:proofErr w:type="gramEnd"/>
      <w:r>
        <w:rPr>
          <w:rFonts w:ascii="inherit" w:hAnsi="inherit"/>
          <w:color w:val="2F2E2E"/>
        </w:rPr>
        <w:t xml:space="preserve"> </w:t>
      </w:r>
      <w:r>
        <w:rPr>
          <w:rFonts w:ascii="inherit" w:hAnsi="inherit"/>
          <w:b/>
          <w:bCs/>
          <w:color w:val="008800"/>
          <w:bdr w:val="none" w:sz="0" w:space="0" w:color="auto" w:frame="1"/>
        </w:rPr>
        <w:t>new</w:t>
      </w:r>
      <w:r>
        <w:rPr>
          <w:rFonts w:ascii="inherit" w:hAnsi="inherit"/>
          <w:color w:val="2F2E2E"/>
        </w:rPr>
        <w:t xml:space="preserve"> </w:t>
      </w:r>
      <w:proofErr w:type="spellStart"/>
      <w:r>
        <w:rPr>
          <w:rFonts w:ascii="inherit" w:hAnsi="inherit"/>
          <w:b/>
          <w:bCs/>
          <w:color w:val="0066BB"/>
          <w:bdr w:val="none" w:sz="0" w:space="0" w:color="auto" w:frame="1"/>
        </w:rPr>
        <w:t>KeyNotPresentException</w:t>
      </w:r>
      <w:proofErr w:type="spellEnd"/>
      <w:r>
        <w:rPr>
          <w:rFonts w:ascii="inherit" w:hAnsi="inherit"/>
          <w:color w:val="333333"/>
          <w:bdr w:val="none" w:sz="0" w:space="0" w:color="auto" w:frame="1"/>
        </w:rPr>
        <w:t>();</w:t>
      </w:r>
    </w:p>
    <w:p w:rsidR="00C32A14" w:rsidRDefault="00C32A14" w:rsidP="00C32A14">
      <w:pPr>
        <w:pStyle w:val="HTMLPreformatted"/>
        <w:shd w:val="clear" w:color="auto" w:fill="F3F3F3"/>
        <w:spacing w:line="338" w:lineRule="atLeast"/>
        <w:textAlignment w:val="baseline"/>
        <w:rPr>
          <w:rFonts w:ascii="inherit" w:hAnsi="inherit"/>
          <w:color w:val="2F2E2E"/>
        </w:rPr>
      </w:pPr>
      <w:r>
        <w:rPr>
          <w:rFonts w:ascii="inherit" w:hAnsi="inherit"/>
          <w:color w:val="333333"/>
          <w:bdr w:val="none" w:sz="0" w:space="0" w:color="auto" w:frame="1"/>
        </w:rPr>
        <w:t>}</w:t>
      </w:r>
    </w:p>
    <w:p w:rsidR="00C32A14" w:rsidRDefault="00C32A14" w:rsidP="00C32A14">
      <w:pPr>
        <w:shd w:val="clear" w:color="auto" w:fill="FFFFFF"/>
        <w:textAlignment w:val="baseline"/>
        <w:rPr>
          <w:rFonts w:ascii="Arial" w:hAnsi="Arial" w:cs="Arial"/>
          <w:color w:val="2F2E2E"/>
          <w:sz w:val="27"/>
          <w:szCs w:val="27"/>
        </w:rPr>
      </w:pPr>
      <w:r>
        <w:rPr>
          <w:rFonts w:ascii="Arial" w:hAnsi="Arial" w:cs="Arial"/>
          <w:color w:val="2F2E2E"/>
          <w:sz w:val="27"/>
          <w:szCs w:val="27"/>
        </w:rPr>
        <w:br/>
        <w:t xml:space="preserve">It might be possible that key k might be deleted in between the </w:t>
      </w:r>
      <w:proofErr w:type="gramStart"/>
      <w:r>
        <w:rPr>
          <w:rFonts w:ascii="Arial" w:hAnsi="Arial" w:cs="Arial"/>
          <w:color w:val="2F2E2E"/>
          <w:sz w:val="27"/>
          <w:szCs w:val="27"/>
        </w:rPr>
        <w:t>get(</w:t>
      </w:r>
      <w:proofErr w:type="gramEnd"/>
      <w:r>
        <w:rPr>
          <w:rFonts w:ascii="Arial" w:hAnsi="Arial" w:cs="Arial"/>
          <w:color w:val="2F2E2E"/>
          <w:sz w:val="27"/>
          <w:szCs w:val="27"/>
        </w:rPr>
        <w:t xml:space="preserve">k) and </w:t>
      </w:r>
      <w:proofErr w:type="spellStart"/>
      <w:r>
        <w:rPr>
          <w:rFonts w:ascii="Arial" w:hAnsi="Arial" w:cs="Arial"/>
          <w:color w:val="2F2E2E"/>
          <w:sz w:val="27"/>
          <w:szCs w:val="27"/>
        </w:rPr>
        <w:t>containsKey</w:t>
      </w:r>
      <w:proofErr w:type="spellEnd"/>
      <w:r>
        <w:rPr>
          <w:rFonts w:ascii="Arial" w:hAnsi="Arial" w:cs="Arial"/>
          <w:color w:val="2F2E2E"/>
          <w:sz w:val="27"/>
          <w:szCs w:val="27"/>
        </w:rPr>
        <w:t xml:space="preserve">(k) calls. As a </w:t>
      </w:r>
      <w:proofErr w:type="gramStart"/>
      <w:r>
        <w:rPr>
          <w:rFonts w:ascii="Arial" w:hAnsi="Arial" w:cs="Arial"/>
          <w:color w:val="2F2E2E"/>
          <w:sz w:val="27"/>
          <w:szCs w:val="27"/>
        </w:rPr>
        <w:t>result ,</w:t>
      </w:r>
      <w:proofErr w:type="gramEnd"/>
      <w:r>
        <w:rPr>
          <w:rFonts w:ascii="Arial" w:hAnsi="Arial" w:cs="Arial"/>
          <w:color w:val="2F2E2E"/>
          <w:sz w:val="27"/>
          <w:szCs w:val="27"/>
        </w:rPr>
        <w:t xml:space="preserve"> the code will return null as opposed to </w:t>
      </w:r>
      <w:proofErr w:type="spellStart"/>
      <w:r>
        <w:rPr>
          <w:rFonts w:ascii="Arial" w:hAnsi="Arial" w:cs="Arial"/>
          <w:color w:val="2F2E2E"/>
          <w:sz w:val="27"/>
          <w:szCs w:val="27"/>
        </w:rPr>
        <w:t>KeyNotPresentException</w:t>
      </w:r>
      <w:proofErr w:type="spellEnd"/>
      <w:r>
        <w:rPr>
          <w:rFonts w:ascii="Arial" w:hAnsi="Arial" w:cs="Arial"/>
          <w:color w:val="2F2E2E"/>
          <w:sz w:val="27"/>
          <w:szCs w:val="27"/>
        </w:rPr>
        <w:t xml:space="preserve"> (Expected Result if key is not present). </w:t>
      </w:r>
    </w:p>
    <w:p w:rsidR="00C32A14" w:rsidRDefault="00C32A14"/>
    <w:sectPr w:rsidR="00C32A14" w:rsidSect="00065C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Oswal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4E2"/>
    <w:multiLevelType w:val="multilevel"/>
    <w:tmpl w:val="AE5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24CDF"/>
    <w:multiLevelType w:val="multilevel"/>
    <w:tmpl w:val="B178C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B2353F"/>
    <w:multiLevelType w:val="multilevel"/>
    <w:tmpl w:val="049A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4A7AB6"/>
    <w:multiLevelType w:val="multilevel"/>
    <w:tmpl w:val="B48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67A7D"/>
    <w:multiLevelType w:val="multilevel"/>
    <w:tmpl w:val="9BA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B474D"/>
    <w:multiLevelType w:val="multilevel"/>
    <w:tmpl w:val="3528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A8558C"/>
    <w:multiLevelType w:val="multilevel"/>
    <w:tmpl w:val="57F2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0B0108"/>
    <w:multiLevelType w:val="multilevel"/>
    <w:tmpl w:val="757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5081E"/>
    <w:multiLevelType w:val="multilevel"/>
    <w:tmpl w:val="5560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166E8C"/>
    <w:multiLevelType w:val="multilevel"/>
    <w:tmpl w:val="9136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3C1831"/>
    <w:multiLevelType w:val="multilevel"/>
    <w:tmpl w:val="64BC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3"/>
  </w:num>
  <w:num w:numId="4">
    <w:abstractNumId w:val="8"/>
  </w:num>
  <w:num w:numId="5">
    <w:abstractNumId w:val="0"/>
  </w:num>
  <w:num w:numId="6">
    <w:abstractNumId w:val="4"/>
  </w:num>
  <w:num w:numId="7">
    <w:abstractNumId w:val="7"/>
  </w:num>
  <w:num w:numId="8">
    <w:abstractNumId w:val="1"/>
  </w:num>
  <w:num w:numId="9">
    <w:abstractNumId w:val="6"/>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58F1"/>
    <w:rsid w:val="000224C4"/>
    <w:rsid w:val="00065C71"/>
    <w:rsid w:val="000821F0"/>
    <w:rsid w:val="00111248"/>
    <w:rsid w:val="001131ED"/>
    <w:rsid w:val="001B36A4"/>
    <w:rsid w:val="001C54DB"/>
    <w:rsid w:val="001E1EBD"/>
    <w:rsid w:val="00207716"/>
    <w:rsid w:val="002656F5"/>
    <w:rsid w:val="00270119"/>
    <w:rsid w:val="002F6DB4"/>
    <w:rsid w:val="003229FC"/>
    <w:rsid w:val="00377A4F"/>
    <w:rsid w:val="004D6960"/>
    <w:rsid w:val="005A0B15"/>
    <w:rsid w:val="00644580"/>
    <w:rsid w:val="0069371B"/>
    <w:rsid w:val="006E0F68"/>
    <w:rsid w:val="0071723E"/>
    <w:rsid w:val="00720B29"/>
    <w:rsid w:val="00755455"/>
    <w:rsid w:val="007B58F1"/>
    <w:rsid w:val="008009C3"/>
    <w:rsid w:val="00811336"/>
    <w:rsid w:val="00823BD3"/>
    <w:rsid w:val="00824969"/>
    <w:rsid w:val="0087324D"/>
    <w:rsid w:val="00882B1A"/>
    <w:rsid w:val="008C022E"/>
    <w:rsid w:val="008C4648"/>
    <w:rsid w:val="008D5D40"/>
    <w:rsid w:val="009123A2"/>
    <w:rsid w:val="009C14B9"/>
    <w:rsid w:val="00A12742"/>
    <w:rsid w:val="00A1334B"/>
    <w:rsid w:val="00A20B88"/>
    <w:rsid w:val="00A620D0"/>
    <w:rsid w:val="00AA2C48"/>
    <w:rsid w:val="00AC0087"/>
    <w:rsid w:val="00B61A55"/>
    <w:rsid w:val="00B959F7"/>
    <w:rsid w:val="00BA0005"/>
    <w:rsid w:val="00C32A14"/>
    <w:rsid w:val="00C64E6F"/>
    <w:rsid w:val="00C77236"/>
    <w:rsid w:val="00CD55E8"/>
    <w:rsid w:val="00CE4181"/>
    <w:rsid w:val="00CE7B77"/>
    <w:rsid w:val="00D05CAA"/>
    <w:rsid w:val="00D21FA8"/>
    <w:rsid w:val="00D32927"/>
    <w:rsid w:val="00E44CAC"/>
    <w:rsid w:val="00E64716"/>
    <w:rsid w:val="00E83348"/>
    <w:rsid w:val="00E973CA"/>
    <w:rsid w:val="00ED44FB"/>
    <w:rsid w:val="00ED7957"/>
    <w:rsid w:val="00F049A7"/>
    <w:rsid w:val="00F21935"/>
    <w:rsid w:val="00F94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71"/>
  </w:style>
  <w:style w:type="paragraph" w:styleId="Heading1">
    <w:name w:val="heading 1"/>
    <w:basedOn w:val="Normal"/>
    <w:link w:val="Heading1Char"/>
    <w:uiPriority w:val="9"/>
    <w:qFormat/>
    <w:rsid w:val="007B5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58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2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8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58F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B58F1"/>
    <w:rPr>
      <w:rFonts w:ascii="Courier New" w:eastAsia="Times New Roman" w:hAnsi="Courier New" w:cs="Courier New"/>
      <w:sz w:val="20"/>
      <w:szCs w:val="20"/>
    </w:rPr>
  </w:style>
  <w:style w:type="paragraph" w:styleId="NormalWeb">
    <w:name w:val="Normal (Web)"/>
    <w:basedOn w:val="Normal"/>
    <w:uiPriority w:val="99"/>
    <w:semiHidden/>
    <w:unhideWhenUsed/>
    <w:rsid w:val="007B58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58F1"/>
    <w:rPr>
      <w:color w:val="0000FF"/>
      <w:u w:val="single"/>
    </w:rPr>
  </w:style>
  <w:style w:type="paragraph" w:styleId="BalloonText">
    <w:name w:val="Balloon Text"/>
    <w:basedOn w:val="Normal"/>
    <w:link w:val="BalloonTextChar"/>
    <w:uiPriority w:val="99"/>
    <w:semiHidden/>
    <w:unhideWhenUsed/>
    <w:rsid w:val="007B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8F1"/>
    <w:rPr>
      <w:rFonts w:ascii="Tahoma" w:hAnsi="Tahoma" w:cs="Tahoma"/>
      <w:sz w:val="16"/>
      <w:szCs w:val="16"/>
    </w:rPr>
  </w:style>
  <w:style w:type="character" w:styleId="Strong">
    <w:name w:val="Strong"/>
    <w:basedOn w:val="DefaultParagraphFont"/>
    <w:uiPriority w:val="22"/>
    <w:qFormat/>
    <w:rsid w:val="00D05CAA"/>
    <w:rPr>
      <w:b/>
      <w:bCs/>
    </w:rPr>
  </w:style>
  <w:style w:type="paragraph" w:styleId="HTMLPreformatted">
    <w:name w:val="HTML Preformatted"/>
    <w:basedOn w:val="Normal"/>
    <w:link w:val="HTMLPreformattedChar"/>
    <w:uiPriority w:val="99"/>
    <w:semiHidden/>
    <w:unhideWhenUsed/>
    <w:rsid w:val="00D0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CAA"/>
    <w:rPr>
      <w:rFonts w:ascii="Courier New" w:eastAsia="Times New Roman" w:hAnsi="Courier New" w:cs="Courier New"/>
      <w:sz w:val="20"/>
      <w:szCs w:val="20"/>
    </w:rPr>
  </w:style>
  <w:style w:type="character" w:customStyle="1" w:styleId="cm-comment">
    <w:name w:val="cm-comment"/>
    <w:basedOn w:val="DefaultParagraphFont"/>
    <w:rsid w:val="00D05CAA"/>
  </w:style>
  <w:style w:type="character" w:customStyle="1" w:styleId="cm-keyword">
    <w:name w:val="cm-keyword"/>
    <w:basedOn w:val="DefaultParagraphFont"/>
    <w:rsid w:val="00D05CAA"/>
  </w:style>
  <w:style w:type="character" w:customStyle="1" w:styleId="cm-variable">
    <w:name w:val="cm-variable"/>
    <w:basedOn w:val="DefaultParagraphFont"/>
    <w:rsid w:val="00D05CAA"/>
  </w:style>
  <w:style w:type="character" w:customStyle="1" w:styleId="cm-def">
    <w:name w:val="cm-def"/>
    <w:basedOn w:val="DefaultParagraphFont"/>
    <w:rsid w:val="00D05CAA"/>
  </w:style>
  <w:style w:type="character" w:customStyle="1" w:styleId="cm-operator">
    <w:name w:val="cm-operator"/>
    <w:basedOn w:val="DefaultParagraphFont"/>
    <w:rsid w:val="00D05CAA"/>
  </w:style>
  <w:style w:type="character" w:customStyle="1" w:styleId="cm-type">
    <w:name w:val="cm-type"/>
    <w:basedOn w:val="DefaultParagraphFont"/>
    <w:rsid w:val="00D05CAA"/>
  </w:style>
  <w:style w:type="character" w:customStyle="1" w:styleId="cm-atom">
    <w:name w:val="cm-atom"/>
    <w:basedOn w:val="DefaultParagraphFont"/>
    <w:rsid w:val="00D05CAA"/>
  </w:style>
  <w:style w:type="character" w:customStyle="1" w:styleId="cm-number">
    <w:name w:val="cm-number"/>
    <w:basedOn w:val="DefaultParagraphFont"/>
    <w:rsid w:val="00D05CAA"/>
  </w:style>
  <w:style w:type="character" w:customStyle="1" w:styleId="cm-string">
    <w:name w:val="cm-string"/>
    <w:basedOn w:val="DefaultParagraphFont"/>
    <w:rsid w:val="00D05CAA"/>
  </w:style>
  <w:style w:type="character" w:customStyle="1" w:styleId="paramlabel">
    <w:name w:val="paramlabel"/>
    <w:basedOn w:val="DefaultParagraphFont"/>
    <w:rsid w:val="00823BD3"/>
  </w:style>
  <w:style w:type="character" w:customStyle="1" w:styleId="typenamelabel">
    <w:name w:val="typenamelabel"/>
    <w:basedOn w:val="DefaultParagraphFont"/>
    <w:rsid w:val="00823BD3"/>
  </w:style>
  <w:style w:type="character" w:styleId="HTMLTypewriter">
    <w:name w:val="HTML Typewriter"/>
    <w:basedOn w:val="DefaultParagraphFont"/>
    <w:uiPriority w:val="99"/>
    <w:semiHidden/>
    <w:unhideWhenUsed/>
    <w:rsid w:val="00823B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123A2"/>
    <w:rPr>
      <w:rFonts w:asciiTheme="majorHAnsi" w:eastAsiaTheme="majorEastAsia" w:hAnsiTheme="majorHAnsi" w:cstheme="majorBidi"/>
      <w:b/>
      <w:bCs/>
      <w:color w:val="4F81BD" w:themeColor="accent1"/>
    </w:rPr>
  </w:style>
  <w:style w:type="character" w:customStyle="1" w:styleId="membernamelink">
    <w:name w:val="membernamelink"/>
    <w:basedOn w:val="DefaultParagraphFont"/>
    <w:rsid w:val="00644580"/>
  </w:style>
  <w:style w:type="character" w:styleId="Emphasis">
    <w:name w:val="Emphasis"/>
    <w:basedOn w:val="DefaultParagraphFont"/>
    <w:uiPriority w:val="20"/>
    <w:qFormat/>
    <w:rsid w:val="00A20B88"/>
    <w:rPr>
      <w:i/>
      <w:iCs/>
    </w:rPr>
  </w:style>
  <w:style w:type="paragraph" w:customStyle="1" w:styleId="qtextpara">
    <w:name w:val="qtext_para"/>
    <w:basedOn w:val="Normal"/>
    <w:rsid w:val="00A13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1334B"/>
  </w:style>
  <w:style w:type="character" w:customStyle="1" w:styleId="pln">
    <w:name w:val="pln"/>
    <w:basedOn w:val="DefaultParagraphFont"/>
    <w:rsid w:val="00A1334B"/>
  </w:style>
  <w:style w:type="character" w:customStyle="1" w:styleId="pun">
    <w:name w:val="pun"/>
    <w:basedOn w:val="DefaultParagraphFont"/>
    <w:rsid w:val="00A1334B"/>
  </w:style>
  <w:style w:type="character" w:customStyle="1" w:styleId="kwd">
    <w:name w:val="kwd"/>
    <w:basedOn w:val="DefaultParagraphFont"/>
    <w:rsid w:val="00A1334B"/>
  </w:style>
  <w:style w:type="character" w:customStyle="1" w:styleId="lit">
    <w:name w:val="lit"/>
    <w:basedOn w:val="DefaultParagraphFont"/>
    <w:rsid w:val="00A1334B"/>
  </w:style>
  <w:style w:type="character" w:customStyle="1" w:styleId="qlinkcontainer">
    <w:name w:val="qlink_container"/>
    <w:basedOn w:val="DefaultParagraphFont"/>
    <w:rsid w:val="00A1334B"/>
  </w:style>
  <w:style w:type="character" w:customStyle="1" w:styleId="post-labels">
    <w:name w:val="post-labels"/>
    <w:basedOn w:val="DefaultParagraphFont"/>
    <w:rsid w:val="00AA2C48"/>
  </w:style>
  <w:style w:type="character" w:customStyle="1" w:styleId="clock">
    <w:name w:val="clock"/>
    <w:basedOn w:val="DefaultParagraphFont"/>
    <w:rsid w:val="00AA2C48"/>
  </w:style>
</w:styles>
</file>

<file path=word/webSettings.xml><?xml version="1.0" encoding="utf-8"?>
<w:webSettings xmlns:r="http://schemas.openxmlformats.org/officeDocument/2006/relationships" xmlns:w="http://schemas.openxmlformats.org/wordprocessingml/2006/main">
  <w:divs>
    <w:div w:id="77486595">
      <w:bodyDiv w:val="1"/>
      <w:marLeft w:val="0"/>
      <w:marRight w:val="0"/>
      <w:marTop w:val="0"/>
      <w:marBottom w:val="0"/>
      <w:divBdr>
        <w:top w:val="none" w:sz="0" w:space="0" w:color="auto"/>
        <w:left w:val="none" w:sz="0" w:space="0" w:color="auto"/>
        <w:bottom w:val="none" w:sz="0" w:space="0" w:color="auto"/>
        <w:right w:val="none" w:sz="0" w:space="0" w:color="auto"/>
      </w:divBdr>
      <w:divsChild>
        <w:div w:id="1698969697">
          <w:marLeft w:val="0"/>
          <w:marRight w:val="0"/>
          <w:marTop w:val="0"/>
          <w:marBottom w:val="0"/>
          <w:divBdr>
            <w:top w:val="single" w:sz="6" w:space="0" w:color="D9DCDD"/>
            <w:left w:val="single" w:sz="6" w:space="0" w:color="D9DCDD"/>
            <w:bottom w:val="single" w:sz="6" w:space="0" w:color="D9DCDD"/>
            <w:right w:val="single" w:sz="6" w:space="0" w:color="D9DCDD"/>
          </w:divBdr>
          <w:divsChild>
            <w:div w:id="1015499447">
              <w:marLeft w:val="0"/>
              <w:marRight w:val="-450"/>
              <w:marTop w:val="0"/>
              <w:marBottom w:val="0"/>
              <w:divBdr>
                <w:top w:val="none" w:sz="0" w:space="0" w:color="auto"/>
                <w:left w:val="none" w:sz="0" w:space="0" w:color="auto"/>
                <w:bottom w:val="none" w:sz="0" w:space="0" w:color="auto"/>
                <w:right w:val="none" w:sz="0" w:space="0" w:color="auto"/>
              </w:divBdr>
              <w:divsChild>
                <w:div w:id="166941900">
                  <w:marLeft w:val="435"/>
                  <w:marRight w:val="0"/>
                  <w:marTop w:val="0"/>
                  <w:marBottom w:val="0"/>
                  <w:divBdr>
                    <w:top w:val="none" w:sz="0" w:space="0" w:color="auto"/>
                    <w:left w:val="none" w:sz="0" w:space="0" w:color="auto"/>
                    <w:bottom w:val="none" w:sz="0" w:space="0" w:color="auto"/>
                    <w:right w:val="none" w:sz="0" w:space="0" w:color="auto"/>
                  </w:divBdr>
                  <w:divsChild>
                    <w:div w:id="277105890">
                      <w:marLeft w:val="0"/>
                      <w:marRight w:val="0"/>
                      <w:marTop w:val="0"/>
                      <w:marBottom w:val="0"/>
                      <w:divBdr>
                        <w:top w:val="none" w:sz="0" w:space="0" w:color="auto"/>
                        <w:left w:val="none" w:sz="0" w:space="0" w:color="auto"/>
                        <w:bottom w:val="none" w:sz="0" w:space="0" w:color="auto"/>
                        <w:right w:val="none" w:sz="0" w:space="0" w:color="auto"/>
                      </w:divBdr>
                      <w:divsChild>
                        <w:div w:id="2081753890">
                          <w:marLeft w:val="0"/>
                          <w:marRight w:val="0"/>
                          <w:marTop w:val="0"/>
                          <w:marBottom w:val="0"/>
                          <w:divBdr>
                            <w:top w:val="none" w:sz="0" w:space="0" w:color="auto"/>
                            <w:left w:val="none" w:sz="0" w:space="0" w:color="auto"/>
                            <w:bottom w:val="none" w:sz="0" w:space="0" w:color="auto"/>
                            <w:right w:val="none" w:sz="0" w:space="0" w:color="auto"/>
                          </w:divBdr>
                          <w:divsChild>
                            <w:div w:id="1365326378">
                              <w:marLeft w:val="0"/>
                              <w:marRight w:val="0"/>
                              <w:marTop w:val="0"/>
                              <w:marBottom w:val="0"/>
                              <w:divBdr>
                                <w:top w:val="none" w:sz="0" w:space="0" w:color="auto"/>
                                <w:left w:val="none" w:sz="0" w:space="0" w:color="auto"/>
                                <w:bottom w:val="none" w:sz="0" w:space="0" w:color="auto"/>
                                <w:right w:val="none" w:sz="0" w:space="0" w:color="auto"/>
                              </w:divBdr>
                              <w:divsChild>
                                <w:div w:id="1424380292">
                                  <w:marLeft w:val="0"/>
                                  <w:marRight w:val="0"/>
                                  <w:marTop w:val="0"/>
                                  <w:marBottom w:val="0"/>
                                  <w:divBdr>
                                    <w:top w:val="none" w:sz="0" w:space="0" w:color="auto"/>
                                    <w:left w:val="none" w:sz="0" w:space="0" w:color="auto"/>
                                    <w:bottom w:val="none" w:sz="0" w:space="0" w:color="auto"/>
                                    <w:right w:val="none" w:sz="0" w:space="0" w:color="auto"/>
                                  </w:divBdr>
                                  <w:divsChild>
                                    <w:div w:id="533810516">
                                      <w:marLeft w:val="0"/>
                                      <w:marRight w:val="0"/>
                                      <w:marTop w:val="0"/>
                                      <w:marBottom w:val="0"/>
                                      <w:divBdr>
                                        <w:top w:val="none" w:sz="0" w:space="0" w:color="auto"/>
                                        <w:left w:val="none" w:sz="0" w:space="0" w:color="auto"/>
                                        <w:bottom w:val="none" w:sz="0" w:space="0" w:color="auto"/>
                                        <w:right w:val="none" w:sz="0" w:space="0" w:color="auto"/>
                                      </w:divBdr>
                                    </w:div>
                                    <w:div w:id="515660065">
                                      <w:marLeft w:val="0"/>
                                      <w:marRight w:val="0"/>
                                      <w:marTop w:val="0"/>
                                      <w:marBottom w:val="0"/>
                                      <w:divBdr>
                                        <w:top w:val="none" w:sz="0" w:space="0" w:color="auto"/>
                                        <w:left w:val="none" w:sz="0" w:space="0" w:color="auto"/>
                                        <w:bottom w:val="none" w:sz="0" w:space="0" w:color="auto"/>
                                        <w:right w:val="none" w:sz="0" w:space="0" w:color="auto"/>
                                      </w:divBdr>
                                    </w:div>
                                    <w:div w:id="1601571877">
                                      <w:marLeft w:val="0"/>
                                      <w:marRight w:val="0"/>
                                      <w:marTop w:val="0"/>
                                      <w:marBottom w:val="0"/>
                                      <w:divBdr>
                                        <w:top w:val="none" w:sz="0" w:space="0" w:color="auto"/>
                                        <w:left w:val="none" w:sz="0" w:space="0" w:color="auto"/>
                                        <w:bottom w:val="none" w:sz="0" w:space="0" w:color="auto"/>
                                        <w:right w:val="none" w:sz="0" w:space="0" w:color="auto"/>
                                      </w:divBdr>
                                    </w:div>
                                    <w:div w:id="2141069676">
                                      <w:marLeft w:val="0"/>
                                      <w:marRight w:val="0"/>
                                      <w:marTop w:val="0"/>
                                      <w:marBottom w:val="0"/>
                                      <w:divBdr>
                                        <w:top w:val="none" w:sz="0" w:space="0" w:color="auto"/>
                                        <w:left w:val="none" w:sz="0" w:space="0" w:color="auto"/>
                                        <w:bottom w:val="none" w:sz="0" w:space="0" w:color="auto"/>
                                        <w:right w:val="none" w:sz="0" w:space="0" w:color="auto"/>
                                      </w:divBdr>
                                    </w:div>
                                    <w:div w:id="724336415">
                                      <w:marLeft w:val="0"/>
                                      <w:marRight w:val="0"/>
                                      <w:marTop w:val="0"/>
                                      <w:marBottom w:val="0"/>
                                      <w:divBdr>
                                        <w:top w:val="none" w:sz="0" w:space="0" w:color="auto"/>
                                        <w:left w:val="none" w:sz="0" w:space="0" w:color="auto"/>
                                        <w:bottom w:val="none" w:sz="0" w:space="0" w:color="auto"/>
                                        <w:right w:val="none" w:sz="0" w:space="0" w:color="auto"/>
                                      </w:divBdr>
                                    </w:div>
                                    <w:div w:id="1712919857">
                                      <w:marLeft w:val="0"/>
                                      <w:marRight w:val="0"/>
                                      <w:marTop w:val="0"/>
                                      <w:marBottom w:val="0"/>
                                      <w:divBdr>
                                        <w:top w:val="none" w:sz="0" w:space="0" w:color="auto"/>
                                        <w:left w:val="none" w:sz="0" w:space="0" w:color="auto"/>
                                        <w:bottom w:val="none" w:sz="0" w:space="0" w:color="auto"/>
                                        <w:right w:val="none" w:sz="0" w:space="0" w:color="auto"/>
                                      </w:divBdr>
                                    </w:div>
                                    <w:div w:id="1966500047">
                                      <w:marLeft w:val="0"/>
                                      <w:marRight w:val="0"/>
                                      <w:marTop w:val="0"/>
                                      <w:marBottom w:val="0"/>
                                      <w:divBdr>
                                        <w:top w:val="none" w:sz="0" w:space="0" w:color="auto"/>
                                        <w:left w:val="none" w:sz="0" w:space="0" w:color="auto"/>
                                        <w:bottom w:val="none" w:sz="0" w:space="0" w:color="auto"/>
                                        <w:right w:val="none" w:sz="0" w:space="0" w:color="auto"/>
                                      </w:divBdr>
                                    </w:div>
                                    <w:div w:id="1944798580">
                                      <w:marLeft w:val="0"/>
                                      <w:marRight w:val="0"/>
                                      <w:marTop w:val="0"/>
                                      <w:marBottom w:val="0"/>
                                      <w:divBdr>
                                        <w:top w:val="none" w:sz="0" w:space="0" w:color="auto"/>
                                        <w:left w:val="none" w:sz="0" w:space="0" w:color="auto"/>
                                        <w:bottom w:val="none" w:sz="0" w:space="0" w:color="auto"/>
                                        <w:right w:val="none" w:sz="0" w:space="0" w:color="auto"/>
                                      </w:divBdr>
                                    </w:div>
                                    <w:div w:id="292059061">
                                      <w:marLeft w:val="0"/>
                                      <w:marRight w:val="0"/>
                                      <w:marTop w:val="0"/>
                                      <w:marBottom w:val="0"/>
                                      <w:divBdr>
                                        <w:top w:val="none" w:sz="0" w:space="0" w:color="auto"/>
                                        <w:left w:val="none" w:sz="0" w:space="0" w:color="auto"/>
                                        <w:bottom w:val="none" w:sz="0" w:space="0" w:color="auto"/>
                                        <w:right w:val="none" w:sz="0" w:space="0" w:color="auto"/>
                                      </w:divBdr>
                                    </w:div>
                                    <w:div w:id="121466638">
                                      <w:marLeft w:val="0"/>
                                      <w:marRight w:val="0"/>
                                      <w:marTop w:val="0"/>
                                      <w:marBottom w:val="0"/>
                                      <w:divBdr>
                                        <w:top w:val="none" w:sz="0" w:space="0" w:color="auto"/>
                                        <w:left w:val="none" w:sz="0" w:space="0" w:color="auto"/>
                                        <w:bottom w:val="none" w:sz="0" w:space="0" w:color="auto"/>
                                        <w:right w:val="none" w:sz="0" w:space="0" w:color="auto"/>
                                      </w:divBdr>
                                    </w:div>
                                    <w:div w:id="1766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57381">
      <w:bodyDiv w:val="1"/>
      <w:marLeft w:val="0"/>
      <w:marRight w:val="0"/>
      <w:marTop w:val="0"/>
      <w:marBottom w:val="0"/>
      <w:divBdr>
        <w:top w:val="none" w:sz="0" w:space="0" w:color="auto"/>
        <w:left w:val="none" w:sz="0" w:space="0" w:color="auto"/>
        <w:bottom w:val="none" w:sz="0" w:space="0" w:color="auto"/>
        <w:right w:val="none" w:sz="0" w:space="0" w:color="auto"/>
      </w:divBdr>
      <w:divsChild>
        <w:div w:id="145974382">
          <w:marLeft w:val="0"/>
          <w:marRight w:val="0"/>
          <w:marTop w:val="0"/>
          <w:marBottom w:val="0"/>
          <w:divBdr>
            <w:top w:val="single" w:sz="6" w:space="0" w:color="D9DCDD"/>
            <w:left w:val="single" w:sz="6" w:space="0" w:color="D9DCDD"/>
            <w:bottom w:val="single" w:sz="6" w:space="0" w:color="D9DCDD"/>
            <w:right w:val="single" w:sz="6" w:space="0" w:color="D9DCDD"/>
          </w:divBdr>
          <w:divsChild>
            <w:div w:id="2120298773">
              <w:marLeft w:val="0"/>
              <w:marRight w:val="-450"/>
              <w:marTop w:val="0"/>
              <w:marBottom w:val="0"/>
              <w:divBdr>
                <w:top w:val="none" w:sz="0" w:space="0" w:color="auto"/>
                <w:left w:val="none" w:sz="0" w:space="0" w:color="auto"/>
                <w:bottom w:val="none" w:sz="0" w:space="0" w:color="auto"/>
                <w:right w:val="none" w:sz="0" w:space="0" w:color="auto"/>
              </w:divBdr>
              <w:divsChild>
                <w:div w:id="1125470727">
                  <w:marLeft w:val="435"/>
                  <w:marRight w:val="0"/>
                  <w:marTop w:val="0"/>
                  <w:marBottom w:val="0"/>
                  <w:divBdr>
                    <w:top w:val="none" w:sz="0" w:space="0" w:color="auto"/>
                    <w:left w:val="none" w:sz="0" w:space="0" w:color="auto"/>
                    <w:bottom w:val="none" w:sz="0" w:space="0" w:color="auto"/>
                    <w:right w:val="none" w:sz="0" w:space="0" w:color="auto"/>
                  </w:divBdr>
                  <w:divsChild>
                    <w:div w:id="1377437288">
                      <w:marLeft w:val="0"/>
                      <w:marRight w:val="0"/>
                      <w:marTop w:val="0"/>
                      <w:marBottom w:val="0"/>
                      <w:divBdr>
                        <w:top w:val="none" w:sz="0" w:space="0" w:color="auto"/>
                        <w:left w:val="none" w:sz="0" w:space="0" w:color="auto"/>
                        <w:bottom w:val="none" w:sz="0" w:space="0" w:color="auto"/>
                        <w:right w:val="none" w:sz="0" w:space="0" w:color="auto"/>
                      </w:divBdr>
                      <w:divsChild>
                        <w:div w:id="450905585">
                          <w:marLeft w:val="0"/>
                          <w:marRight w:val="0"/>
                          <w:marTop w:val="0"/>
                          <w:marBottom w:val="0"/>
                          <w:divBdr>
                            <w:top w:val="none" w:sz="0" w:space="0" w:color="auto"/>
                            <w:left w:val="none" w:sz="0" w:space="0" w:color="auto"/>
                            <w:bottom w:val="none" w:sz="0" w:space="0" w:color="auto"/>
                            <w:right w:val="none" w:sz="0" w:space="0" w:color="auto"/>
                          </w:divBdr>
                          <w:divsChild>
                            <w:div w:id="192889558">
                              <w:marLeft w:val="0"/>
                              <w:marRight w:val="0"/>
                              <w:marTop w:val="0"/>
                              <w:marBottom w:val="0"/>
                              <w:divBdr>
                                <w:top w:val="none" w:sz="0" w:space="0" w:color="auto"/>
                                <w:left w:val="none" w:sz="0" w:space="0" w:color="auto"/>
                                <w:bottom w:val="none" w:sz="0" w:space="0" w:color="auto"/>
                                <w:right w:val="none" w:sz="0" w:space="0" w:color="auto"/>
                              </w:divBdr>
                              <w:divsChild>
                                <w:div w:id="626744480">
                                  <w:marLeft w:val="0"/>
                                  <w:marRight w:val="0"/>
                                  <w:marTop w:val="0"/>
                                  <w:marBottom w:val="0"/>
                                  <w:divBdr>
                                    <w:top w:val="none" w:sz="0" w:space="0" w:color="auto"/>
                                    <w:left w:val="none" w:sz="0" w:space="0" w:color="auto"/>
                                    <w:bottom w:val="none" w:sz="0" w:space="0" w:color="auto"/>
                                    <w:right w:val="none" w:sz="0" w:space="0" w:color="auto"/>
                                  </w:divBdr>
                                  <w:divsChild>
                                    <w:div w:id="214632373">
                                      <w:marLeft w:val="0"/>
                                      <w:marRight w:val="0"/>
                                      <w:marTop w:val="0"/>
                                      <w:marBottom w:val="0"/>
                                      <w:divBdr>
                                        <w:top w:val="none" w:sz="0" w:space="0" w:color="auto"/>
                                        <w:left w:val="none" w:sz="0" w:space="0" w:color="auto"/>
                                        <w:bottom w:val="none" w:sz="0" w:space="0" w:color="auto"/>
                                        <w:right w:val="none" w:sz="0" w:space="0" w:color="auto"/>
                                      </w:divBdr>
                                    </w:div>
                                    <w:div w:id="749501632">
                                      <w:marLeft w:val="0"/>
                                      <w:marRight w:val="0"/>
                                      <w:marTop w:val="0"/>
                                      <w:marBottom w:val="0"/>
                                      <w:divBdr>
                                        <w:top w:val="none" w:sz="0" w:space="0" w:color="auto"/>
                                        <w:left w:val="none" w:sz="0" w:space="0" w:color="auto"/>
                                        <w:bottom w:val="none" w:sz="0" w:space="0" w:color="auto"/>
                                        <w:right w:val="none" w:sz="0" w:space="0" w:color="auto"/>
                                      </w:divBdr>
                                    </w:div>
                                    <w:div w:id="248926785">
                                      <w:marLeft w:val="0"/>
                                      <w:marRight w:val="0"/>
                                      <w:marTop w:val="0"/>
                                      <w:marBottom w:val="0"/>
                                      <w:divBdr>
                                        <w:top w:val="none" w:sz="0" w:space="0" w:color="auto"/>
                                        <w:left w:val="none" w:sz="0" w:space="0" w:color="auto"/>
                                        <w:bottom w:val="none" w:sz="0" w:space="0" w:color="auto"/>
                                        <w:right w:val="none" w:sz="0" w:space="0" w:color="auto"/>
                                      </w:divBdr>
                                    </w:div>
                                    <w:div w:id="3853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630961">
          <w:marLeft w:val="0"/>
          <w:marRight w:val="0"/>
          <w:marTop w:val="0"/>
          <w:marBottom w:val="0"/>
          <w:divBdr>
            <w:top w:val="single" w:sz="6" w:space="0" w:color="D9DCDD"/>
            <w:left w:val="single" w:sz="6" w:space="0" w:color="D9DCDD"/>
            <w:bottom w:val="single" w:sz="6" w:space="0" w:color="D9DCDD"/>
            <w:right w:val="single" w:sz="6" w:space="0" w:color="D9DCDD"/>
          </w:divBdr>
          <w:divsChild>
            <w:div w:id="854272147">
              <w:marLeft w:val="0"/>
              <w:marRight w:val="-450"/>
              <w:marTop w:val="0"/>
              <w:marBottom w:val="0"/>
              <w:divBdr>
                <w:top w:val="none" w:sz="0" w:space="0" w:color="auto"/>
                <w:left w:val="none" w:sz="0" w:space="0" w:color="auto"/>
                <w:bottom w:val="none" w:sz="0" w:space="0" w:color="auto"/>
                <w:right w:val="none" w:sz="0" w:space="0" w:color="auto"/>
              </w:divBdr>
              <w:divsChild>
                <w:div w:id="1217231865">
                  <w:marLeft w:val="435"/>
                  <w:marRight w:val="0"/>
                  <w:marTop w:val="0"/>
                  <w:marBottom w:val="0"/>
                  <w:divBdr>
                    <w:top w:val="none" w:sz="0" w:space="0" w:color="auto"/>
                    <w:left w:val="none" w:sz="0" w:space="0" w:color="auto"/>
                    <w:bottom w:val="none" w:sz="0" w:space="0" w:color="auto"/>
                    <w:right w:val="none" w:sz="0" w:space="0" w:color="auto"/>
                  </w:divBdr>
                  <w:divsChild>
                    <w:div w:id="752702111">
                      <w:marLeft w:val="0"/>
                      <w:marRight w:val="0"/>
                      <w:marTop w:val="0"/>
                      <w:marBottom w:val="0"/>
                      <w:divBdr>
                        <w:top w:val="none" w:sz="0" w:space="0" w:color="auto"/>
                        <w:left w:val="none" w:sz="0" w:space="0" w:color="auto"/>
                        <w:bottom w:val="none" w:sz="0" w:space="0" w:color="auto"/>
                        <w:right w:val="none" w:sz="0" w:space="0" w:color="auto"/>
                      </w:divBdr>
                      <w:divsChild>
                        <w:div w:id="1385983672">
                          <w:marLeft w:val="0"/>
                          <w:marRight w:val="0"/>
                          <w:marTop w:val="0"/>
                          <w:marBottom w:val="0"/>
                          <w:divBdr>
                            <w:top w:val="none" w:sz="0" w:space="0" w:color="auto"/>
                            <w:left w:val="none" w:sz="0" w:space="0" w:color="auto"/>
                            <w:bottom w:val="none" w:sz="0" w:space="0" w:color="auto"/>
                            <w:right w:val="none" w:sz="0" w:space="0" w:color="auto"/>
                          </w:divBdr>
                          <w:divsChild>
                            <w:div w:id="1029913856">
                              <w:marLeft w:val="0"/>
                              <w:marRight w:val="0"/>
                              <w:marTop w:val="0"/>
                              <w:marBottom w:val="0"/>
                              <w:divBdr>
                                <w:top w:val="none" w:sz="0" w:space="0" w:color="auto"/>
                                <w:left w:val="none" w:sz="0" w:space="0" w:color="auto"/>
                                <w:bottom w:val="none" w:sz="0" w:space="0" w:color="auto"/>
                                <w:right w:val="none" w:sz="0" w:space="0" w:color="auto"/>
                              </w:divBdr>
                              <w:divsChild>
                                <w:div w:id="1422337015">
                                  <w:marLeft w:val="0"/>
                                  <w:marRight w:val="0"/>
                                  <w:marTop w:val="0"/>
                                  <w:marBottom w:val="0"/>
                                  <w:divBdr>
                                    <w:top w:val="none" w:sz="0" w:space="0" w:color="auto"/>
                                    <w:left w:val="none" w:sz="0" w:space="0" w:color="auto"/>
                                    <w:bottom w:val="none" w:sz="0" w:space="0" w:color="auto"/>
                                    <w:right w:val="none" w:sz="0" w:space="0" w:color="auto"/>
                                  </w:divBdr>
                                  <w:divsChild>
                                    <w:div w:id="1705983007">
                                      <w:marLeft w:val="0"/>
                                      <w:marRight w:val="0"/>
                                      <w:marTop w:val="0"/>
                                      <w:marBottom w:val="0"/>
                                      <w:divBdr>
                                        <w:top w:val="none" w:sz="0" w:space="0" w:color="auto"/>
                                        <w:left w:val="none" w:sz="0" w:space="0" w:color="auto"/>
                                        <w:bottom w:val="none" w:sz="0" w:space="0" w:color="auto"/>
                                        <w:right w:val="none" w:sz="0" w:space="0" w:color="auto"/>
                                      </w:divBdr>
                                    </w:div>
                                    <w:div w:id="475924864">
                                      <w:marLeft w:val="0"/>
                                      <w:marRight w:val="0"/>
                                      <w:marTop w:val="0"/>
                                      <w:marBottom w:val="0"/>
                                      <w:divBdr>
                                        <w:top w:val="none" w:sz="0" w:space="0" w:color="auto"/>
                                        <w:left w:val="none" w:sz="0" w:space="0" w:color="auto"/>
                                        <w:bottom w:val="none" w:sz="0" w:space="0" w:color="auto"/>
                                        <w:right w:val="none" w:sz="0" w:space="0" w:color="auto"/>
                                      </w:divBdr>
                                    </w:div>
                                    <w:div w:id="2088453923">
                                      <w:marLeft w:val="0"/>
                                      <w:marRight w:val="0"/>
                                      <w:marTop w:val="0"/>
                                      <w:marBottom w:val="0"/>
                                      <w:divBdr>
                                        <w:top w:val="none" w:sz="0" w:space="0" w:color="auto"/>
                                        <w:left w:val="none" w:sz="0" w:space="0" w:color="auto"/>
                                        <w:bottom w:val="none" w:sz="0" w:space="0" w:color="auto"/>
                                        <w:right w:val="none" w:sz="0" w:space="0" w:color="auto"/>
                                      </w:divBdr>
                                    </w:div>
                                    <w:div w:id="838539185">
                                      <w:marLeft w:val="0"/>
                                      <w:marRight w:val="0"/>
                                      <w:marTop w:val="0"/>
                                      <w:marBottom w:val="0"/>
                                      <w:divBdr>
                                        <w:top w:val="none" w:sz="0" w:space="0" w:color="auto"/>
                                        <w:left w:val="none" w:sz="0" w:space="0" w:color="auto"/>
                                        <w:bottom w:val="none" w:sz="0" w:space="0" w:color="auto"/>
                                        <w:right w:val="none" w:sz="0" w:space="0" w:color="auto"/>
                                      </w:divBdr>
                                    </w:div>
                                    <w:div w:id="1919094558">
                                      <w:marLeft w:val="0"/>
                                      <w:marRight w:val="0"/>
                                      <w:marTop w:val="0"/>
                                      <w:marBottom w:val="0"/>
                                      <w:divBdr>
                                        <w:top w:val="none" w:sz="0" w:space="0" w:color="auto"/>
                                        <w:left w:val="none" w:sz="0" w:space="0" w:color="auto"/>
                                        <w:bottom w:val="none" w:sz="0" w:space="0" w:color="auto"/>
                                        <w:right w:val="none" w:sz="0" w:space="0" w:color="auto"/>
                                      </w:divBdr>
                                    </w:div>
                                    <w:div w:id="238369162">
                                      <w:marLeft w:val="0"/>
                                      <w:marRight w:val="0"/>
                                      <w:marTop w:val="0"/>
                                      <w:marBottom w:val="0"/>
                                      <w:divBdr>
                                        <w:top w:val="none" w:sz="0" w:space="0" w:color="auto"/>
                                        <w:left w:val="none" w:sz="0" w:space="0" w:color="auto"/>
                                        <w:bottom w:val="none" w:sz="0" w:space="0" w:color="auto"/>
                                        <w:right w:val="none" w:sz="0" w:space="0" w:color="auto"/>
                                      </w:divBdr>
                                    </w:div>
                                    <w:div w:id="160632324">
                                      <w:marLeft w:val="0"/>
                                      <w:marRight w:val="0"/>
                                      <w:marTop w:val="0"/>
                                      <w:marBottom w:val="0"/>
                                      <w:divBdr>
                                        <w:top w:val="none" w:sz="0" w:space="0" w:color="auto"/>
                                        <w:left w:val="none" w:sz="0" w:space="0" w:color="auto"/>
                                        <w:bottom w:val="none" w:sz="0" w:space="0" w:color="auto"/>
                                        <w:right w:val="none" w:sz="0" w:space="0" w:color="auto"/>
                                      </w:divBdr>
                                    </w:div>
                                    <w:div w:id="6872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271134">
          <w:marLeft w:val="0"/>
          <w:marRight w:val="0"/>
          <w:marTop w:val="0"/>
          <w:marBottom w:val="0"/>
          <w:divBdr>
            <w:top w:val="single" w:sz="6" w:space="0" w:color="D9DCDD"/>
            <w:left w:val="single" w:sz="6" w:space="0" w:color="D9DCDD"/>
            <w:bottom w:val="single" w:sz="6" w:space="0" w:color="D9DCDD"/>
            <w:right w:val="single" w:sz="6" w:space="0" w:color="D9DCDD"/>
          </w:divBdr>
          <w:divsChild>
            <w:div w:id="2060129503">
              <w:marLeft w:val="0"/>
              <w:marRight w:val="-450"/>
              <w:marTop w:val="0"/>
              <w:marBottom w:val="0"/>
              <w:divBdr>
                <w:top w:val="none" w:sz="0" w:space="0" w:color="auto"/>
                <w:left w:val="none" w:sz="0" w:space="0" w:color="auto"/>
                <w:bottom w:val="none" w:sz="0" w:space="0" w:color="auto"/>
                <w:right w:val="none" w:sz="0" w:space="0" w:color="auto"/>
              </w:divBdr>
              <w:divsChild>
                <w:div w:id="66733451">
                  <w:marLeft w:val="435"/>
                  <w:marRight w:val="0"/>
                  <w:marTop w:val="0"/>
                  <w:marBottom w:val="0"/>
                  <w:divBdr>
                    <w:top w:val="none" w:sz="0" w:space="0" w:color="auto"/>
                    <w:left w:val="none" w:sz="0" w:space="0" w:color="auto"/>
                    <w:bottom w:val="none" w:sz="0" w:space="0" w:color="auto"/>
                    <w:right w:val="none" w:sz="0" w:space="0" w:color="auto"/>
                  </w:divBdr>
                  <w:divsChild>
                    <w:div w:id="390661958">
                      <w:marLeft w:val="0"/>
                      <w:marRight w:val="0"/>
                      <w:marTop w:val="0"/>
                      <w:marBottom w:val="0"/>
                      <w:divBdr>
                        <w:top w:val="none" w:sz="0" w:space="0" w:color="auto"/>
                        <w:left w:val="none" w:sz="0" w:space="0" w:color="auto"/>
                        <w:bottom w:val="none" w:sz="0" w:space="0" w:color="auto"/>
                        <w:right w:val="none" w:sz="0" w:space="0" w:color="auto"/>
                      </w:divBdr>
                      <w:divsChild>
                        <w:div w:id="1994095231">
                          <w:marLeft w:val="0"/>
                          <w:marRight w:val="0"/>
                          <w:marTop w:val="0"/>
                          <w:marBottom w:val="0"/>
                          <w:divBdr>
                            <w:top w:val="none" w:sz="0" w:space="0" w:color="auto"/>
                            <w:left w:val="none" w:sz="0" w:space="0" w:color="auto"/>
                            <w:bottom w:val="none" w:sz="0" w:space="0" w:color="auto"/>
                            <w:right w:val="none" w:sz="0" w:space="0" w:color="auto"/>
                          </w:divBdr>
                          <w:divsChild>
                            <w:div w:id="392243683">
                              <w:marLeft w:val="0"/>
                              <w:marRight w:val="0"/>
                              <w:marTop w:val="0"/>
                              <w:marBottom w:val="0"/>
                              <w:divBdr>
                                <w:top w:val="none" w:sz="0" w:space="0" w:color="auto"/>
                                <w:left w:val="none" w:sz="0" w:space="0" w:color="auto"/>
                                <w:bottom w:val="none" w:sz="0" w:space="0" w:color="auto"/>
                                <w:right w:val="none" w:sz="0" w:space="0" w:color="auto"/>
                              </w:divBdr>
                              <w:divsChild>
                                <w:div w:id="667253959">
                                  <w:marLeft w:val="0"/>
                                  <w:marRight w:val="0"/>
                                  <w:marTop w:val="0"/>
                                  <w:marBottom w:val="0"/>
                                  <w:divBdr>
                                    <w:top w:val="none" w:sz="0" w:space="0" w:color="auto"/>
                                    <w:left w:val="none" w:sz="0" w:space="0" w:color="auto"/>
                                    <w:bottom w:val="none" w:sz="0" w:space="0" w:color="auto"/>
                                    <w:right w:val="none" w:sz="0" w:space="0" w:color="auto"/>
                                  </w:divBdr>
                                  <w:divsChild>
                                    <w:div w:id="948706298">
                                      <w:marLeft w:val="0"/>
                                      <w:marRight w:val="0"/>
                                      <w:marTop w:val="0"/>
                                      <w:marBottom w:val="0"/>
                                      <w:divBdr>
                                        <w:top w:val="none" w:sz="0" w:space="0" w:color="auto"/>
                                        <w:left w:val="none" w:sz="0" w:space="0" w:color="auto"/>
                                        <w:bottom w:val="none" w:sz="0" w:space="0" w:color="auto"/>
                                        <w:right w:val="none" w:sz="0" w:space="0" w:color="auto"/>
                                      </w:divBdr>
                                    </w:div>
                                    <w:div w:id="1380784495">
                                      <w:marLeft w:val="0"/>
                                      <w:marRight w:val="0"/>
                                      <w:marTop w:val="0"/>
                                      <w:marBottom w:val="0"/>
                                      <w:divBdr>
                                        <w:top w:val="none" w:sz="0" w:space="0" w:color="auto"/>
                                        <w:left w:val="none" w:sz="0" w:space="0" w:color="auto"/>
                                        <w:bottom w:val="none" w:sz="0" w:space="0" w:color="auto"/>
                                        <w:right w:val="none" w:sz="0" w:space="0" w:color="auto"/>
                                      </w:divBdr>
                                    </w:div>
                                    <w:div w:id="1248345255">
                                      <w:marLeft w:val="0"/>
                                      <w:marRight w:val="0"/>
                                      <w:marTop w:val="0"/>
                                      <w:marBottom w:val="0"/>
                                      <w:divBdr>
                                        <w:top w:val="none" w:sz="0" w:space="0" w:color="auto"/>
                                        <w:left w:val="none" w:sz="0" w:space="0" w:color="auto"/>
                                        <w:bottom w:val="none" w:sz="0" w:space="0" w:color="auto"/>
                                        <w:right w:val="none" w:sz="0" w:space="0" w:color="auto"/>
                                      </w:divBdr>
                                    </w:div>
                                    <w:div w:id="1606965560">
                                      <w:marLeft w:val="0"/>
                                      <w:marRight w:val="0"/>
                                      <w:marTop w:val="0"/>
                                      <w:marBottom w:val="0"/>
                                      <w:divBdr>
                                        <w:top w:val="none" w:sz="0" w:space="0" w:color="auto"/>
                                        <w:left w:val="none" w:sz="0" w:space="0" w:color="auto"/>
                                        <w:bottom w:val="none" w:sz="0" w:space="0" w:color="auto"/>
                                        <w:right w:val="none" w:sz="0" w:space="0" w:color="auto"/>
                                      </w:divBdr>
                                    </w:div>
                                    <w:div w:id="1799840592">
                                      <w:marLeft w:val="0"/>
                                      <w:marRight w:val="0"/>
                                      <w:marTop w:val="0"/>
                                      <w:marBottom w:val="0"/>
                                      <w:divBdr>
                                        <w:top w:val="none" w:sz="0" w:space="0" w:color="auto"/>
                                        <w:left w:val="none" w:sz="0" w:space="0" w:color="auto"/>
                                        <w:bottom w:val="none" w:sz="0" w:space="0" w:color="auto"/>
                                        <w:right w:val="none" w:sz="0" w:space="0" w:color="auto"/>
                                      </w:divBdr>
                                    </w:div>
                                    <w:div w:id="241843098">
                                      <w:marLeft w:val="0"/>
                                      <w:marRight w:val="0"/>
                                      <w:marTop w:val="0"/>
                                      <w:marBottom w:val="0"/>
                                      <w:divBdr>
                                        <w:top w:val="none" w:sz="0" w:space="0" w:color="auto"/>
                                        <w:left w:val="none" w:sz="0" w:space="0" w:color="auto"/>
                                        <w:bottom w:val="none" w:sz="0" w:space="0" w:color="auto"/>
                                        <w:right w:val="none" w:sz="0" w:space="0" w:color="auto"/>
                                      </w:divBdr>
                                    </w:div>
                                    <w:div w:id="351686223">
                                      <w:marLeft w:val="0"/>
                                      <w:marRight w:val="0"/>
                                      <w:marTop w:val="0"/>
                                      <w:marBottom w:val="0"/>
                                      <w:divBdr>
                                        <w:top w:val="none" w:sz="0" w:space="0" w:color="auto"/>
                                        <w:left w:val="none" w:sz="0" w:space="0" w:color="auto"/>
                                        <w:bottom w:val="none" w:sz="0" w:space="0" w:color="auto"/>
                                        <w:right w:val="none" w:sz="0" w:space="0" w:color="auto"/>
                                      </w:divBdr>
                                    </w:div>
                                    <w:div w:id="1065419979">
                                      <w:marLeft w:val="0"/>
                                      <w:marRight w:val="0"/>
                                      <w:marTop w:val="0"/>
                                      <w:marBottom w:val="0"/>
                                      <w:divBdr>
                                        <w:top w:val="none" w:sz="0" w:space="0" w:color="auto"/>
                                        <w:left w:val="none" w:sz="0" w:space="0" w:color="auto"/>
                                        <w:bottom w:val="none" w:sz="0" w:space="0" w:color="auto"/>
                                        <w:right w:val="none" w:sz="0" w:space="0" w:color="auto"/>
                                      </w:divBdr>
                                    </w:div>
                                    <w:div w:id="1702900384">
                                      <w:marLeft w:val="0"/>
                                      <w:marRight w:val="0"/>
                                      <w:marTop w:val="0"/>
                                      <w:marBottom w:val="0"/>
                                      <w:divBdr>
                                        <w:top w:val="none" w:sz="0" w:space="0" w:color="auto"/>
                                        <w:left w:val="none" w:sz="0" w:space="0" w:color="auto"/>
                                        <w:bottom w:val="none" w:sz="0" w:space="0" w:color="auto"/>
                                        <w:right w:val="none" w:sz="0" w:space="0" w:color="auto"/>
                                      </w:divBdr>
                                    </w:div>
                                    <w:div w:id="716586951">
                                      <w:marLeft w:val="0"/>
                                      <w:marRight w:val="0"/>
                                      <w:marTop w:val="0"/>
                                      <w:marBottom w:val="0"/>
                                      <w:divBdr>
                                        <w:top w:val="none" w:sz="0" w:space="0" w:color="auto"/>
                                        <w:left w:val="none" w:sz="0" w:space="0" w:color="auto"/>
                                        <w:bottom w:val="none" w:sz="0" w:space="0" w:color="auto"/>
                                        <w:right w:val="none" w:sz="0" w:space="0" w:color="auto"/>
                                      </w:divBdr>
                                    </w:div>
                                    <w:div w:id="1228958655">
                                      <w:marLeft w:val="0"/>
                                      <w:marRight w:val="0"/>
                                      <w:marTop w:val="0"/>
                                      <w:marBottom w:val="0"/>
                                      <w:divBdr>
                                        <w:top w:val="none" w:sz="0" w:space="0" w:color="auto"/>
                                        <w:left w:val="none" w:sz="0" w:space="0" w:color="auto"/>
                                        <w:bottom w:val="none" w:sz="0" w:space="0" w:color="auto"/>
                                        <w:right w:val="none" w:sz="0" w:space="0" w:color="auto"/>
                                      </w:divBdr>
                                    </w:div>
                                    <w:div w:id="691077310">
                                      <w:marLeft w:val="0"/>
                                      <w:marRight w:val="0"/>
                                      <w:marTop w:val="0"/>
                                      <w:marBottom w:val="0"/>
                                      <w:divBdr>
                                        <w:top w:val="none" w:sz="0" w:space="0" w:color="auto"/>
                                        <w:left w:val="none" w:sz="0" w:space="0" w:color="auto"/>
                                        <w:bottom w:val="none" w:sz="0" w:space="0" w:color="auto"/>
                                        <w:right w:val="none" w:sz="0" w:space="0" w:color="auto"/>
                                      </w:divBdr>
                                    </w:div>
                                    <w:div w:id="2055881518">
                                      <w:marLeft w:val="0"/>
                                      <w:marRight w:val="0"/>
                                      <w:marTop w:val="0"/>
                                      <w:marBottom w:val="0"/>
                                      <w:divBdr>
                                        <w:top w:val="none" w:sz="0" w:space="0" w:color="auto"/>
                                        <w:left w:val="none" w:sz="0" w:space="0" w:color="auto"/>
                                        <w:bottom w:val="none" w:sz="0" w:space="0" w:color="auto"/>
                                        <w:right w:val="none" w:sz="0" w:space="0" w:color="auto"/>
                                      </w:divBdr>
                                    </w:div>
                                    <w:div w:id="1629166722">
                                      <w:marLeft w:val="0"/>
                                      <w:marRight w:val="0"/>
                                      <w:marTop w:val="0"/>
                                      <w:marBottom w:val="0"/>
                                      <w:divBdr>
                                        <w:top w:val="none" w:sz="0" w:space="0" w:color="auto"/>
                                        <w:left w:val="none" w:sz="0" w:space="0" w:color="auto"/>
                                        <w:bottom w:val="none" w:sz="0" w:space="0" w:color="auto"/>
                                        <w:right w:val="none" w:sz="0" w:space="0" w:color="auto"/>
                                      </w:divBdr>
                                    </w:div>
                                    <w:div w:id="872957167">
                                      <w:marLeft w:val="0"/>
                                      <w:marRight w:val="0"/>
                                      <w:marTop w:val="0"/>
                                      <w:marBottom w:val="0"/>
                                      <w:divBdr>
                                        <w:top w:val="none" w:sz="0" w:space="0" w:color="auto"/>
                                        <w:left w:val="none" w:sz="0" w:space="0" w:color="auto"/>
                                        <w:bottom w:val="none" w:sz="0" w:space="0" w:color="auto"/>
                                        <w:right w:val="none" w:sz="0" w:space="0" w:color="auto"/>
                                      </w:divBdr>
                                    </w:div>
                                    <w:div w:id="672490703">
                                      <w:marLeft w:val="0"/>
                                      <w:marRight w:val="0"/>
                                      <w:marTop w:val="0"/>
                                      <w:marBottom w:val="0"/>
                                      <w:divBdr>
                                        <w:top w:val="none" w:sz="0" w:space="0" w:color="auto"/>
                                        <w:left w:val="none" w:sz="0" w:space="0" w:color="auto"/>
                                        <w:bottom w:val="none" w:sz="0" w:space="0" w:color="auto"/>
                                        <w:right w:val="none" w:sz="0" w:space="0" w:color="auto"/>
                                      </w:divBdr>
                                    </w:div>
                                    <w:div w:id="144669299">
                                      <w:marLeft w:val="0"/>
                                      <w:marRight w:val="0"/>
                                      <w:marTop w:val="0"/>
                                      <w:marBottom w:val="0"/>
                                      <w:divBdr>
                                        <w:top w:val="none" w:sz="0" w:space="0" w:color="auto"/>
                                        <w:left w:val="none" w:sz="0" w:space="0" w:color="auto"/>
                                        <w:bottom w:val="none" w:sz="0" w:space="0" w:color="auto"/>
                                        <w:right w:val="none" w:sz="0" w:space="0" w:color="auto"/>
                                      </w:divBdr>
                                    </w:div>
                                    <w:div w:id="809786931">
                                      <w:marLeft w:val="0"/>
                                      <w:marRight w:val="0"/>
                                      <w:marTop w:val="0"/>
                                      <w:marBottom w:val="0"/>
                                      <w:divBdr>
                                        <w:top w:val="none" w:sz="0" w:space="0" w:color="auto"/>
                                        <w:left w:val="none" w:sz="0" w:space="0" w:color="auto"/>
                                        <w:bottom w:val="none" w:sz="0" w:space="0" w:color="auto"/>
                                        <w:right w:val="none" w:sz="0" w:space="0" w:color="auto"/>
                                      </w:divBdr>
                                    </w:div>
                                    <w:div w:id="1555048362">
                                      <w:marLeft w:val="0"/>
                                      <w:marRight w:val="0"/>
                                      <w:marTop w:val="0"/>
                                      <w:marBottom w:val="0"/>
                                      <w:divBdr>
                                        <w:top w:val="none" w:sz="0" w:space="0" w:color="auto"/>
                                        <w:left w:val="none" w:sz="0" w:space="0" w:color="auto"/>
                                        <w:bottom w:val="none" w:sz="0" w:space="0" w:color="auto"/>
                                        <w:right w:val="none" w:sz="0" w:space="0" w:color="auto"/>
                                      </w:divBdr>
                                    </w:div>
                                    <w:div w:id="1194926014">
                                      <w:marLeft w:val="0"/>
                                      <w:marRight w:val="0"/>
                                      <w:marTop w:val="0"/>
                                      <w:marBottom w:val="0"/>
                                      <w:divBdr>
                                        <w:top w:val="none" w:sz="0" w:space="0" w:color="auto"/>
                                        <w:left w:val="none" w:sz="0" w:space="0" w:color="auto"/>
                                        <w:bottom w:val="none" w:sz="0" w:space="0" w:color="auto"/>
                                        <w:right w:val="none" w:sz="0" w:space="0" w:color="auto"/>
                                      </w:divBdr>
                                    </w:div>
                                    <w:div w:id="10971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94884">
          <w:marLeft w:val="0"/>
          <w:marRight w:val="0"/>
          <w:marTop w:val="0"/>
          <w:marBottom w:val="0"/>
          <w:divBdr>
            <w:top w:val="single" w:sz="6" w:space="0" w:color="D9DCDD"/>
            <w:left w:val="single" w:sz="6" w:space="0" w:color="D9DCDD"/>
            <w:bottom w:val="single" w:sz="6" w:space="0" w:color="D9DCDD"/>
            <w:right w:val="single" w:sz="6" w:space="0" w:color="D9DCDD"/>
          </w:divBdr>
          <w:divsChild>
            <w:div w:id="2053797215">
              <w:marLeft w:val="0"/>
              <w:marRight w:val="-450"/>
              <w:marTop w:val="0"/>
              <w:marBottom w:val="0"/>
              <w:divBdr>
                <w:top w:val="none" w:sz="0" w:space="0" w:color="auto"/>
                <w:left w:val="none" w:sz="0" w:space="0" w:color="auto"/>
                <w:bottom w:val="none" w:sz="0" w:space="0" w:color="auto"/>
                <w:right w:val="none" w:sz="0" w:space="0" w:color="auto"/>
              </w:divBdr>
              <w:divsChild>
                <w:div w:id="2137868893">
                  <w:marLeft w:val="435"/>
                  <w:marRight w:val="0"/>
                  <w:marTop w:val="0"/>
                  <w:marBottom w:val="0"/>
                  <w:divBdr>
                    <w:top w:val="none" w:sz="0" w:space="0" w:color="auto"/>
                    <w:left w:val="none" w:sz="0" w:space="0" w:color="auto"/>
                    <w:bottom w:val="none" w:sz="0" w:space="0" w:color="auto"/>
                    <w:right w:val="none" w:sz="0" w:space="0" w:color="auto"/>
                  </w:divBdr>
                  <w:divsChild>
                    <w:div w:id="561252903">
                      <w:marLeft w:val="0"/>
                      <w:marRight w:val="0"/>
                      <w:marTop w:val="0"/>
                      <w:marBottom w:val="0"/>
                      <w:divBdr>
                        <w:top w:val="none" w:sz="0" w:space="0" w:color="auto"/>
                        <w:left w:val="none" w:sz="0" w:space="0" w:color="auto"/>
                        <w:bottom w:val="none" w:sz="0" w:space="0" w:color="auto"/>
                        <w:right w:val="none" w:sz="0" w:space="0" w:color="auto"/>
                      </w:divBdr>
                      <w:divsChild>
                        <w:div w:id="92479174">
                          <w:marLeft w:val="0"/>
                          <w:marRight w:val="0"/>
                          <w:marTop w:val="0"/>
                          <w:marBottom w:val="0"/>
                          <w:divBdr>
                            <w:top w:val="none" w:sz="0" w:space="0" w:color="auto"/>
                            <w:left w:val="none" w:sz="0" w:space="0" w:color="auto"/>
                            <w:bottom w:val="none" w:sz="0" w:space="0" w:color="auto"/>
                            <w:right w:val="none" w:sz="0" w:space="0" w:color="auto"/>
                          </w:divBdr>
                          <w:divsChild>
                            <w:div w:id="393892099">
                              <w:marLeft w:val="0"/>
                              <w:marRight w:val="0"/>
                              <w:marTop w:val="0"/>
                              <w:marBottom w:val="0"/>
                              <w:divBdr>
                                <w:top w:val="none" w:sz="0" w:space="0" w:color="auto"/>
                                <w:left w:val="none" w:sz="0" w:space="0" w:color="auto"/>
                                <w:bottom w:val="none" w:sz="0" w:space="0" w:color="auto"/>
                                <w:right w:val="none" w:sz="0" w:space="0" w:color="auto"/>
                              </w:divBdr>
                              <w:divsChild>
                                <w:div w:id="637689503">
                                  <w:marLeft w:val="0"/>
                                  <w:marRight w:val="0"/>
                                  <w:marTop w:val="0"/>
                                  <w:marBottom w:val="0"/>
                                  <w:divBdr>
                                    <w:top w:val="none" w:sz="0" w:space="0" w:color="auto"/>
                                    <w:left w:val="none" w:sz="0" w:space="0" w:color="auto"/>
                                    <w:bottom w:val="none" w:sz="0" w:space="0" w:color="auto"/>
                                    <w:right w:val="none" w:sz="0" w:space="0" w:color="auto"/>
                                  </w:divBdr>
                                  <w:divsChild>
                                    <w:div w:id="734284395">
                                      <w:marLeft w:val="0"/>
                                      <w:marRight w:val="0"/>
                                      <w:marTop w:val="0"/>
                                      <w:marBottom w:val="0"/>
                                      <w:divBdr>
                                        <w:top w:val="none" w:sz="0" w:space="0" w:color="auto"/>
                                        <w:left w:val="none" w:sz="0" w:space="0" w:color="auto"/>
                                        <w:bottom w:val="none" w:sz="0" w:space="0" w:color="auto"/>
                                        <w:right w:val="none" w:sz="0" w:space="0" w:color="auto"/>
                                      </w:divBdr>
                                    </w:div>
                                    <w:div w:id="2024238295">
                                      <w:marLeft w:val="0"/>
                                      <w:marRight w:val="0"/>
                                      <w:marTop w:val="0"/>
                                      <w:marBottom w:val="0"/>
                                      <w:divBdr>
                                        <w:top w:val="none" w:sz="0" w:space="0" w:color="auto"/>
                                        <w:left w:val="none" w:sz="0" w:space="0" w:color="auto"/>
                                        <w:bottom w:val="none" w:sz="0" w:space="0" w:color="auto"/>
                                        <w:right w:val="none" w:sz="0" w:space="0" w:color="auto"/>
                                      </w:divBdr>
                                    </w:div>
                                    <w:div w:id="668676247">
                                      <w:marLeft w:val="0"/>
                                      <w:marRight w:val="0"/>
                                      <w:marTop w:val="0"/>
                                      <w:marBottom w:val="0"/>
                                      <w:divBdr>
                                        <w:top w:val="none" w:sz="0" w:space="0" w:color="auto"/>
                                        <w:left w:val="none" w:sz="0" w:space="0" w:color="auto"/>
                                        <w:bottom w:val="none" w:sz="0" w:space="0" w:color="auto"/>
                                        <w:right w:val="none" w:sz="0" w:space="0" w:color="auto"/>
                                      </w:divBdr>
                                    </w:div>
                                    <w:div w:id="589194452">
                                      <w:marLeft w:val="0"/>
                                      <w:marRight w:val="0"/>
                                      <w:marTop w:val="0"/>
                                      <w:marBottom w:val="0"/>
                                      <w:divBdr>
                                        <w:top w:val="none" w:sz="0" w:space="0" w:color="auto"/>
                                        <w:left w:val="none" w:sz="0" w:space="0" w:color="auto"/>
                                        <w:bottom w:val="none" w:sz="0" w:space="0" w:color="auto"/>
                                        <w:right w:val="none" w:sz="0" w:space="0" w:color="auto"/>
                                      </w:divBdr>
                                    </w:div>
                                    <w:div w:id="926886062">
                                      <w:marLeft w:val="0"/>
                                      <w:marRight w:val="0"/>
                                      <w:marTop w:val="0"/>
                                      <w:marBottom w:val="0"/>
                                      <w:divBdr>
                                        <w:top w:val="none" w:sz="0" w:space="0" w:color="auto"/>
                                        <w:left w:val="none" w:sz="0" w:space="0" w:color="auto"/>
                                        <w:bottom w:val="none" w:sz="0" w:space="0" w:color="auto"/>
                                        <w:right w:val="none" w:sz="0" w:space="0" w:color="auto"/>
                                      </w:divBdr>
                                    </w:div>
                                    <w:div w:id="755633116">
                                      <w:marLeft w:val="0"/>
                                      <w:marRight w:val="0"/>
                                      <w:marTop w:val="0"/>
                                      <w:marBottom w:val="0"/>
                                      <w:divBdr>
                                        <w:top w:val="none" w:sz="0" w:space="0" w:color="auto"/>
                                        <w:left w:val="none" w:sz="0" w:space="0" w:color="auto"/>
                                        <w:bottom w:val="none" w:sz="0" w:space="0" w:color="auto"/>
                                        <w:right w:val="none" w:sz="0" w:space="0" w:color="auto"/>
                                      </w:divBdr>
                                    </w:div>
                                    <w:div w:id="285476543">
                                      <w:marLeft w:val="0"/>
                                      <w:marRight w:val="0"/>
                                      <w:marTop w:val="0"/>
                                      <w:marBottom w:val="0"/>
                                      <w:divBdr>
                                        <w:top w:val="none" w:sz="0" w:space="0" w:color="auto"/>
                                        <w:left w:val="none" w:sz="0" w:space="0" w:color="auto"/>
                                        <w:bottom w:val="none" w:sz="0" w:space="0" w:color="auto"/>
                                        <w:right w:val="none" w:sz="0" w:space="0" w:color="auto"/>
                                      </w:divBdr>
                                    </w:div>
                                    <w:div w:id="1707830090">
                                      <w:marLeft w:val="0"/>
                                      <w:marRight w:val="0"/>
                                      <w:marTop w:val="0"/>
                                      <w:marBottom w:val="0"/>
                                      <w:divBdr>
                                        <w:top w:val="none" w:sz="0" w:space="0" w:color="auto"/>
                                        <w:left w:val="none" w:sz="0" w:space="0" w:color="auto"/>
                                        <w:bottom w:val="none" w:sz="0" w:space="0" w:color="auto"/>
                                        <w:right w:val="none" w:sz="0" w:space="0" w:color="auto"/>
                                      </w:divBdr>
                                    </w:div>
                                    <w:div w:id="715272889">
                                      <w:marLeft w:val="0"/>
                                      <w:marRight w:val="0"/>
                                      <w:marTop w:val="0"/>
                                      <w:marBottom w:val="0"/>
                                      <w:divBdr>
                                        <w:top w:val="none" w:sz="0" w:space="0" w:color="auto"/>
                                        <w:left w:val="none" w:sz="0" w:space="0" w:color="auto"/>
                                        <w:bottom w:val="none" w:sz="0" w:space="0" w:color="auto"/>
                                        <w:right w:val="none" w:sz="0" w:space="0" w:color="auto"/>
                                      </w:divBdr>
                                    </w:div>
                                    <w:div w:id="130708818">
                                      <w:marLeft w:val="0"/>
                                      <w:marRight w:val="0"/>
                                      <w:marTop w:val="0"/>
                                      <w:marBottom w:val="0"/>
                                      <w:divBdr>
                                        <w:top w:val="none" w:sz="0" w:space="0" w:color="auto"/>
                                        <w:left w:val="none" w:sz="0" w:space="0" w:color="auto"/>
                                        <w:bottom w:val="none" w:sz="0" w:space="0" w:color="auto"/>
                                        <w:right w:val="none" w:sz="0" w:space="0" w:color="auto"/>
                                      </w:divBdr>
                                    </w:div>
                                    <w:div w:id="117383508">
                                      <w:marLeft w:val="0"/>
                                      <w:marRight w:val="0"/>
                                      <w:marTop w:val="0"/>
                                      <w:marBottom w:val="0"/>
                                      <w:divBdr>
                                        <w:top w:val="none" w:sz="0" w:space="0" w:color="auto"/>
                                        <w:left w:val="none" w:sz="0" w:space="0" w:color="auto"/>
                                        <w:bottom w:val="none" w:sz="0" w:space="0" w:color="auto"/>
                                        <w:right w:val="none" w:sz="0" w:space="0" w:color="auto"/>
                                      </w:divBdr>
                                    </w:div>
                                    <w:div w:id="604966329">
                                      <w:marLeft w:val="0"/>
                                      <w:marRight w:val="0"/>
                                      <w:marTop w:val="0"/>
                                      <w:marBottom w:val="0"/>
                                      <w:divBdr>
                                        <w:top w:val="none" w:sz="0" w:space="0" w:color="auto"/>
                                        <w:left w:val="none" w:sz="0" w:space="0" w:color="auto"/>
                                        <w:bottom w:val="none" w:sz="0" w:space="0" w:color="auto"/>
                                        <w:right w:val="none" w:sz="0" w:space="0" w:color="auto"/>
                                      </w:divBdr>
                                    </w:div>
                                    <w:div w:id="68314098">
                                      <w:marLeft w:val="0"/>
                                      <w:marRight w:val="0"/>
                                      <w:marTop w:val="0"/>
                                      <w:marBottom w:val="0"/>
                                      <w:divBdr>
                                        <w:top w:val="none" w:sz="0" w:space="0" w:color="auto"/>
                                        <w:left w:val="none" w:sz="0" w:space="0" w:color="auto"/>
                                        <w:bottom w:val="none" w:sz="0" w:space="0" w:color="auto"/>
                                        <w:right w:val="none" w:sz="0" w:space="0" w:color="auto"/>
                                      </w:divBdr>
                                    </w:div>
                                    <w:div w:id="14313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80486">
          <w:marLeft w:val="0"/>
          <w:marRight w:val="0"/>
          <w:marTop w:val="0"/>
          <w:marBottom w:val="0"/>
          <w:divBdr>
            <w:top w:val="single" w:sz="6" w:space="0" w:color="D9DCDD"/>
            <w:left w:val="single" w:sz="6" w:space="0" w:color="D9DCDD"/>
            <w:bottom w:val="single" w:sz="6" w:space="0" w:color="D9DCDD"/>
            <w:right w:val="single" w:sz="6" w:space="0" w:color="D9DCDD"/>
          </w:divBdr>
          <w:divsChild>
            <w:div w:id="222956379">
              <w:marLeft w:val="0"/>
              <w:marRight w:val="-450"/>
              <w:marTop w:val="0"/>
              <w:marBottom w:val="0"/>
              <w:divBdr>
                <w:top w:val="none" w:sz="0" w:space="0" w:color="auto"/>
                <w:left w:val="none" w:sz="0" w:space="0" w:color="auto"/>
                <w:bottom w:val="none" w:sz="0" w:space="0" w:color="auto"/>
                <w:right w:val="none" w:sz="0" w:space="0" w:color="auto"/>
              </w:divBdr>
              <w:divsChild>
                <w:div w:id="2071035032">
                  <w:marLeft w:val="435"/>
                  <w:marRight w:val="0"/>
                  <w:marTop w:val="0"/>
                  <w:marBottom w:val="0"/>
                  <w:divBdr>
                    <w:top w:val="none" w:sz="0" w:space="0" w:color="auto"/>
                    <w:left w:val="none" w:sz="0" w:space="0" w:color="auto"/>
                    <w:bottom w:val="none" w:sz="0" w:space="0" w:color="auto"/>
                    <w:right w:val="none" w:sz="0" w:space="0" w:color="auto"/>
                  </w:divBdr>
                  <w:divsChild>
                    <w:div w:id="992566128">
                      <w:marLeft w:val="0"/>
                      <w:marRight w:val="0"/>
                      <w:marTop w:val="0"/>
                      <w:marBottom w:val="0"/>
                      <w:divBdr>
                        <w:top w:val="none" w:sz="0" w:space="0" w:color="auto"/>
                        <w:left w:val="none" w:sz="0" w:space="0" w:color="auto"/>
                        <w:bottom w:val="none" w:sz="0" w:space="0" w:color="auto"/>
                        <w:right w:val="none" w:sz="0" w:space="0" w:color="auto"/>
                      </w:divBdr>
                      <w:divsChild>
                        <w:div w:id="372846553">
                          <w:marLeft w:val="0"/>
                          <w:marRight w:val="0"/>
                          <w:marTop w:val="0"/>
                          <w:marBottom w:val="0"/>
                          <w:divBdr>
                            <w:top w:val="none" w:sz="0" w:space="0" w:color="auto"/>
                            <w:left w:val="none" w:sz="0" w:space="0" w:color="auto"/>
                            <w:bottom w:val="none" w:sz="0" w:space="0" w:color="auto"/>
                            <w:right w:val="none" w:sz="0" w:space="0" w:color="auto"/>
                          </w:divBdr>
                          <w:divsChild>
                            <w:div w:id="595402564">
                              <w:marLeft w:val="0"/>
                              <w:marRight w:val="0"/>
                              <w:marTop w:val="0"/>
                              <w:marBottom w:val="0"/>
                              <w:divBdr>
                                <w:top w:val="none" w:sz="0" w:space="0" w:color="auto"/>
                                <w:left w:val="none" w:sz="0" w:space="0" w:color="auto"/>
                                <w:bottom w:val="none" w:sz="0" w:space="0" w:color="auto"/>
                                <w:right w:val="none" w:sz="0" w:space="0" w:color="auto"/>
                              </w:divBdr>
                              <w:divsChild>
                                <w:div w:id="1112360582">
                                  <w:marLeft w:val="0"/>
                                  <w:marRight w:val="0"/>
                                  <w:marTop w:val="0"/>
                                  <w:marBottom w:val="0"/>
                                  <w:divBdr>
                                    <w:top w:val="none" w:sz="0" w:space="0" w:color="auto"/>
                                    <w:left w:val="none" w:sz="0" w:space="0" w:color="auto"/>
                                    <w:bottom w:val="none" w:sz="0" w:space="0" w:color="auto"/>
                                    <w:right w:val="none" w:sz="0" w:space="0" w:color="auto"/>
                                  </w:divBdr>
                                  <w:divsChild>
                                    <w:div w:id="349338948">
                                      <w:marLeft w:val="0"/>
                                      <w:marRight w:val="0"/>
                                      <w:marTop w:val="0"/>
                                      <w:marBottom w:val="0"/>
                                      <w:divBdr>
                                        <w:top w:val="none" w:sz="0" w:space="0" w:color="auto"/>
                                        <w:left w:val="none" w:sz="0" w:space="0" w:color="auto"/>
                                        <w:bottom w:val="none" w:sz="0" w:space="0" w:color="auto"/>
                                        <w:right w:val="none" w:sz="0" w:space="0" w:color="auto"/>
                                      </w:divBdr>
                                    </w:div>
                                    <w:div w:id="1028337149">
                                      <w:marLeft w:val="0"/>
                                      <w:marRight w:val="0"/>
                                      <w:marTop w:val="0"/>
                                      <w:marBottom w:val="0"/>
                                      <w:divBdr>
                                        <w:top w:val="none" w:sz="0" w:space="0" w:color="auto"/>
                                        <w:left w:val="none" w:sz="0" w:space="0" w:color="auto"/>
                                        <w:bottom w:val="none" w:sz="0" w:space="0" w:color="auto"/>
                                        <w:right w:val="none" w:sz="0" w:space="0" w:color="auto"/>
                                      </w:divBdr>
                                    </w:div>
                                    <w:div w:id="1786578429">
                                      <w:marLeft w:val="0"/>
                                      <w:marRight w:val="0"/>
                                      <w:marTop w:val="0"/>
                                      <w:marBottom w:val="0"/>
                                      <w:divBdr>
                                        <w:top w:val="none" w:sz="0" w:space="0" w:color="auto"/>
                                        <w:left w:val="none" w:sz="0" w:space="0" w:color="auto"/>
                                        <w:bottom w:val="none" w:sz="0" w:space="0" w:color="auto"/>
                                        <w:right w:val="none" w:sz="0" w:space="0" w:color="auto"/>
                                      </w:divBdr>
                                    </w:div>
                                    <w:div w:id="909728114">
                                      <w:marLeft w:val="0"/>
                                      <w:marRight w:val="0"/>
                                      <w:marTop w:val="0"/>
                                      <w:marBottom w:val="0"/>
                                      <w:divBdr>
                                        <w:top w:val="none" w:sz="0" w:space="0" w:color="auto"/>
                                        <w:left w:val="none" w:sz="0" w:space="0" w:color="auto"/>
                                        <w:bottom w:val="none" w:sz="0" w:space="0" w:color="auto"/>
                                        <w:right w:val="none" w:sz="0" w:space="0" w:color="auto"/>
                                      </w:divBdr>
                                    </w:div>
                                    <w:div w:id="74982603">
                                      <w:marLeft w:val="0"/>
                                      <w:marRight w:val="0"/>
                                      <w:marTop w:val="0"/>
                                      <w:marBottom w:val="0"/>
                                      <w:divBdr>
                                        <w:top w:val="none" w:sz="0" w:space="0" w:color="auto"/>
                                        <w:left w:val="none" w:sz="0" w:space="0" w:color="auto"/>
                                        <w:bottom w:val="none" w:sz="0" w:space="0" w:color="auto"/>
                                        <w:right w:val="none" w:sz="0" w:space="0" w:color="auto"/>
                                      </w:divBdr>
                                    </w:div>
                                    <w:div w:id="411121507">
                                      <w:marLeft w:val="0"/>
                                      <w:marRight w:val="0"/>
                                      <w:marTop w:val="0"/>
                                      <w:marBottom w:val="0"/>
                                      <w:divBdr>
                                        <w:top w:val="none" w:sz="0" w:space="0" w:color="auto"/>
                                        <w:left w:val="none" w:sz="0" w:space="0" w:color="auto"/>
                                        <w:bottom w:val="none" w:sz="0" w:space="0" w:color="auto"/>
                                        <w:right w:val="none" w:sz="0" w:space="0" w:color="auto"/>
                                      </w:divBdr>
                                    </w:div>
                                    <w:div w:id="1941453776">
                                      <w:marLeft w:val="0"/>
                                      <w:marRight w:val="0"/>
                                      <w:marTop w:val="0"/>
                                      <w:marBottom w:val="0"/>
                                      <w:divBdr>
                                        <w:top w:val="none" w:sz="0" w:space="0" w:color="auto"/>
                                        <w:left w:val="none" w:sz="0" w:space="0" w:color="auto"/>
                                        <w:bottom w:val="none" w:sz="0" w:space="0" w:color="auto"/>
                                        <w:right w:val="none" w:sz="0" w:space="0" w:color="auto"/>
                                      </w:divBdr>
                                    </w:div>
                                    <w:div w:id="664208784">
                                      <w:marLeft w:val="0"/>
                                      <w:marRight w:val="0"/>
                                      <w:marTop w:val="0"/>
                                      <w:marBottom w:val="0"/>
                                      <w:divBdr>
                                        <w:top w:val="none" w:sz="0" w:space="0" w:color="auto"/>
                                        <w:left w:val="none" w:sz="0" w:space="0" w:color="auto"/>
                                        <w:bottom w:val="none" w:sz="0" w:space="0" w:color="auto"/>
                                        <w:right w:val="none" w:sz="0" w:space="0" w:color="auto"/>
                                      </w:divBdr>
                                    </w:div>
                                    <w:div w:id="1546596112">
                                      <w:marLeft w:val="0"/>
                                      <w:marRight w:val="0"/>
                                      <w:marTop w:val="0"/>
                                      <w:marBottom w:val="0"/>
                                      <w:divBdr>
                                        <w:top w:val="none" w:sz="0" w:space="0" w:color="auto"/>
                                        <w:left w:val="none" w:sz="0" w:space="0" w:color="auto"/>
                                        <w:bottom w:val="none" w:sz="0" w:space="0" w:color="auto"/>
                                        <w:right w:val="none" w:sz="0" w:space="0" w:color="auto"/>
                                      </w:divBdr>
                                    </w:div>
                                    <w:div w:id="159201647">
                                      <w:marLeft w:val="0"/>
                                      <w:marRight w:val="0"/>
                                      <w:marTop w:val="0"/>
                                      <w:marBottom w:val="0"/>
                                      <w:divBdr>
                                        <w:top w:val="none" w:sz="0" w:space="0" w:color="auto"/>
                                        <w:left w:val="none" w:sz="0" w:space="0" w:color="auto"/>
                                        <w:bottom w:val="none" w:sz="0" w:space="0" w:color="auto"/>
                                        <w:right w:val="none" w:sz="0" w:space="0" w:color="auto"/>
                                      </w:divBdr>
                                    </w:div>
                                    <w:div w:id="1602183344">
                                      <w:marLeft w:val="0"/>
                                      <w:marRight w:val="0"/>
                                      <w:marTop w:val="0"/>
                                      <w:marBottom w:val="0"/>
                                      <w:divBdr>
                                        <w:top w:val="none" w:sz="0" w:space="0" w:color="auto"/>
                                        <w:left w:val="none" w:sz="0" w:space="0" w:color="auto"/>
                                        <w:bottom w:val="none" w:sz="0" w:space="0" w:color="auto"/>
                                        <w:right w:val="none" w:sz="0" w:space="0" w:color="auto"/>
                                      </w:divBdr>
                                    </w:div>
                                    <w:div w:id="1826511884">
                                      <w:marLeft w:val="0"/>
                                      <w:marRight w:val="0"/>
                                      <w:marTop w:val="0"/>
                                      <w:marBottom w:val="0"/>
                                      <w:divBdr>
                                        <w:top w:val="none" w:sz="0" w:space="0" w:color="auto"/>
                                        <w:left w:val="none" w:sz="0" w:space="0" w:color="auto"/>
                                        <w:bottom w:val="none" w:sz="0" w:space="0" w:color="auto"/>
                                        <w:right w:val="none" w:sz="0" w:space="0" w:color="auto"/>
                                      </w:divBdr>
                                    </w:div>
                                    <w:div w:id="16163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378080">
      <w:bodyDiv w:val="1"/>
      <w:marLeft w:val="0"/>
      <w:marRight w:val="0"/>
      <w:marTop w:val="0"/>
      <w:marBottom w:val="0"/>
      <w:divBdr>
        <w:top w:val="none" w:sz="0" w:space="0" w:color="auto"/>
        <w:left w:val="none" w:sz="0" w:space="0" w:color="auto"/>
        <w:bottom w:val="none" w:sz="0" w:space="0" w:color="auto"/>
        <w:right w:val="none" w:sz="0" w:space="0" w:color="auto"/>
      </w:divBdr>
      <w:divsChild>
        <w:div w:id="1219129201">
          <w:marLeft w:val="0"/>
          <w:marRight w:val="150"/>
          <w:marTop w:val="45"/>
          <w:marBottom w:val="30"/>
          <w:divBdr>
            <w:top w:val="none" w:sz="0" w:space="0" w:color="auto"/>
            <w:left w:val="none" w:sz="0" w:space="0" w:color="auto"/>
            <w:bottom w:val="none" w:sz="0" w:space="0" w:color="auto"/>
            <w:right w:val="none" w:sz="0" w:space="0" w:color="auto"/>
          </w:divBdr>
        </w:div>
        <w:div w:id="1875189904">
          <w:marLeft w:val="0"/>
          <w:marRight w:val="150"/>
          <w:marTop w:val="45"/>
          <w:marBottom w:val="30"/>
          <w:divBdr>
            <w:top w:val="none" w:sz="0" w:space="0" w:color="auto"/>
            <w:left w:val="none" w:sz="0" w:space="0" w:color="auto"/>
            <w:bottom w:val="none" w:sz="0" w:space="0" w:color="auto"/>
            <w:right w:val="none" w:sz="0" w:space="0" w:color="auto"/>
          </w:divBdr>
        </w:div>
        <w:div w:id="967318348">
          <w:marLeft w:val="0"/>
          <w:marRight w:val="150"/>
          <w:marTop w:val="45"/>
          <w:marBottom w:val="30"/>
          <w:divBdr>
            <w:top w:val="none" w:sz="0" w:space="0" w:color="auto"/>
            <w:left w:val="none" w:sz="0" w:space="0" w:color="auto"/>
            <w:bottom w:val="none" w:sz="0" w:space="0" w:color="auto"/>
            <w:right w:val="none" w:sz="0" w:space="0" w:color="auto"/>
          </w:divBdr>
        </w:div>
        <w:div w:id="1051541819">
          <w:marLeft w:val="0"/>
          <w:marRight w:val="150"/>
          <w:marTop w:val="45"/>
          <w:marBottom w:val="30"/>
          <w:divBdr>
            <w:top w:val="none" w:sz="0" w:space="0" w:color="auto"/>
            <w:left w:val="none" w:sz="0" w:space="0" w:color="auto"/>
            <w:bottom w:val="none" w:sz="0" w:space="0" w:color="auto"/>
            <w:right w:val="none" w:sz="0" w:space="0" w:color="auto"/>
          </w:divBdr>
        </w:div>
      </w:divsChild>
    </w:div>
    <w:div w:id="274794629">
      <w:bodyDiv w:val="1"/>
      <w:marLeft w:val="0"/>
      <w:marRight w:val="0"/>
      <w:marTop w:val="0"/>
      <w:marBottom w:val="0"/>
      <w:divBdr>
        <w:top w:val="none" w:sz="0" w:space="0" w:color="auto"/>
        <w:left w:val="none" w:sz="0" w:space="0" w:color="auto"/>
        <w:bottom w:val="none" w:sz="0" w:space="0" w:color="auto"/>
        <w:right w:val="none" w:sz="0" w:space="0" w:color="auto"/>
      </w:divBdr>
    </w:div>
    <w:div w:id="328950986">
      <w:bodyDiv w:val="1"/>
      <w:marLeft w:val="0"/>
      <w:marRight w:val="0"/>
      <w:marTop w:val="0"/>
      <w:marBottom w:val="0"/>
      <w:divBdr>
        <w:top w:val="none" w:sz="0" w:space="0" w:color="auto"/>
        <w:left w:val="none" w:sz="0" w:space="0" w:color="auto"/>
        <w:bottom w:val="none" w:sz="0" w:space="0" w:color="auto"/>
        <w:right w:val="none" w:sz="0" w:space="0" w:color="auto"/>
      </w:divBdr>
    </w:div>
    <w:div w:id="445320558">
      <w:bodyDiv w:val="1"/>
      <w:marLeft w:val="0"/>
      <w:marRight w:val="0"/>
      <w:marTop w:val="0"/>
      <w:marBottom w:val="0"/>
      <w:divBdr>
        <w:top w:val="none" w:sz="0" w:space="0" w:color="auto"/>
        <w:left w:val="none" w:sz="0" w:space="0" w:color="auto"/>
        <w:bottom w:val="none" w:sz="0" w:space="0" w:color="auto"/>
        <w:right w:val="none" w:sz="0" w:space="0" w:color="auto"/>
      </w:divBdr>
    </w:div>
    <w:div w:id="603222141">
      <w:bodyDiv w:val="1"/>
      <w:marLeft w:val="0"/>
      <w:marRight w:val="0"/>
      <w:marTop w:val="0"/>
      <w:marBottom w:val="0"/>
      <w:divBdr>
        <w:top w:val="none" w:sz="0" w:space="0" w:color="auto"/>
        <w:left w:val="none" w:sz="0" w:space="0" w:color="auto"/>
        <w:bottom w:val="none" w:sz="0" w:space="0" w:color="auto"/>
        <w:right w:val="none" w:sz="0" w:space="0" w:color="auto"/>
      </w:divBdr>
    </w:div>
    <w:div w:id="749425352">
      <w:bodyDiv w:val="1"/>
      <w:marLeft w:val="0"/>
      <w:marRight w:val="0"/>
      <w:marTop w:val="0"/>
      <w:marBottom w:val="0"/>
      <w:divBdr>
        <w:top w:val="none" w:sz="0" w:space="0" w:color="auto"/>
        <w:left w:val="none" w:sz="0" w:space="0" w:color="auto"/>
        <w:bottom w:val="none" w:sz="0" w:space="0" w:color="auto"/>
        <w:right w:val="none" w:sz="0" w:space="0" w:color="auto"/>
      </w:divBdr>
      <w:divsChild>
        <w:div w:id="1768426184">
          <w:marLeft w:val="0"/>
          <w:marRight w:val="0"/>
          <w:marTop w:val="0"/>
          <w:marBottom w:val="0"/>
          <w:divBdr>
            <w:top w:val="none" w:sz="0" w:space="0" w:color="auto"/>
            <w:left w:val="none" w:sz="0" w:space="0" w:color="auto"/>
            <w:bottom w:val="none" w:sz="0" w:space="0" w:color="auto"/>
            <w:right w:val="none" w:sz="0" w:space="0" w:color="auto"/>
          </w:divBdr>
          <w:divsChild>
            <w:div w:id="1420248729">
              <w:marLeft w:val="0"/>
              <w:marRight w:val="0"/>
              <w:marTop w:val="0"/>
              <w:marBottom w:val="0"/>
              <w:divBdr>
                <w:top w:val="none" w:sz="0" w:space="0" w:color="auto"/>
                <w:left w:val="none" w:sz="0" w:space="0" w:color="auto"/>
                <w:bottom w:val="none" w:sz="0" w:space="0" w:color="auto"/>
                <w:right w:val="none" w:sz="0" w:space="0" w:color="auto"/>
              </w:divBdr>
              <w:divsChild>
                <w:div w:id="957416510">
                  <w:marLeft w:val="0"/>
                  <w:marRight w:val="0"/>
                  <w:marTop w:val="0"/>
                  <w:marBottom w:val="0"/>
                  <w:divBdr>
                    <w:top w:val="none" w:sz="0" w:space="0" w:color="auto"/>
                    <w:left w:val="none" w:sz="0" w:space="0" w:color="auto"/>
                    <w:bottom w:val="none" w:sz="0" w:space="0" w:color="auto"/>
                    <w:right w:val="none" w:sz="0" w:space="0" w:color="auto"/>
                  </w:divBdr>
                </w:div>
                <w:div w:id="1947692499">
                  <w:marLeft w:val="0"/>
                  <w:marRight w:val="0"/>
                  <w:marTop w:val="0"/>
                  <w:marBottom w:val="0"/>
                  <w:divBdr>
                    <w:top w:val="none" w:sz="0" w:space="0" w:color="auto"/>
                    <w:left w:val="none" w:sz="0" w:space="0" w:color="auto"/>
                    <w:bottom w:val="none" w:sz="0" w:space="0" w:color="auto"/>
                    <w:right w:val="none" w:sz="0" w:space="0" w:color="auto"/>
                  </w:divBdr>
                </w:div>
                <w:div w:id="504442792">
                  <w:marLeft w:val="0"/>
                  <w:marRight w:val="0"/>
                  <w:marTop w:val="0"/>
                  <w:marBottom w:val="0"/>
                  <w:divBdr>
                    <w:top w:val="none" w:sz="0" w:space="0" w:color="auto"/>
                    <w:left w:val="none" w:sz="0" w:space="0" w:color="auto"/>
                    <w:bottom w:val="none" w:sz="0" w:space="0" w:color="auto"/>
                    <w:right w:val="none" w:sz="0" w:space="0" w:color="auto"/>
                  </w:divBdr>
                </w:div>
                <w:div w:id="2010213598">
                  <w:marLeft w:val="0"/>
                  <w:marRight w:val="0"/>
                  <w:marTop w:val="0"/>
                  <w:marBottom w:val="0"/>
                  <w:divBdr>
                    <w:top w:val="none" w:sz="0" w:space="0" w:color="auto"/>
                    <w:left w:val="none" w:sz="0" w:space="0" w:color="auto"/>
                    <w:bottom w:val="none" w:sz="0" w:space="0" w:color="auto"/>
                    <w:right w:val="none" w:sz="0" w:space="0" w:color="auto"/>
                  </w:divBdr>
                </w:div>
                <w:div w:id="465129738">
                  <w:marLeft w:val="0"/>
                  <w:marRight w:val="0"/>
                  <w:marTop w:val="0"/>
                  <w:marBottom w:val="0"/>
                  <w:divBdr>
                    <w:top w:val="none" w:sz="0" w:space="0" w:color="auto"/>
                    <w:left w:val="none" w:sz="0" w:space="0" w:color="auto"/>
                    <w:bottom w:val="none" w:sz="0" w:space="0" w:color="auto"/>
                    <w:right w:val="none" w:sz="0" w:space="0" w:color="auto"/>
                  </w:divBdr>
                </w:div>
                <w:div w:id="191461387">
                  <w:marLeft w:val="0"/>
                  <w:marRight w:val="0"/>
                  <w:marTop w:val="0"/>
                  <w:marBottom w:val="0"/>
                  <w:divBdr>
                    <w:top w:val="none" w:sz="0" w:space="0" w:color="auto"/>
                    <w:left w:val="none" w:sz="0" w:space="0" w:color="auto"/>
                    <w:bottom w:val="none" w:sz="0" w:space="0" w:color="auto"/>
                    <w:right w:val="none" w:sz="0" w:space="0" w:color="auto"/>
                  </w:divBdr>
                </w:div>
                <w:div w:id="1159806797">
                  <w:marLeft w:val="0"/>
                  <w:marRight w:val="0"/>
                  <w:marTop w:val="0"/>
                  <w:marBottom w:val="0"/>
                  <w:divBdr>
                    <w:top w:val="none" w:sz="0" w:space="0" w:color="auto"/>
                    <w:left w:val="none" w:sz="0" w:space="0" w:color="auto"/>
                    <w:bottom w:val="none" w:sz="0" w:space="0" w:color="auto"/>
                    <w:right w:val="none" w:sz="0" w:space="0" w:color="auto"/>
                  </w:divBdr>
                </w:div>
                <w:div w:id="2021269494">
                  <w:marLeft w:val="0"/>
                  <w:marRight w:val="0"/>
                  <w:marTop w:val="0"/>
                  <w:marBottom w:val="0"/>
                  <w:divBdr>
                    <w:top w:val="none" w:sz="0" w:space="0" w:color="auto"/>
                    <w:left w:val="none" w:sz="0" w:space="0" w:color="auto"/>
                    <w:bottom w:val="none" w:sz="0" w:space="0" w:color="auto"/>
                    <w:right w:val="none" w:sz="0" w:space="0" w:color="auto"/>
                  </w:divBdr>
                </w:div>
                <w:div w:id="509418294">
                  <w:marLeft w:val="0"/>
                  <w:marRight w:val="0"/>
                  <w:marTop w:val="0"/>
                  <w:marBottom w:val="0"/>
                  <w:divBdr>
                    <w:top w:val="none" w:sz="0" w:space="0" w:color="auto"/>
                    <w:left w:val="none" w:sz="0" w:space="0" w:color="auto"/>
                    <w:bottom w:val="none" w:sz="0" w:space="0" w:color="auto"/>
                    <w:right w:val="none" w:sz="0" w:space="0" w:color="auto"/>
                  </w:divBdr>
                </w:div>
                <w:div w:id="1689218313">
                  <w:marLeft w:val="0"/>
                  <w:marRight w:val="0"/>
                  <w:marTop w:val="0"/>
                  <w:marBottom w:val="0"/>
                  <w:divBdr>
                    <w:top w:val="none" w:sz="0" w:space="0" w:color="auto"/>
                    <w:left w:val="none" w:sz="0" w:space="0" w:color="auto"/>
                    <w:bottom w:val="none" w:sz="0" w:space="0" w:color="auto"/>
                    <w:right w:val="none" w:sz="0" w:space="0" w:color="auto"/>
                  </w:divBdr>
                </w:div>
                <w:div w:id="192304017">
                  <w:marLeft w:val="0"/>
                  <w:marRight w:val="0"/>
                  <w:marTop w:val="0"/>
                  <w:marBottom w:val="0"/>
                  <w:divBdr>
                    <w:top w:val="none" w:sz="0" w:space="0" w:color="auto"/>
                    <w:left w:val="none" w:sz="0" w:space="0" w:color="auto"/>
                    <w:bottom w:val="none" w:sz="0" w:space="0" w:color="auto"/>
                    <w:right w:val="none" w:sz="0" w:space="0" w:color="auto"/>
                  </w:divBdr>
                </w:div>
                <w:div w:id="688140426">
                  <w:marLeft w:val="0"/>
                  <w:marRight w:val="0"/>
                  <w:marTop w:val="0"/>
                  <w:marBottom w:val="0"/>
                  <w:divBdr>
                    <w:top w:val="none" w:sz="0" w:space="0" w:color="auto"/>
                    <w:left w:val="none" w:sz="0" w:space="0" w:color="auto"/>
                    <w:bottom w:val="none" w:sz="0" w:space="0" w:color="auto"/>
                    <w:right w:val="none" w:sz="0" w:space="0" w:color="auto"/>
                  </w:divBdr>
                </w:div>
                <w:div w:id="290020692">
                  <w:marLeft w:val="0"/>
                  <w:marRight w:val="0"/>
                  <w:marTop w:val="0"/>
                  <w:marBottom w:val="0"/>
                  <w:divBdr>
                    <w:top w:val="none" w:sz="0" w:space="0" w:color="auto"/>
                    <w:left w:val="none" w:sz="0" w:space="0" w:color="auto"/>
                    <w:bottom w:val="none" w:sz="0" w:space="0" w:color="auto"/>
                    <w:right w:val="none" w:sz="0" w:space="0" w:color="auto"/>
                  </w:divBdr>
                </w:div>
                <w:div w:id="1917086072">
                  <w:marLeft w:val="0"/>
                  <w:marRight w:val="0"/>
                  <w:marTop w:val="0"/>
                  <w:marBottom w:val="0"/>
                  <w:divBdr>
                    <w:top w:val="none" w:sz="0" w:space="0" w:color="auto"/>
                    <w:left w:val="none" w:sz="0" w:space="0" w:color="auto"/>
                    <w:bottom w:val="none" w:sz="0" w:space="0" w:color="auto"/>
                    <w:right w:val="none" w:sz="0" w:space="0" w:color="auto"/>
                  </w:divBdr>
                </w:div>
                <w:div w:id="1966423270">
                  <w:marLeft w:val="0"/>
                  <w:marRight w:val="0"/>
                  <w:marTop w:val="0"/>
                  <w:marBottom w:val="0"/>
                  <w:divBdr>
                    <w:top w:val="none" w:sz="0" w:space="0" w:color="auto"/>
                    <w:left w:val="none" w:sz="0" w:space="0" w:color="auto"/>
                    <w:bottom w:val="none" w:sz="0" w:space="0" w:color="auto"/>
                    <w:right w:val="none" w:sz="0" w:space="0" w:color="auto"/>
                  </w:divBdr>
                </w:div>
                <w:div w:id="1875775824">
                  <w:marLeft w:val="0"/>
                  <w:marRight w:val="0"/>
                  <w:marTop w:val="0"/>
                  <w:marBottom w:val="0"/>
                  <w:divBdr>
                    <w:top w:val="none" w:sz="0" w:space="0" w:color="auto"/>
                    <w:left w:val="none" w:sz="0" w:space="0" w:color="auto"/>
                    <w:bottom w:val="none" w:sz="0" w:space="0" w:color="auto"/>
                    <w:right w:val="none" w:sz="0" w:space="0" w:color="auto"/>
                  </w:divBdr>
                </w:div>
                <w:div w:id="1180123045">
                  <w:marLeft w:val="0"/>
                  <w:marRight w:val="0"/>
                  <w:marTop w:val="0"/>
                  <w:marBottom w:val="0"/>
                  <w:divBdr>
                    <w:top w:val="none" w:sz="0" w:space="0" w:color="auto"/>
                    <w:left w:val="none" w:sz="0" w:space="0" w:color="auto"/>
                    <w:bottom w:val="none" w:sz="0" w:space="0" w:color="auto"/>
                    <w:right w:val="none" w:sz="0" w:space="0" w:color="auto"/>
                  </w:divBdr>
                </w:div>
                <w:div w:id="1357072540">
                  <w:marLeft w:val="0"/>
                  <w:marRight w:val="0"/>
                  <w:marTop w:val="0"/>
                  <w:marBottom w:val="0"/>
                  <w:divBdr>
                    <w:top w:val="none" w:sz="0" w:space="0" w:color="auto"/>
                    <w:left w:val="none" w:sz="0" w:space="0" w:color="auto"/>
                    <w:bottom w:val="none" w:sz="0" w:space="0" w:color="auto"/>
                    <w:right w:val="none" w:sz="0" w:space="0" w:color="auto"/>
                  </w:divBdr>
                </w:div>
                <w:div w:id="2112237704">
                  <w:marLeft w:val="0"/>
                  <w:marRight w:val="0"/>
                  <w:marTop w:val="0"/>
                  <w:marBottom w:val="0"/>
                  <w:divBdr>
                    <w:top w:val="none" w:sz="0" w:space="0" w:color="auto"/>
                    <w:left w:val="none" w:sz="0" w:space="0" w:color="auto"/>
                    <w:bottom w:val="none" w:sz="0" w:space="0" w:color="auto"/>
                    <w:right w:val="none" w:sz="0" w:space="0" w:color="auto"/>
                  </w:divBdr>
                </w:div>
                <w:div w:id="2139908297">
                  <w:marLeft w:val="0"/>
                  <w:marRight w:val="0"/>
                  <w:marTop w:val="0"/>
                  <w:marBottom w:val="0"/>
                  <w:divBdr>
                    <w:top w:val="none" w:sz="0" w:space="0" w:color="auto"/>
                    <w:left w:val="none" w:sz="0" w:space="0" w:color="auto"/>
                    <w:bottom w:val="none" w:sz="0" w:space="0" w:color="auto"/>
                    <w:right w:val="none" w:sz="0" w:space="0" w:color="auto"/>
                  </w:divBdr>
                </w:div>
                <w:div w:id="1708992214">
                  <w:marLeft w:val="0"/>
                  <w:marRight w:val="0"/>
                  <w:marTop w:val="0"/>
                  <w:marBottom w:val="0"/>
                  <w:divBdr>
                    <w:top w:val="none" w:sz="0" w:space="0" w:color="auto"/>
                    <w:left w:val="none" w:sz="0" w:space="0" w:color="auto"/>
                    <w:bottom w:val="none" w:sz="0" w:space="0" w:color="auto"/>
                    <w:right w:val="none" w:sz="0" w:space="0" w:color="auto"/>
                  </w:divBdr>
                </w:div>
                <w:div w:id="12356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1558">
          <w:marLeft w:val="0"/>
          <w:marRight w:val="0"/>
          <w:marTop w:val="0"/>
          <w:marBottom w:val="0"/>
          <w:divBdr>
            <w:top w:val="none" w:sz="0" w:space="0" w:color="auto"/>
            <w:left w:val="none" w:sz="0" w:space="0" w:color="auto"/>
            <w:bottom w:val="none" w:sz="0" w:space="0" w:color="auto"/>
            <w:right w:val="none" w:sz="0" w:space="0" w:color="auto"/>
          </w:divBdr>
          <w:divsChild>
            <w:div w:id="1797291834">
              <w:marLeft w:val="0"/>
              <w:marRight w:val="0"/>
              <w:marTop w:val="0"/>
              <w:marBottom w:val="0"/>
              <w:divBdr>
                <w:top w:val="none" w:sz="0" w:space="0" w:color="auto"/>
                <w:left w:val="none" w:sz="0" w:space="0" w:color="auto"/>
                <w:bottom w:val="none" w:sz="0" w:space="0" w:color="auto"/>
                <w:right w:val="none" w:sz="0" w:space="0" w:color="auto"/>
              </w:divBdr>
              <w:divsChild>
                <w:div w:id="547642079">
                  <w:marLeft w:val="0"/>
                  <w:marRight w:val="0"/>
                  <w:marTop w:val="0"/>
                  <w:marBottom w:val="0"/>
                  <w:divBdr>
                    <w:top w:val="none" w:sz="0" w:space="0" w:color="auto"/>
                    <w:left w:val="none" w:sz="0" w:space="0" w:color="auto"/>
                    <w:bottom w:val="none" w:sz="0" w:space="0" w:color="auto"/>
                    <w:right w:val="none" w:sz="0" w:space="0" w:color="auto"/>
                  </w:divBdr>
                </w:div>
                <w:div w:id="1301767371">
                  <w:marLeft w:val="0"/>
                  <w:marRight w:val="0"/>
                  <w:marTop w:val="0"/>
                  <w:marBottom w:val="0"/>
                  <w:divBdr>
                    <w:top w:val="none" w:sz="0" w:space="0" w:color="auto"/>
                    <w:left w:val="none" w:sz="0" w:space="0" w:color="auto"/>
                    <w:bottom w:val="none" w:sz="0" w:space="0" w:color="auto"/>
                    <w:right w:val="none" w:sz="0" w:space="0" w:color="auto"/>
                  </w:divBdr>
                </w:div>
                <w:div w:id="1946382104">
                  <w:marLeft w:val="0"/>
                  <w:marRight w:val="0"/>
                  <w:marTop w:val="0"/>
                  <w:marBottom w:val="0"/>
                  <w:divBdr>
                    <w:top w:val="none" w:sz="0" w:space="0" w:color="auto"/>
                    <w:left w:val="none" w:sz="0" w:space="0" w:color="auto"/>
                    <w:bottom w:val="none" w:sz="0" w:space="0" w:color="auto"/>
                    <w:right w:val="none" w:sz="0" w:space="0" w:color="auto"/>
                  </w:divBdr>
                </w:div>
                <w:div w:id="1349791962">
                  <w:marLeft w:val="0"/>
                  <w:marRight w:val="0"/>
                  <w:marTop w:val="0"/>
                  <w:marBottom w:val="0"/>
                  <w:divBdr>
                    <w:top w:val="none" w:sz="0" w:space="0" w:color="auto"/>
                    <w:left w:val="none" w:sz="0" w:space="0" w:color="auto"/>
                    <w:bottom w:val="none" w:sz="0" w:space="0" w:color="auto"/>
                    <w:right w:val="none" w:sz="0" w:space="0" w:color="auto"/>
                  </w:divBdr>
                </w:div>
                <w:div w:id="1959945425">
                  <w:marLeft w:val="0"/>
                  <w:marRight w:val="0"/>
                  <w:marTop w:val="0"/>
                  <w:marBottom w:val="0"/>
                  <w:divBdr>
                    <w:top w:val="none" w:sz="0" w:space="0" w:color="auto"/>
                    <w:left w:val="none" w:sz="0" w:space="0" w:color="auto"/>
                    <w:bottom w:val="none" w:sz="0" w:space="0" w:color="auto"/>
                    <w:right w:val="none" w:sz="0" w:space="0" w:color="auto"/>
                  </w:divBdr>
                </w:div>
                <w:div w:id="1911958537">
                  <w:marLeft w:val="0"/>
                  <w:marRight w:val="0"/>
                  <w:marTop w:val="0"/>
                  <w:marBottom w:val="0"/>
                  <w:divBdr>
                    <w:top w:val="none" w:sz="0" w:space="0" w:color="auto"/>
                    <w:left w:val="none" w:sz="0" w:space="0" w:color="auto"/>
                    <w:bottom w:val="none" w:sz="0" w:space="0" w:color="auto"/>
                    <w:right w:val="none" w:sz="0" w:space="0" w:color="auto"/>
                  </w:divBdr>
                </w:div>
                <w:div w:id="1066493264">
                  <w:marLeft w:val="0"/>
                  <w:marRight w:val="0"/>
                  <w:marTop w:val="0"/>
                  <w:marBottom w:val="0"/>
                  <w:divBdr>
                    <w:top w:val="none" w:sz="0" w:space="0" w:color="auto"/>
                    <w:left w:val="none" w:sz="0" w:space="0" w:color="auto"/>
                    <w:bottom w:val="none" w:sz="0" w:space="0" w:color="auto"/>
                    <w:right w:val="none" w:sz="0" w:space="0" w:color="auto"/>
                  </w:divBdr>
                </w:div>
                <w:div w:id="319702383">
                  <w:marLeft w:val="0"/>
                  <w:marRight w:val="0"/>
                  <w:marTop w:val="0"/>
                  <w:marBottom w:val="0"/>
                  <w:divBdr>
                    <w:top w:val="none" w:sz="0" w:space="0" w:color="auto"/>
                    <w:left w:val="none" w:sz="0" w:space="0" w:color="auto"/>
                    <w:bottom w:val="none" w:sz="0" w:space="0" w:color="auto"/>
                    <w:right w:val="none" w:sz="0" w:space="0" w:color="auto"/>
                  </w:divBdr>
                </w:div>
                <w:div w:id="857082792">
                  <w:marLeft w:val="0"/>
                  <w:marRight w:val="0"/>
                  <w:marTop w:val="0"/>
                  <w:marBottom w:val="0"/>
                  <w:divBdr>
                    <w:top w:val="none" w:sz="0" w:space="0" w:color="auto"/>
                    <w:left w:val="none" w:sz="0" w:space="0" w:color="auto"/>
                    <w:bottom w:val="none" w:sz="0" w:space="0" w:color="auto"/>
                    <w:right w:val="none" w:sz="0" w:space="0" w:color="auto"/>
                  </w:divBdr>
                </w:div>
                <w:div w:id="11229876">
                  <w:marLeft w:val="0"/>
                  <w:marRight w:val="0"/>
                  <w:marTop w:val="0"/>
                  <w:marBottom w:val="0"/>
                  <w:divBdr>
                    <w:top w:val="none" w:sz="0" w:space="0" w:color="auto"/>
                    <w:left w:val="none" w:sz="0" w:space="0" w:color="auto"/>
                    <w:bottom w:val="none" w:sz="0" w:space="0" w:color="auto"/>
                    <w:right w:val="none" w:sz="0" w:space="0" w:color="auto"/>
                  </w:divBdr>
                </w:div>
                <w:div w:id="1912807266">
                  <w:marLeft w:val="0"/>
                  <w:marRight w:val="0"/>
                  <w:marTop w:val="0"/>
                  <w:marBottom w:val="0"/>
                  <w:divBdr>
                    <w:top w:val="none" w:sz="0" w:space="0" w:color="auto"/>
                    <w:left w:val="none" w:sz="0" w:space="0" w:color="auto"/>
                    <w:bottom w:val="none" w:sz="0" w:space="0" w:color="auto"/>
                    <w:right w:val="none" w:sz="0" w:space="0" w:color="auto"/>
                  </w:divBdr>
                </w:div>
                <w:div w:id="719134325">
                  <w:marLeft w:val="0"/>
                  <w:marRight w:val="0"/>
                  <w:marTop w:val="0"/>
                  <w:marBottom w:val="0"/>
                  <w:divBdr>
                    <w:top w:val="none" w:sz="0" w:space="0" w:color="auto"/>
                    <w:left w:val="none" w:sz="0" w:space="0" w:color="auto"/>
                    <w:bottom w:val="none" w:sz="0" w:space="0" w:color="auto"/>
                    <w:right w:val="none" w:sz="0" w:space="0" w:color="auto"/>
                  </w:divBdr>
                </w:div>
                <w:div w:id="1835217342">
                  <w:marLeft w:val="0"/>
                  <w:marRight w:val="0"/>
                  <w:marTop w:val="0"/>
                  <w:marBottom w:val="0"/>
                  <w:divBdr>
                    <w:top w:val="none" w:sz="0" w:space="0" w:color="auto"/>
                    <w:left w:val="none" w:sz="0" w:space="0" w:color="auto"/>
                    <w:bottom w:val="none" w:sz="0" w:space="0" w:color="auto"/>
                    <w:right w:val="none" w:sz="0" w:space="0" w:color="auto"/>
                  </w:divBdr>
                </w:div>
                <w:div w:id="1396783193">
                  <w:marLeft w:val="0"/>
                  <w:marRight w:val="0"/>
                  <w:marTop w:val="0"/>
                  <w:marBottom w:val="0"/>
                  <w:divBdr>
                    <w:top w:val="none" w:sz="0" w:space="0" w:color="auto"/>
                    <w:left w:val="none" w:sz="0" w:space="0" w:color="auto"/>
                    <w:bottom w:val="none" w:sz="0" w:space="0" w:color="auto"/>
                    <w:right w:val="none" w:sz="0" w:space="0" w:color="auto"/>
                  </w:divBdr>
                </w:div>
                <w:div w:id="1165245179">
                  <w:marLeft w:val="0"/>
                  <w:marRight w:val="0"/>
                  <w:marTop w:val="0"/>
                  <w:marBottom w:val="0"/>
                  <w:divBdr>
                    <w:top w:val="none" w:sz="0" w:space="0" w:color="auto"/>
                    <w:left w:val="none" w:sz="0" w:space="0" w:color="auto"/>
                    <w:bottom w:val="none" w:sz="0" w:space="0" w:color="auto"/>
                    <w:right w:val="none" w:sz="0" w:space="0" w:color="auto"/>
                  </w:divBdr>
                </w:div>
                <w:div w:id="1629166831">
                  <w:marLeft w:val="0"/>
                  <w:marRight w:val="0"/>
                  <w:marTop w:val="0"/>
                  <w:marBottom w:val="0"/>
                  <w:divBdr>
                    <w:top w:val="none" w:sz="0" w:space="0" w:color="auto"/>
                    <w:left w:val="none" w:sz="0" w:space="0" w:color="auto"/>
                    <w:bottom w:val="none" w:sz="0" w:space="0" w:color="auto"/>
                    <w:right w:val="none" w:sz="0" w:space="0" w:color="auto"/>
                  </w:divBdr>
                </w:div>
                <w:div w:id="16457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3480">
          <w:marLeft w:val="0"/>
          <w:marRight w:val="0"/>
          <w:marTop w:val="0"/>
          <w:marBottom w:val="0"/>
          <w:divBdr>
            <w:top w:val="none" w:sz="0" w:space="0" w:color="auto"/>
            <w:left w:val="none" w:sz="0" w:space="0" w:color="auto"/>
            <w:bottom w:val="none" w:sz="0" w:space="0" w:color="auto"/>
            <w:right w:val="none" w:sz="0" w:space="0" w:color="auto"/>
          </w:divBdr>
          <w:divsChild>
            <w:div w:id="839395565">
              <w:marLeft w:val="0"/>
              <w:marRight w:val="0"/>
              <w:marTop w:val="0"/>
              <w:marBottom w:val="0"/>
              <w:divBdr>
                <w:top w:val="none" w:sz="0" w:space="0" w:color="auto"/>
                <w:left w:val="none" w:sz="0" w:space="0" w:color="auto"/>
                <w:bottom w:val="none" w:sz="0" w:space="0" w:color="auto"/>
                <w:right w:val="none" w:sz="0" w:space="0" w:color="auto"/>
              </w:divBdr>
              <w:divsChild>
                <w:div w:id="1035076759">
                  <w:marLeft w:val="0"/>
                  <w:marRight w:val="0"/>
                  <w:marTop w:val="0"/>
                  <w:marBottom w:val="0"/>
                  <w:divBdr>
                    <w:top w:val="none" w:sz="0" w:space="0" w:color="auto"/>
                    <w:left w:val="none" w:sz="0" w:space="0" w:color="auto"/>
                    <w:bottom w:val="none" w:sz="0" w:space="0" w:color="auto"/>
                    <w:right w:val="none" w:sz="0" w:space="0" w:color="auto"/>
                  </w:divBdr>
                </w:div>
                <w:div w:id="1320691516">
                  <w:marLeft w:val="0"/>
                  <w:marRight w:val="0"/>
                  <w:marTop w:val="0"/>
                  <w:marBottom w:val="0"/>
                  <w:divBdr>
                    <w:top w:val="none" w:sz="0" w:space="0" w:color="auto"/>
                    <w:left w:val="none" w:sz="0" w:space="0" w:color="auto"/>
                    <w:bottom w:val="none" w:sz="0" w:space="0" w:color="auto"/>
                    <w:right w:val="none" w:sz="0" w:space="0" w:color="auto"/>
                  </w:divBdr>
                </w:div>
                <w:div w:id="2019767044">
                  <w:marLeft w:val="0"/>
                  <w:marRight w:val="0"/>
                  <w:marTop w:val="0"/>
                  <w:marBottom w:val="0"/>
                  <w:divBdr>
                    <w:top w:val="none" w:sz="0" w:space="0" w:color="auto"/>
                    <w:left w:val="none" w:sz="0" w:space="0" w:color="auto"/>
                    <w:bottom w:val="none" w:sz="0" w:space="0" w:color="auto"/>
                    <w:right w:val="none" w:sz="0" w:space="0" w:color="auto"/>
                  </w:divBdr>
                </w:div>
                <w:div w:id="15119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79380">
          <w:marLeft w:val="0"/>
          <w:marRight w:val="0"/>
          <w:marTop w:val="0"/>
          <w:marBottom w:val="0"/>
          <w:divBdr>
            <w:top w:val="none" w:sz="0" w:space="0" w:color="auto"/>
            <w:left w:val="none" w:sz="0" w:space="0" w:color="auto"/>
            <w:bottom w:val="none" w:sz="0" w:space="0" w:color="auto"/>
            <w:right w:val="none" w:sz="0" w:space="0" w:color="auto"/>
          </w:divBdr>
          <w:divsChild>
            <w:div w:id="685055546">
              <w:marLeft w:val="0"/>
              <w:marRight w:val="0"/>
              <w:marTop w:val="0"/>
              <w:marBottom w:val="0"/>
              <w:divBdr>
                <w:top w:val="none" w:sz="0" w:space="0" w:color="auto"/>
                <w:left w:val="none" w:sz="0" w:space="0" w:color="auto"/>
                <w:bottom w:val="none" w:sz="0" w:space="0" w:color="auto"/>
                <w:right w:val="none" w:sz="0" w:space="0" w:color="auto"/>
              </w:divBdr>
              <w:divsChild>
                <w:div w:id="161897270">
                  <w:marLeft w:val="0"/>
                  <w:marRight w:val="0"/>
                  <w:marTop w:val="0"/>
                  <w:marBottom w:val="0"/>
                  <w:divBdr>
                    <w:top w:val="none" w:sz="0" w:space="0" w:color="auto"/>
                    <w:left w:val="none" w:sz="0" w:space="0" w:color="auto"/>
                    <w:bottom w:val="none" w:sz="0" w:space="0" w:color="auto"/>
                    <w:right w:val="none" w:sz="0" w:space="0" w:color="auto"/>
                  </w:divBdr>
                </w:div>
                <w:div w:id="10033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9727">
          <w:marLeft w:val="0"/>
          <w:marRight w:val="0"/>
          <w:marTop w:val="0"/>
          <w:marBottom w:val="0"/>
          <w:divBdr>
            <w:top w:val="none" w:sz="0" w:space="0" w:color="auto"/>
            <w:left w:val="none" w:sz="0" w:space="0" w:color="auto"/>
            <w:bottom w:val="none" w:sz="0" w:space="0" w:color="auto"/>
            <w:right w:val="none" w:sz="0" w:space="0" w:color="auto"/>
          </w:divBdr>
          <w:divsChild>
            <w:div w:id="1563830156">
              <w:marLeft w:val="0"/>
              <w:marRight w:val="0"/>
              <w:marTop w:val="0"/>
              <w:marBottom w:val="0"/>
              <w:divBdr>
                <w:top w:val="none" w:sz="0" w:space="0" w:color="auto"/>
                <w:left w:val="none" w:sz="0" w:space="0" w:color="auto"/>
                <w:bottom w:val="none" w:sz="0" w:space="0" w:color="auto"/>
                <w:right w:val="none" w:sz="0" w:space="0" w:color="auto"/>
              </w:divBdr>
              <w:divsChild>
                <w:div w:id="1952200396">
                  <w:marLeft w:val="0"/>
                  <w:marRight w:val="0"/>
                  <w:marTop w:val="0"/>
                  <w:marBottom w:val="0"/>
                  <w:divBdr>
                    <w:top w:val="none" w:sz="0" w:space="0" w:color="auto"/>
                    <w:left w:val="none" w:sz="0" w:space="0" w:color="auto"/>
                    <w:bottom w:val="none" w:sz="0" w:space="0" w:color="auto"/>
                    <w:right w:val="none" w:sz="0" w:space="0" w:color="auto"/>
                  </w:divBdr>
                </w:div>
                <w:div w:id="1868373760">
                  <w:marLeft w:val="0"/>
                  <w:marRight w:val="0"/>
                  <w:marTop w:val="0"/>
                  <w:marBottom w:val="0"/>
                  <w:divBdr>
                    <w:top w:val="none" w:sz="0" w:space="0" w:color="auto"/>
                    <w:left w:val="none" w:sz="0" w:space="0" w:color="auto"/>
                    <w:bottom w:val="none" w:sz="0" w:space="0" w:color="auto"/>
                    <w:right w:val="none" w:sz="0" w:space="0" w:color="auto"/>
                  </w:divBdr>
                </w:div>
                <w:div w:id="1633752380">
                  <w:marLeft w:val="0"/>
                  <w:marRight w:val="0"/>
                  <w:marTop w:val="0"/>
                  <w:marBottom w:val="0"/>
                  <w:divBdr>
                    <w:top w:val="none" w:sz="0" w:space="0" w:color="auto"/>
                    <w:left w:val="none" w:sz="0" w:space="0" w:color="auto"/>
                    <w:bottom w:val="none" w:sz="0" w:space="0" w:color="auto"/>
                    <w:right w:val="none" w:sz="0" w:space="0" w:color="auto"/>
                  </w:divBdr>
                </w:div>
                <w:div w:id="924530287">
                  <w:marLeft w:val="0"/>
                  <w:marRight w:val="0"/>
                  <w:marTop w:val="0"/>
                  <w:marBottom w:val="0"/>
                  <w:divBdr>
                    <w:top w:val="none" w:sz="0" w:space="0" w:color="auto"/>
                    <w:left w:val="none" w:sz="0" w:space="0" w:color="auto"/>
                    <w:bottom w:val="none" w:sz="0" w:space="0" w:color="auto"/>
                    <w:right w:val="none" w:sz="0" w:space="0" w:color="auto"/>
                  </w:divBdr>
                </w:div>
                <w:div w:id="531378388">
                  <w:marLeft w:val="0"/>
                  <w:marRight w:val="0"/>
                  <w:marTop w:val="0"/>
                  <w:marBottom w:val="0"/>
                  <w:divBdr>
                    <w:top w:val="none" w:sz="0" w:space="0" w:color="auto"/>
                    <w:left w:val="none" w:sz="0" w:space="0" w:color="auto"/>
                    <w:bottom w:val="none" w:sz="0" w:space="0" w:color="auto"/>
                    <w:right w:val="none" w:sz="0" w:space="0" w:color="auto"/>
                  </w:divBdr>
                </w:div>
                <w:div w:id="1937053925">
                  <w:marLeft w:val="0"/>
                  <w:marRight w:val="0"/>
                  <w:marTop w:val="0"/>
                  <w:marBottom w:val="0"/>
                  <w:divBdr>
                    <w:top w:val="none" w:sz="0" w:space="0" w:color="auto"/>
                    <w:left w:val="none" w:sz="0" w:space="0" w:color="auto"/>
                    <w:bottom w:val="none" w:sz="0" w:space="0" w:color="auto"/>
                    <w:right w:val="none" w:sz="0" w:space="0" w:color="auto"/>
                  </w:divBdr>
                </w:div>
                <w:div w:id="700908399">
                  <w:marLeft w:val="0"/>
                  <w:marRight w:val="0"/>
                  <w:marTop w:val="0"/>
                  <w:marBottom w:val="0"/>
                  <w:divBdr>
                    <w:top w:val="none" w:sz="0" w:space="0" w:color="auto"/>
                    <w:left w:val="none" w:sz="0" w:space="0" w:color="auto"/>
                    <w:bottom w:val="none" w:sz="0" w:space="0" w:color="auto"/>
                    <w:right w:val="none" w:sz="0" w:space="0" w:color="auto"/>
                  </w:divBdr>
                </w:div>
                <w:div w:id="929774375">
                  <w:marLeft w:val="0"/>
                  <w:marRight w:val="0"/>
                  <w:marTop w:val="0"/>
                  <w:marBottom w:val="0"/>
                  <w:divBdr>
                    <w:top w:val="none" w:sz="0" w:space="0" w:color="auto"/>
                    <w:left w:val="none" w:sz="0" w:space="0" w:color="auto"/>
                    <w:bottom w:val="none" w:sz="0" w:space="0" w:color="auto"/>
                    <w:right w:val="none" w:sz="0" w:space="0" w:color="auto"/>
                  </w:divBdr>
                </w:div>
                <w:div w:id="1959027816">
                  <w:marLeft w:val="0"/>
                  <w:marRight w:val="0"/>
                  <w:marTop w:val="0"/>
                  <w:marBottom w:val="0"/>
                  <w:divBdr>
                    <w:top w:val="none" w:sz="0" w:space="0" w:color="auto"/>
                    <w:left w:val="none" w:sz="0" w:space="0" w:color="auto"/>
                    <w:bottom w:val="none" w:sz="0" w:space="0" w:color="auto"/>
                    <w:right w:val="none" w:sz="0" w:space="0" w:color="auto"/>
                  </w:divBdr>
                </w:div>
                <w:div w:id="917788734">
                  <w:marLeft w:val="0"/>
                  <w:marRight w:val="0"/>
                  <w:marTop w:val="0"/>
                  <w:marBottom w:val="0"/>
                  <w:divBdr>
                    <w:top w:val="none" w:sz="0" w:space="0" w:color="auto"/>
                    <w:left w:val="none" w:sz="0" w:space="0" w:color="auto"/>
                    <w:bottom w:val="none" w:sz="0" w:space="0" w:color="auto"/>
                    <w:right w:val="none" w:sz="0" w:space="0" w:color="auto"/>
                  </w:divBdr>
                </w:div>
                <w:div w:id="2050840958">
                  <w:marLeft w:val="0"/>
                  <w:marRight w:val="0"/>
                  <w:marTop w:val="0"/>
                  <w:marBottom w:val="0"/>
                  <w:divBdr>
                    <w:top w:val="none" w:sz="0" w:space="0" w:color="auto"/>
                    <w:left w:val="none" w:sz="0" w:space="0" w:color="auto"/>
                    <w:bottom w:val="none" w:sz="0" w:space="0" w:color="auto"/>
                    <w:right w:val="none" w:sz="0" w:space="0" w:color="auto"/>
                  </w:divBdr>
                </w:div>
                <w:div w:id="1534658745">
                  <w:marLeft w:val="0"/>
                  <w:marRight w:val="0"/>
                  <w:marTop w:val="0"/>
                  <w:marBottom w:val="0"/>
                  <w:divBdr>
                    <w:top w:val="none" w:sz="0" w:space="0" w:color="auto"/>
                    <w:left w:val="none" w:sz="0" w:space="0" w:color="auto"/>
                    <w:bottom w:val="none" w:sz="0" w:space="0" w:color="auto"/>
                    <w:right w:val="none" w:sz="0" w:space="0" w:color="auto"/>
                  </w:divBdr>
                </w:div>
                <w:div w:id="1502625938">
                  <w:marLeft w:val="0"/>
                  <w:marRight w:val="0"/>
                  <w:marTop w:val="0"/>
                  <w:marBottom w:val="0"/>
                  <w:divBdr>
                    <w:top w:val="none" w:sz="0" w:space="0" w:color="auto"/>
                    <w:left w:val="none" w:sz="0" w:space="0" w:color="auto"/>
                    <w:bottom w:val="none" w:sz="0" w:space="0" w:color="auto"/>
                    <w:right w:val="none" w:sz="0" w:space="0" w:color="auto"/>
                  </w:divBdr>
                </w:div>
                <w:div w:id="9765659">
                  <w:marLeft w:val="0"/>
                  <w:marRight w:val="0"/>
                  <w:marTop w:val="0"/>
                  <w:marBottom w:val="0"/>
                  <w:divBdr>
                    <w:top w:val="none" w:sz="0" w:space="0" w:color="auto"/>
                    <w:left w:val="none" w:sz="0" w:space="0" w:color="auto"/>
                    <w:bottom w:val="none" w:sz="0" w:space="0" w:color="auto"/>
                    <w:right w:val="none" w:sz="0" w:space="0" w:color="auto"/>
                  </w:divBdr>
                </w:div>
                <w:div w:id="1460606963">
                  <w:marLeft w:val="0"/>
                  <w:marRight w:val="0"/>
                  <w:marTop w:val="0"/>
                  <w:marBottom w:val="0"/>
                  <w:divBdr>
                    <w:top w:val="none" w:sz="0" w:space="0" w:color="auto"/>
                    <w:left w:val="none" w:sz="0" w:space="0" w:color="auto"/>
                    <w:bottom w:val="none" w:sz="0" w:space="0" w:color="auto"/>
                    <w:right w:val="none" w:sz="0" w:space="0" w:color="auto"/>
                  </w:divBdr>
                </w:div>
                <w:div w:id="1021472066">
                  <w:marLeft w:val="0"/>
                  <w:marRight w:val="0"/>
                  <w:marTop w:val="0"/>
                  <w:marBottom w:val="0"/>
                  <w:divBdr>
                    <w:top w:val="none" w:sz="0" w:space="0" w:color="auto"/>
                    <w:left w:val="none" w:sz="0" w:space="0" w:color="auto"/>
                    <w:bottom w:val="none" w:sz="0" w:space="0" w:color="auto"/>
                    <w:right w:val="none" w:sz="0" w:space="0" w:color="auto"/>
                  </w:divBdr>
                </w:div>
                <w:div w:id="20093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813">
          <w:marLeft w:val="0"/>
          <w:marRight w:val="0"/>
          <w:marTop w:val="0"/>
          <w:marBottom w:val="0"/>
          <w:divBdr>
            <w:top w:val="none" w:sz="0" w:space="0" w:color="auto"/>
            <w:left w:val="none" w:sz="0" w:space="0" w:color="auto"/>
            <w:bottom w:val="none" w:sz="0" w:space="0" w:color="auto"/>
            <w:right w:val="none" w:sz="0" w:space="0" w:color="auto"/>
          </w:divBdr>
          <w:divsChild>
            <w:div w:id="1239710980">
              <w:marLeft w:val="0"/>
              <w:marRight w:val="0"/>
              <w:marTop w:val="0"/>
              <w:marBottom w:val="0"/>
              <w:divBdr>
                <w:top w:val="none" w:sz="0" w:space="0" w:color="auto"/>
                <w:left w:val="none" w:sz="0" w:space="0" w:color="auto"/>
                <w:bottom w:val="none" w:sz="0" w:space="0" w:color="auto"/>
                <w:right w:val="none" w:sz="0" w:space="0" w:color="auto"/>
              </w:divBdr>
              <w:divsChild>
                <w:div w:id="1959987309">
                  <w:marLeft w:val="0"/>
                  <w:marRight w:val="0"/>
                  <w:marTop w:val="0"/>
                  <w:marBottom w:val="0"/>
                  <w:divBdr>
                    <w:top w:val="none" w:sz="0" w:space="0" w:color="auto"/>
                    <w:left w:val="none" w:sz="0" w:space="0" w:color="auto"/>
                    <w:bottom w:val="none" w:sz="0" w:space="0" w:color="auto"/>
                    <w:right w:val="none" w:sz="0" w:space="0" w:color="auto"/>
                  </w:divBdr>
                </w:div>
                <w:div w:id="816651281">
                  <w:marLeft w:val="0"/>
                  <w:marRight w:val="0"/>
                  <w:marTop w:val="0"/>
                  <w:marBottom w:val="0"/>
                  <w:divBdr>
                    <w:top w:val="none" w:sz="0" w:space="0" w:color="auto"/>
                    <w:left w:val="none" w:sz="0" w:space="0" w:color="auto"/>
                    <w:bottom w:val="none" w:sz="0" w:space="0" w:color="auto"/>
                    <w:right w:val="none" w:sz="0" w:space="0" w:color="auto"/>
                  </w:divBdr>
                </w:div>
                <w:div w:id="1473015573">
                  <w:marLeft w:val="0"/>
                  <w:marRight w:val="0"/>
                  <w:marTop w:val="0"/>
                  <w:marBottom w:val="0"/>
                  <w:divBdr>
                    <w:top w:val="none" w:sz="0" w:space="0" w:color="auto"/>
                    <w:left w:val="none" w:sz="0" w:space="0" w:color="auto"/>
                    <w:bottom w:val="none" w:sz="0" w:space="0" w:color="auto"/>
                    <w:right w:val="none" w:sz="0" w:space="0" w:color="auto"/>
                  </w:divBdr>
                </w:div>
                <w:div w:id="177810945">
                  <w:marLeft w:val="0"/>
                  <w:marRight w:val="0"/>
                  <w:marTop w:val="0"/>
                  <w:marBottom w:val="0"/>
                  <w:divBdr>
                    <w:top w:val="none" w:sz="0" w:space="0" w:color="auto"/>
                    <w:left w:val="none" w:sz="0" w:space="0" w:color="auto"/>
                    <w:bottom w:val="none" w:sz="0" w:space="0" w:color="auto"/>
                    <w:right w:val="none" w:sz="0" w:space="0" w:color="auto"/>
                  </w:divBdr>
                </w:div>
                <w:div w:id="1475297791">
                  <w:marLeft w:val="0"/>
                  <w:marRight w:val="0"/>
                  <w:marTop w:val="0"/>
                  <w:marBottom w:val="0"/>
                  <w:divBdr>
                    <w:top w:val="none" w:sz="0" w:space="0" w:color="auto"/>
                    <w:left w:val="none" w:sz="0" w:space="0" w:color="auto"/>
                    <w:bottom w:val="none" w:sz="0" w:space="0" w:color="auto"/>
                    <w:right w:val="none" w:sz="0" w:space="0" w:color="auto"/>
                  </w:divBdr>
                </w:div>
                <w:div w:id="1388454505">
                  <w:marLeft w:val="0"/>
                  <w:marRight w:val="0"/>
                  <w:marTop w:val="0"/>
                  <w:marBottom w:val="0"/>
                  <w:divBdr>
                    <w:top w:val="none" w:sz="0" w:space="0" w:color="auto"/>
                    <w:left w:val="none" w:sz="0" w:space="0" w:color="auto"/>
                    <w:bottom w:val="none" w:sz="0" w:space="0" w:color="auto"/>
                    <w:right w:val="none" w:sz="0" w:space="0" w:color="auto"/>
                  </w:divBdr>
                </w:div>
                <w:div w:id="205145231">
                  <w:marLeft w:val="0"/>
                  <w:marRight w:val="0"/>
                  <w:marTop w:val="0"/>
                  <w:marBottom w:val="0"/>
                  <w:divBdr>
                    <w:top w:val="none" w:sz="0" w:space="0" w:color="auto"/>
                    <w:left w:val="none" w:sz="0" w:space="0" w:color="auto"/>
                    <w:bottom w:val="none" w:sz="0" w:space="0" w:color="auto"/>
                    <w:right w:val="none" w:sz="0" w:space="0" w:color="auto"/>
                  </w:divBdr>
                </w:div>
                <w:div w:id="1149176645">
                  <w:marLeft w:val="0"/>
                  <w:marRight w:val="0"/>
                  <w:marTop w:val="0"/>
                  <w:marBottom w:val="0"/>
                  <w:divBdr>
                    <w:top w:val="none" w:sz="0" w:space="0" w:color="auto"/>
                    <w:left w:val="none" w:sz="0" w:space="0" w:color="auto"/>
                    <w:bottom w:val="none" w:sz="0" w:space="0" w:color="auto"/>
                    <w:right w:val="none" w:sz="0" w:space="0" w:color="auto"/>
                  </w:divBdr>
                </w:div>
                <w:div w:id="1265259812">
                  <w:marLeft w:val="0"/>
                  <w:marRight w:val="0"/>
                  <w:marTop w:val="0"/>
                  <w:marBottom w:val="0"/>
                  <w:divBdr>
                    <w:top w:val="none" w:sz="0" w:space="0" w:color="auto"/>
                    <w:left w:val="none" w:sz="0" w:space="0" w:color="auto"/>
                    <w:bottom w:val="none" w:sz="0" w:space="0" w:color="auto"/>
                    <w:right w:val="none" w:sz="0" w:space="0" w:color="auto"/>
                  </w:divBdr>
                </w:div>
                <w:div w:id="1961296493">
                  <w:marLeft w:val="0"/>
                  <w:marRight w:val="0"/>
                  <w:marTop w:val="0"/>
                  <w:marBottom w:val="0"/>
                  <w:divBdr>
                    <w:top w:val="none" w:sz="0" w:space="0" w:color="auto"/>
                    <w:left w:val="none" w:sz="0" w:space="0" w:color="auto"/>
                    <w:bottom w:val="none" w:sz="0" w:space="0" w:color="auto"/>
                    <w:right w:val="none" w:sz="0" w:space="0" w:color="auto"/>
                  </w:divBdr>
                </w:div>
                <w:div w:id="655694553">
                  <w:marLeft w:val="0"/>
                  <w:marRight w:val="0"/>
                  <w:marTop w:val="0"/>
                  <w:marBottom w:val="0"/>
                  <w:divBdr>
                    <w:top w:val="none" w:sz="0" w:space="0" w:color="auto"/>
                    <w:left w:val="none" w:sz="0" w:space="0" w:color="auto"/>
                    <w:bottom w:val="none" w:sz="0" w:space="0" w:color="auto"/>
                    <w:right w:val="none" w:sz="0" w:space="0" w:color="auto"/>
                  </w:divBdr>
                </w:div>
                <w:div w:id="848181837">
                  <w:marLeft w:val="0"/>
                  <w:marRight w:val="0"/>
                  <w:marTop w:val="0"/>
                  <w:marBottom w:val="0"/>
                  <w:divBdr>
                    <w:top w:val="none" w:sz="0" w:space="0" w:color="auto"/>
                    <w:left w:val="none" w:sz="0" w:space="0" w:color="auto"/>
                    <w:bottom w:val="none" w:sz="0" w:space="0" w:color="auto"/>
                    <w:right w:val="none" w:sz="0" w:space="0" w:color="auto"/>
                  </w:divBdr>
                </w:div>
                <w:div w:id="232931341">
                  <w:marLeft w:val="0"/>
                  <w:marRight w:val="0"/>
                  <w:marTop w:val="0"/>
                  <w:marBottom w:val="0"/>
                  <w:divBdr>
                    <w:top w:val="none" w:sz="0" w:space="0" w:color="auto"/>
                    <w:left w:val="none" w:sz="0" w:space="0" w:color="auto"/>
                    <w:bottom w:val="none" w:sz="0" w:space="0" w:color="auto"/>
                    <w:right w:val="none" w:sz="0" w:space="0" w:color="auto"/>
                  </w:divBdr>
                </w:div>
                <w:div w:id="1252086492">
                  <w:marLeft w:val="0"/>
                  <w:marRight w:val="0"/>
                  <w:marTop w:val="0"/>
                  <w:marBottom w:val="0"/>
                  <w:divBdr>
                    <w:top w:val="none" w:sz="0" w:space="0" w:color="auto"/>
                    <w:left w:val="none" w:sz="0" w:space="0" w:color="auto"/>
                    <w:bottom w:val="none" w:sz="0" w:space="0" w:color="auto"/>
                    <w:right w:val="none" w:sz="0" w:space="0" w:color="auto"/>
                  </w:divBdr>
                </w:div>
                <w:div w:id="1534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2262">
      <w:bodyDiv w:val="1"/>
      <w:marLeft w:val="0"/>
      <w:marRight w:val="0"/>
      <w:marTop w:val="0"/>
      <w:marBottom w:val="0"/>
      <w:divBdr>
        <w:top w:val="none" w:sz="0" w:space="0" w:color="auto"/>
        <w:left w:val="none" w:sz="0" w:space="0" w:color="auto"/>
        <w:bottom w:val="none" w:sz="0" w:space="0" w:color="auto"/>
        <w:right w:val="none" w:sz="0" w:space="0" w:color="auto"/>
      </w:divBdr>
      <w:divsChild>
        <w:div w:id="2124113338">
          <w:marLeft w:val="0"/>
          <w:marRight w:val="0"/>
          <w:marTop w:val="0"/>
          <w:marBottom w:val="0"/>
          <w:divBdr>
            <w:top w:val="none" w:sz="0" w:space="0" w:color="auto"/>
            <w:left w:val="none" w:sz="0" w:space="0" w:color="auto"/>
            <w:bottom w:val="none" w:sz="0" w:space="0" w:color="auto"/>
            <w:right w:val="none" w:sz="0" w:space="0" w:color="auto"/>
          </w:divBdr>
        </w:div>
        <w:div w:id="1449274109">
          <w:marLeft w:val="0"/>
          <w:marRight w:val="0"/>
          <w:marTop w:val="240"/>
          <w:marBottom w:val="180"/>
          <w:divBdr>
            <w:top w:val="none" w:sz="0" w:space="0" w:color="auto"/>
            <w:left w:val="none" w:sz="0" w:space="0" w:color="auto"/>
            <w:bottom w:val="none" w:sz="0" w:space="0" w:color="auto"/>
            <w:right w:val="none" w:sz="0" w:space="0" w:color="auto"/>
          </w:divBdr>
          <w:divsChild>
            <w:div w:id="1035153663">
              <w:marLeft w:val="0"/>
              <w:marRight w:val="0"/>
              <w:marTop w:val="0"/>
              <w:marBottom w:val="0"/>
              <w:divBdr>
                <w:top w:val="none" w:sz="0" w:space="0" w:color="auto"/>
                <w:left w:val="none" w:sz="0" w:space="0" w:color="auto"/>
                <w:bottom w:val="none" w:sz="0" w:space="0" w:color="auto"/>
                <w:right w:val="none" w:sz="0" w:space="0" w:color="auto"/>
              </w:divBdr>
            </w:div>
            <w:div w:id="11280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4717">
      <w:bodyDiv w:val="1"/>
      <w:marLeft w:val="0"/>
      <w:marRight w:val="0"/>
      <w:marTop w:val="0"/>
      <w:marBottom w:val="0"/>
      <w:divBdr>
        <w:top w:val="none" w:sz="0" w:space="0" w:color="auto"/>
        <w:left w:val="none" w:sz="0" w:space="0" w:color="auto"/>
        <w:bottom w:val="none" w:sz="0" w:space="0" w:color="auto"/>
        <w:right w:val="none" w:sz="0" w:space="0" w:color="auto"/>
      </w:divBdr>
    </w:div>
    <w:div w:id="1218471715">
      <w:bodyDiv w:val="1"/>
      <w:marLeft w:val="0"/>
      <w:marRight w:val="0"/>
      <w:marTop w:val="0"/>
      <w:marBottom w:val="0"/>
      <w:divBdr>
        <w:top w:val="none" w:sz="0" w:space="0" w:color="auto"/>
        <w:left w:val="none" w:sz="0" w:space="0" w:color="auto"/>
        <w:bottom w:val="none" w:sz="0" w:space="0" w:color="auto"/>
        <w:right w:val="none" w:sz="0" w:space="0" w:color="auto"/>
      </w:divBdr>
    </w:div>
    <w:div w:id="1704089991">
      <w:bodyDiv w:val="1"/>
      <w:marLeft w:val="0"/>
      <w:marRight w:val="0"/>
      <w:marTop w:val="0"/>
      <w:marBottom w:val="0"/>
      <w:divBdr>
        <w:top w:val="none" w:sz="0" w:space="0" w:color="auto"/>
        <w:left w:val="none" w:sz="0" w:space="0" w:color="auto"/>
        <w:bottom w:val="none" w:sz="0" w:space="0" w:color="auto"/>
        <w:right w:val="none" w:sz="0" w:space="0" w:color="auto"/>
      </w:divBdr>
      <w:divsChild>
        <w:div w:id="1904364161">
          <w:marLeft w:val="0"/>
          <w:marRight w:val="0"/>
          <w:marTop w:val="0"/>
          <w:marBottom w:val="0"/>
          <w:divBdr>
            <w:top w:val="none" w:sz="0" w:space="0" w:color="auto"/>
            <w:left w:val="none" w:sz="0" w:space="0" w:color="auto"/>
            <w:bottom w:val="none" w:sz="0" w:space="0" w:color="auto"/>
            <w:right w:val="none" w:sz="0" w:space="0" w:color="auto"/>
          </w:divBdr>
        </w:div>
      </w:divsChild>
    </w:div>
    <w:div w:id="1917396200">
      <w:bodyDiv w:val="1"/>
      <w:marLeft w:val="0"/>
      <w:marRight w:val="0"/>
      <w:marTop w:val="0"/>
      <w:marBottom w:val="0"/>
      <w:divBdr>
        <w:top w:val="none" w:sz="0" w:space="0" w:color="auto"/>
        <w:left w:val="none" w:sz="0" w:space="0" w:color="auto"/>
        <w:bottom w:val="none" w:sz="0" w:space="0" w:color="auto"/>
        <w:right w:val="none" w:sz="0" w:space="0" w:color="auto"/>
      </w:divBdr>
      <w:divsChild>
        <w:div w:id="1468277809">
          <w:marLeft w:val="300"/>
          <w:marRight w:val="300"/>
          <w:marTop w:val="0"/>
          <w:marBottom w:val="0"/>
          <w:divBdr>
            <w:top w:val="none" w:sz="0" w:space="0" w:color="auto"/>
            <w:left w:val="none" w:sz="0" w:space="0" w:color="auto"/>
            <w:bottom w:val="none" w:sz="0" w:space="0" w:color="auto"/>
            <w:right w:val="none" w:sz="0" w:space="0" w:color="auto"/>
          </w:divBdr>
          <w:divsChild>
            <w:div w:id="2012293502">
              <w:marLeft w:val="0"/>
              <w:marRight w:val="0"/>
              <w:marTop w:val="75"/>
              <w:marBottom w:val="0"/>
              <w:divBdr>
                <w:top w:val="none" w:sz="0" w:space="0" w:color="auto"/>
                <w:left w:val="none" w:sz="0" w:space="0" w:color="auto"/>
                <w:bottom w:val="none" w:sz="0" w:space="0" w:color="auto"/>
                <w:right w:val="none" w:sz="0" w:space="0" w:color="auto"/>
              </w:divBdr>
            </w:div>
          </w:divsChild>
        </w:div>
        <w:div w:id="1861510744">
          <w:marLeft w:val="0"/>
          <w:marRight w:val="0"/>
          <w:marTop w:val="0"/>
          <w:marBottom w:val="0"/>
          <w:divBdr>
            <w:top w:val="none" w:sz="0" w:space="0" w:color="auto"/>
            <w:left w:val="none" w:sz="0" w:space="0" w:color="auto"/>
            <w:bottom w:val="none" w:sz="0" w:space="0" w:color="auto"/>
            <w:right w:val="none" w:sz="0" w:space="0" w:color="auto"/>
          </w:divBdr>
          <w:divsChild>
            <w:div w:id="778841801">
              <w:marLeft w:val="0"/>
              <w:marRight w:val="0"/>
              <w:marTop w:val="0"/>
              <w:marBottom w:val="0"/>
              <w:divBdr>
                <w:top w:val="none" w:sz="0" w:space="0" w:color="auto"/>
                <w:left w:val="none" w:sz="0" w:space="0" w:color="auto"/>
                <w:bottom w:val="none" w:sz="0" w:space="0" w:color="auto"/>
                <w:right w:val="none" w:sz="0" w:space="0" w:color="auto"/>
              </w:divBdr>
              <w:divsChild>
                <w:div w:id="41709272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75065183">
      <w:bodyDiv w:val="1"/>
      <w:marLeft w:val="0"/>
      <w:marRight w:val="0"/>
      <w:marTop w:val="0"/>
      <w:marBottom w:val="0"/>
      <w:divBdr>
        <w:top w:val="none" w:sz="0" w:space="0" w:color="auto"/>
        <w:left w:val="none" w:sz="0" w:space="0" w:color="auto"/>
        <w:bottom w:val="none" w:sz="0" w:space="0" w:color="auto"/>
        <w:right w:val="none" w:sz="0" w:space="0" w:color="auto"/>
      </w:divBdr>
      <w:divsChild>
        <w:div w:id="1183974702">
          <w:marLeft w:val="0"/>
          <w:marRight w:val="0"/>
          <w:marTop w:val="0"/>
          <w:marBottom w:val="0"/>
          <w:divBdr>
            <w:top w:val="none" w:sz="0" w:space="0" w:color="auto"/>
            <w:left w:val="none" w:sz="0" w:space="0" w:color="auto"/>
            <w:bottom w:val="none" w:sz="0" w:space="0" w:color="auto"/>
            <w:right w:val="none" w:sz="0" w:space="0" w:color="auto"/>
          </w:divBdr>
          <w:divsChild>
            <w:div w:id="1733458230">
              <w:marLeft w:val="0"/>
              <w:marRight w:val="0"/>
              <w:marTop w:val="0"/>
              <w:marBottom w:val="0"/>
              <w:divBdr>
                <w:top w:val="none" w:sz="0" w:space="0" w:color="auto"/>
                <w:left w:val="none" w:sz="0" w:space="0" w:color="auto"/>
                <w:bottom w:val="none" w:sz="0" w:space="0" w:color="auto"/>
                <w:right w:val="none" w:sz="0" w:space="0" w:color="auto"/>
              </w:divBdr>
              <w:divsChild>
                <w:div w:id="842664216">
                  <w:marLeft w:val="0"/>
                  <w:marRight w:val="0"/>
                  <w:marTop w:val="0"/>
                  <w:marBottom w:val="0"/>
                  <w:divBdr>
                    <w:top w:val="none" w:sz="0" w:space="0" w:color="auto"/>
                    <w:left w:val="none" w:sz="0" w:space="0" w:color="auto"/>
                    <w:bottom w:val="none" w:sz="0" w:space="0" w:color="auto"/>
                    <w:right w:val="none" w:sz="0" w:space="0" w:color="auto"/>
                  </w:divBdr>
                </w:div>
                <w:div w:id="1940749380">
                  <w:marLeft w:val="0"/>
                  <w:marRight w:val="0"/>
                  <w:marTop w:val="0"/>
                  <w:marBottom w:val="0"/>
                  <w:divBdr>
                    <w:top w:val="none" w:sz="0" w:space="0" w:color="auto"/>
                    <w:left w:val="none" w:sz="0" w:space="0" w:color="auto"/>
                    <w:bottom w:val="none" w:sz="0" w:space="0" w:color="auto"/>
                    <w:right w:val="none" w:sz="0" w:space="0" w:color="auto"/>
                  </w:divBdr>
                </w:div>
                <w:div w:id="1535541229">
                  <w:marLeft w:val="0"/>
                  <w:marRight w:val="0"/>
                  <w:marTop w:val="0"/>
                  <w:marBottom w:val="0"/>
                  <w:divBdr>
                    <w:top w:val="none" w:sz="0" w:space="0" w:color="auto"/>
                    <w:left w:val="none" w:sz="0" w:space="0" w:color="auto"/>
                    <w:bottom w:val="none" w:sz="0" w:space="0" w:color="auto"/>
                    <w:right w:val="none" w:sz="0" w:space="0" w:color="auto"/>
                  </w:divBdr>
                  <w:divsChild>
                    <w:div w:id="17261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6158">
          <w:marLeft w:val="0"/>
          <w:marRight w:val="0"/>
          <w:marTop w:val="0"/>
          <w:marBottom w:val="0"/>
          <w:divBdr>
            <w:top w:val="none" w:sz="0" w:space="0" w:color="auto"/>
            <w:left w:val="none" w:sz="0" w:space="0" w:color="auto"/>
            <w:bottom w:val="none" w:sz="0" w:space="0" w:color="auto"/>
            <w:right w:val="none" w:sz="0" w:space="0" w:color="auto"/>
          </w:divBdr>
          <w:divsChild>
            <w:div w:id="2066373804">
              <w:marLeft w:val="0"/>
              <w:marRight w:val="0"/>
              <w:marTop w:val="0"/>
              <w:marBottom w:val="0"/>
              <w:divBdr>
                <w:top w:val="none" w:sz="0" w:space="0" w:color="auto"/>
                <w:left w:val="none" w:sz="0" w:space="0" w:color="auto"/>
                <w:bottom w:val="none" w:sz="0" w:space="0" w:color="auto"/>
                <w:right w:val="none" w:sz="0" w:space="0" w:color="auto"/>
              </w:divBdr>
              <w:divsChild>
                <w:div w:id="821241322">
                  <w:marLeft w:val="0"/>
                  <w:marRight w:val="0"/>
                  <w:marTop w:val="0"/>
                  <w:marBottom w:val="0"/>
                  <w:divBdr>
                    <w:top w:val="none" w:sz="0" w:space="0" w:color="auto"/>
                    <w:left w:val="none" w:sz="0" w:space="0" w:color="auto"/>
                    <w:bottom w:val="none" w:sz="0" w:space="0" w:color="auto"/>
                    <w:right w:val="none" w:sz="0" w:space="0" w:color="auto"/>
                  </w:divBdr>
                </w:div>
                <w:div w:id="202980777">
                  <w:marLeft w:val="0"/>
                  <w:marRight w:val="0"/>
                  <w:marTop w:val="0"/>
                  <w:marBottom w:val="0"/>
                  <w:divBdr>
                    <w:top w:val="none" w:sz="0" w:space="0" w:color="auto"/>
                    <w:left w:val="none" w:sz="0" w:space="0" w:color="auto"/>
                    <w:bottom w:val="none" w:sz="0" w:space="0" w:color="auto"/>
                    <w:right w:val="none" w:sz="0" w:space="0" w:color="auto"/>
                  </w:divBdr>
                </w:div>
                <w:div w:id="1309554018">
                  <w:marLeft w:val="0"/>
                  <w:marRight w:val="0"/>
                  <w:marTop w:val="0"/>
                  <w:marBottom w:val="0"/>
                  <w:divBdr>
                    <w:top w:val="none" w:sz="0" w:space="0" w:color="auto"/>
                    <w:left w:val="none" w:sz="0" w:space="0" w:color="auto"/>
                    <w:bottom w:val="none" w:sz="0" w:space="0" w:color="auto"/>
                    <w:right w:val="none" w:sz="0" w:space="0" w:color="auto"/>
                  </w:divBdr>
                  <w:divsChild>
                    <w:div w:id="3424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03340">
          <w:marLeft w:val="0"/>
          <w:marRight w:val="0"/>
          <w:marTop w:val="0"/>
          <w:marBottom w:val="0"/>
          <w:divBdr>
            <w:top w:val="none" w:sz="0" w:space="0" w:color="auto"/>
            <w:left w:val="none" w:sz="0" w:space="0" w:color="auto"/>
            <w:bottom w:val="none" w:sz="0" w:space="0" w:color="auto"/>
            <w:right w:val="none" w:sz="0" w:space="0" w:color="auto"/>
          </w:divBdr>
          <w:divsChild>
            <w:div w:id="951285551">
              <w:marLeft w:val="0"/>
              <w:marRight w:val="0"/>
              <w:marTop w:val="0"/>
              <w:marBottom w:val="0"/>
              <w:divBdr>
                <w:top w:val="none" w:sz="0" w:space="0" w:color="auto"/>
                <w:left w:val="none" w:sz="0" w:space="0" w:color="auto"/>
                <w:bottom w:val="none" w:sz="0" w:space="0" w:color="auto"/>
                <w:right w:val="none" w:sz="0" w:space="0" w:color="auto"/>
              </w:divBdr>
              <w:divsChild>
                <w:div w:id="1097752069">
                  <w:marLeft w:val="0"/>
                  <w:marRight w:val="0"/>
                  <w:marTop w:val="0"/>
                  <w:marBottom w:val="0"/>
                  <w:divBdr>
                    <w:top w:val="none" w:sz="0" w:space="0" w:color="auto"/>
                    <w:left w:val="none" w:sz="0" w:space="0" w:color="auto"/>
                    <w:bottom w:val="none" w:sz="0" w:space="0" w:color="auto"/>
                    <w:right w:val="none" w:sz="0" w:space="0" w:color="auto"/>
                  </w:divBdr>
                </w:div>
                <w:div w:id="321474471">
                  <w:marLeft w:val="0"/>
                  <w:marRight w:val="0"/>
                  <w:marTop w:val="0"/>
                  <w:marBottom w:val="0"/>
                  <w:divBdr>
                    <w:top w:val="none" w:sz="0" w:space="0" w:color="auto"/>
                    <w:left w:val="none" w:sz="0" w:space="0" w:color="auto"/>
                    <w:bottom w:val="none" w:sz="0" w:space="0" w:color="auto"/>
                    <w:right w:val="none" w:sz="0" w:space="0" w:color="auto"/>
                  </w:divBdr>
                </w:div>
                <w:div w:id="1225291292">
                  <w:marLeft w:val="0"/>
                  <w:marRight w:val="0"/>
                  <w:marTop w:val="0"/>
                  <w:marBottom w:val="0"/>
                  <w:divBdr>
                    <w:top w:val="none" w:sz="0" w:space="0" w:color="auto"/>
                    <w:left w:val="none" w:sz="0" w:space="0" w:color="auto"/>
                    <w:bottom w:val="none" w:sz="0" w:space="0" w:color="auto"/>
                    <w:right w:val="none" w:sz="0" w:space="0" w:color="auto"/>
                  </w:divBdr>
                </w:div>
                <w:div w:id="1181552596">
                  <w:marLeft w:val="0"/>
                  <w:marRight w:val="0"/>
                  <w:marTop w:val="0"/>
                  <w:marBottom w:val="0"/>
                  <w:divBdr>
                    <w:top w:val="none" w:sz="0" w:space="0" w:color="auto"/>
                    <w:left w:val="none" w:sz="0" w:space="0" w:color="auto"/>
                    <w:bottom w:val="none" w:sz="0" w:space="0" w:color="auto"/>
                    <w:right w:val="none" w:sz="0" w:space="0" w:color="auto"/>
                  </w:divBdr>
                </w:div>
                <w:div w:id="1277179943">
                  <w:marLeft w:val="0"/>
                  <w:marRight w:val="0"/>
                  <w:marTop w:val="0"/>
                  <w:marBottom w:val="0"/>
                  <w:divBdr>
                    <w:top w:val="none" w:sz="0" w:space="0" w:color="auto"/>
                    <w:left w:val="none" w:sz="0" w:space="0" w:color="auto"/>
                    <w:bottom w:val="none" w:sz="0" w:space="0" w:color="auto"/>
                    <w:right w:val="none" w:sz="0" w:space="0" w:color="auto"/>
                  </w:divBdr>
                </w:div>
                <w:div w:id="1053191052">
                  <w:marLeft w:val="0"/>
                  <w:marRight w:val="0"/>
                  <w:marTop w:val="0"/>
                  <w:marBottom w:val="0"/>
                  <w:divBdr>
                    <w:top w:val="none" w:sz="0" w:space="0" w:color="auto"/>
                    <w:left w:val="none" w:sz="0" w:space="0" w:color="auto"/>
                    <w:bottom w:val="none" w:sz="0" w:space="0" w:color="auto"/>
                    <w:right w:val="none" w:sz="0" w:space="0" w:color="auto"/>
                  </w:divBdr>
                </w:div>
                <w:div w:id="60906895">
                  <w:marLeft w:val="0"/>
                  <w:marRight w:val="0"/>
                  <w:marTop w:val="0"/>
                  <w:marBottom w:val="0"/>
                  <w:divBdr>
                    <w:top w:val="none" w:sz="0" w:space="0" w:color="auto"/>
                    <w:left w:val="none" w:sz="0" w:space="0" w:color="auto"/>
                    <w:bottom w:val="none" w:sz="0" w:space="0" w:color="auto"/>
                    <w:right w:val="none" w:sz="0" w:space="0" w:color="auto"/>
                  </w:divBdr>
                </w:div>
                <w:div w:id="1659990521">
                  <w:marLeft w:val="0"/>
                  <w:marRight w:val="0"/>
                  <w:marTop w:val="0"/>
                  <w:marBottom w:val="0"/>
                  <w:divBdr>
                    <w:top w:val="none" w:sz="0" w:space="0" w:color="auto"/>
                    <w:left w:val="none" w:sz="0" w:space="0" w:color="auto"/>
                    <w:bottom w:val="none" w:sz="0" w:space="0" w:color="auto"/>
                    <w:right w:val="none" w:sz="0" w:space="0" w:color="auto"/>
                  </w:divBdr>
                </w:div>
                <w:div w:id="2140609370">
                  <w:marLeft w:val="0"/>
                  <w:marRight w:val="0"/>
                  <w:marTop w:val="0"/>
                  <w:marBottom w:val="0"/>
                  <w:divBdr>
                    <w:top w:val="none" w:sz="0" w:space="0" w:color="auto"/>
                    <w:left w:val="none" w:sz="0" w:space="0" w:color="auto"/>
                    <w:bottom w:val="none" w:sz="0" w:space="0" w:color="auto"/>
                    <w:right w:val="none" w:sz="0" w:space="0" w:color="auto"/>
                  </w:divBdr>
                </w:div>
                <w:div w:id="1748764417">
                  <w:marLeft w:val="0"/>
                  <w:marRight w:val="0"/>
                  <w:marTop w:val="0"/>
                  <w:marBottom w:val="0"/>
                  <w:divBdr>
                    <w:top w:val="none" w:sz="0" w:space="0" w:color="auto"/>
                    <w:left w:val="none" w:sz="0" w:space="0" w:color="auto"/>
                    <w:bottom w:val="none" w:sz="0" w:space="0" w:color="auto"/>
                    <w:right w:val="none" w:sz="0" w:space="0" w:color="auto"/>
                  </w:divBdr>
                </w:div>
                <w:div w:id="826362273">
                  <w:marLeft w:val="0"/>
                  <w:marRight w:val="0"/>
                  <w:marTop w:val="0"/>
                  <w:marBottom w:val="0"/>
                  <w:divBdr>
                    <w:top w:val="none" w:sz="0" w:space="0" w:color="auto"/>
                    <w:left w:val="none" w:sz="0" w:space="0" w:color="auto"/>
                    <w:bottom w:val="none" w:sz="0" w:space="0" w:color="auto"/>
                    <w:right w:val="none" w:sz="0" w:space="0" w:color="auto"/>
                  </w:divBdr>
                </w:div>
                <w:div w:id="1013603443">
                  <w:marLeft w:val="0"/>
                  <w:marRight w:val="0"/>
                  <w:marTop w:val="0"/>
                  <w:marBottom w:val="0"/>
                  <w:divBdr>
                    <w:top w:val="none" w:sz="0" w:space="0" w:color="auto"/>
                    <w:left w:val="none" w:sz="0" w:space="0" w:color="auto"/>
                    <w:bottom w:val="none" w:sz="0" w:space="0" w:color="auto"/>
                    <w:right w:val="none" w:sz="0" w:space="0" w:color="auto"/>
                  </w:divBdr>
                  <w:divsChild>
                    <w:div w:id="819074263">
                      <w:marLeft w:val="0"/>
                      <w:marRight w:val="0"/>
                      <w:marTop w:val="0"/>
                      <w:marBottom w:val="0"/>
                      <w:divBdr>
                        <w:top w:val="none" w:sz="0" w:space="0" w:color="auto"/>
                        <w:left w:val="none" w:sz="0" w:space="0" w:color="auto"/>
                        <w:bottom w:val="none" w:sz="0" w:space="0" w:color="auto"/>
                        <w:right w:val="none" w:sz="0" w:space="0" w:color="auto"/>
                      </w:divBdr>
                    </w:div>
                    <w:div w:id="215167547">
                      <w:marLeft w:val="0"/>
                      <w:marRight w:val="0"/>
                      <w:marTop w:val="0"/>
                      <w:marBottom w:val="0"/>
                      <w:divBdr>
                        <w:top w:val="none" w:sz="0" w:space="0" w:color="auto"/>
                        <w:left w:val="none" w:sz="0" w:space="0" w:color="auto"/>
                        <w:bottom w:val="none" w:sz="0" w:space="0" w:color="auto"/>
                        <w:right w:val="none" w:sz="0" w:space="0" w:color="auto"/>
                      </w:divBdr>
                    </w:div>
                    <w:div w:id="372969510">
                      <w:marLeft w:val="0"/>
                      <w:marRight w:val="0"/>
                      <w:marTop w:val="0"/>
                      <w:marBottom w:val="0"/>
                      <w:divBdr>
                        <w:top w:val="none" w:sz="0" w:space="0" w:color="auto"/>
                        <w:left w:val="none" w:sz="0" w:space="0" w:color="auto"/>
                        <w:bottom w:val="none" w:sz="0" w:space="0" w:color="auto"/>
                        <w:right w:val="none" w:sz="0" w:space="0" w:color="auto"/>
                      </w:divBdr>
                    </w:div>
                    <w:div w:id="166747596">
                      <w:marLeft w:val="0"/>
                      <w:marRight w:val="0"/>
                      <w:marTop w:val="0"/>
                      <w:marBottom w:val="0"/>
                      <w:divBdr>
                        <w:top w:val="none" w:sz="0" w:space="0" w:color="auto"/>
                        <w:left w:val="none" w:sz="0" w:space="0" w:color="auto"/>
                        <w:bottom w:val="none" w:sz="0" w:space="0" w:color="auto"/>
                        <w:right w:val="none" w:sz="0" w:space="0" w:color="auto"/>
                      </w:divBdr>
                    </w:div>
                    <w:div w:id="2022900891">
                      <w:marLeft w:val="0"/>
                      <w:marRight w:val="0"/>
                      <w:marTop w:val="0"/>
                      <w:marBottom w:val="0"/>
                      <w:divBdr>
                        <w:top w:val="none" w:sz="0" w:space="0" w:color="auto"/>
                        <w:left w:val="none" w:sz="0" w:space="0" w:color="auto"/>
                        <w:bottom w:val="none" w:sz="0" w:space="0" w:color="auto"/>
                        <w:right w:val="none" w:sz="0" w:space="0" w:color="auto"/>
                      </w:divBdr>
                    </w:div>
                    <w:div w:id="659041064">
                      <w:marLeft w:val="0"/>
                      <w:marRight w:val="0"/>
                      <w:marTop w:val="0"/>
                      <w:marBottom w:val="0"/>
                      <w:divBdr>
                        <w:top w:val="none" w:sz="0" w:space="0" w:color="auto"/>
                        <w:left w:val="none" w:sz="0" w:space="0" w:color="auto"/>
                        <w:bottom w:val="none" w:sz="0" w:space="0" w:color="auto"/>
                        <w:right w:val="none" w:sz="0" w:space="0" w:color="auto"/>
                      </w:divBdr>
                    </w:div>
                    <w:div w:id="938678346">
                      <w:marLeft w:val="0"/>
                      <w:marRight w:val="0"/>
                      <w:marTop w:val="0"/>
                      <w:marBottom w:val="0"/>
                      <w:divBdr>
                        <w:top w:val="none" w:sz="0" w:space="0" w:color="auto"/>
                        <w:left w:val="none" w:sz="0" w:space="0" w:color="auto"/>
                        <w:bottom w:val="none" w:sz="0" w:space="0" w:color="auto"/>
                        <w:right w:val="none" w:sz="0" w:space="0" w:color="auto"/>
                      </w:divBdr>
                    </w:div>
                    <w:div w:id="1710371571">
                      <w:marLeft w:val="0"/>
                      <w:marRight w:val="0"/>
                      <w:marTop w:val="0"/>
                      <w:marBottom w:val="0"/>
                      <w:divBdr>
                        <w:top w:val="none" w:sz="0" w:space="0" w:color="auto"/>
                        <w:left w:val="none" w:sz="0" w:space="0" w:color="auto"/>
                        <w:bottom w:val="none" w:sz="0" w:space="0" w:color="auto"/>
                        <w:right w:val="none" w:sz="0" w:space="0" w:color="auto"/>
                      </w:divBdr>
                    </w:div>
                    <w:div w:id="652492340">
                      <w:marLeft w:val="0"/>
                      <w:marRight w:val="0"/>
                      <w:marTop w:val="0"/>
                      <w:marBottom w:val="0"/>
                      <w:divBdr>
                        <w:top w:val="none" w:sz="0" w:space="0" w:color="auto"/>
                        <w:left w:val="none" w:sz="0" w:space="0" w:color="auto"/>
                        <w:bottom w:val="none" w:sz="0" w:space="0" w:color="auto"/>
                        <w:right w:val="none" w:sz="0" w:space="0" w:color="auto"/>
                      </w:divBdr>
                    </w:div>
                    <w:div w:id="18807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19396">
          <w:marLeft w:val="0"/>
          <w:marRight w:val="0"/>
          <w:marTop w:val="0"/>
          <w:marBottom w:val="0"/>
          <w:divBdr>
            <w:top w:val="none" w:sz="0" w:space="0" w:color="auto"/>
            <w:left w:val="none" w:sz="0" w:space="0" w:color="auto"/>
            <w:bottom w:val="none" w:sz="0" w:space="0" w:color="auto"/>
            <w:right w:val="none" w:sz="0" w:space="0" w:color="auto"/>
          </w:divBdr>
          <w:divsChild>
            <w:div w:id="47998778">
              <w:marLeft w:val="0"/>
              <w:marRight w:val="0"/>
              <w:marTop w:val="0"/>
              <w:marBottom w:val="0"/>
              <w:divBdr>
                <w:top w:val="none" w:sz="0" w:space="0" w:color="auto"/>
                <w:left w:val="none" w:sz="0" w:space="0" w:color="auto"/>
                <w:bottom w:val="none" w:sz="0" w:space="0" w:color="auto"/>
                <w:right w:val="none" w:sz="0" w:space="0" w:color="auto"/>
              </w:divBdr>
              <w:divsChild>
                <w:div w:id="1547526014">
                  <w:marLeft w:val="0"/>
                  <w:marRight w:val="0"/>
                  <w:marTop w:val="0"/>
                  <w:marBottom w:val="0"/>
                  <w:divBdr>
                    <w:top w:val="none" w:sz="0" w:space="0" w:color="auto"/>
                    <w:left w:val="none" w:sz="0" w:space="0" w:color="auto"/>
                    <w:bottom w:val="none" w:sz="0" w:space="0" w:color="auto"/>
                    <w:right w:val="none" w:sz="0" w:space="0" w:color="auto"/>
                  </w:divBdr>
                </w:div>
                <w:div w:id="219634509">
                  <w:marLeft w:val="0"/>
                  <w:marRight w:val="0"/>
                  <w:marTop w:val="0"/>
                  <w:marBottom w:val="0"/>
                  <w:divBdr>
                    <w:top w:val="none" w:sz="0" w:space="0" w:color="auto"/>
                    <w:left w:val="none" w:sz="0" w:space="0" w:color="auto"/>
                    <w:bottom w:val="none" w:sz="0" w:space="0" w:color="auto"/>
                    <w:right w:val="none" w:sz="0" w:space="0" w:color="auto"/>
                  </w:divBdr>
                </w:div>
                <w:div w:id="247543668">
                  <w:marLeft w:val="0"/>
                  <w:marRight w:val="0"/>
                  <w:marTop w:val="0"/>
                  <w:marBottom w:val="0"/>
                  <w:divBdr>
                    <w:top w:val="none" w:sz="0" w:space="0" w:color="auto"/>
                    <w:left w:val="none" w:sz="0" w:space="0" w:color="auto"/>
                    <w:bottom w:val="none" w:sz="0" w:space="0" w:color="auto"/>
                    <w:right w:val="none" w:sz="0" w:space="0" w:color="auto"/>
                  </w:divBdr>
                  <w:divsChild>
                    <w:div w:id="9163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AbstractMap.SimpleEntry.html" TargetMode="External"/><Relationship Id="rId18" Type="http://schemas.openxmlformats.org/officeDocument/2006/relationships/hyperlink" Target="https://docs.oracle.com/javase/8/docs/api/java/util/Map.Entry.html" TargetMode="External"/><Relationship Id="rId26" Type="http://schemas.openxmlformats.org/officeDocument/2006/relationships/hyperlink" Target="https://docs.oracle.com/javase/8/docs/api/java/util/HashMap.html" TargetMode="External"/><Relationship Id="rId39" Type="http://schemas.openxmlformats.org/officeDocument/2006/relationships/hyperlink" Target="https://dzone.com/articles/www.javainterviewpoint.com/" TargetMode="External"/><Relationship Id="rId21" Type="http://schemas.openxmlformats.org/officeDocument/2006/relationships/hyperlink" Target="https://docs.oracle.com/javase/8/docs/api/java/util/HashMap.html" TargetMode="External"/><Relationship Id="rId34" Type="http://schemas.openxmlformats.org/officeDocument/2006/relationships/image" Target="media/image1.jpeg"/><Relationship Id="rId42" Type="http://schemas.openxmlformats.org/officeDocument/2006/relationships/hyperlink" Target="https://2.bp.blogspot.com/-9JEpgm-_nVw/V-pS4HnlajI/AAAAAAAABPE/p3t6GfbM4hsYrJvRhbs0u2Y8yrCu8-4tACLcB/s1600/hashmap-internal-structure.png" TargetMode="External"/><Relationship Id="rId47" Type="http://schemas.openxmlformats.org/officeDocument/2006/relationships/image" Target="media/image5.png"/><Relationship Id="rId50" Type="http://schemas.openxmlformats.org/officeDocument/2006/relationships/hyperlink" Target="http://javabypatel.blogspot.in/2016/09/concurrenthashmap-interview-questions.html" TargetMode="External"/><Relationship Id="rId55" Type="http://schemas.openxmlformats.org/officeDocument/2006/relationships/hyperlink" Target="https://2.bp.blogspot.com/-Dpl-QWxn8jM/V_CbnodjnOI/AAAAAAAABQc/TZwMkByf6RcEK6iC6BTcklkTnNIeiirnACLcB/s1600/concurrency-level-too-small-large.png" TargetMode="External"/><Relationship Id="rId63" Type="http://schemas.openxmlformats.org/officeDocument/2006/relationships/hyperlink" Target="http://javabypatel.blogspot.in/2015/10/what-is-load-factor-and-rehashing-in-hashmap.html" TargetMode="External"/><Relationship Id="rId68" Type="http://schemas.openxmlformats.org/officeDocument/2006/relationships/fontTable" Target="fontTable.xml"/><Relationship Id="rId7" Type="http://schemas.openxmlformats.org/officeDocument/2006/relationships/hyperlink" Target="https://docs.oracle.com/javase/8/docs/api/java/io/Serializable.html" TargetMode="External"/><Relationship Id="rId2" Type="http://schemas.openxmlformats.org/officeDocument/2006/relationships/styles" Target="styles.xml"/><Relationship Id="rId16" Type="http://schemas.openxmlformats.org/officeDocument/2006/relationships/hyperlink" Target="https://docs.oracle.com/javase/8/docs/api/java/util/AbstractMap.SimpleImmutableEntry.html" TargetMode="External"/><Relationship Id="rId29" Type="http://schemas.openxmlformats.org/officeDocument/2006/relationships/hyperlink" Target="https://docs.oracle.com/javase/8/docs/api/java/util/Map.html" TargetMode="External"/><Relationship Id="rId1" Type="http://schemas.openxmlformats.org/officeDocument/2006/relationships/numbering" Target="numbering.xml"/><Relationship Id="rId6" Type="http://schemas.openxmlformats.org/officeDocument/2006/relationships/hyperlink" Target="https://docs.oracle.com/javase/8/docs/api/java/util/AbstractMap.html" TargetMode="External"/><Relationship Id="rId11" Type="http://schemas.openxmlformats.org/officeDocument/2006/relationships/hyperlink" Target="https://docs.oracle.com/javase/8/docs/api/java/util/AbstractMap.SimpleEntry.html" TargetMode="External"/><Relationship Id="rId24" Type="http://schemas.openxmlformats.org/officeDocument/2006/relationships/hyperlink" Target="https://docs.oracle.com/javase/8/docs/api/java/util/HashMap.html" TargetMode="External"/><Relationship Id="rId32" Type="http://schemas.openxmlformats.org/officeDocument/2006/relationships/hyperlink" Target="https://docs.oracle.com/javase/8/docs/api/java/lang/Comparable.html" TargetMode="External"/><Relationship Id="rId37" Type="http://schemas.openxmlformats.org/officeDocument/2006/relationships/hyperlink" Target="http://javapostsforlearning.blogspot.in/2014/02/hash-and-indexfor-method-in-hashmap.html" TargetMode="External"/><Relationship Id="rId40" Type="http://schemas.openxmlformats.org/officeDocument/2006/relationships/hyperlink" Target="http://javabypatel.blogspot.in/2016/09/concurrenthashmap-interview-questions.html" TargetMode="External"/><Relationship Id="rId45" Type="http://schemas.openxmlformats.org/officeDocument/2006/relationships/image" Target="media/image4.png"/><Relationship Id="rId53" Type="http://schemas.openxmlformats.org/officeDocument/2006/relationships/hyperlink" Target="http://javabypatel.blogspot.in/2016/09/concurrenthashmap-interview-questions.html" TargetMode="External"/><Relationship Id="rId58" Type="http://schemas.openxmlformats.org/officeDocument/2006/relationships/image" Target="media/image9.png"/><Relationship Id="rId66" Type="http://schemas.openxmlformats.org/officeDocument/2006/relationships/hyperlink" Target="http://javabypatel.blogspot.in/2015/10/what-is-load-factor-and-rehashing-in-hashmap.html" TargetMode="External"/><Relationship Id="rId5" Type="http://schemas.openxmlformats.org/officeDocument/2006/relationships/hyperlink" Target="https://docs.oracle.com/javase/8/docs/api/java/lang/Object.html" TargetMode="External"/><Relationship Id="rId15" Type="http://schemas.openxmlformats.org/officeDocument/2006/relationships/hyperlink" Target="https://docs.oracle.com/javase/8/docs/api/java/util/AbstractMap.SimpleImmutableEntry.html" TargetMode="External"/><Relationship Id="rId23" Type="http://schemas.openxmlformats.org/officeDocument/2006/relationships/hyperlink" Target="https://docs.oracle.com/javase/8/docs/api/java/util/HashMap.html" TargetMode="External"/><Relationship Id="rId28" Type="http://schemas.openxmlformats.org/officeDocument/2006/relationships/hyperlink" Target="https://docs.oracle.com/javase/8/docs/api/java/util/AbstractMap.html" TargetMode="External"/><Relationship Id="rId36" Type="http://schemas.openxmlformats.org/officeDocument/2006/relationships/image" Target="media/image2.jpeg"/><Relationship Id="rId49" Type="http://schemas.openxmlformats.org/officeDocument/2006/relationships/image" Target="media/image6.png"/><Relationship Id="rId57" Type="http://schemas.openxmlformats.org/officeDocument/2006/relationships/hyperlink" Target="https://2.bp.blogspot.com/-5XRckpIGUFU/V_Hk_Hvj9AI/AAAAAAAABQ8/qhwhnlGcrrscqhIcBrBJRXcQu34eJKL-wCLcB/s1600/consurrenthashmap-capacity.png" TargetMode="External"/><Relationship Id="rId61" Type="http://schemas.openxmlformats.org/officeDocument/2006/relationships/image" Target="media/image10.png"/><Relationship Id="rId10" Type="http://schemas.openxmlformats.org/officeDocument/2006/relationships/hyperlink" Target="https://docs.oracle.com/javase/8/docs/api/java/util/AbstractMap.html" TargetMode="External"/><Relationship Id="rId19" Type="http://schemas.openxmlformats.org/officeDocument/2006/relationships/hyperlink" Target="https://docs.oracle.com/javase/8/docs/api/java/util/Map.Entry.html" TargetMode="External"/><Relationship Id="rId31" Type="http://schemas.openxmlformats.org/officeDocument/2006/relationships/hyperlink" Target="https://docs.oracle.com/javase/8/docs/api/java/io/Serializable.html" TargetMode="External"/><Relationship Id="rId44" Type="http://schemas.openxmlformats.org/officeDocument/2006/relationships/hyperlink" Target="https://4.bp.blogspot.com/-1W2vuBYf740/V-pnAFenccI/AAAAAAAABPU/lKSaVIfAzpMmrpRanTydHXSAA5uhC_p7wCLcB/s1600/consurrenthashmap-internal-structure.png" TargetMode="External"/><Relationship Id="rId52" Type="http://schemas.openxmlformats.org/officeDocument/2006/relationships/image" Target="media/image7.png"/><Relationship Id="rId60" Type="http://schemas.openxmlformats.org/officeDocument/2006/relationships/hyperlink" Target="https://2.bp.blogspot.com/-SHDKO9Lb3ok/V_HuycFrD0I/AAAAAAAABRM/N7qw1kN2WcEou4zE99hjycjs2AdNAZ8UwCLcB/s1600/segment-hashentry-array.png" TargetMode="External"/><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ocs.oracle.com/javase/8/docs/api/java/util/LinkedHashMap.html" TargetMode="External"/><Relationship Id="rId14" Type="http://schemas.openxmlformats.org/officeDocument/2006/relationships/hyperlink" Target="https://docs.oracle.com/javase/8/docs/api/java/util/AbstractMap.SimpleImmutableEntry.html" TargetMode="External"/><Relationship Id="rId22" Type="http://schemas.openxmlformats.org/officeDocument/2006/relationships/hyperlink" Target="https://docs.oracle.com/javase/8/docs/api/java/util/HashMap.html" TargetMode="External"/><Relationship Id="rId27" Type="http://schemas.openxmlformats.org/officeDocument/2006/relationships/hyperlink" Target="https://docs.oracle.com/javase/8/docs/api/java/util/HashMap.html" TargetMode="External"/><Relationship Id="rId30" Type="http://schemas.openxmlformats.org/officeDocument/2006/relationships/hyperlink" Target="https://docs.oracle.com/javase/8/docs/api/java/lang/Cloneable.html" TargetMode="External"/><Relationship Id="rId35" Type="http://schemas.openxmlformats.org/officeDocument/2006/relationships/hyperlink" Target="http://www.javacodegeeks.com/wp-content/uploads/2014/03/HashMapStructure2.jpg" TargetMode="External"/><Relationship Id="rId43" Type="http://schemas.openxmlformats.org/officeDocument/2006/relationships/image" Target="media/image3.png"/><Relationship Id="rId48" Type="http://schemas.openxmlformats.org/officeDocument/2006/relationships/hyperlink" Target="https://4.bp.blogspot.com/-icREX-PLyG0/V_YsC15kxrI/AAAAAAAABRc/CDLvHf-xyRkeu8U_UaZbfos55t0E5NvAgCLcB/s1600/concurrency-level-concurrenthashmap.png" TargetMode="External"/><Relationship Id="rId56" Type="http://schemas.openxmlformats.org/officeDocument/2006/relationships/image" Target="media/image8.png"/><Relationship Id="rId64" Type="http://schemas.openxmlformats.org/officeDocument/2006/relationships/hyperlink" Target="https://3.bp.blogspot.com/-eHGD8zneRbI/VhNYVf6_AaI/AAAAAAAAAd8/BaP2VrEfD7QEnLICoHoOl27LZoUNzE7ywCPcB/s1600/hashmapRehashing.png" TargetMode="External"/><Relationship Id="rId69" Type="http://schemas.openxmlformats.org/officeDocument/2006/relationships/theme" Target="theme/theme1.xml"/><Relationship Id="rId8" Type="http://schemas.openxmlformats.org/officeDocument/2006/relationships/hyperlink" Target="https://docs.oracle.com/javase/8/docs/api/java/util/Map.html" TargetMode="External"/><Relationship Id="rId51" Type="http://schemas.openxmlformats.org/officeDocument/2006/relationships/hyperlink" Target="https://4.bp.blogspot.com/-0HRMmJEuDys/V_YtFEKQ8BI/AAAAAAAABRk/Z195nyfoOwgwBc53mHn9pkVsFAm4ORYMQCLcB/s1600/consurrenthashmap-concurrency-level.png" TargetMode="External"/><Relationship Id="rId3" Type="http://schemas.openxmlformats.org/officeDocument/2006/relationships/settings" Target="settings.xml"/><Relationship Id="rId12" Type="http://schemas.openxmlformats.org/officeDocument/2006/relationships/hyperlink" Target="https://docs.oracle.com/javase/8/docs/api/java/util/AbstractMap.SimpleEntry.html" TargetMode="External"/><Relationship Id="rId17" Type="http://schemas.openxmlformats.org/officeDocument/2006/relationships/hyperlink" Target="https://docs.oracle.com/javase/8/docs/api/java/util/Map.html" TargetMode="External"/><Relationship Id="rId25" Type="http://schemas.openxmlformats.org/officeDocument/2006/relationships/hyperlink" Target="https://docs.oracle.com/javase/8/docs/api/java/util/Map.html" TargetMode="External"/><Relationship Id="rId33" Type="http://schemas.openxmlformats.org/officeDocument/2006/relationships/hyperlink" Target="http://www.javacodegeeks.com/wp-content/uploads/2014/03/HashMapStructure1.jpg" TargetMode="External"/><Relationship Id="rId38" Type="http://schemas.openxmlformats.org/officeDocument/2006/relationships/hyperlink" Target="http://www.javainterviewpoint.com/differences-betwen-hashmap-hashtable/" TargetMode="External"/><Relationship Id="rId46" Type="http://schemas.openxmlformats.org/officeDocument/2006/relationships/hyperlink" Target="https://3.bp.blogspot.com/-aD_Z4JJtrhc/V-rLvoLHVaI/AAAAAAAABPk/M1VpuzyvZcY56vjBlnBGaczd-HifRuwvwCEw/s1600/hashtable-vs-concurrenthashmap-lock.png" TargetMode="External"/><Relationship Id="rId59" Type="http://schemas.openxmlformats.org/officeDocument/2006/relationships/hyperlink" Target="http://javabypatel.blogspot.in/2016/09/concurrenthashmap-interview-questions.html" TargetMode="External"/><Relationship Id="rId67" Type="http://schemas.openxmlformats.org/officeDocument/2006/relationships/hyperlink" Target="http://cs.oswego.edu/pipermail/concurrency-interest/2006-May/002485.html" TargetMode="External"/><Relationship Id="rId20" Type="http://schemas.openxmlformats.org/officeDocument/2006/relationships/hyperlink" Target="https://docs.oracle.com/javase/8/docs/api/java/util/Map.Entry.html" TargetMode="External"/><Relationship Id="rId41" Type="http://schemas.openxmlformats.org/officeDocument/2006/relationships/hyperlink" Target="http://javabypatel.blogspot.in/2016/09/concurrenthashmap-interview-questions.html" TargetMode="External"/><Relationship Id="rId54" Type="http://schemas.openxmlformats.org/officeDocument/2006/relationships/hyperlink" Target="http://javabypatel.blogspot.in/2015/10/what-is-load-factor-and-rehashing-in-hashmap.html" TargetMode="External"/><Relationship Id="rId62" Type="http://schemas.openxmlformats.org/officeDocument/2006/relationships/hyperlink" Target="http://javabypatel.blogspot.in/2016/09/concurrenthashmap-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33</Pages>
  <Words>6674</Words>
  <Characters>38048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49</cp:revision>
  <dcterms:created xsi:type="dcterms:W3CDTF">2017-09-16T04:07:00Z</dcterms:created>
  <dcterms:modified xsi:type="dcterms:W3CDTF">2018-04-04T02:10:00Z</dcterms:modified>
</cp:coreProperties>
</file>