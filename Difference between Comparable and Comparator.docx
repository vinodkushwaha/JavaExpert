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9FF" w:rsidRPr="00BC39FF" w:rsidRDefault="00BC39FF" w:rsidP="00BC39FF">
      <w:pPr>
        <w:shd w:val="clear" w:color="auto" w:fill="FFFFFF"/>
        <w:spacing w:before="75" w:after="100" w:afterAutospacing="1" w:line="312" w:lineRule="atLeast"/>
        <w:jc w:val="both"/>
        <w:outlineLvl w:val="0"/>
        <w:rPr>
          <w:rFonts w:ascii="Helvetica" w:eastAsia="Times New Roman" w:hAnsi="Helvetica" w:cs="Helvetica"/>
          <w:color w:val="610B38"/>
          <w:kern w:val="36"/>
          <w:sz w:val="40"/>
          <w:szCs w:val="40"/>
        </w:rPr>
      </w:pPr>
      <w:r w:rsidRPr="00BC39FF">
        <w:rPr>
          <w:rFonts w:ascii="Helvetica" w:eastAsia="Times New Roman" w:hAnsi="Helvetica" w:cs="Helvetica"/>
          <w:color w:val="610B38"/>
          <w:kern w:val="36"/>
          <w:sz w:val="40"/>
          <w:szCs w:val="40"/>
        </w:rPr>
        <w:t>Difference between Comparable and Comparator</w:t>
      </w:r>
    </w:p>
    <w:tbl>
      <w:tblPr>
        <w:tblW w:w="1033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483"/>
        <w:gridCol w:w="5850"/>
      </w:tblGrid>
      <w:tr w:rsidR="00BC39FF" w:rsidRPr="00BC39FF" w:rsidTr="00BC39FF">
        <w:trPr>
          <w:trHeight w:val="292"/>
        </w:trPr>
        <w:tc>
          <w:tcPr>
            <w:tcW w:w="0" w:type="auto"/>
            <w:shd w:val="clear" w:color="auto" w:fill="C7CCBE"/>
            <w:tcMar>
              <w:top w:w="180" w:type="dxa"/>
              <w:left w:w="180" w:type="dxa"/>
              <w:bottom w:w="180" w:type="dxa"/>
              <w:right w:w="180" w:type="dxa"/>
            </w:tcMar>
            <w:hideMark/>
          </w:tcPr>
          <w:p w:rsidR="00BC39FF" w:rsidRPr="00BC39FF" w:rsidRDefault="00BC39FF" w:rsidP="00BC39FF">
            <w:pPr>
              <w:spacing w:after="0" w:line="240" w:lineRule="auto"/>
              <w:rPr>
                <w:rFonts w:ascii="Times New Roman" w:eastAsia="Times New Roman" w:hAnsi="Times New Roman" w:cs="Times New Roman"/>
                <w:b/>
                <w:bCs/>
                <w:color w:val="000000"/>
                <w:sz w:val="26"/>
                <w:szCs w:val="26"/>
              </w:rPr>
            </w:pPr>
            <w:r w:rsidRPr="00BC39FF">
              <w:rPr>
                <w:rFonts w:ascii="Times New Roman" w:eastAsia="Times New Roman" w:hAnsi="Times New Roman" w:cs="Times New Roman"/>
                <w:b/>
                <w:bCs/>
                <w:color w:val="000000"/>
                <w:sz w:val="26"/>
                <w:szCs w:val="26"/>
              </w:rPr>
              <w:t>Comparable</w:t>
            </w:r>
          </w:p>
        </w:tc>
        <w:tc>
          <w:tcPr>
            <w:tcW w:w="0" w:type="auto"/>
            <w:shd w:val="clear" w:color="auto" w:fill="C7CCBE"/>
            <w:tcMar>
              <w:top w:w="180" w:type="dxa"/>
              <w:left w:w="180" w:type="dxa"/>
              <w:bottom w:w="180" w:type="dxa"/>
              <w:right w:w="180" w:type="dxa"/>
            </w:tcMar>
            <w:hideMark/>
          </w:tcPr>
          <w:p w:rsidR="00BC39FF" w:rsidRPr="00BC39FF" w:rsidRDefault="00BC39FF" w:rsidP="00BC39FF">
            <w:pPr>
              <w:spacing w:after="0" w:line="240" w:lineRule="auto"/>
              <w:rPr>
                <w:rFonts w:ascii="Times New Roman" w:eastAsia="Times New Roman" w:hAnsi="Times New Roman" w:cs="Times New Roman"/>
                <w:b/>
                <w:bCs/>
                <w:color w:val="000000"/>
                <w:sz w:val="26"/>
                <w:szCs w:val="26"/>
              </w:rPr>
            </w:pPr>
            <w:r w:rsidRPr="00BC39FF">
              <w:rPr>
                <w:rFonts w:ascii="Times New Roman" w:eastAsia="Times New Roman" w:hAnsi="Times New Roman" w:cs="Times New Roman"/>
                <w:b/>
                <w:bCs/>
                <w:color w:val="000000"/>
                <w:sz w:val="26"/>
                <w:szCs w:val="26"/>
              </w:rPr>
              <w:t>Comparator</w:t>
            </w:r>
            <w:r w:rsidR="00AA233D">
              <w:rPr>
                <w:rFonts w:ascii="Times New Roman" w:eastAsia="Times New Roman" w:hAnsi="Times New Roman" w:cs="Times New Roman"/>
                <w:b/>
                <w:bCs/>
                <w:color w:val="000000"/>
                <w:sz w:val="26"/>
                <w:szCs w:val="26"/>
              </w:rPr>
              <w:t xml:space="preserve"> (Remember T in </w:t>
            </w:r>
            <w:proofErr w:type="spellStart"/>
            <w:r w:rsidR="00AA233D">
              <w:rPr>
                <w:rFonts w:ascii="Times New Roman" w:eastAsia="Times New Roman" w:hAnsi="Times New Roman" w:cs="Times New Roman"/>
                <w:b/>
                <w:bCs/>
                <w:color w:val="000000"/>
                <w:sz w:val="26"/>
                <w:szCs w:val="26"/>
              </w:rPr>
              <w:t>util</w:t>
            </w:r>
            <w:proofErr w:type="spellEnd"/>
            <w:r w:rsidR="00AA233D">
              <w:rPr>
                <w:rFonts w:ascii="Times New Roman" w:eastAsia="Times New Roman" w:hAnsi="Times New Roman" w:cs="Times New Roman"/>
                <w:b/>
                <w:bCs/>
                <w:color w:val="000000"/>
                <w:sz w:val="26"/>
                <w:szCs w:val="26"/>
              </w:rPr>
              <w:t xml:space="preserve"> class )</w:t>
            </w:r>
          </w:p>
        </w:tc>
      </w:tr>
      <w:tr w:rsidR="00BC39FF" w:rsidRPr="00BC39FF" w:rsidTr="00BC39FF">
        <w:trPr>
          <w:trHeight w:val="13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39FF" w:rsidRPr="00BC39FF" w:rsidRDefault="00BC39FF" w:rsidP="00BC39FF">
            <w:pPr>
              <w:spacing w:after="0" w:line="345" w:lineRule="atLeast"/>
              <w:ind w:left="300"/>
              <w:jc w:val="both"/>
              <w:rPr>
                <w:rFonts w:ascii="Verdana" w:eastAsia="Times New Roman" w:hAnsi="Verdana" w:cs="Times New Roman"/>
                <w:color w:val="000000"/>
                <w:sz w:val="20"/>
                <w:szCs w:val="20"/>
              </w:rPr>
            </w:pPr>
            <w:r w:rsidRPr="00BC39FF">
              <w:rPr>
                <w:rFonts w:ascii="Verdana" w:eastAsia="Times New Roman" w:hAnsi="Verdana" w:cs="Times New Roman"/>
                <w:color w:val="000000"/>
                <w:sz w:val="20"/>
                <w:szCs w:val="20"/>
              </w:rPr>
              <w:t>1) Comparable provides </w:t>
            </w:r>
            <w:r w:rsidRPr="00BC39FF">
              <w:rPr>
                <w:rFonts w:ascii="Verdana" w:eastAsia="Times New Roman" w:hAnsi="Verdana" w:cs="Times New Roman"/>
                <w:b/>
                <w:bCs/>
                <w:color w:val="000000"/>
                <w:sz w:val="20"/>
              </w:rPr>
              <w:t>single sorting sequence</w:t>
            </w:r>
            <w:r w:rsidRPr="00BC39FF">
              <w:rPr>
                <w:rFonts w:ascii="Verdana" w:eastAsia="Times New Roman" w:hAnsi="Verdana" w:cs="Times New Roman"/>
                <w:color w:val="000000"/>
                <w:sz w:val="20"/>
                <w:szCs w:val="20"/>
              </w:rPr>
              <w:t>. In other words, we can sort the collection on the basis of single element such as id or name or price etc.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39FF" w:rsidRPr="00BC39FF" w:rsidRDefault="00BC39FF" w:rsidP="00BC39FF">
            <w:pPr>
              <w:spacing w:after="0" w:line="345" w:lineRule="atLeast"/>
              <w:ind w:left="300"/>
              <w:jc w:val="both"/>
              <w:rPr>
                <w:rFonts w:ascii="Verdana" w:eastAsia="Times New Roman" w:hAnsi="Verdana" w:cs="Times New Roman"/>
                <w:color w:val="000000"/>
                <w:sz w:val="20"/>
                <w:szCs w:val="20"/>
              </w:rPr>
            </w:pPr>
            <w:r w:rsidRPr="00BC39FF">
              <w:rPr>
                <w:rFonts w:ascii="Verdana" w:eastAsia="Times New Roman" w:hAnsi="Verdana" w:cs="Times New Roman"/>
                <w:color w:val="000000"/>
                <w:sz w:val="20"/>
                <w:szCs w:val="20"/>
              </w:rPr>
              <w:t>Comparator provides </w:t>
            </w:r>
            <w:r w:rsidRPr="00BC39FF">
              <w:rPr>
                <w:rFonts w:ascii="Verdana" w:eastAsia="Times New Roman" w:hAnsi="Verdana" w:cs="Times New Roman"/>
                <w:b/>
                <w:bCs/>
                <w:color w:val="000000"/>
                <w:sz w:val="20"/>
              </w:rPr>
              <w:t xml:space="preserve">multiple sorting </w:t>
            </w:r>
            <w:proofErr w:type="gramStart"/>
            <w:r w:rsidRPr="00BC39FF">
              <w:rPr>
                <w:rFonts w:ascii="Verdana" w:eastAsia="Times New Roman" w:hAnsi="Verdana" w:cs="Times New Roman"/>
                <w:b/>
                <w:bCs/>
                <w:color w:val="000000"/>
                <w:sz w:val="20"/>
              </w:rPr>
              <w:t>sequence</w:t>
            </w:r>
            <w:proofErr w:type="gramEnd"/>
            <w:r w:rsidRPr="00BC39FF">
              <w:rPr>
                <w:rFonts w:ascii="Verdana" w:eastAsia="Times New Roman" w:hAnsi="Verdana" w:cs="Times New Roman"/>
                <w:color w:val="000000"/>
                <w:sz w:val="20"/>
                <w:szCs w:val="20"/>
              </w:rPr>
              <w:t>. In other words, we can sort the collection on the basis of multiple elements such as id, name and price etc.</w:t>
            </w:r>
          </w:p>
        </w:tc>
      </w:tr>
      <w:tr w:rsidR="00BC39FF" w:rsidRPr="00BC39FF" w:rsidTr="00BC39FF">
        <w:trPr>
          <w:trHeight w:val="67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39FF" w:rsidRPr="00BC39FF" w:rsidRDefault="00BC39FF" w:rsidP="00BC39FF">
            <w:pPr>
              <w:spacing w:after="0" w:line="345" w:lineRule="atLeast"/>
              <w:ind w:left="300"/>
              <w:jc w:val="both"/>
              <w:rPr>
                <w:rFonts w:ascii="Verdana" w:eastAsia="Times New Roman" w:hAnsi="Verdana" w:cs="Times New Roman"/>
                <w:color w:val="000000"/>
                <w:sz w:val="20"/>
                <w:szCs w:val="20"/>
              </w:rPr>
            </w:pPr>
            <w:r w:rsidRPr="00BC39FF">
              <w:rPr>
                <w:rFonts w:ascii="Verdana" w:eastAsia="Times New Roman" w:hAnsi="Verdana" w:cs="Times New Roman"/>
                <w:color w:val="000000"/>
                <w:sz w:val="20"/>
                <w:szCs w:val="20"/>
              </w:rPr>
              <w:t>2) Comparable </w:t>
            </w:r>
            <w:r w:rsidRPr="00BC39FF">
              <w:rPr>
                <w:rFonts w:ascii="Verdana" w:eastAsia="Times New Roman" w:hAnsi="Verdana" w:cs="Times New Roman"/>
                <w:b/>
                <w:bCs/>
                <w:color w:val="000000"/>
                <w:sz w:val="20"/>
              </w:rPr>
              <w:t>affects the original class</w:t>
            </w:r>
            <w:r w:rsidRPr="00BC39FF">
              <w:rPr>
                <w:rFonts w:ascii="Verdana" w:eastAsia="Times New Roman" w:hAnsi="Verdana" w:cs="Times New Roman"/>
                <w:color w:val="000000"/>
                <w:sz w:val="20"/>
                <w:szCs w:val="20"/>
              </w:rPr>
              <w:t> i.e.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39FF" w:rsidRPr="00BC39FF" w:rsidRDefault="00BC39FF" w:rsidP="00BC39FF">
            <w:pPr>
              <w:spacing w:after="0" w:line="345" w:lineRule="atLeast"/>
              <w:ind w:left="300"/>
              <w:jc w:val="both"/>
              <w:rPr>
                <w:rFonts w:ascii="Verdana" w:eastAsia="Times New Roman" w:hAnsi="Verdana" w:cs="Times New Roman"/>
                <w:color w:val="000000"/>
                <w:sz w:val="20"/>
                <w:szCs w:val="20"/>
              </w:rPr>
            </w:pPr>
            <w:r w:rsidRPr="00BC39FF">
              <w:rPr>
                <w:rFonts w:ascii="Verdana" w:eastAsia="Times New Roman" w:hAnsi="Verdana" w:cs="Times New Roman"/>
                <w:color w:val="000000"/>
                <w:sz w:val="20"/>
                <w:szCs w:val="20"/>
              </w:rPr>
              <w:t>Comparator </w:t>
            </w:r>
            <w:r w:rsidRPr="00BC39FF">
              <w:rPr>
                <w:rFonts w:ascii="Verdana" w:eastAsia="Times New Roman" w:hAnsi="Verdana" w:cs="Times New Roman"/>
                <w:b/>
                <w:bCs/>
                <w:color w:val="000000"/>
                <w:sz w:val="20"/>
              </w:rPr>
              <w:t>doesn't affect the original class</w:t>
            </w:r>
            <w:r w:rsidRPr="00BC39FF">
              <w:rPr>
                <w:rFonts w:ascii="Verdana" w:eastAsia="Times New Roman" w:hAnsi="Verdana" w:cs="Times New Roman"/>
                <w:color w:val="000000"/>
                <w:sz w:val="20"/>
                <w:szCs w:val="20"/>
              </w:rPr>
              <w:t> i.e. actual class is not modified.</w:t>
            </w:r>
          </w:p>
        </w:tc>
      </w:tr>
      <w:tr w:rsidR="00BC39FF" w:rsidRPr="00BC39FF" w:rsidTr="00BC39FF">
        <w:trPr>
          <w:trHeight w:val="67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39FF" w:rsidRPr="00BC39FF" w:rsidRDefault="00BC39FF" w:rsidP="00D73812">
            <w:pPr>
              <w:spacing w:after="0" w:line="345" w:lineRule="atLeast"/>
              <w:ind w:left="300"/>
              <w:rPr>
                <w:rFonts w:ascii="Verdana" w:eastAsia="Times New Roman" w:hAnsi="Verdana" w:cs="Times New Roman"/>
                <w:color w:val="000000"/>
                <w:sz w:val="20"/>
                <w:szCs w:val="20"/>
              </w:rPr>
            </w:pPr>
            <w:r w:rsidRPr="00BC39FF">
              <w:rPr>
                <w:rFonts w:ascii="Verdana" w:eastAsia="Times New Roman" w:hAnsi="Verdana" w:cs="Times New Roman"/>
                <w:color w:val="000000"/>
                <w:sz w:val="20"/>
                <w:szCs w:val="20"/>
              </w:rPr>
              <w:t>3) Comparable provides </w:t>
            </w:r>
            <w:r w:rsidR="00D73812">
              <w:rPr>
                <w:rFonts w:ascii="Verdana" w:eastAsia="Times New Roman" w:hAnsi="Verdana" w:cs="Times New Roman"/>
                <w:color w:val="000000"/>
                <w:sz w:val="20"/>
                <w:szCs w:val="20"/>
              </w:rPr>
              <w:t xml:space="preserve">public </w:t>
            </w:r>
            <w:proofErr w:type="spellStart"/>
            <w:r w:rsidR="00D73812">
              <w:rPr>
                <w:rFonts w:ascii="Verdana" w:eastAsia="Times New Roman" w:hAnsi="Verdana" w:cs="Times New Roman"/>
                <w:color w:val="000000"/>
                <w:sz w:val="20"/>
                <w:szCs w:val="20"/>
              </w:rPr>
              <w:t>int</w:t>
            </w:r>
            <w:proofErr w:type="spellEnd"/>
            <w:r w:rsidR="00D73812">
              <w:rPr>
                <w:rFonts w:ascii="Verdana" w:eastAsia="Times New Roman" w:hAnsi="Verdana" w:cs="Times New Roman"/>
                <w:color w:val="000000"/>
                <w:sz w:val="20"/>
                <w:szCs w:val="20"/>
              </w:rPr>
              <w:t xml:space="preserve"> </w:t>
            </w:r>
            <w:proofErr w:type="spellStart"/>
            <w:proofErr w:type="gramStart"/>
            <w:r w:rsidRPr="00BC39FF">
              <w:rPr>
                <w:rFonts w:ascii="Verdana" w:eastAsia="Times New Roman" w:hAnsi="Verdana" w:cs="Times New Roman"/>
                <w:b/>
                <w:bCs/>
                <w:color w:val="000000"/>
                <w:sz w:val="20"/>
              </w:rPr>
              <w:t>compareTo</w:t>
            </w:r>
            <w:proofErr w:type="spellEnd"/>
            <w:r w:rsidRPr="00BC39FF">
              <w:rPr>
                <w:rFonts w:ascii="Verdana" w:eastAsia="Times New Roman" w:hAnsi="Verdana" w:cs="Times New Roman"/>
                <w:b/>
                <w:bCs/>
                <w:color w:val="000000"/>
                <w:sz w:val="20"/>
              </w:rPr>
              <w:t>(</w:t>
            </w:r>
            <w:proofErr w:type="gramEnd"/>
            <w:r w:rsidR="00F0263F">
              <w:rPr>
                <w:rFonts w:ascii="Verdana" w:eastAsia="Times New Roman" w:hAnsi="Verdana" w:cs="Times New Roman"/>
                <w:b/>
                <w:bCs/>
                <w:color w:val="000000"/>
                <w:sz w:val="20"/>
              </w:rPr>
              <w:t>arg1</w:t>
            </w:r>
            <w:r w:rsidRPr="00BC39FF">
              <w:rPr>
                <w:rFonts w:ascii="Verdana" w:eastAsia="Times New Roman" w:hAnsi="Verdana" w:cs="Times New Roman"/>
                <w:b/>
                <w:bCs/>
                <w:color w:val="000000"/>
                <w:sz w:val="20"/>
              </w:rPr>
              <w:t>) method</w:t>
            </w:r>
            <w:r w:rsidRPr="00BC39FF">
              <w:rPr>
                <w:rFonts w:ascii="Verdana" w:eastAsia="Times New Roman" w:hAnsi="Verdana" w:cs="Times New Roman"/>
                <w:color w:val="000000"/>
                <w:sz w:val="20"/>
                <w:szCs w:val="20"/>
              </w:rPr>
              <w:t> to sort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39FF" w:rsidRPr="00BC39FF" w:rsidRDefault="00BC39FF" w:rsidP="00D73812">
            <w:pPr>
              <w:spacing w:after="0" w:line="345" w:lineRule="atLeast"/>
              <w:ind w:left="300"/>
              <w:rPr>
                <w:rFonts w:ascii="Verdana" w:eastAsia="Times New Roman" w:hAnsi="Verdana" w:cs="Times New Roman"/>
                <w:color w:val="000000"/>
                <w:sz w:val="20"/>
                <w:szCs w:val="20"/>
              </w:rPr>
            </w:pPr>
            <w:r w:rsidRPr="00BC39FF">
              <w:rPr>
                <w:rFonts w:ascii="Verdana" w:eastAsia="Times New Roman" w:hAnsi="Verdana" w:cs="Times New Roman"/>
                <w:color w:val="000000"/>
                <w:sz w:val="20"/>
                <w:szCs w:val="20"/>
              </w:rPr>
              <w:t>Comparator provides </w:t>
            </w:r>
            <w:r w:rsidR="00D73812">
              <w:rPr>
                <w:rFonts w:ascii="Verdana" w:eastAsia="Times New Roman" w:hAnsi="Verdana" w:cs="Times New Roman"/>
                <w:color w:val="000000"/>
                <w:sz w:val="20"/>
                <w:szCs w:val="20"/>
              </w:rPr>
              <w:t xml:space="preserve">public </w:t>
            </w:r>
            <w:proofErr w:type="spellStart"/>
            <w:r w:rsidR="00D73812">
              <w:rPr>
                <w:rFonts w:ascii="Verdana" w:eastAsia="Times New Roman" w:hAnsi="Verdana" w:cs="Times New Roman"/>
                <w:color w:val="000000"/>
                <w:sz w:val="20"/>
                <w:szCs w:val="20"/>
              </w:rPr>
              <w:t>int</w:t>
            </w:r>
            <w:proofErr w:type="spellEnd"/>
            <w:r w:rsidR="00D73812">
              <w:rPr>
                <w:rFonts w:ascii="Verdana" w:eastAsia="Times New Roman" w:hAnsi="Verdana" w:cs="Times New Roman"/>
                <w:color w:val="000000"/>
                <w:sz w:val="20"/>
                <w:szCs w:val="20"/>
              </w:rPr>
              <w:t xml:space="preserve"> </w:t>
            </w:r>
            <w:proofErr w:type="gramStart"/>
            <w:r w:rsidRPr="00BC39FF">
              <w:rPr>
                <w:rFonts w:ascii="Verdana" w:eastAsia="Times New Roman" w:hAnsi="Verdana" w:cs="Times New Roman"/>
                <w:b/>
                <w:bCs/>
                <w:color w:val="000000"/>
                <w:sz w:val="20"/>
              </w:rPr>
              <w:t>compare(</w:t>
            </w:r>
            <w:proofErr w:type="gramEnd"/>
            <w:r w:rsidR="00F0263F">
              <w:rPr>
                <w:rFonts w:ascii="Verdana" w:eastAsia="Times New Roman" w:hAnsi="Verdana" w:cs="Times New Roman"/>
                <w:b/>
                <w:bCs/>
                <w:color w:val="000000"/>
                <w:sz w:val="20"/>
              </w:rPr>
              <w:t>arg1,arg2</w:t>
            </w:r>
            <w:r w:rsidRPr="00BC39FF">
              <w:rPr>
                <w:rFonts w:ascii="Verdana" w:eastAsia="Times New Roman" w:hAnsi="Verdana" w:cs="Times New Roman"/>
                <w:b/>
                <w:bCs/>
                <w:color w:val="000000"/>
                <w:sz w:val="20"/>
              </w:rPr>
              <w:t>) method</w:t>
            </w:r>
            <w:r w:rsidRPr="00BC39FF">
              <w:rPr>
                <w:rFonts w:ascii="Verdana" w:eastAsia="Times New Roman" w:hAnsi="Verdana" w:cs="Times New Roman"/>
                <w:color w:val="000000"/>
                <w:sz w:val="20"/>
                <w:szCs w:val="20"/>
              </w:rPr>
              <w:t> to sort elements.</w:t>
            </w:r>
          </w:p>
        </w:tc>
      </w:tr>
      <w:tr w:rsidR="00BC39FF" w:rsidRPr="00BC39FF" w:rsidTr="00BC39FF">
        <w:trPr>
          <w:trHeight w:val="3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39FF" w:rsidRPr="00BC39FF" w:rsidRDefault="00BC39FF" w:rsidP="00BC39FF">
            <w:pPr>
              <w:spacing w:after="0" w:line="345" w:lineRule="atLeast"/>
              <w:ind w:left="300"/>
              <w:jc w:val="both"/>
              <w:rPr>
                <w:rFonts w:ascii="Verdana" w:eastAsia="Times New Roman" w:hAnsi="Verdana" w:cs="Times New Roman"/>
                <w:color w:val="000000"/>
                <w:sz w:val="20"/>
                <w:szCs w:val="20"/>
              </w:rPr>
            </w:pPr>
            <w:r w:rsidRPr="00BC39FF">
              <w:rPr>
                <w:rFonts w:ascii="Verdana" w:eastAsia="Times New Roman" w:hAnsi="Verdana" w:cs="Times New Roman"/>
                <w:color w:val="000000"/>
                <w:sz w:val="20"/>
                <w:szCs w:val="20"/>
              </w:rPr>
              <w:t>4) Comparable is found in </w:t>
            </w:r>
            <w:proofErr w:type="spellStart"/>
            <w:r w:rsidRPr="00BC39FF">
              <w:rPr>
                <w:rFonts w:ascii="Verdana" w:eastAsia="Times New Roman" w:hAnsi="Verdana" w:cs="Times New Roman"/>
                <w:b/>
                <w:bCs/>
                <w:color w:val="000000"/>
                <w:sz w:val="20"/>
              </w:rPr>
              <w:t>java.lang</w:t>
            </w:r>
            <w:proofErr w:type="spellEnd"/>
            <w:r w:rsidRPr="00BC39FF">
              <w:rPr>
                <w:rFonts w:ascii="Verdana" w:eastAsia="Times New Roman" w:hAnsi="Verdana" w:cs="Times New Roman"/>
                <w:color w:val="000000"/>
                <w:sz w:val="20"/>
                <w:szCs w:val="20"/>
              </w:rPr>
              <w:t> package.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39FF" w:rsidRPr="00BC39FF" w:rsidRDefault="00BC39FF" w:rsidP="00BC39FF">
            <w:pPr>
              <w:spacing w:after="0" w:line="345" w:lineRule="atLeast"/>
              <w:ind w:left="300"/>
              <w:jc w:val="both"/>
              <w:rPr>
                <w:rFonts w:ascii="Verdana" w:eastAsia="Times New Roman" w:hAnsi="Verdana" w:cs="Times New Roman"/>
                <w:color w:val="000000"/>
                <w:sz w:val="20"/>
                <w:szCs w:val="20"/>
              </w:rPr>
            </w:pPr>
            <w:r w:rsidRPr="00BC39FF">
              <w:rPr>
                <w:rFonts w:ascii="Verdana" w:eastAsia="Times New Roman" w:hAnsi="Verdana" w:cs="Times New Roman"/>
                <w:color w:val="000000"/>
                <w:sz w:val="20"/>
                <w:szCs w:val="20"/>
              </w:rPr>
              <w:t>Comparator is found in </w:t>
            </w:r>
            <w:proofErr w:type="spellStart"/>
            <w:r w:rsidRPr="00BC39FF">
              <w:rPr>
                <w:rFonts w:ascii="Verdana" w:eastAsia="Times New Roman" w:hAnsi="Verdana" w:cs="Times New Roman"/>
                <w:b/>
                <w:bCs/>
                <w:color w:val="000000"/>
                <w:sz w:val="20"/>
              </w:rPr>
              <w:t>java.util</w:t>
            </w:r>
            <w:proofErr w:type="spellEnd"/>
            <w:r w:rsidRPr="00BC39FF">
              <w:rPr>
                <w:rFonts w:ascii="Verdana" w:eastAsia="Times New Roman" w:hAnsi="Verdana" w:cs="Times New Roman"/>
                <w:color w:val="000000"/>
                <w:sz w:val="20"/>
                <w:szCs w:val="20"/>
              </w:rPr>
              <w:t> package.</w:t>
            </w:r>
          </w:p>
        </w:tc>
      </w:tr>
      <w:tr w:rsidR="00BC39FF" w:rsidRPr="00BC39FF" w:rsidTr="00BC39FF">
        <w:trPr>
          <w:trHeight w:val="67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39FF" w:rsidRPr="00BC39FF" w:rsidRDefault="00BC39FF" w:rsidP="00BC39FF">
            <w:pPr>
              <w:spacing w:after="0" w:line="345" w:lineRule="atLeast"/>
              <w:ind w:left="300"/>
              <w:jc w:val="both"/>
              <w:rPr>
                <w:rFonts w:ascii="Verdana" w:eastAsia="Times New Roman" w:hAnsi="Verdana" w:cs="Times New Roman"/>
                <w:color w:val="000000"/>
                <w:sz w:val="20"/>
                <w:szCs w:val="20"/>
              </w:rPr>
            </w:pPr>
            <w:r w:rsidRPr="00BC39FF">
              <w:rPr>
                <w:rFonts w:ascii="Verdana" w:eastAsia="Times New Roman" w:hAnsi="Verdana" w:cs="Times New Roman"/>
                <w:color w:val="000000"/>
                <w:sz w:val="20"/>
                <w:szCs w:val="20"/>
              </w:rPr>
              <w:t>5) We can sort the list elements of Comparable type by </w:t>
            </w:r>
            <w:proofErr w:type="spellStart"/>
            <w:proofErr w:type="gramStart"/>
            <w:r w:rsidRPr="00BC39FF">
              <w:rPr>
                <w:rFonts w:ascii="Verdana" w:eastAsia="Times New Roman" w:hAnsi="Verdana" w:cs="Times New Roman"/>
                <w:b/>
                <w:bCs/>
                <w:color w:val="000000"/>
                <w:sz w:val="20"/>
              </w:rPr>
              <w:t>Collections.sort</w:t>
            </w:r>
            <w:proofErr w:type="spellEnd"/>
            <w:r w:rsidRPr="00BC39FF">
              <w:rPr>
                <w:rFonts w:ascii="Verdana" w:eastAsia="Times New Roman" w:hAnsi="Verdana" w:cs="Times New Roman"/>
                <w:b/>
                <w:bCs/>
                <w:color w:val="000000"/>
                <w:sz w:val="20"/>
              </w:rPr>
              <w:t>(</w:t>
            </w:r>
            <w:proofErr w:type="gramEnd"/>
            <w:r w:rsidRPr="00BC39FF">
              <w:rPr>
                <w:rFonts w:ascii="Verdana" w:eastAsia="Times New Roman" w:hAnsi="Verdana" w:cs="Times New Roman"/>
                <w:b/>
                <w:bCs/>
                <w:color w:val="000000"/>
                <w:sz w:val="20"/>
              </w:rPr>
              <w:t>List)</w:t>
            </w:r>
            <w:r w:rsidRPr="00BC39FF">
              <w:rPr>
                <w:rFonts w:ascii="Verdana" w:eastAsia="Times New Roman" w:hAnsi="Verdana" w:cs="Times New Roman"/>
                <w:color w:val="000000"/>
                <w:sz w:val="20"/>
                <w:szCs w:val="20"/>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39FF" w:rsidRPr="00BC39FF" w:rsidRDefault="00BC39FF" w:rsidP="00BC39FF">
            <w:pPr>
              <w:spacing w:after="0" w:line="345" w:lineRule="atLeast"/>
              <w:ind w:left="300"/>
              <w:jc w:val="both"/>
              <w:rPr>
                <w:rFonts w:ascii="Verdana" w:eastAsia="Times New Roman" w:hAnsi="Verdana" w:cs="Times New Roman"/>
                <w:color w:val="000000"/>
                <w:sz w:val="20"/>
                <w:szCs w:val="20"/>
              </w:rPr>
            </w:pPr>
            <w:r w:rsidRPr="00BC39FF">
              <w:rPr>
                <w:rFonts w:ascii="Verdana" w:eastAsia="Times New Roman" w:hAnsi="Verdana" w:cs="Times New Roman"/>
                <w:color w:val="000000"/>
                <w:sz w:val="20"/>
                <w:szCs w:val="20"/>
              </w:rPr>
              <w:t>We can sort the list elements of Comparator type by </w:t>
            </w:r>
            <w:proofErr w:type="spellStart"/>
            <w:proofErr w:type="gramStart"/>
            <w:r w:rsidRPr="00BC39FF">
              <w:rPr>
                <w:rFonts w:ascii="Verdana" w:eastAsia="Times New Roman" w:hAnsi="Verdana" w:cs="Times New Roman"/>
                <w:b/>
                <w:bCs/>
                <w:color w:val="000000"/>
                <w:sz w:val="20"/>
              </w:rPr>
              <w:t>Collections.sort</w:t>
            </w:r>
            <w:proofErr w:type="spellEnd"/>
            <w:r w:rsidRPr="00BC39FF">
              <w:rPr>
                <w:rFonts w:ascii="Verdana" w:eastAsia="Times New Roman" w:hAnsi="Verdana" w:cs="Times New Roman"/>
                <w:b/>
                <w:bCs/>
                <w:color w:val="000000"/>
                <w:sz w:val="20"/>
              </w:rPr>
              <w:t>(</w:t>
            </w:r>
            <w:proofErr w:type="spellStart"/>
            <w:proofErr w:type="gramEnd"/>
            <w:r w:rsidRPr="00BC39FF">
              <w:rPr>
                <w:rFonts w:ascii="Verdana" w:eastAsia="Times New Roman" w:hAnsi="Verdana" w:cs="Times New Roman"/>
                <w:b/>
                <w:bCs/>
                <w:color w:val="000000"/>
                <w:sz w:val="20"/>
              </w:rPr>
              <w:t>List,Comparator</w:t>
            </w:r>
            <w:proofErr w:type="spellEnd"/>
            <w:r w:rsidRPr="00BC39FF">
              <w:rPr>
                <w:rFonts w:ascii="Verdana" w:eastAsia="Times New Roman" w:hAnsi="Verdana" w:cs="Times New Roman"/>
                <w:b/>
                <w:bCs/>
                <w:color w:val="000000"/>
                <w:sz w:val="20"/>
              </w:rPr>
              <w:t>)</w:t>
            </w:r>
            <w:r w:rsidRPr="00BC39FF">
              <w:rPr>
                <w:rFonts w:ascii="Verdana" w:eastAsia="Times New Roman" w:hAnsi="Verdana" w:cs="Times New Roman"/>
                <w:color w:val="000000"/>
                <w:sz w:val="20"/>
                <w:szCs w:val="20"/>
              </w:rPr>
              <w:t> method.</w:t>
            </w:r>
          </w:p>
        </w:tc>
      </w:tr>
    </w:tbl>
    <w:p w:rsidR="00FB424B" w:rsidRPr="00105B92" w:rsidRDefault="00FB424B">
      <w:pPr>
        <w:rPr>
          <w:b/>
          <w:sz w:val="32"/>
          <w:szCs w:val="32"/>
        </w:rPr>
      </w:pPr>
    </w:p>
    <w:p w:rsidR="00105B92" w:rsidRPr="00105B92" w:rsidRDefault="00105B92">
      <w:pPr>
        <w:rPr>
          <w:b/>
          <w:sz w:val="32"/>
          <w:szCs w:val="32"/>
        </w:rPr>
      </w:pPr>
      <w:r w:rsidRPr="00105B92">
        <w:rPr>
          <w:b/>
          <w:sz w:val="32"/>
          <w:szCs w:val="32"/>
        </w:rPr>
        <w:t>Interview question in persistent:</w:t>
      </w:r>
    </w:p>
    <w:p w:rsidR="00105B92" w:rsidRDefault="00105B92">
      <w:r>
        <w:t xml:space="preserve">Is it possible other value in </w:t>
      </w:r>
      <w:proofErr w:type="gramStart"/>
      <w:r>
        <w:t>return ,</w:t>
      </w:r>
      <w:proofErr w:type="gramEnd"/>
      <w:r>
        <w:t xml:space="preserve"> why </w:t>
      </w:r>
      <w:proofErr w:type="spellStart"/>
      <w:r>
        <w:t>its</w:t>
      </w:r>
      <w:proofErr w:type="spellEnd"/>
      <w:r>
        <w:t xml:space="preserve"> 0 , -1 and 1</w:t>
      </w:r>
    </w:p>
    <w:tbl>
      <w:tblPr>
        <w:tblStyle w:val="TableGrid"/>
        <w:tblW w:w="0" w:type="auto"/>
        <w:tblLayout w:type="fixed"/>
        <w:tblLook w:val="04A0"/>
      </w:tblPr>
      <w:tblGrid>
        <w:gridCol w:w="5328"/>
        <w:gridCol w:w="4248"/>
      </w:tblGrid>
      <w:tr w:rsidR="00105B92" w:rsidTr="00E87D4E">
        <w:tc>
          <w:tcPr>
            <w:tcW w:w="5328" w:type="dxa"/>
          </w:tcPr>
          <w:p w:rsidR="00105B92" w:rsidRDefault="00105B92" w:rsidP="00105B92">
            <w:pPr>
              <w:shd w:val="clear" w:color="auto" w:fill="FFFFFF"/>
              <w:spacing w:line="345" w:lineRule="atLeast"/>
              <w:jc w:val="both"/>
              <w:rPr>
                <w:rFonts w:ascii="Verdana" w:eastAsia="Times New Roman" w:hAnsi="Verdana" w:cs="Times New Roman"/>
                <w:b/>
                <w:bCs/>
                <w:color w:val="006699"/>
                <w:sz w:val="20"/>
              </w:rPr>
            </w:pPr>
            <w:r>
              <w:rPr>
                <w:rFonts w:ascii="Verdana" w:eastAsia="Times New Roman" w:hAnsi="Verdana" w:cs="Times New Roman"/>
                <w:b/>
                <w:bCs/>
                <w:color w:val="006699"/>
                <w:sz w:val="20"/>
              </w:rPr>
              <w:t>//ascending order age Comparator</w:t>
            </w:r>
          </w:p>
          <w:p w:rsidR="00105B92" w:rsidRPr="00105B92" w:rsidRDefault="00105B92" w:rsidP="00105B92">
            <w:pPr>
              <w:shd w:val="clear" w:color="auto" w:fill="FFFFFF"/>
              <w:spacing w:line="345" w:lineRule="atLeast"/>
              <w:jc w:val="both"/>
              <w:rPr>
                <w:rFonts w:ascii="Verdana" w:eastAsia="Times New Roman" w:hAnsi="Verdana" w:cs="Times New Roman"/>
                <w:color w:val="000000"/>
                <w:sz w:val="20"/>
                <w:szCs w:val="20"/>
              </w:rPr>
            </w:pPr>
            <w:r w:rsidRPr="00105B92">
              <w:rPr>
                <w:rFonts w:ascii="Verdana" w:eastAsia="Times New Roman" w:hAnsi="Verdana" w:cs="Times New Roman"/>
                <w:b/>
                <w:bCs/>
                <w:color w:val="006699"/>
                <w:sz w:val="20"/>
              </w:rPr>
              <w:t>class</w:t>
            </w:r>
            <w:r w:rsidRPr="00105B92">
              <w:rPr>
                <w:rFonts w:ascii="Verdana" w:eastAsia="Times New Roman" w:hAnsi="Verdana" w:cs="Times New Roman"/>
                <w:color w:val="000000"/>
                <w:sz w:val="20"/>
                <w:szCs w:val="20"/>
                <w:bdr w:val="none" w:sz="0" w:space="0" w:color="auto" w:frame="1"/>
              </w:rPr>
              <w:t> </w:t>
            </w:r>
            <w:proofErr w:type="spellStart"/>
            <w:r w:rsidRPr="00105B92">
              <w:rPr>
                <w:rFonts w:ascii="Verdana" w:eastAsia="Times New Roman" w:hAnsi="Verdana" w:cs="Times New Roman"/>
                <w:color w:val="000000"/>
                <w:sz w:val="20"/>
                <w:szCs w:val="20"/>
                <w:bdr w:val="none" w:sz="0" w:space="0" w:color="auto" w:frame="1"/>
              </w:rPr>
              <w:t>AgeComparator</w:t>
            </w:r>
            <w:proofErr w:type="spellEnd"/>
            <w:r w:rsidRPr="00105B92">
              <w:rPr>
                <w:rFonts w:ascii="Verdana" w:eastAsia="Times New Roman" w:hAnsi="Verdana" w:cs="Times New Roman"/>
                <w:color w:val="000000"/>
                <w:sz w:val="20"/>
                <w:szCs w:val="20"/>
                <w:bdr w:val="none" w:sz="0" w:space="0" w:color="auto" w:frame="1"/>
              </w:rPr>
              <w:t> </w:t>
            </w:r>
            <w:r w:rsidRPr="00105B92">
              <w:rPr>
                <w:rFonts w:ascii="Verdana" w:eastAsia="Times New Roman" w:hAnsi="Verdana" w:cs="Times New Roman"/>
                <w:b/>
                <w:bCs/>
                <w:color w:val="006699"/>
                <w:sz w:val="20"/>
              </w:rPr>
              <w:t>implements</w:t>
            </w:r>
            <w:r w:rsidRPr="00105B92">
              <w:rPr>
                <w:rFonts w:ascii="Verdana" w:eastAsia="Times New Roman" w:hAnsi="Verdana" w:cs="Times New Roman"/>
                <w:color w:val="000000"/>
                <w:sz w:val="20"/>
                <w:szCs w:val="20"/>
                <w:bdr w:val="none" w:sz="0" w:space="0" w:color="auto" w:frame="1"/>
              </w:rPr>
              <w:t> Comparator{  </w:t>
            </w:r>
          </w:p>
          <w:p w:rsidR="00105B92" w:rsidRPr="00105B92" w:rsidRDefault="00105B92" w:rsidP="00105B92">
            <w:pPr>
              <w:shd w:val="clear" w:color="auto" w:fill="FFFFFF"/>
              <w:spacing w:line="345" w:lineRule="atLeast"/>
              <w:ind w:left="-360" w:firstLine="360"/>
              <w:jc w:val="both"/>
              <w:rPr>
                <w:rFonts w:ascii="Verdana" w:eastAsia="Times New Roman" w:hAnsi="Verdana" w:cs="Times New Roman"/>
                <w:color w:val="000000"/>
                <w:sz w:val="20"/>
                <w:szCs w:val="20"/>
              </w:rPr>
            </w:pPr>
            <w:r w:rsidRPr="00105B92">
              <w:rPr>
                <w:rFonts w:ascii="Verdana" w:eastAsia="Times New Roman" w:hAnsi="Verdana" w:cs="Times New Roman"/>
                <w:b/>
                <w:bCs/>
                <w:color w:val="006699"/>
                <w:sz w:val="20"/>
              </w:rPr>
              <w:t>public</w:t>
            </w:r>
            <w:r w:rsidRPr="00105B92">
              <w:rPr>
                <w:rFonts w:ascii="Verdana" w:eastAsia="Times New Roman" w:hAnsi="Verdana" w:cs="Times New Roman"/>
                <w:color w:val="000000"/>
                <w:sz w:val="20"/>
                <w:szCs w:val="20"/>
                <w:bdr w:val="none" w:sz="0" w:space="0" w:color="auto" w:frame="1"/>
              </w:rPr>
              <w:t> </w:t>
            </w:r>
            <w:proofErr w:type="spellStart"/>
            <w:r w:rsidRPr="00105B92">
              <w:rPr>
                <w:rFonts w:ascii="Verdana" w:eastAsia="Times New Roman" w:hAnsi="Verdana" w:cs="Times New Roman"/>
                <w:b/>
                <w:bCs/>
                <w:color w:val="006699"/>
                <w:sz w:val="20"/>
              </w:rPr>
              <w:t>int</w:t>
            </w:r>
            <w:proofErr w:type="spellEnd"/>
            <w:r w:rsidRPr="00105B92">
              <w:rPr>
                <w:rFonts w:ascii="Verdana" w:eastAsia="Times New Roman" w:hAnsi="Verdana" w:cs="Times New Roman"/>
                <w:color w:val="000000"/>
                <w:sz w:val="20"/>
                <w:szCs w:val="20"/>
                <w:bdr w:val="none" w:sz="0" w:space="0" w:color="auto" w:frame="1"/>
              </w:rPr>
              <w:t> compare(Object o1,Object o2){  </w:t>
            </w:r>
          </w:p>
          <w:p w:rsidR="00105B92" w:rsidRPr="00105B92" w:rsidRDefault="00105B92" w:rsidP="00105B92">
            <w:pPr>
              <w:shd w:val="clear" w:color="auto" w:fill="FFFFFF"/>
              <w:spacing w:line="345" w:lineRule="atLeast"/>
              <w:ind w:left="-360" w:firstLine="360"/>
              <w:jc w:val="both"/>
              <w:rPr>
                <w:rFonts w:ascii="Verdana" w:eastAsia="Times New Roman" w:hAnsi="Verdana" w:cs="Times New Roman"/>
                <w:color w:val="000000"/>
                <w:sz w:val="20"/>
                <w:szCs w:val="20"/>
              </w:rPr>
            </w:pPr>
            <w:r w:rsidRPr="00105B92">
              <w:rPr>
                <w:rFonts w:ascii="Verdana" w:eastAsia="Times New Roman" w:hAnsi="Verdana" w:cs="Times New Roman"/>
                <w:color w:val="000000"/>
                <w:sz w:val="20"/>
                <w:szCs w:val="20"/>
                <w:bdr w:val="none" w:sz="0" w:space="0" w:color="auto" w:frame="1"/>
              </w:rPr>
              <w:t>Student s1=(Student)o1;  </w:t>
            </w:r>
          </w:p>
          <w:p w:rsidR="00105B92" w:rsidRPr="00105B92" w:rsidRDefault="00105B92" w:rsidP="00105B92">
            <w:pPr>
              <w:shd w:val="clear" w:color="auto" w:fill="FFFFFF"/>
              <w:spacing w:line="345" w:lineRule="atLeast"/>
              <w:ind w:left="-360" w:firstLine="360"/>
              <w:jc w:val="both"/>
              <w:rPr>
                <w:rFonts w:ascii="Verdana" w:eastAsia="Times New Roman" w:hAnsi="Verdana" w:cs="Times New Roman"/>
                <w:color w:val="000000"/>
                <w:sz w:val="20"/>
                <w:szCs w:val="20"/>
              </w:rPr>
            </w:pPr>
            <w:r w:rsidRPr="00105B92">
              <w:rPr>
                <w:rFonts w:ascii="Verdana" w:eastAsia="Times New Roman" w:hAnsi="Verdana" w:cs="Times New Roman"/>
                <w:color w:val="000000"/>
                <w:sz w:val="20"/>
                <w:szCs w:val="20"/>
                <w:bdr w:val="none" w:sz="0" w:space="0" w:color="auto" w:frame="1"/>
              </w:rPr>
              <w:t>Student s2=(Student)o2;    </w:t>
            </w:r>
          </w:p>
          <w:p w:rsidR="00105B92" w:rsidRPr="00105B92" w:rsidRDefault="00105B92" w:rsidP="00105B92">
            <w:pPr>
              <w:shd w:val="clear" w:color="auto" w:fill="FFFFFF"/>
              <w:spacing w:line="345" w:lineRule="atLeast"/>
              <w:ind w:left="-360" w:firstLine="360"/>
              <w:jc w:val="both"/>
              <w:rPr>
                <w:rFonts w:ascii="Verdana" w:eastAsia="Times New Roman" w:hAnsi="Verdana" w:cs="Times New Roman"/>
                <w:color w:val="000000"/>
                <w:sz w:val="20"/>
                <w:szCs w:val="20"/>
              </w:rPr>
            </w:pPr>
            <w:r w:rsidRPr="00105B92">
              <w:rPr>
                <w:rFonts w:ascii="Verdana" w:eastAsia="Times New Roman" w:hAnsi="Verdana" w:cs="Times New Roman"/>
                <w:b/>
                <w:bCs/>
                <w:color w:val="006699"/>
                <w:sz w:val="20"/>
              </w:rPr>
              <w:t>if</w:t>
            </w:r>
            <w:r w:rsidRPr="00105B92">
              <w:rPr>
                <w:rFonts w:ascii="Verdana" w:eastAsia="Times New Roman" w:hAnsi="Verdana" w:cs="Times New Roman"/>
                <w:color w:val="000000"/>
                <w:sz w:val="20"/>
                <w:szCs w:val="20"/>
                <w:bdr w:val="none" w:sz="0" w:space="0" w:color="auto" w:frame="1"/>
              </w:rPr>
              <w:t>(s1.age==s2.age)  </w:t>
            </w:r>
          </w:p>
          <w:p w:rsidR="00105B92" w:rsidRPr="00105B92" w:rsidRDefault="00105B92" w:rsidP="00105B92">
            <w:pPr>
              <w:shd w:val="clear" w:color="auto" w:fill="FFFFFF"/>
              <w:spacing w:line="345" w:lineRule="atLeast"/>
              <w:ind w:left="-360" w:firstLine="360"/>
              <w:jc w:val="both"/>
              <w:rPr>
                <w:rFonts w:ascii="Verdana" w:eastAsia="Times New Roman" w:hAnsi="Verdana" w:cs="Times New Roman"/>
                <w:color w:val="000000"/>
                <w:sz w:val="20"/>
                <w:szCs w:val="20"/>
              </w:rPr>
            </w:pPr>
            <w:r w:rsidRPr="00105B92">
              <w:rPr>
                <w:rFonts w:ascii="Verdana" w:eastAsia="Times New Roman" w:hAnsi="Verdana" w:cs="Times New Roman"/>
                <w:b/>
                <w:bCs/>
                <w:color w:val="006699"/>
                <w:sz w:val="20"/>
              </w:rPr>
              <w:t>return</w:t>
            </w:r>
            <w:r w:rsidRPr="00105B92">
              <w:rPr>
                <w:rFonts w:ascii="Verdana" w:eastAsia="Times New Roman" w:hAnsi="Verdana" w:cs="Times New Roman"/>
                <w:color w:val="000000"/>
                <w:sz w:val="20"/>
                <w:szCs w:val="20"/>
                <w:bdr w:val="none" w:sz="0" w:space="0" w:color="auto" w:frame="1"/>
              </w:rPr>
              <w:t> </w:t>
            </w:r>
            <w:r w:rsidRPr="00105B92">
              <w:rPr>
                <w:rFonts w:ascii="Verdana" w:eastAsia="Times New Roman" w:hAnsi="Verdana" w:cs="Times New Roman"/>
                <w:color w:val="C00000"/>
                <w:sz w:val="20"/>
              </w:rPr>
              <w:t>0</w:t>
            </w:r>
            <w:r w:rsidRPr="00105B92">
              <w:rPr>
                <w:rFonts w:ascii="Verdana" w:eastAsia="Times New Roman" w:hAnsi="Verdana" w:cs="Times New Roman"/>
                <w:color w:val="000000"/>
                <w:sz w:val="20"/>
                <w:szCs w:val="20"/>
                <w:bdr w:val="none" w:sz="0" w:space="0" w:color="auto" w:frame="1"/>
              </w:rPr>
              <w:t>;  </w:t>
            </w:r>
          </w:p>
          <w:p w:rsidR="00105B92" w:rsidRPr="00105B92" w:rsidRDefault="00105B92" w:rsidP="00105B92">
            <w:pPr>
              <w:shd w:val="clear" w:color="auto" w:fill="FFFFFF"/>
              <w:spacing w:line="345" w:lineRule="atLeast"/>
              <w:ind w:left="-360" w:firstLine="360"/>
              <w:jc w:val="both"/>
              <w:rPr>
                <w:rFonts w:ascii="Verdana" w:eastAsia="Times New Roman" w:hAnsi="Verdana" w:cs="Times New Roman"/>
                <w:color w:val="000000"/>
                <w:sz w:val="20"/>
                <w:szCs w:val="20"/>
              </w:rPr>
            </w:pPr>
            <w:r w:rsidRPr="00105B92">
              <w:rPr>
                <w:rFonts w:ascii="Verdana" w:eastAsia="Times New Roman" w:hAnsi="Verdana" w:cs="Times New Roman"/>
                <w:b/>
                <w:bCs/>
                <w:color w:val="006699"/>
                <w:sz w:val="20"/>
              </w:rPr>
              <w:t>else</w:t>
            </w:r>
            <w:r w:rsidRPr="00105B92">
              <w:rPr>
                <w:rFonts w:ascii="Verdana" w:eastAsia="Times New Roman" w:hAnsi="Verdana" w:cs="Times New Roman"/>
                <w:color w:val="000000"/>
                <w:sz w:val="20"/>
                <w:szCs w:val="20"/>
                <w:bdr w:val="none" w:sz="0" w:space="0" w:color="auto" w:frame="1"/>
              </w:rPr>
              <w:t> </w:t>
            </w:r>
            <w:r w:rsidRPr="00105B92">
              <w:rPr>
                <w:rFonts w:ascii="Verdana" w:eastAsia="Times New Roman" w:hAnsi="Verdana" w:cs="Times New Roman"/>
                <w:b/>
                <w:bCs/>
                <w:color w:val="006699"/>
                <w:sz w:val="20"/>
              </w:rPr>
              <w:t>if</w:t>
            </w:r>
            <w:r w:rsidRPr="00105B92">
              <w:rPr>
                <w:rFonts w:ascii="Verdana" w:eastAsia="Times New Roman" w:hAnsi="Verdana" w:cs="Times New Roman"/>
                <w:color w:val="000000"/>
                <w:sz w:val="20"/>
                <w:szCs w:val="20"/>
                <w:bdr w:val="none" w:sz="0" w:space="0" w:color="auto" w:frame="1"/>
              </w:rPr>
              <w:t>(s1.age&gt;s2.age)  </w:t>
            </w:r>
          </w:p>
          <w:p w:rsidR="00105B92" w:rsidRPr="00105B92" w:rsidRDefault="00105B92" w:rsidP="00105B92">
            <w:pPr>
              <w:shd w:val="clear" w:color="auto" w:fill="FFFFFF"/>
              <w:spacing w:line="345" w:lineRule="atLeast"/>
              <w:jc w:val="both"/>
              <w:rPr>
                <w:rFonts w:ascii="Verdana" w:eastAsia="Times New Roman" w:hAnsi="Verdana" w:cs="Times New Roman"/>
                <w:color w:val="000000"/>
                <w:sz w:val="20"/>
                <w:szCs w:val="20"/>
              </w:rPr>
            </w:pPr>
            <w:r w:rsidRPr="00105B92">
              <w:rPr>
                <w:rFonts w:ascii="Verdana" w:eastAsia="Times New Roman" w:hAnsi="Verdana" w:cs="Times New Roman"/>
                <w:b/>
                <w:bCs/>
                <w:color w:val="006699"/>
                <w:sz w:val="20"/>
              </w:rPr>
              <w:lastRenderedPageBreak/>
              <w:t>return</w:t>
            </w:r>
            <w:r w:rsidRPr="00105B92">
              <w:rPr>
                <w:rFonts w:ascii="Verdana" w:eastAsia="Times New Roman" w:hAnsi="Verdana" w:cs="Times New Roman"/>
                <w:color w:val="000000"/>
                <w:sz w:val="20"/>
                <w:szCs w:val="20"/>
                <w:bdr w:val="none" w:sz="0" w:space="0" w:color="auto" w:frame="1"/>
              </w:rPr>
              <w:t> </w:t>
            </w:r>
            <w:r w:rsidRPr="00105B92">
              <w:rPr>
                <w:rFonts w:ascii="Verdana" w:eastAsia="Times New Roman" w:hAnsi="Verdana" w:cs="Times New Roman"/>
                <w:color w:val="C00000"/>
                <w:sz w:val="20"/>
              </w:rPr>
              <w:t>1</w:t>
            </w:r>
            <w:r w:rsidRPr="00105B92">
              <w:rPr>
                <w:rFonts w:ascii="Verdana" w:eastAsia="Times New Roman" w:hAnsi="Verdana" w:cs="Times New Roman"/>
                <w:color w:val="000000"/>
                <w:sz w:val="20"/>
                <w:szCs w:val="20"/>
                <w:bdr w:val="none" w:sz="0" w:space="0" w:color="auto" w:frame="1"/>
              </w:rPr>
              <w:t>;  </w:t>
            </w:r>
            <w:r w:rsidRPr="00105B92">
              <w:rPr>
                <w:rFonts w:ascii="Verdana" w:eastAsia="Times New Roman" w:hAnsi="Verdana" w:cs="Times New Roman"/>
                <w:b/>
                <w:color w:val="000000"/>
                <w:sz w:val="20"/>
                <w:szCs w:val="20"/>
                <w:bdr w:val="none" w:sz="0" w:space="0" w:color="auto" w:frame="1"/>
              </w:rPr>
              <w:t>// any +</w:t>
            </w:r>
            <w:proofErr w:type="spellStart"/>
            <w:r w:rsidRPr="00105B92">
              <w:rPr>
                <w:rFonts w:ascii="Verdana" w:eastAsia="Times New Roman" w:hAnsi="Verdana" w:cs="Times New Roman"/>
                <w:b/>
                <w:color w:val="000000"/>
                <w:sz w:val="20"/>
                <w:szCs w:val="20"/>
                <w:bdr w:val="none" w:sz="0" w:space="0" w:color="auto" w:frame="1"/>
              </w:rPr>
              <w:t>ve</w:t>
            </w:r>
            <w:proofErr w:type="spellEnd"/>
            <w:r w:rsidRPr="00105B92">
              <w:rPr>
                <w:rFonts w:ascii="Verdana" w:eastAsia="Times New Roman" w:hAnsi="Verdana" w:cs="Times New Roman"/>
                <w:b/>
                <w:color w:val="000000"/>
                <w:sz w:val="20"/>
                <w:szCs w:val="20"/>
                <w:bdr w:val="none" w:sz="0" w:space="0" w:color="auto" w:frame="1"/>
              </w:rPr>
              <w:t xml:space="preserve"> number 90 or 91</w:t>
            </w:r>
          </w:p>
          <w:p w:rsidR="00105B92" w:rsidRPr="00105B92" w:rsidRDefault="00105B92" w:rsidP="00105B92">
            <w:pPr>
              <w:shd w:val="clear" w:color="auto" w:fill="FFFFFF"/>
              <w:spacing w:line="345" w:lineRule="atLeast"/>
              <w:jc w:val="both"/>
              <w:rPr>
                <w:rFonts w:ascii="Verdana" w:eastAsia="Times New Roman" w:hAnsi="Verdana" w:cs="Times New Roman"/>
                <w:color w:val="000000"/>
                <w:sz w:val="20"/>
                <w:szCs w:val="20"/>
              </w:rPr>
            </w:pPr>
            <w:r w:rsidRPr="00105B92">
              <w:rPr>
                <w:rFonts w:ascii="Verdana" w:eastAsia="Times New Roman" w:hAnsi="Verdana" w:cs="Times New Roman"/>
                <w:b/>
                <w:bCs/>
                <w:color w:val="006699"/>
                <w:sz w:val="20"/>
              </w:rPr>
              <w:t>else</w:t>
            </w:r>
            <w:r w:rsidRPr="00105B92">
              <w:rPr>
                <w:rFonts w:ascii="Verdana" w:eastAsia="Times New Roman" w:hAnsi="Verdana" w:cs="Times New Roman"/>
                <w:color w:val="000000"/>
                <w:sz w:val="20"/>
                <w:szCs w:val="20"/>
                <w:bdr w:val="none" w:sz="0" w:space="0" w:color="auto" w:frame="1"/>
              </w:rPr>
              <w:t>  </w:t>
            </w:r>
            <w:r w:rsidRPr="00105B92">
              <w:rPr>
                <w:rFonts w:ascii="Verdana" w:eastAsia="Times New Roman" w:hAnsi="Verdana" w:cs="Times New Roman"/>
                <w:b/>
                <w:bCs/>
                <w:color w:val="006699"/>
                <w:sz w:val="20"/>
              </w:rPr>
              <w:t>return</w:t>
            </w:r>
            <w:r w:rsidRPr="00105B92">
              <w:rPr>
                <w:rFonts w:ascii="Verdana" w:eastAsia="Times New Roman" w:hAnsi="Verdana" w:cs="Times New Roman"/>
                <w:color w:val="000000"/>
                <w:sz w:val="20"/>
                <w:szCs w:val="20"/>
                <w:bdr w:val="none" w:sz="0" w:space="0" w:color="auto" w:frame="1"/>
              </w:rPr>
              <w:t> -</w:t>
            </w:r>
            <w:r w:rsidRPr="00105B92">
              <w:rPr>
                <w:rFonts w:ascii="Verdana" w:eastAsia="Times New Roman" w:hAnsi="Verdana" w:cs="Times New Roman"/>
                <w:color w:val="C00000"/>
                <w:sz w:val="20"/>
              </w:rPr>
              <w:t>1</w:t>
            </w:r>
            <w:r w:rsidRPr="00105B92">
              <w:rPr>
                <w:rFonts w:ascii="Verdana" w:eastAsia="Times New Roman" w:hAnsi="Verdana" w:cs="Times New Roman"/>
                <w:color w:val="000000"/>
                <w:sz w:val="20"/>
                <w:szCs w:val="20"/>
                <w:bdr w:val="none" w:sz="0" w:space="0" w:color="auto" w:frame="1"/>
              </w:rPr>
              <w:t>; </w:t>
            </w:r>
            <w:r w:rsidRPr="00105B92">
              <w:rPr>
                <w:rFonts w:ascii="Verdana" w:eastAsia="Times New Roman" w:hAnsi="Verdana" w:cs="Times New Roman"/>
                <w:b/>
                <w:color w:val="000000"/>
                <w:sz w:val="20"/>
                <w:szCs w:val="20"/>
                <w:bdr w:val="none" w:sz="0" w:space="0" w:color="auto" w:frame="1"/>
              </w:rPr>
              <w:t> //// any -</w:t>
            </w:r>
            <w:proofErr w:type="spellStart"/>
            <w:r w:rsidRPr="00105B92">
              <w:rPr>
                <w:rFonts w:ascii="Verdana" w:eastAsia="Times New Roman" w:hAnsi="Verdana" w:cs="Times New Roman"/>
                <w:b/>
                <w:color w:val="000000"/>
                <w:sz w:val="20"/>
                <w:szCs w:val="20"/>
                <w:bdr w:val="none" w:sz="0" w:space="0" w:color="auto" w:frame="1"/>
              </w:rPr>
              <w:t>ve</w:t>
            </w:r>
            <w:proofErr w:type="spellEnd"/>
            <w:r w:rsidRPr="00105B92">
              <w:rPr>
                <w:rFonts w:ascii="Verdana" w:eastAsia="Times New Roman" w:hAnsi="Verdana" w:cs="Times New Roman"/>
                <w:b/>
                <w:color w:val="000000"/>
                <w:sz w:val="20"/>
                <w:szCs w:val="20"/>
                <w:bdr w:val="none" w:sz="0" w:space="0" w:color="auto" w:frame="1"/>
              </w:rPr>
              <w:t xml:space="preserve"> number -90 or </w:t>
            </w:r>
            <w:r>
              <w:rPr>
                <w:rFonts w:ascii="Verdana" w:eastAsia="Times New Roman" w:hAnsi="Verdana" w:cs="Times New Roman"/>
                <w:color w:val="000000"/>
                <w:sz w:val="20"/>
                <w:szCs w:val="20"/>
                <w:bdr w:val="none" w:sz="0" w:space="0" w:color="auto" w:frame="1"/>
              </w:rPr>
              <w:t>-91</w:t>
            </w:r>
          </w:p>
          <w:p w:rsidR="00105B92" w:rsidRPr="00105B92" w:rsidRDefault="00105B92" w:rsidP="00105B92">
            <w:pPr>
              <w:shd w:val="clear" w:color="auto" w:fill="FFFFFF"/>
              <w:spacing w:line="345" w:lineRule="atLeast"/>
              <w:jc w:val="both"/>
              <w:rPr>
                <w:rFonts w:ascii="Verdana" w:eastAsia="Times New Roman" w:hAnsi="Verdana" w:cs="Times New Roman"/>
                <w:color w:val="000000"/>
                <w:sz w:val="20"/>
                <w:szCs w:val="20"/>
              </w:rPr>
            </w:pPr>
            <w:r w:rsidRPr="00105B92">
              <w:rPr>
                <w:rFonts w:ascii="Verdana" w:eastAsia="Times New Roman" w:hAnsi="Verdana" w:cs="Times New Roman"/>
                <w:color w:val="000000"/>
                <w:sz w:val="20"/>
                <w:szCs w:val="20"/>
                <w:bdr w:val="none" w:sz="0" w:space="0" w:color="auto" w:frame="1"/>
              </w:rPr>
              <w:t>}  </w:t>
            </w:r>
          </w:p>
          <w:p w:rsidR="00105B92" w:rsidRPr="00105B92" w:rsidRDefault="00105B92" w:rsidP="00105B92">
            <w:pPr>
              <w:shd w:val="clear" w:color="auto" w:fill="FFFFFF"/>
              <w:spacing w:line="345" w:lineRule="atLeast"/>
              <w:ind w:left="-360" w:firstLine="360"/>
              <w:jc w:val="both"/>
              <w:rPr>
                <w:rFonts w:ascii="Verdana" w:eastAsia="Times New Roman" w:hAnsi="Verdana" w:cs="Times New Roman"/>
                <w:color w:val="000000"/>
                <w:sz w:val="20"/>
                <w:szCs w:val="20"/>
              </w:rPr>
            </w:pPr>
            <w:r w:rsidRPr="00105B92">
              <w:rPr>
                <w:rFonts w:ascii="Verdana" w:eastAsia="Times New Roman" w:hAnsi="Verdana" w:cs="Times New Roman"/>
                <w:color w:val="000000"/>
                <w:sz w:val="20"/>
                <w:szCs w:val="20"/>
                <w:bdr w:val="none" w:sz="0" w:space="0" w:color="auto" w:frame="1"/>
              </w:rPr>
              <w:t>}</w:t>
            </w:r>
          </w:p>
          <w:p w:rsidR="00105B92" w:rsidRDefault="00105B92"/>
        </w:tc>
        <w:tc>
          <w:tcPr>
            <w:tcW w:w="4248" w:type="dxa"/>
          </w:tcPr>
          <w:p w:rsidR="00105B92" w:rsidRPr="00105B92" w:rsidRDefault="00105B92" w:rsidP="00E87D4E">
            <w:pPr>
              <w:shd w:val="clear" w:color="auto" w:fill="FFFFFF"/>
              <w:spacing w:line="345" w:lineRule="atLeast"/>
              <w:rPr>
                <w:rFonts w:ascii="Verdana" w:eastAsia="Times New Roman" w:hAnsi="Verdana" w:cs="Times New Roman"/>
                <w:color w:val="000000"/>
                <w:sz w:val="20"/>
                <w:szCs w:val="20"/>
              </w:rPr>
            </w:pPr>
            <w:r>
              <w:lastRenderedPageBreak/>
              <w:t xml:space="preserve">//can be </w:t>
            </w:r>
            <w:proofErr w:type="spellStart"/>
            <w:r>
              <w:t>writtern</w:t>
            </w:r>
            <w:proofErr w:type="spellEnd"/>
            <w:r w:rsidRPr="00105B92">
              <w:rPr>
                <w:rFonts w:ascii="Verdana" w:eastAsia="Times New Roman" w:hAnsi="Verdana" w:cs="Times New Roman"/>
                <w:b/>
                <w:bCs/>
                <w:color w:val="006699"/>
                <w:sz w:val="20"/>
              </w:rPr>
              <w:t xml:space="preserve"> class</w:t>
            </w:r>
            <w:r w:rsidRPr="00105B92">
              <w:rPr>
                <w:rFonts w:ascii="Verdana" w:eastAsia="Times New Roman" w:hAnsi="Verdana" w:cs="Times New Roman"/>
                <w:color w:val="000000"/>
                <w:sz w:val="20"/>
                <w:szCs w:val="20"/>
                <w:bdr w:val="none" w:sz="0" w:space="0" w:color="auto" w:frame="1"/>
              </w:rPr>
              <w:t> </w:t>
            </w:r>
            <w:proofErr w:type="spellStart"/>
            <w:r w:rsidRPr="00105B92">
              <w:rPr>
                <w:rFonts w:ascii="Verdana" w:eastAsia="Times New Roman" w:hAnsi="Verdana" w:cs="Times New Roman"/>
                <w:color w:val="000000"/>
                <w:sz w:val="20"/>
                <w:szCs w:val="20"/>
                <w:bdr w:val="none" w:sz="0" w:space="0" w:color="auto" w:frame="1"/>
              </w:rPr>
              <w:t>AgeComparator</w:t>
            </w:r>
            <w:proofErr w:type="spellEnd"/>
            <w:r w:rsidRPr="00105B92">
              <w:rPr>
                <w:rFonts w:ascii="Verdana" w:eastAsia="Times New Roman" w:hAnsi="Verdana" w:cs="Times New Roman"/>
                <w:color w:val="000000"/>
                <w:sz w:val="20"/>
                <w:szCs w:val="20"/>
                <w:bdr w:val="none" w:sz="0" w:space="0" w:color="auto" w:frame="1"/>
              </w:rPr>
              <w:t> </w:t>
            </w:r>
            <w:r w:rsidRPr="00105B92">
              <w:rPr>
                <w:rFonts w:ascii="Verdana" w:eastAsia="Times New Roman" w:hAnsi="Verdana" w:cs="Times New Roman"/>
                <w:b/>
                <w:bCs/>
                <w:color w:val="006699"/>
                <w:sz w:val="20"/>
              </w:rPr>
              <w:t>implements</w:t>
            </w:r>
            <w:r w:rsidRPr="00105B92">
              <w:rPr>
                <w:rFonts w:ascii="Verdana" w:eastAsia="Times New Roman" w:hAnsi="Verdana" w:cs="Times New Roman"/>
                <w:color w:val="000000"/>
                <w:sz w:val="20"/>
                <w:szCs w:val="20"/>
                <w:bdr w:val="none" w:sz="0" w:space="0" w:color="auto" w:frame="1"/>
              </w:rPr>
              <w:t> Comparator{  </w:t>
            </w:r>
          </w:p>
          <w:p w:rsidR="00105B92" w:rsidRPr="00105B92" w:rsidRDefault="00105B92" w:rsidP="00E87D4E">
            <w:pPr>
              <w:shd w:val="clear" w:color="auto" w:fill="FFFFFF"/>
              <w:spacing w:line="345" w:lineRule="atLeast"/>
              <w:ind w:left="-360" w:firstLine="360"/>
              <w:rPr>
                <w:rFonts w:ascii="Verdana" w:eastAsia="Times New Roman" w:hAnsi="Verdana" w:cs="Times New Roman"/>
                <w:color w:val="000000"/>
                <w:sz w:val="20"/>
                <w:szCs w:val="20"/>
              </w:rPr>
            </w:pPr>
            <w:r w:rsidRPr="00105B92">
              <w:rPr>
                <w:rFonts w:ascii="Verdana" w:eastAsia="Times New Roman" w:hAnsi="Verdana" w:cs="Times New Roman"/>
                <w:b/>
                <w:bCs/>
                <w:color w:val="006699"/>
                <w:sz w:val="20"/>
              </w:rPr>
              <w:t>public</w:t>
            </w:r>
            <w:r w:rsidRPr="00105B92">
              <w:rPr>
                <w:rFonts w:ascii="Verdana" w:eastAsia="Times New Roman" w:hAnsi="Verdana" w:cs="Times New Roman"/>
                <w:color w:val="000000"/>
                <w:sz w:val="20"/>
                <w:szCs w:val="20"/>
                <w:bdr w:val="none" w:sz="0" w:space="0" w:color="auto" w:frame="1"/>
              </w:rPr>
              <w:t> </w:t>
            </w:r>
            <w:proofErr w:type="spellStart"/>
            <w:r w:rsidRPr="00105B92">
              <w:rPr>
                <w:rFonts w:ascii="Verdana" w:eastAsia="Times New Roman" w:hAnsi="Verdana" w:cs="Times New Roman"/>
                <w:b/>
                <w:bCs/>
                <w:color w:val="006699"/>
                <w:sz w:val="20"/>
              </w:rPr>
              <w:t>int</w:t>
            </w:r>
            <w:proofErr w:type="spellEnd"/>
            <w:r w:rsidRPr="00105B92">
              <w:rPr>
                <w:rFonts w:ascii="Verdana" w:eastAsia="Times New Roman" w:hAnsi="Verdana" w:cs="Times New Roman"/>
                <w:color w:val="000000"/>
                <w:sz w:val="20"/>
                <w:szCs w:val="20"/>
                <w:bdr w:val="none" w:sz="0" w:space="0" w:color="auto" w:frame="1"/>
              </w:rPr>
              <w:t> compare(Object o1,Object o2){  </w:t>
            </w:r>
          </w:p>
          <w:p w:rsidR="00105B92" w:rsidRPr="00105B92" w:rsidRDefault="00105B92" w:rsidP="00E87D4E">
            <w:pPr>
              <w:shd w:val="clear" w:color="auto" w:fill="FFFFFF"/>
              <w:spacing w:line="345" w:lineRule="atLeast"/>
              <w:ind w:left="-360" w:firstLine="360"/>
              <w:rPr>
                <w:rFonts w:ascii="Verdana" w:eastAsia="Times New Roman" w:hAnsi="Verdana" w:cs="Times New Roman"/>
                <w:color w:val="000000"/>
                <w:sz w:val="20"/>
                <w:szCs w:val="20"/>
              </w:rPr>
            </w:pPr>
            <w:r w:rsidRPr="00105B92">
              <w:rPr>
                <w:rFonts w:ascii="Verdana" w:eastAsia="Times New Roman" w:hAnsi="Verdana" w:cs="Times New Roman"/>
                <w:color w:val="000000"/>
                <w:sz w:val="20"/>
                <w:szCs w:val="20"/>
                <w:bdr w:val="none" w:sz="0" w:space="0" w:color="auto" w:frame="1"/>
              </w:rPr>
              <w:t>Student s1=(Student)o1;  </w:t>
            </w:r>
          </w:p>
          <w:p w:rsidR="00105B92" w:rsidRPr="00105B92" w:rsidRDefault="00105B92" w:rsidP="00E87D4E">
            <w:pPr>
              <w:shd w:val="clear" w:color="auto" w:fill="FFFFFF"/>
              <w:spacing w:line="345" w:lineRule="atLeast"/>
              <w:ind w:left="-360" w:firstLine="360"/>
              <w:rPr>
                <w:rFonts w:ascii="Verdana" w:eastAsia="Times New Roman" w:hAnsi="Verdana" w:cs="Times New Roman"/>
                <w:color w:val="000000"/>
                <w:sz w:val="20"/>
                <w:szCs w:val="20"/>
              </w:rPr>
            </w:pPr>
            <w:r w:rsidRPr="00105B92">
              <w:rPr>
                <w:rFonts w:ascii="Verdana" w:eastAsia="Times New Roman" w:hAnsi="Verdana" w:cs="Times New Roman"/>
                <w:color w:val="000000"/>
                <w:sz w:val="20"/>
                <w:szCs w:val="20"/>
                <w:bdr w:val="none" w:sz="0" w:space="0" w:color="auto" w:frame="1"/>
              </w:rPr>
              <w:t>Student s2=(Student)o2;    </w:t>
            </w:r>
          </w:p>
          <w:p w:rsidR="00105B92" w:rsidRPr="00105B92" w:rsidRDefault="00105B92" w:rsidP="00E87D4E">
            <w:pPr>
              <w:shd w:val="clear" w:color="auto" w:fill="FFFFFF"/>
              <w:spacing w:line="345" w:lineRule="atLeast"/>
              <w:ind w:left="-360" w:firstLine="360"/>
              <w:rPr>
                <w:rFonts w:ascii="Verdana" w:eastAsia="Times New Roman" w:hAnsi="Verdana" w:cs="Times New Roman"/>
                <w:color w:val="000000"/>
                <w:sz w:val="20"/>
                <w:szCs w:val="20"/>
              </w:rPr>
            </w:pPr>
            <w:r w:rsidRPr="00105B92">
              <w:rPr>
                <w:rFonts w:ascii="Verdana" w:eastAsia="Times New Roman" w:hAnsi="Verdana" w:cs="Times New Roman"/>
                <w:b/>
                <w:bCs/>
                <w:color w:val="006699"/>
                <w:sz w:val="20"/>
              </w:rPr>
              <w:t>return</w:t>
            </w:r>
            <w:r w:rsidRPr="00105B92">
              <w:rPr>
                <w:rFonts w:ascii="Verdana" w:eastAsia="Times New Roman" w:hAnsi="Verdana" w:cs="Times New Roman"/>
                <w:color w:val="000000"/>
                <w:sz w:val="20"/>
                <w:szCs w:val="20"/>
                <w:bdr w:val="none" w:sz="0" w:space="0" w:color="auto" w:frame="1"/>
              </w:rPr>
              <w:t> </w:t>
            </w:r>
            <w:r>
              <w:rPr>
                <w:rFonts w:ascii="Verdana" w:eastAsia="Times New Roman" w:hAnsi="Verdana" w:cs="Times New Roman"/>
                <w:color w:val="000000"/>
                <w:sz w:val="20"/>
                <w:szCs w:val="20"/>
                <w:bdr w:val="none" w:sz="0" w:space="0" w:color="auto" w:frame="1"/>
              </w:rPr>
              <w:t xml:space="preserve">s1.age - </w:t>
            </w:r>
            <w:r w:rsidRPr="00105B92">
              <w:rPr>
                <w:rFonts w:ascii="Verdana" w:eastAsia="Times New Roman" w:hAnsi="Verdana" w:cs="Times New Roman"/>
                <w:color w:val="000000"/>
                <w:sz w:val="20"/>
                <w:szCs w:val="20"/>
                <w:bdr w:val="none" w:sz="0" w:space="0" w:color="auto" w:frame="1"/>
              </w:rPr>
              <w:t>s2.age;  </w:t>
            </w:r>
          </w:p>
          <w:p w:rsidR="00105B92" w:rsidRPr="00105B92" w:rsidRDefault="00105B92" w:rsidP="00E87D4E">
            <w:pPr>
              <w:shd w:val="clear" w:color="auto" w:fill="FFFFFF"/>
              <w:spacing w:line="345" w:lineRule="atLeast"/>
              <w:rPr>
                <w:rFonts w:ascii="Verdana" w:eastAsia="Times New Roman" w:hAnsi="Verdana" w:cs="Times New Roman"/>
                <w:color w:val="000000"/>
                <w:sz w:val="20"/>
                <w:szCs w:val="20"/>
              </w:rPr>
            </w:pPr>
            <w:r w:rsidRPr="00105B92">
              <w:rPr>
                <w:rFonts w:ascii="Verdana" w:eastAsia="Times New Roman" w:hAnsi="Verdana" w:cs="Times New Roman"/>
                <w:color w:val="000000"/>
                <w:sz w:val="20"/>
                <w:szCs w:val="20"/>
                <w:bdr w:val="none" w:sz="0" w:space="0" w:color="auto" w:frame="1"/>
              </w:rPr>
              <w:t>}  </w:t>
            </w:r>
          </w:p>
          <w:p w:rsidR="00105B92" w:rsidRPr="00105B92" w:rsidRDefault="00105B92" w:rsidP="00E87D4E">
            <w:pPr>
              <w:shd w:val="clear" w:color="auto" w:fill="FFFFFF"/>
              <w:spacing w:line="345" w:lineRule="atLeast"/>
              <w:ind w:left="-360" w:firstLine="360"/>
              <w:rPr>
                <w:rFonts w:ascii="Verdana" w:eastAsia="Times New Roman" w:hAnsi="Verdana" w:cs="Times New Roman"/>
                <w:color w:val="000000"/>
                <w:sz w:val="20"/>
                <w:szCs w:val="20"/>
              </w:rPr>
            </w:pPr>
            <w:r w:rsidRPr="00105B92">
              <w:rPr>
                <w:rFonts w:ascii="Verdana" w:eastAsia="Times New Roman" w:hAnsi="Verdana" w:cs="Times New Roman"/>
                <w:color w:val="000000"/>
                <w:sz w:val="20"/>
                <w:szCs w:val="20"/>
                <w:bdr w:val="none" w:sz="0" w:space="0" w:color="auto" w:frame="1"/>
              </w:rPr>
              <w:lastRenderedPageBreak/>
              <w:t>}</w:t>
            </w:r>
          </w:p>
          <w:p w:rsidR="00105B92" w:rsidRDefault="00105B92"/>
        </w:tc>
      </w:tr>
    </w:tbl>
    <w:p w:rsidR="00105B92" w:rsidRDefault="00105B92"/>
    <w:p w:rsidR="00105B92" w:rsidRDefault="00105B92"/>
    <w:p w:rsidR="00A8046B" w:rsidRDefault="00A8046B">
      <w:pPr>
        <w:pBdr>
          <w:bottom w:val="double" w:sz="6" w:space="1" w:color="auto"/>
        </w:pBdr>
      </w:pPr>
    </w:p>
    <w:p w:rsidR="00A8046B" w:rsidRDefault="00A8046B" w:rsidP="00A8046B">
      <w:pPr>
        <w:pStyle w:val="Heading1"/>
        <w:spacing w:before="180" w:beforeAutospacing="0" w:after="0" w:afterAutospacing="0"/>
        <w:rPr>
          <w:rFonts w:ascii="Georgia" w:hAnsi="Georgia"/>
          <w:b w:val="0"/>
          <w:bCs w:val="0"/>
          <w:color w:val="000000"/>
          <w:sz w:val="36"/>
          <w:szCs w:val="36"/>
        </w:rPr>
      </w:pPr>
      <w:r>
        <w:rPr>
          <w:rFonts w:ascii="Georgia" w:hAnsi="Georgia"/>
          <w:b w:val="0"/>
          <w:bCs w:val="0"/>
          <w:color w:val="000000"/>
          <w:sz w:val="36"/>
          <w:szCs w:val="36"/>
        </w:rPr>
        <w:t xml:space="preserve">How to Sort </w:t>
      </w:r>
      <w:proofErr w:type="spellStart"/>
      <w:r>
        <w:rPr>
          <w:rFonts w:ascii="Georgia" w:hAnsi="Georgia"/>
          <w:b w:val="0"/>
          <w:bCs w:val="0"/>
          <w:color w:val="000000"/>
          <w:sz w:val="36"/>
          <w:szCs w:val="36"/>
        </w:rPr>
        <w:t>HashMap</w:t>
      </w:r>
      <w:proofErr w:type="spellEnd"/>
      <w:r>
        <w:rPr>
          <w:rFonts w:ascii="Georgia" w:hAnsi="Georgia"/>
          <w:b w:val="0"/>
          <w:bCs w:val="0"/>
          <w:color w:val="000000"/>
          <w:sz w:val="36"/>
          <w:szCs w:val="36"/>
        </w:rPr>
        <w:t xml:space="preserve"> in Java based on Keys and Values</w:t>
      </w:r>
    </w:p>
    <w:p w:rsidR="00A8046B" w:rsidRDefault="00A8046B" w:rsidP="00A8046B">
      <w:pPr>
        <w:spacing w:after="240"/>
        <w:rPr>
          <w:ins w:id="0" w:author="Unknown"/>
          <w:rFonts w:ascii="Arial" w:hAnsi="Arial" w:cs="Arial"/>
          <w:color w:val="000000"/>
          <w:sz w:val="24"/>
          <w:szCs w:val="24"/>
        </w:rPr>
      </w:pPr>
      <w:proofErr w:type="spellStart"/>
      <w:ins w:id="1" w:author="Unknown">
        <w:r>
          <w:rPr>
            <w:rFonts w:ascii="Arial" w:hAnsi="Arial" w:cs="Arial"/>
            <w:color w:val="000000"/>
          </w:rPr>
          <w:t>HashMap</w:t>
        </w:r>
        <w:proofErr w:type="spellEnd"/>
        <w:r>
          <w:rPr>
            <w:rFonts w:ascii="Arial" w:hAnsi="Arial" w:cs="Arial"/>
            <w:color w:val="000000"/>
          </w:rPr>
          <w:t xml:space="preserve"> is not meant to keep entries in sorted order, but if you have to sort </w:t>
        </w:r>
        <w:proofErr w:type="spellStart"/>
        <w:r>
          <w:rPr>
            <w:rFonts w:ascii="Arial" w:hAnsi="Arial" w:cs="Arial"/>
            <w:color w:val="000000"/>
          </w:rPr>
          <w:t>HashMap</w:t>
        </w:r>
        <w:proofErr w:type="spellEnd"/>
        <w:r>
          <w:rPr>
            <w:rFonts w:ascii="Arial" w:hAnsi="Arial" w:cs="Arial"/>
            <w:color w:val="000000"/>
          </w:rPr>
          <w:t xml:space="preserve"> based upon keys or values, you can do that in Java. Sorting </w:t>
        </w:r>
        <w:proofErr w:type="spellStart"/>
        <w:r>
          <w:rPr>
            <w:rFonts w:ascii="Arial" w:hAnsi="Arial" w:cs="Arial"/>
            <w:color w:val="000000"/>
          </w:rPr>
          <w:t>HashMap</w:t>
        </w:r>
        <w:proofErr w:type="spellEnd"/>
        <w:r>
          <w:rPr>
            <w:rFonts w:ascii="Arial" w:hAnsi="Arial" w:cs="Arial"/>
            <w:color w:val="000000"/>
          </w:rPr>
          <w:t xml:space="preserve"> on keys is quite easy, all you need to do is to create a </w:t>
        </w:r>
        <w:proofErr w:type="spellStart"/>
        <w:r>
          <w:rPr>
            <w:rFonts w:ascii="Arial" w:hAnsi="Arial" w:cs="Arial"/>
            <w:color w:val="000000"/>
          </w:rPr>
          <w:t>TreeMap</w:t>
        </w:r>
        <w:proofErr w:type="spellEnd"/>
        <w:r>
          <w:rPr>
            <w:rFonts w:ascii="Arial" w:hAnsi="Arial" w:cs="Arial"/>
            <w:color w:val="000000"/>
          </w:rPr>
          <w:t xml:space="preserve"> by copying entries from </w:t>
        </w:r>
        <w:proofErr w:type="spellStart"/>
        <w:r>
          <w:rPr>
            <w:rFonts w:ascii="Arial" w:hAnsi="Arial" w:cs="Arial"/>
            <w:color w:val="000000"/>
          </w:rPr>
          <w:t>HashMap</w:t>
        </w:r>
        <w:proofErr w:type="spellEnd"/>
        <w:r>
          <w:rPr>
            <w:rFonts w:ascii="Arial" w:hAnsi="Arial" w:cs="Arial"/>
            <w:color w:val="000000"/>
          </w:rPr>
          <w:t xml:space="preserve">. </w:t>
        </w:r>
        <w:proofErr w:type="spellStart"/>
        <w:r>
          <w:rPr>
            <w:rFonts w:ascii="Arial" w:hAnsi="Arial" w:cs="Arial"/>
            <w:color w:val="000000"/>
          </w:rPr>
          <w:t>TreeMap</w:t>
        </w:r>
        <w:proofErr w:type="spellEnd"/>
        <w:r>
          <w:rPr>
            <w:rFonts w:ascii="Arial" w:hAnsi="Arial" w:cs="Arial"/>
            <w:color w:val="000000"/>
          </w:rPr>
          <w:t xml:space="preserve"> is an implementation of </w:t>
        </w:r>
        <w:proofErr w:type="spellStart"/>
        <w:r>
          <w:rPr>
            <w:rFonts w:ascii="Courier New" w:hAnsi="Courier New" w:cs="Courier New"/>
            <w:color w:val="000000"/>
          </w:rPr>
          <w:t>SortedMap</w:t>
        </w:r>
        <w:proofErr w:type="spellEnd"/>
        <w:r>
          <w:rPr>
            <w:rFonts w:ascii="Arial" w:hAnsi="Arial" w:cs="Arial"/>
            <w:color w:val="000000"/>
          </w:rPr>
          <w:t xml:space="preserve"> and keeps keys in their natural order or a custom order specified by Comparator provided while creating </w:t>
        </w:r>
        <w:proofErr w:type="spellStart"/>
        <w:r>
          <w:rPr>
            <w:rFonts w:ascii="Arial" w:hAnsi="Arial" w:cs="Arial"/>
            <w:color w:val="000000"/>
          </w:rPr>
          <w:t>TreeMap</w:t>
        </w:r>
        <w:proofErr w:type="spellEnd"/>
        <w:r>
          <w:rPr>
            <w:rFonts w:ascii="Arial" w:hAnsi="Arial" w:cs="Arial"/>
            <w:color w:val="000000"/>
          </w:rPr>
          <w:t xml:space="preserve">. This means you can process entries of </w:t>
        </w:r>
        <w:proofErr w:type="spellStart"/>
        <w:r>
          <w:rPr>
            <w:rFonts w:ascii="Arial" w:hAnsi="Arial" w:cs="Arial"/>
            <w:color w:val="000000"/>
          </w:rPr>
          <w:t>HashMap</w:t>
        </w:r>
        <w:proofErr w:type="spellEnd"/>
        <w:r>
          <w:rPr>
            <w:rFonts w:ascii="Arial" w:hAnsi="Arial" w:cs="Arial"/>
            <w:color w:val="000000"/>
          </w:rPr>
          <w:t xml:space="preserve"> in a sorted order but you cannot pass a </w:t>
        </w:r>
        <w:proofErr w:type="spellStart"/>
        <w:r>
          <w:rPr>
            <w:rFonts w:ascii="Arial" w:hAnsi="Arial" w:cs="Arial"/>
            <w:color w:val="000000"/>
          </w:rPr>
          <w:t>HashMap</w:t>
        </w:r>
        <w:proofErr w:type="spellEnd"/>
        <w:r>
          <w:rPr>
            <w:rFonts w:ascii="Arial" w:hAnsi="Arial" w:cs="Arial"/>
            <w:color w:val="000000"/>
          </w:rPr>
          <w:t xml:space="preserve"> containing mappings in a specific order, this is just not possible because </w:t>
        </w:r>
        <w:proofErr w:type="spellStart"/>
        <w:r w:rsidR="00DC6AA9">
          <w:rPr>
            <w:rFonts w:ascii="Arial" w:hAnsi="Arial" w:cs="Arial"/>
            <w:color w:val="000000"/>
          </w:rPr>
          <w:fldChar w:fldCharType="begin"/>
        </w:r>
        <w:r>
          <w:rPr>
            <w:rFonts w:ascii="Arial" w:hAnsi="Arial" w:cs="Arial"/>
            <w:color w:val="000000"/>
          </w:rPr>
          <w:instrText xml:space="preserve"> HYPERLINK "http://java67.blogspot.sg/2012/08/difference-between-hashmap-and-LinkedHashMap-Java.html" \t "_blank" </w:instrText>
        </w:r>
        <w:r w:rsidR="00DC6AA9">
          <w:rPr>
            <w:rFonts w:ascii="Arial" w:hAnsi="Arial" w:cs="Arial"/>
            <w:color w:val="000000"/>
          </w:rPr>
          <w:fldChar w:fldCharType="separate"/>
        </w:r>
        <w:r>
          <w:rPr>
            <w:rStyle w:val="Hyperlink"/>
            <w:rFonts w:ascii="Arial" w:hAnsi="Arial" w:cs="Arial"/>
            <w:color w:val="888888"/>
          </w:rPr>
          <w:t>HashMap</w:t>
        </w:r>
        <w:proofErr w:type="spellEnd"/>
        <w:r>
          <w:rPr>
            <w:rStyle w:val="Hyperlink"/>
            <w:rFonts w:ascii="Arial" w:hAnsi="Arial" w:cs="Arial"/>
            <w:color w:val="888888"/>
          </w:rPr>
          <w:t xml:space="preserve"> doesn't guarantee any ordering</w:t>
        </w:r>
        <w:r w:rsidR="00DC6AA9">
          <w:rPr>
            <w:rFonts w:ascii="Arial" w:hAnsi="Arial" w:cs="Arial"/>
            <w:color w:val="000000"/>
          </w:rPr>
          <w:fldChar w:fldCharType="end"/>
        </w:r>
        <w:r>
          <w:rPr>
            <w:rFonts w:ascii="Arial" w:hAnsi="Arial" w:cs="Arial"/>
            <w:color w:val="000000"/>
          </w:rPr>
          <w:t xml:space="preserve">. On other hand, sorting </w:t>
        </w:r>
        <w:proofErr w:type="spellStart"/>
        <w:r>
          <w:rPr>
            <w:rFonts w:ascii="Arial" w:hAnsi="Arial" w:cs="Arial"/>
            <w:color w:val="000000"/>
          </w:rPr>
          <w:t>HashMap</w:t>
        </w:r>
        <w:proofErr w:type="spellEnd"/>
        <w:r>
          <w:rPr>
            <w:rFonts w:ascii="Arial" w:hAnsi="Arial" w:cs="Arial"/>
            <w:color w:val="000000"/>
          </w:rPr>
          <w:t xml:space="preserve"> by values is rather complex because there is no direct method to support that operation. You need to write code for that. In order to sort </w:t>
        </w:r>
        <w:proofErr w:type="spellStart"/>
        <w:r>
          <w:rPr>
            <w:rFonts w:ascii="Arial" w:hAnsi="Arial" w:cs="Arial"/>
            <w:color w:val="000000"/>
          </w:rPr>
          <w:t>HashMap</w:t>
        </w:r>
        <w:proofErr w:type="spellEnd"/>
        <w:r>
          <w:rPr>
            <w:rFonts w:ascii="Arial" w:hAnsi="Arial" w:cs="Arial"/>
            <w:color w:val="000000"/>
          </w:rPr>
          <w:t xml:space="preserve"> by values you can first create a Comparator, which can compare two entries based on values. Then get the Set of entries from Map, convert Set to List and use </w:t>
        </w:r>
        <w:proofErr w:type="spellStart"/>
        <w:proofErr w:type="gramStart"/>
        <w:r>
          <w:rPr>
            <w:rFonts w:ascii="Courier New" w:hAnsi="Courier New" w:cs="Courier New"/>
            <w:color w:val="000000"/>
          </w:rPr>
          <w:t>Collections.sort</w:t>
        </w:r>
        <w:proofErr w:type="spellEnd"/>
        <w:r>
          <w:rPr>
            <w:rFonts w:ascii="Courier New" w:hAnsi="Courier New" w:cs="Courier New"/>
            <w:color w:val="000000"/>
          </w:rPr>
          <w:t>(</w:t>
        </w:r>
        <w:proofErr w:type="gramEnd"/>
        <w:r>
          <w:rPr>
            <w:rFonts w:ascii="Courier New" w:hAnsi="Courier New" w:cs="Courier New"/>
            <w:color w:val="000000"/>
          </w:rPr>
          <w:t>List)</w:t>
        </w:r>
        <w:r>
          <w:rPr>
            <w:rFonts w:ascii="Arial" w:hAnsi="Arial" w:cs="Arial"/>
            <w:color w:val="000000"/>
          </w:rPr>
          <w:t> method to sort your list of entries by values by passing your customized value comparator. This is similar of </w:t>
        </w:r>
        <w:r w:rsidR="00DC6AA9">
          <w:rPr>
            <w:rFonts w:ascii="Arial" w:hAnsi="Arial" w:cs="Arial"/>
            <w:color w:val="000000"/>
          </w:rPr>
          <w:fldChar w:fldCharType="begin"/>
        </w:r>
        <w:r>
          <w:rPr>
            <w:rFonts w:ascii="Arial" w:hAnsi="Arial" w:cs="Arial"/>
            <w:color w:val="000000"/>
          </w:rPr>
          <w:instrText xml:space="preserve"> HYPERLINK "http://java67.blogspot.sg/2012/08/how-to-sort-arraylist-in-java-list.html" \t "_blank" </w:instrText>
        </w:r>
        <w:r w:rsidR="00DC6AA9">
          <w:rPr>
            <w:rFonts w:ascii="Arial" w:hAnsi="Arial" w:cs="Arial"/>
            <w:color w:val="000000"/>
          </w:rPr>
          <w:fldChar w:fldCharType="separate"/>
        </w:r>
        <w:r>
          <w:rPr>
            <w:rStyle w:val="Hyperlink"/>
            <w:rFonts w:ascii="Arial" w:hAnsi="Arial" w:cs="Arial"/>
            <w:color w:val="888888"/>
          </w:rPr>
          <w:t xml:space="preserve">how you sort an </w:t>
        </w:r>
        <w:proofErr w:type="spellStart"/>
        <w:r>
          <w:rPr>
            <w:rStyle w:val="Hyperlink"/>
            <w:rFonts w:ascii="Arial" w:hAnsi="Arial" w:cs="Arial"/>
            <w:color w:val="888888"/>
          </w:rPr>
          <w:t>ArrayList</w:t>
        </w:r>
        <w:proofErr w:type="spellEnd"/>
        <w:r>
          <w:rPr>
            <w:rStyle w:val="Hyperlink"/>
            <w:rFonts w:ascii="Arial" w:hAnsi="Arial" w:cs="Arial"/>
            <w:color w:val="888888"/>
          </w:rPr>
          <w:t xml:space="preserve"> in Java</w:t>
        </w:r>
        <w:r w:rsidR="00DC6AA9">
          <w:rPr>
            <w:rFonts w:ascii="Arial" w:hAnsi="Arial" w:cs="Arial"/>
            <w:color w:val="000000"/>
          </w:rPr>
          <w:fldChar w:fldCharType="end"/>
        </w:r>
        <w:r>
          <w:rPr>
            <w:rFonts w:ascii="Arial" w:hAnsi="Arial" w:cs="Arial"/>
            <w:color w:val="000000"/>
          </w:rPr>
          <w:t>. Half of the job is done by now. Now create a new </w:t>
        </w:r>
        <w:proofErr w:type="spellStart"/>
        <w:r>
          <w:rPr>
            <w:rFonts w:ascii="Courier New" w:hAnsi="Courier New" w:cs="Courier New"/>
            <w:color w:val="000000"/>
          </w:rPr>
          <w:t>LinkedHashMap</w:t>
        </w:r>
        <w:proofErr w:type="spellEnd"/>
        <w:r>
          <w:rPr>
            <w:rFonts w:ascii="Arial" w:hAnsi="Arial" w:cs="Arial"/>
            <w:color w:val="000000"/>
          </w:rPr>
          <w:t> and add sorted entries into that. Since </w:t>
        </w:r>
        <w:proofErr w:type="spellStart"/>
        <w:r>
          <w:rPr>
            <w:rFonts w:ascii="Courier New" w:hAnsi="Courier New" w:cs="Courier New"/>
            <w:color w:val="000000"/>
          </w:rPr>
          <w:t>LinkedHashMap</w:t>
        </w:r>
        <w:proofErr w:type="spellEnd"/>
        <w:r>
          <w:rPr>
            <w:rFonts w:ascii="Arial" w:hAnsi="Arial" w:cs="Arial"/>
            <w:color w:val="000000"/>
          </w:rPr>
          <w:t> guarantees insertion order of mappings, you will finally have a Map where contents are sorted by values.</w:t>
        </w:r>
        <w:r>
          <w:rPr>
            <w:rFonts w:ascii="Arial" w:hAnsi="Arial" w:cs="Arial"/>
            <w:color w:val="000000"/>
          </w:rPr>
          <w:br/>
        </w:r>
        <w:bookmarkStart w:id="2" w:name="more"/>
        <w:bookmarkEnd w:id="2"/>
        <w:r>
          <w:rPr>
            <w:rFonts w:ascii="Arial" w:hAnsi="Arial" w:cs="Arial"/>
            <w:color w:val="000000"/>
          </w:rPr>
          <w:br/>
        </w:r>
      </w:ins>
    </w:p>
    <w:p w:rsidR="00A8046B" w:rsidRDefault="00A8046B" w:rsidP="00A8046B">
      <w:pPr>
        <w:pStyle w:val="Heading3"/>
        <w:spacing w:before="0"/>
        <w:rPr>
          <w:ins w:id="3" w:author="Unknown"/>
          <w:rFonts w:ascii="Arial" w:hAnsi="Arial" w:cs="Arial"/>
          <w:color w:val="000000"/>
        </w:rPr>
      </w:pPr>
      <w:ins w:id="4" w:author="Unknown">
        <w:r>
          <w:rPr>
            <w:rFonts w:ascii="Arial" w:hAnsi="Arial" w:cs="Arial"/>
            <w:color w:val="000000"/>
            <w:u w:val="single"/>
          </w:rPr>
          <w:t xml:space="preserve">Steps to sort </w:t>
        </w:r>
        <w:proofErr w:type="spellStart"/>
        <w:r>
          <w:rPr>
            <w:rFonts w:ascii="Arial" w:hAnsi="Arial" w:cs="Arial"/>
            <w:color w:val="000000"/>
            <w:u w:val="single"/>
          </w:rPr>
          <w:t>HashMap</w:t>
        </w:r>
        <w:proofErr w:type="spellEnd"/>
        <w:r>
          <w:rPr>
            <w:rFonts w:ascii="Arial" w:hAnsi="Arial" w:cs="Arial"/>
            <w:color w:val="000000"/>
            <w:u w:val="single"/>
          </w:rPr>
          <w:t xml:space="preserve"> by values</w:t>
        </w:r>
      </w:ins>
    </w:p>
    <w:p w:rsidR="00A8046B" w:rsidRDefault="00A8046B" w:rsidP="00A8046B">
      <w:pPr>
        <w:rPr>
          <w:ins w:id="5" w:author="Unknown"/>
          <w:rFonts w:ascii="Arial" w:hAnsi="Arial" w:cs="Arial"/>
          <w:color w:val="000000"/>
        </w:rPr>
      </w:pPr>
      <w:ins w:id="6" w:author="Unknown">
        <w:r>
          <w:rPr>
            <w:rFonts w:ascii="Arial" w:hAnsi="Arial" w:cs="Arial"/>
            <w:color w:val="000000"/>
          </w:rPr>
          <w:t xml:space="preserve">One difference between sorting </w:t>
        </w:r>
        <w:proofErr w:type="spellStart"/>
        <w:r>
          <w:rPr>
            <w:rFonts w:ascii="Arial" w:hAnsi="Arial" w:cs="Arial"/>
            <w:color w:val="000000"/>
          </w:rPr>
          <w:t>HashMap</w:t>
        </w:r>
        <w:proofErr w:type="spellEnd"/>
        <w:r>
          <w:rPr>
            <w:rFonts w:ascii="Arial" w:hAnsi="Arial" w:cs="Arial"/>
            <w:color w:val="000000"/>
          </w:rPr>
          <w:t xml:space="preserve"> by keys and values is that it can contain duplicate values by not duplicate keys. You cannot use </w:t>
        </w:r>
        <w:proofErr w:type="spellStart"/>
        <w:r>
          <w:rPr>
            <w:rFonts w:ascii="Arial" w:hAnsi="Arial" w:cs="Arial"/>
            <w:color w:val="000000"/>
          </w:rPr>
          <w:t>TreeMap</w:t>
        </w:r>
        <w:proofErr w:type="spellEnd"/>
        <w:r>
          <w:rPr>
            <w:rFonts w:ascii="Arial" w:hAnsi="Arial" w:cs="Arial"/>
            <w:color w:val="000000"/>
          </w:rPr>
          <w:t xml:space="preserve"> here because it only </w:t>
        </w:r>
        <w:proofErr w:type="gramStart"/>
        <w:r>
          <w:rPr>
            <w:rFonts w:ascii="Arial" w:hAnsi="Arial" w:cs="Arial"/>
            <w:color w:val="000000"/>
          </w:rPr>
          <w:t>sort</w:t>
        </w:r>
        <w:proofErr w:type="gramEnd"/>
        <w:r>
          <w:rPr>
            <w:rFonts w:ascii="Arial" w:hAnsi="Arial" w:cs="Arial"/>
            <w:color w:val="000000"/>
          </w:rPr>
          <w:t xml:space="preserve"> entries by keys. In this case you need </w:t>
        </w:r>
        <w:proofErr w:type="gramStart"/>
        <w:r>
          <w:rPr>
            <w:rFonts w:ascii="Arial" w:hAnsi="Arial" w:cs="Arial"/>
            <w:color w:val="000000"/>
          </w:rPr>
          <w:t>to :</w:t>
        </w:r>
        <w:proofErr w:type="gramEnd"/>
      </w:ins>
    </w:p>
    <w:p w:rsidR="00A8046B" w:rsidRDefault="00A8046B" w:rsidP="00A8046B">
      <w:pPr>
        <w:numPr>
          <w:ilvl w:val="0"/>
          <w:numId w:val="1"/>
        </w:numPr>
        <w:spacing w:before="100" w:beforeAutospacing="1" w:after="100" w:afterAutospacing="1" w:line="240" w:lineRule="auto"/>
        <w:rPr>
          <w:ins w:id="7" w:author="Unknown"/>
          <w:rFonts w:ascii="Arial" w:hAnsi="Arial" w:cs="Arial"/>
          <w:color w:val="000000"/>
        </w:rPr>
      </w:pPr>
      <w:ins w:id="8" w:author="Unknown">
        <w:r>
          <w:rPr>
            <w:rFonts w:ascii="Arial" w:hAnsi="Arial" w:cs="Arial"/>
            <w:color w:val="000000"/>
          </w:rPr>
          <w:t>Get all entries by calling</w:t>
        </w:r>
        <w:r>
          <w:rPr>
            <w:rFonts w:ascii="Courier New" w:hAnsi="Courier New" w:cs="Courier New"/>
            <w:color w:val="000000"/>
          </w:rPr>
          <w:t> </w:t>
        </w:r>
        <w:proofErr w:type="spellStart"/>
        <w:r>
          <w:rPr>
            <w:rFonts w:ascii="Courier New" w:hAnsi="Courier New" w:cs="Courier New"/>
            <w:color w:val="000000"/>
          </w:rPr>
          <w:t>entrySet</w:t>
        </w:r>
        <w:proofErr w:type="spellEnd"/>
        <w:r>
          <w:rPr>
            <w:rFonts w:ascii="Courier New" w:hAnsi="Courier New" w:cs="Courier New"/>
            <w:color w:val="000000"/>
          </w:rPr>
          <w:t>()</w:t>
        </w:r>
        <w:r>
          <w:rPr>
            <w:rFonts w:ascii="Arial" w:hAnsi="Arial" w:cs="Arial"/>
            <w:color w:val="000000"/>
          </w:rPr>
          <w:t> method of Map</w:t>
        </w:r>
      </w:ins>
    </w:p>
    <w:p w:rsidR="00A8046B" w:rsidRDefault="00A8046B" w:rsidP="00A8046B">
      <w:pPr>
        <w:numPr>
          <w:ilvl w:val="0"/>
          <w:numId w:val="1"/>
        </w:numPr>
        <w:spacing w:before="100" w:beforeAutospacing="1" w:after="100" w:afterAutospacing="1" w:line="240" w:lineRule="auto"/>
        <w:rPr>
          <w:ins w:id="9" w:author="Unknown"/>
          <w:rFonts w:ascii="Arial" w:hAnsi="Arial" w:cs="Arial"/>
          <w:color w:val="000000"/>
        </w:rPr>
      </w:pPr>
      <w:ins w:id="10" w:author="Unknown">
        <w:r>
          <w:rPr>
            <w:rFonts w:ascii="Arial" w:hAnsi="Arial" w:cs="Arial"/>
            <w:color w:val="000000"/>
          </w:rPr>
          <w:t>Create a </w:t>
        </w:r>
        <w:r w:rsidR="00DC6AA9">
          <w:rPr>
            <w:rFonts w:ascii="Arial" w:hAnsi="Arial" w:cs="Arial"/>
            <w:color w:val="000000"/>
          </w:rPr>
          <w:fldChar w:fldCharType="begin"/>
        </w:r>
        <w:r>
          <w:rPr>
            <w:rFonts w:ascii="Arial" w:hAnsi="Arial" w:cs="Arial"/>
            <w:color w:val="000000"/>
          </w:rPr>
          <w:instrText xml:space="preserve"> HYPERLINK "http://java67.blogspot.sg/2014/11/java-8-comparator-example-using-lambda-expression.html" \t "_blank" </w:instrText>
        </w:r>
        <w:r w:rsidR="00DC6AA9">
          <w:rPr>
            <w:rFonts w:ascii="Arial" w:hAnsi="Arial" w:cs="Arial"/>
            <w:color w:val="000000"/>
          </w:rPr>
          <w:fldChar w:fldCharType="separate"/>
        </w:r>
        <w:r>
          <w:rPr>
            <w:rStyle w:val="Hyperlink"/>
            <w:rFonts w:ascii="Arial" w:hAnsi="Arial" w:cs="Arial"/>
            <w:color w:val="888888"/>
          </w:rPr>
          <w:t>custom Comparator</w:t>
        </w:r>
        <w:r w:rsidR="00DC6AA9">
          <w:rPr>
            <w:rFonts w:ascii="Arial" w:hAnsi="Arial" w:cs="Arial"/>
            <w:color w:val="000000"/>
          </w:rPr>
          <w:fldChar w:fldCharType="end"/>
        </w:r>
        <w:r>
          <w:rPr>
            <w:rFonts w:ascii="Arial" w:hAnsi="Arial" w:cs="Arial"/>
            <w:color w:val="000000"/>
          </w:rPr>
          <w:t> to sort entries based upon values</w:t>
        </w:r>
      </w:ins>
    </w:p>
    <w:p w:rsidR="00A8046B" w:rsidRDefault="00A8046B" w:rsidP="00A8046B">
      <w:pPr>
        <w:numPr>
          <w:ilvl w:val="0"/>
          <w:numId w:val="1"/>
        </w:numPr>
        <w:spacing w:before="100" w:beforeAutospacing="1" w:after="100" w:afterAutospacing="1" w:line="240" w:lineRule="auto"/>
        <w:rPr>
          <w:ins w:id="11" w:author="Unknown"/>
          <w:rFonts w:ascii="Arial" w:hAnsi="Arial" w:cs="Arial"/>
          <w:color w:val="000000"/>
        </w:rPr>
      </w:pPr>
      <w:ins w:id="12" w:author="Unknown">
        <w:r>
          <w:rPr>
            <w:rFonts w:ascii="Arial" w:hAnsi="Arial" w:cs="Arial"/>
            <w:color w:val="000000"/>
          </w:rPr>
          <w:t>Convert entry set to list</w:t>
        </w:r>
      </w:ins>
    </w:p>
    <w:p w:rsidR="00A8046B" w:rsidRDefault="00A8046B" w:rsidP="00A8046B">
      <w:pPr>
        <w:numPr>
          <w:ilvl w:val="0"/>
          <w:numId w:val="1"/>
        </w:numPr>
        <w:spacing w:before="100" w:beforeAutospacing="1" w:after="100" w:afterAutospacing="1" w:line="240" w:lineRule="auto"/>
        <w:rPr>
          <w:ins w:id="13" w:author="Unknown"/>
          <w:rFonts w:ascii="Arial" w:hAnsi="Arial" w:cs="Arial"/>
          <w:color w:val="000000"/>
        </w:rPr>
      </w:pPr>
      <w:ins w:id="14" w:author="Unknown">
        <w:r>
          <w:rPr>
            <w:rFonts w:ascii="Arial" w:hAnsi="Arial" w:cs="Arial"/>
            <w:color w:val="000000"/>
          </w:rPr>
          <w:t>Sort entry list by using </w:t>
        </w:r>
        <w:proofErr w:type="spellStart"/>
        <w:r>
          <w:rPr>
            <w:rFonts w:ascii="Courier New" w:hAnsi="Courier New" w:cs="Courier New"/>
            <w:color w:val="000000"/>
          </w:rPr>
          <w:t>Collections.sort</w:t>
        </w:r>
        <w:proofErr w:type="spellEnd"/>
        <w:r>
          <w:rPr>
            <w:rFonts w:ascii="Courier New" w:hAnsi="Courier New" w:cs="Courier New"/>
            <w:color w:val="000000"/>
          </w:rPr>
          <w:t>()</w:t>
        </w:r>
        <w:r>
          <w:rPr>
            <w:rFonts w:ascii="Arial" w:hAnsi="Arial" w:cs="Arial"/>
            <w:color w:val="000000"/>
          </w:rPr>
          <w:t> method by passing your value comparator</w:t>
        </w:r>
      </w:ins>
    </w:p>
    <w:p w:rsidR="00A8046B" w:rsidRDefault="00A8046B" w:rsidP="00A8046B">
      <w:pPr>
        <w:numPr>
          <w:ilvl w:val="0"/>
          <w:numId w:val="1"/>
        </w:numPr>
        <w:spacing w:before="100" w:beforeAutospacing="1" w:after="100" w:afterAutospacing="1" w:line="240" w:lineRule="auto"/>
        <w:rPr>
          <w:ins w:id="15" w:author="Unknown"/>
          <w:rFonts w:ascii="Arial" w:hAnsi="Arial" w:cs="Arial"/>
          <w:color w:val="000000"/>
        </w:rPr>
      </w:pPr>
      <w:ins w:id="16" w:author="Unknown">
        <w:r>
          <w:rPr>
            <w:rFonts w:ascii="Arial" w:hAnsi="Arial" w:cs="Arial"/>
            <w:color w:val="000000"/>
          </w:rPr>
          <w:t>Create a </w:t>
        </w:r>
        <w:proofErr w:type="spellStart"/>
        <w:r>
          <w:rPr>
            <w:rFonts w:ascii="Courier New" w:hAnsi="Courier New" w:cs="Courier New"/>
            <w:color w:val="000000"/>
          </w:rPr>
          <w:t>LinkedHashMap</w:t>
        </w:r>
        <w:proofErr w:type="spellEnd"/>
        <w:r>
          <w:rPr>
            <w:rFonts w:ascii="Arial" w:hAnsi="Arial" w:cs="Arial"/>
            <w:color w:val="000000"/>
          </w:rPr>
          <w:t> by adding entries in sorted order.</w:t>
        </w:r>
      </w:ins>
      <w:r w:rsidR="00312B67">
        <w:rPr>
          <w:rFonts w:ascii="Arial" w:hAnsi="Arial" w:cs="Arial"/>
          <w:color w:val="000000"/>
        </w:rPr>
        <w:t xml:space="preserve"> </w:t>
      </w:r>
      <w:proofErr w:type="spellStart"/>
      <w:r w:rsidR="00312B67">
        <w:rPr>
          <w:rFonts w:ascii="Arial" w:hAnsi="Arial" w:cs="Arial"/>
          <w:color w:val="000000"/>
        </w:rPr>
        <w:t>Bcz</w:t>
      </w:r>
      <w:proofErr w:type="spellEnd"/>
      <w:r w:rsidR="00312B67">
        <w:rPr>
          <w:rFonts w:ascii="Arial" w:hAnsi="Arial" w:cs="Arial"/>
          <w:color w:val="000000"/>
        </w:rPr>
        <w:t xml:space="preserve"> it preserve insertion order</w:t>
      </w:r>
    </w:p>
    <w:p w:rsidR="00A8046B" w:rsidRDefault="00A8046B" w:rsidP="00A8046B">
      <w:pPr>
        <w:spacing w:after="0"/>
        <w:rPr>
          <w:ins w:id="17" w:author="Unknown"/>
          <w:rFonts w:ascii="Arial" w:hAnsi="Arial" w:cs="Arial"/>
          <w:color w:val="000000"/>
        </w:rPr>
      </w:pPr>
    </w:p>
    <w:p w:rsidR="00A8046B" w:rsidRDefault="00A8046B" w:rsidP="00A8046B">
      <w:pPr>
        <w:spacing w:after="240"/>
        <w:rPr>
          <w:ins w:id="18" w:author="Unknown"/>
          <w:rFonts w:ascii="Arial" w:hAnsi="Arial" w:cs="Arial"/>
          <w:color w:val="000000"/>
        </w:rPr>
      </w:pPr>
      <w:ins w:id="19" w:author="Unknown">
        <w:r>
          <w:rPr>
            <w:rFonts w:ascii="Arial" w:hAnsi="Arial" w:cs="Arial"/>
            <w:color w:val="000000"/>
          </w:rPr>
          <w:br/>
        </w:r>
      </w:ins>
    </w:p>
    <w:p w:rsidR="00A8046B" w:rsidRDefault="00A8046B" w:rsidP="00A8046B">
      <w:pPr>
        <w:pStyle w:val="Heading3"/>
        <w:spacing w:before="0"/>
        <w:rPr>
          <w:ins w:id="20" w:author="Unknown"/>
          <w:rFonts w:ascii="Arial" w:hAnsi="Arial" w:cs="Arial"/>
          <w:color w:val="000000"/>
        </w:rPr>
      </w:pPr>
      <w:ins w:id="21" w:author="Unknown">
        <w:r>
          <w:rPr>
            <w:rFonts w:ascii="Arial" w:hAnsi="Arial" w:cs="Arial"/>
            <w:color w:val="000000"/>
            <w:u w:val="single"/>
          </w:rPr>
          <w:t xml:space="preserve">Steps to sort </w:t>
        </w:r>
        <w:proofErr w:type="spellStart"/>
        <w:r>
          <w:rPr>
            <w:rFonts w:ascii="Arial" w:hAnsi="Arial" w:cs="Arial"/>
            <w:color w:val="000000"/>
            <w:u w:val="single"/>
          </w:rPr>
          <w:t>HashMap</w:t>
        </w:r>
        <w:proofErr w:type="spellEnd"/>
        <w:r>
          <w:rPr>
            <w:rFonts w:ascii="Arial" w:hAnsi="Arial" w:cs="Arial"/>
            <w:color w:val="000000"/>
            <w:u w:val="single"/>
          </w:rPr>
          <w:t xml:space="preserve"> by keys</w:t>
        </w:r>
      </w:ins>
    </w:p>
    <w:p w:rsidR="00A8046B" w:rsidRDefault="00A8046B" w:rsidP="00A8046B">
      <w:pPr>
        <w:rPr>
          <w:ins w:id="22" w:author="Unknown"/>
          <w:rFonts w:ascii="Arial" w:hAnsi="Arial" w:cs="Arial"/>
          <w:color w:val="000000"/>
        </w:rPr>
      </w:pPr>
      <w:ins w:id="23" w:author="Unknown">
        <w:r>
          <w:rPr>
            <w:rFonts w:ascii="Arial" w:hAnsi="Arial" w:cs="Arial"/>
            <w:color w:val="000000"/>
          </w:rPr>
          <w:t>There are two ways to </w:t>
        </w:r>
        <w:r>
          <w:rPr>
            <w:rFonts w:ascii="Arial" w:hAnsi="Arial" w:cs="Arial"/>
            <w:i/>
            <w:iCs/>
            <w:color w:val="000000"/>
          </w:rPr>
          <w:t xml:space="preserve">sort </w:t>
        </w:r>
        <w:proofErr w:type="spellStart"/>
        <w:r>
          <w:rPr>
            <w:rFonts w:ascii="Arial" w:hAnsi="Arial" w:cs="Arial"/>
            <w:i/>
            <w:iCs/>
            <w:color w:val="000000"/>
          </w:rPr>
          <w:t>HashMap</w:t>
        </w:r>
        <w:proofErr w:type="spellEnd"/>
        <w:r>
          <w:rPr>
            <w:rFonts w:ascii="Arial" w:hAnsi="Arial" w:cs="Arial"/>
            <w:i/>
            <w:iCs/>
            <w:color w:val="000000"/>
          </w:rPr>
          <w:t xml:space="preserve"> by keys</w:t>
        </w:r>
        <w:r>
          <w:rPr>
            <w:rFonts w:ascii="Arial" w:hAnsi="Arial" w:cs="Arial"/>
            <w:color w:val="000000"/>
          </w:rPr>
          <w:t xml:space="preserve">, first by using </w:t>
        </w:r>
        <w:proofErr w:type="spellStart"/>
        <w:r>
          <w:rPr>
            <w:rFonts w:ascii="Arial" w:hAnsi="Arial" w:cs="Arial"/>
            <w:color w:val="000000"/>
          </w:rPr>
          <w:t>TreeMap</w:t>
        </w:r>
        <w:proofErr w:type="spellEnd"/>
        <w:r>
          <w:rPr>
            <w:rFonts w:ascii="Arial" w:hAnsi="Arial" w:cs="Arial"/>
            <w:color w:val="000000"/>
          </w:rPr>
          <w:t xml:space="preserve"> and second by using </w:t>
        </w:r>
        <w:proofErr w:type="spellStart"/>
        <w:r>
          <w:rPr>
            <w:rFonts w:ascii="Courier New" w:hAnsi="Courier New" w:cs="Courier New"/>
            <w:color w:val="000000"/>
          </w:rPr>
          <w:t>LinkedHashMap</w:t>
        </w:r>
        <w:proofErr w:type="spellEnd"/>
        <w:r>
          <w:rPr>
            <w:rFonts w:ascii="Arial" w:hAnsi="Arial" w:cs="Arial"/>
            <w:color w:val="000000"/>
          </w:rPr>
          <w:t xml:space="preserve">. If you want to sort using </w:t>
        </w:r>
        <w:proofErr w:type="spellStart"/>
        <w:r>
          <w:rPr>
            <w:rFonts w:ascii="Arial" w:hAnsi="Arial" w:cs="Arial"/>
            <w:color w:val="000000"/>
          </w:rPr>
          <w:t>TreeMap</w:t>
        </w:r>
        <w:proofErr w:type="spellEnd"/>
        <w:r>
          <w:rPr>
            <w:rFonts w:ascii="Arial" w:hAnsi="Arial" w:cs="Arial"/>
            <w:color w:val="000000"/>
          </w:rPr>
          <w:t xml:space="preserve"> then </w:t>
        </w:r>
        <w:proofErr w:type="gramStart"/>
        <w:r>
          <w:rPr>
            <w:rFonts w:ascii="Arial" w:hAnsi="Arial" w:cs="Arial"/>
            <w:color w:val="000000"/>
          </w:rPr>
          <w:t>it's</w:t>
        </w:r>
        <w:proofErr w:type="gramEnd"/>
        <w:r>
          <w:rPr>
            <w:rFonts w:ascii="Arial" w:hAnsi="Arial" w:cs="Arial"/>
            <w:color w:val="000000"/>
          </w:rPr>
          <w:t xml:space="preserve"> simple, just create a </w:t>
        </w:r>
        <w:proofErr w:type="spellStart"/>
        <w:r>
          <w:rPr>
            <w:rFonts w:ascii="Arial" w:hAnsi="Arial" w:cs="Arial"/>
            <w:color w:val="000000"/>
          </w:rPr>
          <w:t>TreeMap</w:t>
        </w:r>
        <w:proofErr w:type="spellEnd"/>
        <w:r>
          <w:rPr>
            <w:rFonts w:ascii="Arial" w:hAnsi="Arial" w:cs="Arial"/>
            <w:color w:val="000000"/>
          </w:rPr>
          <w:t xml:space="preserve"> by copying content of </w:t>
        </w:r>
        <w:proofErr w:type="spellStart"/>
        <w:r>
          <w:rPr>
            <w:rFonts w:ascii="Arial" w:hAnsi="Arial" w:cs="Arial"/>
            <w:color w:val="000000"/>
          </w:rPr>
          <w:t>HashMap</w:t>
        </w:r>
        <w:proofErr w:type="spellEnd"/>
        <w:r>
          <w:rPr>
            <w:rFonts w:ascii="Arial" w:hAnsi="Arial" w:cs="Arial"/>
            <w:color w:val="000000"/>
          </w:rPr>
          <w:t>. On the other hand, if you want to create a </w:t>
        </w:r>
        <w:proofErr w:type="spellStart"/>
        <w:r>
          <w:rPr>
            <w:rFonts w:ascii="Courier New" w:hAnsi="Courier New" w:cs="Courier New"/>
            <w:color w:val="000000"/>
          </w:rPr>
          <w:t>LinkedHashMap</w:t>
        </w:r>
        <w:proofErr w:type="spellEnd"/>
        <w:r>
          <w:rPr>
            <w:rFonts w:ascii="Arial" w:hAnsi="Arial" w:cs="Arial"/>
            <w:color w:val="000000"/>
          </w:rPr>
          <w:t> then you first need to get key set, convert that Set to List, sort that List and then add them into LHM in same order. Remember</w:t>
        </w:r>
        <w:r w:rsidR="00DC6AA9">
          <w:rPr>
            <w:rFonts w:ascii="Arial" w:hAnsi="Arial" w:cs="Arial"/>
            <w:color w:val="000000"/>
          </w:rPr>
          <w:fldChar w:fldCharType="begin"/>
        </w:r>
        <w:r>
          <w:rPr>
            <w:rFonts w:ascii="Arial" w:hAnsi="Arial" w:cs="Arial"/>
            <w:color w:val="000000"/>
          </w:rPr>
          <w:instrText xml:space="preserve"> HYPERLINK "http://java67.blogspot.sg/2012/08/5-difference-between-hashtable-hashmap-Java-collection.html" \t "_blank" </w:instrText>
        </w:r>
        <w:r w:rsidR="00DC6AA9">
          <w:rPr>
            <w:rFonts w:ascii="Arial" w:hAnsi="Arial" w:cs="Arial"/>
            <w:color w:val="000000"/>
          </w:rPr>
          <w:fldChar w:fldCharType="separate"/>
        </w:r>
        <w:r>
          <w:rPr>
            <w:rStyle w:val="Hyperlink"/>
            <w:rFonts w:ascii="Arial" w:hAnsi="Arial" w:cs="Arial"/>
            <w:color w:val="888888"/>
          </w:rPr>
          <w:t> </w:t>
        </w:r>
        <w:proofErr w:type="spellStart"/>
        <w:r>
          <w:rPr>
            <w:rStyle w:val="Hyperlink"/>
            <w:rFonts w:ascii="Arial" w:hAnsi="Arial" w:cs="Arial"/>
            <w:color w:val="888888"/>
          </w:rPr>
          <w:t>HashMap</w:t>
        </w:r>
        <w:proofErr w:type="spellEnd"/>
        <w:r>
          <w:rPr>
            <w:rStyle w:val="Hyperlink"/>
            <w:rFonts w:ascii="Arial" w:hAnsi="Arial" w:cs="Arial"/>
            <w:color w:val="888888"/>
          </w:rPr>
          <w:t xml:space="preserve"> can contain one null key</w:t>
        </w:r>
        <w:r w:rsidR="00DC6AA9">
          <w:rPr>
            <w:rFonts w:ascii="Arial" w:hAnsi="Arial" w:cs="Arial"/>
            <w:color w:val="000000"/>
          </w:rPr>
          <w:fldChar w:fldCharType="end"/>
        </w:r>
        <w:r>
          <w:rPr>
            <w:rFonts w:ascii="Arial" w:hAnsi="Arial" w:cs="Arial"/>
            <w:color w:val="000000"/>
          </w:rPr>
          <w:t> but duplicate keys are not allowed.</w:t>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ins>
    </w:p>
    <w:p w:rsidR="00A8046B" w:rsidRDefault="00A8046B" w:rsidP="00A8046B">
      <w:pPr>
        <w:pStyle w:val="Heading2"/>
        <w:spacing w:before="0"/>
        <w:rPr>
          <w:ins w:id="24" w:author="Unknown"/>
          <w:rFonts w:ascii="Arial" w:hAnsi="Arial" w:cs="Arial"/>
          <w:color w:val="000000"/>
          <w:sz w:val="32"/>
          <w:szCs w:val="32"/>
        </w:rPr>
      </w:pPr>
      <w:proofErr w:type="spellStart"/>
      <w:ins w:id="25" w:author="Unknown">
        <w:r>
          <w:rPr>
            <w:rFonts w:ascii="Arial" w:hAnsi="Arial" w:cs="Arial"/>
            <w:color w:val="000000"/>
            <w:sz w:val="32"/>
            <w:szCs w:val="32"/>
            <w:u w:val="single"/>
          </w:rPr>
          <w:t>HashMap</w:t>
        </w:r>
        <w:proofErr w:type="spellEnd"/>
        <w:r>
          <w:rPr>
            <w:rFonts w:ascii="Arial" w:hAnsi="Arial" w:cs="Arial"/>
            <w:color w:val="000000"/>
            <w:sz w:val="32"/>
            <w:szCs w:val="32"/>
            <w:u w:val="single"/>
          </w:rPr>
          <w:t xml:space="preserve"> Sorting by Keys and Values in Java Example</w:t>
        </w:r>
      </w:ins>
    </w:p>
    <w:p w:rsidR="00A8046B" w:rsidRDefault="00A8046B" w:rsidP="00A8046B">
      <w:pPr>
        <w:jc w:val="center"/>
        <w:rPr>
          <w:ins w:id="26" w:author="Unknown"/>
          <w:rFonts w:ascii="Arial" w:hAnsi="Arial" w:cs="Arial"/>
          <w:color w:val="000000"/>
          <w:sz w:val="24"/>
          <w:szCs w:val="24"/>
        </w:rPr>
      </w:pPr>
      <w:r>
        <w:rPr>
          <w:rFonts w:ascii="Arial" w:hAnsi="Arial" w:cs="Arial"/>
          <w:noProof/>
          <w:color w:val="888888"/>
        </w:rPr>
        <w:drawing>
          <wp:inline distT="0" distB="0" distL="0" distR="0">
            <wp:extent cx="3810000" cy="2524125"/>
            <wp:effectExtent l="19050" t="0" r="0" b="0"/>
            <wp:docPr id="1" name="Picture 1" descr="http://1.bp.blogspot.com/-2_1Fvl7bp-w/VK08jaVUi4I/AAAAAAAACVU/VFzkP1YLnm8/s1600/hashmap%2Bjava%2Bexample.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2_1Fvl7bp-w/VK08jaVUi4I/AAAAAAAACVU/VFzkP1YLnm8/s1600/hashmap%2Bjava%2Bexample.jpg">
                      <a:hlinkClick r:id="rId5"/>
                    </pic:cNvPr>
                    <pic:cNvPicPr>
                      <a:picLocks noChangeAspect="1" noChangeArrowheads="1"/>
                    </pic:cNvPicPr>
                  </pic:nvPicPr>
                  <pic:blipFill>
                    <a:blip r:embed="rId6"/>
                    <a:srcRect/>
                    <a:stretch>
                      <a:fillRect/>
                    </a:stretch>
                  </pic:blipFill>
                  <pic:spPr bwMode="auto">
                    <a:xfrm>
                      <a:off x="0" y="0"/>
                      <a:ext cx="3810000" cy="2524125"/>
                    </a:xfrm>
                    <a:prstGeom prst="rect">
                      <a:avLst/>
                    </a:prstGeom>
                    <a:noFill/>
                    <a:ln w="9525">
                      <a:noFill/>
                      <a:miter lim="800000"/>
                      <a:headEnd/>
                      <a:tailEnd/>
                    </a:ln>
                  </pic:spPr>
                </pic:pic>
              </a:graphicData>
            </a:graphic>
          </wp:inline>
        </w:drawing>
      </w:r>
    </w:p>
    <w:p w:rsidR="00A8046B" w:rsidRDefault="00A8046B" w:rsidP="00A8046B">
      <w:pPr>
        <w:rPr>
          <w:ins w:id="27" w:author="Unknown"/>
          <w:rFonts w:ascii="Arial" w:hAnsi="Arial" w:cs="Arial"/>
          <w:color w:val="000000"/>
        </w:rPr>
      </w:pPr>
      <w:ins w:id="28" w:author="Unknown">
        <w:r>
          <w:rPr>
            <w:rFonts w:ascii="Arial" w:hAnsi="Arial" w:cs="Arial"/>
            <w:color w:val="000000"/>
          </w:rPr>
          <w:t xml:space="preserve">Here is our sample Java program to sort a </w:t>
        </w:r>
        <w:proofErr w:type="spellStart"/>
        <w:r>
          <w:rPr>
            <w:rFonts w:ascii="Arial" w:hAnsi="Arial" w:cs="Arial"/>
            <w:color w:val="000000"/>
          </w:rPr>
          <w:t>HashMap</w:t>
        </w:r>
        <w:proofErr w:type="spellEnd"/>
        <w:r>
          <w:rPr>
            <w:rFonts w:ascii="Arial" w:hAnsi="Arial" w:cs="Arial"/>
            <w:color w:val="000000"/>
          </w:rPr>
          <w:t xml:space="preserve"> first by keys and then by values. This program is divided into two </w:t>
        </w:r>
        <w:proofErr w:type="gramStart"/>
        <w:r>
          <w:rPr>
            <w:rFonts w:ascii="Arial" w:hAnsi="Arial" w:cs="Arial"/>
            <w:color w:val="000000"/>
          </w:rPr>
          <w:t>part</w:t>
        </w:r>
        <w:proofErr w:type="gramEnd"/>
        <w:r>
          <w:rPr>
            <w:rFonts w:ascii="Arial" w:hAnsi="Arial" w:cs="Arial"/>
            <w:color w:val="000000"/>
          </w:rPr>
          <w:t xml:space="preserve">, first part sorts </w:t>
        </w:r>
        <w:proofErr w:type="spellStart"/>
        <w:r>
          <w:rPr>
            <w:rFonts w:ascii="Arial" w:hAnsi="Arial" w:cs="Arial"/>
            <w:color w:val="000000"/>
          </w:rPr>
          <w:t>HashMap</w:t>
        </w:r>
        <w:proofErr w:type="spellEnd"/>
        <w:r>
          <w:rPr>
            <w:rFonts w:ascii="Arial" w:hAnsi="Arial" w:cs="Arial"/>
            <w:color w:val="000000"/>
          </w:rPr>
          <w:t xml:space="preserve"> by keys and second part sorts it by values. Second part is more tricky then first part as there is no native Map implementation which supports any order for values. In order to sort a </w:t>
        </w:r>
        <w:proofErr w:type="spellStart"/>
        <w:r>
          <w:rPr>
            <w:rFonts w:ascii="Arial" w:hAnsi="Arial" w:cs="Arial"/>
            <w:color w:val="000000"/>
          </w:rPr>
          <w:t>HashMap</w:t>
        </w:r>
        <w:proofErr w:type="spellEnd"/>
        <w:r>
          <w:rPr>
            <w:rFonts w:ascii="Arial" w:hAnsi="Arial" w:cs="Arial"/>
            <w:color w:val="000000"/>
          </w:rPr>
          <w:t xml:space="preserve"> by values we had to create our own Comparator implementation which compares each </w:t>
        </w:r>
        <w:proofErr w:type="gramStart"/>
        <w:r>
          <w:rPr>
            <w:rFonts w:ascii="Arial" w:hAnsi="Arial" w:cs="Arial"/>
            <w:color w:val="000000"/>
          </w:rPr>
          <w:t>entries</w:t>
        </w:r>
        <w:proofErr w:type="gramEnd"/>
        <w:r>
          <w:rPr>
            <w:rFonts w:ascii="Arial" w:hAnsi="Arial" w:cs="Arial"/>
            <w:color w:val="000000"/>
          </w:rPr>
          <w:t xml:space="preserve"> by values to arrange them in a particular order. You can see that our </w:t>
        </w:r>
        <w:proofErr w:type="spellStart"/>
        <w:r>
          <w:rPr>
            <w:rFonts w:ascii="Arial" w:hAnsi="Arial" w:cs="Arial"/>
            <w:color w:val="000000"/>
          </w:rPr>
          <w:t>valueComparator</w:t>
        </w:r>
        <w:proofErr w:type="spellEnd"/>
        <w:r>
          <w:rPr>
            <w:rFonts w:ascii="Arial" w:hAnsi="Arial" w:cs="Arial"/>
            <w:color w:val="000000"/>
          </w:rPr>
          <w:t> </w:t>
        </w:r>
        <w:r w:rsidR="00DC6AA9">
          <w:rPr>
            <w:rFonts w:ascii="Arial" w:hAnsi="Arial" w:cs="Arial"/>
            <w:color w:val="000000"/>
          </w:rPr>
          <w:fldChar w:fldCharType="begin"/>
        </w:r>
        <w:r>
          <w:rPr>
            <w:rFonts w:ascii="Arial" w:hAnsi="Arial" w:cs="Arial"/>
            <w:color w:val="000000"/>
          </w:rPr>
          <w:instrText xml:space="preserve"> HYPERLINK "http://java67.blogspot.sg/2013/04/example-of-overriding-equals-hashcode-compareTo-java-method.html" \t "_blank" </w:instrText>
        </w:r>
        <w:r w:rsidR="00DC6AA9">
          <w:rPr>
            <w:rFonts w:ascii="Arial" w:hAnsi="Arial" w:cs="Arial"/>
            <w:color w:val="000000"/>
          </w:rPr>
          <w:fldChar w:fldCharType="separate"/>
        </w:r>
        <w:r>
          <w:rPr>
            <w:rStyle w:val="Hyperlink"/>
            <w:rFonts w:ascii="Arial" w:hAnsi="Arial" w:cs="Arial"/>
            <w:color w:val="888888"/>
          </w:rPr>
          <w:t xml:space="preserve">overrides </w:t>
        </w:r>
        <w:proofErr w:type="spellStart"/>
        <w:proofErr w:type="gramStart"/>
        <w:r>
          <w:rPr>
            <w:rStyle w:val="Hyperlink"/>
            <w:rFonts w:ascii="Arial" w:hAnsi="Arial" w:cs="Arial"/>
            <w:color w:val="888888"/>
          </w:rPr>
          <w:t>comapre</w:t>
        </w:r>
        <w:proofErr w:type="spellEnd"/>
        <w:r>
          <w:rPr>
            <w:rStyle w:val="Hyperlink"/>
            <w:rFonts w:ascii="Arial" w:hAnsi="Arial" w:cs="Arial"/>
            <w:color w:val="888888"/>
          </w:rPr>
          <w:t>(</w:t>
        </w:r>
        <w:proofErr w:type="gramEnd"/>
        <w:r>
          <w:rPr>
            <w:rStyle w:val="Hyperlink"/>
            <w:rFonts w:ascii="Arial" w:hAnsi="Arial" w:cs="Arial"/>
            <w:color w:val="888888"/>
          </w:rPr>
          <w:t xml:space="preserve">) </w:t>
        </w:r>
        <w:proofErr w:type="spellStart"/>
        <w:r>
          <w:rPr>
            <w:rStyle w:val="Hyperlink"/>
            <w:rFonts w:ascii="Arial" w:hAnsi="Arial" w:cs="Arial"/>
            <w:color w:val="888888"/>
          </w:rPr>
          <w:t>method</w:t>
        </w:r>
        <w:r w:rsidR="00DC6AA9">
          <w:rPr>
            <w:rFonts w:ascii="Arial" w:hAnsi="Arial" w:cs="Arial"/>
            <w:color w:val="000000"/>
          </w:rPr>
          <w:fldChar w:fldCharType="end"/>
        </w:r>
        <w:r>
          <w:rPr>
            <w:rFonts w:ascii="Arial" w:hAnsi="Arial" w:cs="Arial"/>
            <w:color w:val="000000"/>
          </w:rPr>
          <w:t>and</w:t>
        </w:r>
        <w:proofErr w:type="spellEnd"/>
        <w:r>
          <w:rPr>
            <w:rFonts w:ascii="Arial" w:hAnsi="Arial" w:cs="Arial"/>
            <w:color w:val="000000"/>
          </w:rPr>
          <w:t xml:space="preserve"> accepts two entries. Later it retrieves values from those entries and </w:t>
        </w:r>
        <w:proofErr w:type="gramStart"/>
        <w:r>
          <w:rPr>
            <w:rFonts w:ascii="Arial" w:hAnsi="Arial" w:cs="Arial"/>
            <w:color w:val="000000"/>
          </w:rPr>
          <w:t>compare</w:t>
        </w:r>
        <w:proofErr w:type="gramEnd"/>
        <w:r>
          <w:rPr>
            <w:rFonts w:ascii="Arial" w:hAnsi="Arial" w:cs="Arial"/>
            <w:color w:val="000000"/>
          </w:rPr>
          <w:t xml:space="preserve"> them and return result. Since there is no method in Java Collection API to sort Map, we need to use </w:t>
        </w:r>
        <w:proofErr w:type="spellStart"/>
        <w:proofErr w:type="gramStart"/>
        <w:r>
          <w:rPr>
            <w:rFonts w:ascii="Courier New" w:hAnsi="Courier New" w:cs="Courier New"/>
            <w:color w:val="000000"/>
          </w:rPr>
          <w:t>Collections.sort</w:t>
        </w:r>
        <w:proofErr w:type="spellEnd"/>
        <w:r>
          <w:rPr>
            <w:rFonts w:ascii="Courier New" w:hAnsi="Courier New" w:cs="Courier New"/>
            <w:color w:val="000000"/>
          </w:rPr>
          <w:t>(</w:t>
        </w:r>
        <w:proofErr w:type="gramEnd"/>
        <w:r>
          <w:rPr>
            <w:rFonts w:ascii="Courier New" w:hAnsi="Courier New" w:cs="Courier New"/>
            <w:color w:val="000000"/>
          </w:rPr>
          <w:t>)</w:t>
        </w:r>
        <w:r>
          <w:rPr>
            <w:rFonts w:ascii="Arial" w:hAnsi="Arial" w:cs="Arial"/>
            <w:color w:val="000000"/>
          </w:rPr>
          <w:t xml:space="preserve"> method which accepts a List. This involves creating a temporary </w:t>
        </w:r>
        <w:proofErr w:type="spellStart"/>
        <w:r>
          <w:rPr>
            <w:rFonts w:ascii="Arial" w:hAnsi="Arial" w:cs="Arial"/>
            <w:color w:val="000000"/>
          </w:rPr>
          <w:t>ArrayList</w:t>
        </w:r>
        <w:proofErr w:type="spellEnd"/>
        <w:r>
          <w:rPr>
            <w:rFonts w:ascii="Arial" w:hAnsi="Arial" w:cs="Arial"/>
            <w:color w:val="000000"/>
          </w:rPr>
          <w:t xml:space="preserve"> with entries for sorting purpose and then again copying entries from sorted </w:t>
        </w:r>
        <w:proofErr w:type="spellStart"/>
        <w:r>
          <w:rPr>
            <w:rFonts w:ascii="Arial" w:hAnsi="Arial" w:cs="Arial"/>
            <w:color w:val="000000"/>
          </w:rPr>
          <w:t>ArrayList</w:t>
        </w:r>
        <w:proofErr w:type="spellEnd"/>
        <w:r>
          <w:rPr>
            <w:rFonts w:ascii="Arial" w:hAnsi="Arial" w:cs="Arial"/>
            <w:color w:val="000000"/>
          </w:rPr>
          <w:t xml:space="preserve"> to a new </w:t>
        </w:r>
        <w:proofErr w:type="spellStart"/>
        <w:r>
          <w:rPr>
            <w:rFonts w:ascii="Courier New" w:hAnsi="Courier New" w:cs="Courier New"/>
            <w:color w:val="000000"/>
          </w:rPr>
          <w:t>LinkedHashMap</w:t>
        </w:r>
        <w:proofErr w:type="spellEnd"/>
        <w:r>
          <w:rPr>
            <w:rFonts w:ascii="Arial" w:hAnsi="Arial" w:cs="Arial"/>
            <w:color w:val="000000"/>
          </w:rPr>
          <w:t xml:space="preserve"> to keep them in sorted order. Finally we create a </w:t>
        </w:r>
        <w:proofErr w:type="spellStart"/>
        <w:r>
          <w:rPr>
            <w:rFonts w:ascii="Arial" w:hAnsi="Arial" w:cs="Arial"/>
            <w:color w:val="000000"/>
          </w:rPr>
          <w:t>HashMap</w:t>
        </w:r>
        <w:proofErr w:type="spellEnd"/>
        <w:r>
          <w:rPr>
            <w:rFonts w:ascii="Arial" w:hAnsi="Arial" w:cs="Arial"/>
            <w:color w:val="000000"/>
          </w:rPr>
          <w:t xml:space="preserve"> from that </w:t>
        </w:r>
        <w:proofErr w:type="spellStart"/>
        <w:r>
          <w:rPr>
            <w:rFonts w:ascii="Courier New" w:hAnsi="Courier New" w:cs="Courier New"/>
            <w:color w:val="000000"/>
          </w:rPr>
          <w:t>LinkedHashMap</w:t>
        </w:r>
        <w:proofErr w:type="spellEnd"/>
        <w:r>
          <w:rPr>
            <w:rFonts w:ascii="Arial" w:hAnsi="Arial" w:cs="Arial"/>
            <w:color w:val="000000"/>
          </w:rPr>
          <w:t>, which is what we needed.</w:t>
        </w:r>
      </w:ins>
    </w:p>
    <w:p w:rsidR="00A8046B" w:rsidRDefault="00A8046B" w:rsidP="00A8046B">
      <w:ins w:id="29" w:author="Unknown">
        <w:r>
          <w:rPr>
            <w:rFonts w:ascii="Arial" w:hAnsi="Arial" w:cs="Arial"/>
            <w:color w:val="000000"/>
            <w:sz w:val="21"/>
            <w:szCs w:val="21"/>
          </w:rPr>
          <w:lastRenderedPageBreak/>
          <w:br/>
        </w:r>
        <w:r>
          <w:rPr>
            <w:rFonts w:ascii="Arial" w:hAnsi="Arial" w:cs="Arial"/>
            <w:color w:val="000000"/>
            <w:sz w:val="21"/>
            <w:szCs w:val="21"/>
          </w:rPr>
          <w:br/>
          <w:t>Read more: </w:t>
        </w:r>
        <w:r w:rsidR="00DC6AA9">
          <w:rPr>
            <w:rFonts w:ascii="Arial" w:hAnsi="Arial" w:cs="Arial"/>
            <w:color w:val="000000"/>
            <w:sz w:val="21"/>
            <w:szCs w:val="21"/>
          </w:rPr>
          <w:fldChar w:fldCharType="begin"/>
        </w:r>
        <w:r>
          <w:rPr>
            <w:rFonts w:ascii="Arial" w:hAnsi="Arial" w:cs="Arial"/>
            <w:color w:val="000000"/>
            <w:sz w:val="21"/>
            <w:szCs w:val="21"/>
          </w:rPr>
          <w:instrText xml:space="preserve"> HYPERLINK "http://www.java67.com/2015/01/how-to-sort-hashmap-in-java-based-on.html" \l "ixzz4t2qWDQjz" </w:instrText>
        </w:r>
        <w:r w:rsidR="00DC6AA9">
          <w:rPr>
            <w:rFonts w:ascii="Arial" w:hAnsi="Arial" w:cs="Arial"/>
            <w:color w:val="000000"/>
            <w:sz w:val="21"/>
            <w:szCs w:val="21"/>
          </w:rPr>
          <w:fldChar w:fldCharType="separate"/>
        </w:r>
        <w:r>
          <w:rPr>
            <w:rStyle w:val="Hyperlink"/>
            <w:rFonts w:ascii="Arial" w:hAnsi="Arial" w:cs="Arial"/>
            <w:color w:val="003399"/>
            <w:sz w:val="21"/>
            <w:szCs w:val="21"/>
          </w:rPr>
          <w:t>http://www.java67.com/2015/01/how-to-sort-hashmap-in-java-based-on.html#ixzz4t2qWDQjz</w:t>
        </w:r>
        <w:r w:rsidR="00DC6AA9">
          <w:rPr>
            <w:rFonts w:ascii="Arial" w:hAnsi="Arial" w:cs="Arial"/>
            <w:color w:val="000000"/>
            <w:sz w:val="21"/>
            <w:szCs w:val="21"/>
          </w:rPr>
          <w:fldChar w:fldCharType="end"/>
        </w:r>
      </w:ins>
    </w:p>
    <w:sectPr w:rsidR="00A8046B" w:rsidSect="00FB42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614906"/>
    <w:multiLevelType w:val="multilevel"/>
    <w:tmpl w:val="231E7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AAD4B81"/>
    <w:multiLevelType w:val="multilevel"/>
    <w:tmpl w:val="D5B07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C39FF"/>
    <w:rsid w:val="000038BE"/>
    <w:rsid w:val="00105B92"/>
    <w:rsid w:val="00312B67"/>
    <w:rsid w:val="005D5EC1"/>
    <w:rsid w:val="0076442E"/>
    <w:rsid w:val="00A8046B"/>
    <w:rsid w:val="00AA233D"/>
    <w:rsid w:val="00BC39FF"/>
    <w:rsid w:val="00D73812"/>
    <w:rsid w:val="00DC6AA9"/>
    <w:rsid w:val="00E87D4E"/>
    <w:rsid w:val="00F0263F"/>
    <w:rsid w:val="00FB42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24B"/>
  </w:style>
  <w:style w:type="paragraph" w:styleId="Heading1">
    <w:name w:val="heading 1"/>
    <w:basedOn w:val="Normal"/>
    <w:link w:val="Heading1Char"/>
    <w:uiPriority w:val="9"/>
    <w:qFormat/>
    <w:rsid w:val="00BC39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804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804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9F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C39FF"/>
    <w:rPr>
      <w:b/>
      <w:bCs/>
    </w:rPr>
  </w:style>
  <w:style w:type="character" w:customStyle="1" w:styleId="Heading2Char">
    <w:name w:val="Heading 2 Char"/>
    <w:basedOn w:val="DefaultParagraphFont"/>
    <w:link w:val="Heading2"/>
    <w:uiPriority w:val="9"/>
    <w:semiHidden/>
    <w:rsid w:val="00A804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8046B"/>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A8046B"/>
    <w:rPr>
      <w:color w:val="0000FF"/>
      <w:u w:val="single"/>
    </w:rPr>
  </w:style>
  <w:style w:type="paragraph" w:styleId="BalloonText">
    <w:name w:val="Balloon Text"/>
    <w:basedOn w:val="Normal"/>
    <w:link w:val="BalloonTextChar"/>
    <w:uiPriority w:val="99"/>
    <w:semiHidden/>
    <w:unhideWhenUsed/>
    <w:rsid w:val="00A804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46B"/>
    <w:rPr>
      <w:rFonts w:ascii="Tahoma" w:hAnsi="Tahoma" w:cs="Tahoma"/>
      <w:sz w:val="16"/>
      <w:szCs w:val="16"/>
    </w:rPr>
  </w:style>
  <w:style w:type="character" w:customStyle="1" w:styleId="keyword">
    <w:name w:val="keyword"/>
    <w:basedOn w:val="DefaultParagraphFont"/>
    <w:rsid w:val="00105B92"/>
  </w:style>
  <w:style w:type="character" w:customStyle="1" w:styleId="number">
    <w:name w:val="number"/>
    <w:basedOn w:val="DefaultParagraphFont"/>
    <w:rsid w:val="00105B92"/>
  </w:style>
  <w:style w:type="table" w:styleId="TableGrid">
    <w:name w:val="Table Grid"/>
    <w:basedOn w:val="TableNormal"/>
    <w:uiPriority w:val="59"/>
    <w:rsid w:val="00105B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2102523">
      <w:bodyDiv w:val="1"/>
      <w:marLeft w:val="0"/>
      <w:marRight w:val="0"/>
      <w:marTop w:val="0"/>
      <w:marBottom w:val="0"/>
      <w:divBdr>
        <w:top w:val="none" w:sz="0" w:space="0" w:color="auto"/>
        <w:left w:val="none" w:sz="0" w:space="0" w:color="auto"/>
        <w:bottom w:val="none" w:sz="0" w:space="0" w:color="auto"/>
        <w:right w:val="none" w:sz="0" w:space="0" w:color="auto"/>
      </w:divBdr>
    </w:div>
    <w:div w:id="973870893">
      <w:bodyDiv w:val="1"/>
      <w:marLeft w:val="0"/>
      <w:marRight w:val="0"/>
      <w:marTop w:val="0"/>
      <w:marBottom w:val="0"/>
      <w:divBdr>
        <w:top w:val="none" w:sz="0" w:space="0" w:color="auto"/>
        <w:left w:val="none" w:sz="0" w:space="0" w:color="auto"/>
        <w:bottom w:val="none" w:sz="0" w:space="0" w:color="auto"/>
        <w:right w:val="none" w:sz="0" w:space="0" w:color="auto"/>
      </w:divBdr>
    </w:div>
    <w:div w:id="1836336955">
      <w:bodyDiv w:val="1"/>
      <w:marLeft w:val="0"/>
      <w:marRight w:val="0"/>
      <w:marTop w:val="0"/>
      <w:marBottom w:val="0"/>
      <w:divBdr>
        <w:top w:val="none" w:sz="0" w:space="0" w:color="auto"/>
        <w:left w:val="none" w:sz="0" w:space="0" w:color="auto"/>
        <w:bottom w:val="none" w:sz="0" w:space="0" w:color="auto"/>
        <w:right w:val="none" w:sz="0" w:space="0" w:color="auto"/>
      </w:divBdr>
    </w:div>
    <w:div w:id="194904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1.bp.blogspot.com/-2_1Fvl7bp-w/VK08jaVUi4I/AAAAAAAACVU/VFzkP1YLnm8/s1600/hashmap+java+example.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885</Words>
  <Characters>5046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2017-08-19T02:40:00Z</dcterms:created>
  <dcterms:modified xsi:type="dcterms:W3CDTF">2018-02-19T16:02:00Z</dcterms:modified>
</cp:coreProperties>
</file>