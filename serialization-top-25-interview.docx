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089C" w:rsidRPr="0075089C" w:rsidRDefault="00DA382C" w:rsidP="0075089C">
      <w:pPr>
        <w:shd w:val="clear" w:color="auto" w:fill="FFFFFF"/>
        <w:spacing w:after="0" w:line="240" w:lineRule="auto"/>
        <w:textAlignment w:val="baseline"/>
        <w:outlineLvl w:val="1"/>
        <w:rPr>
          <w:rFonts w:ascii="Helvetica" w:eastAsia="Times New Roman" w:hAnsi="Helvetica" w:cs="Helvetica"/>
          <w:b/>
          <w:bCs/>
          <w:color w:val="444444"/>
          <w:sz w:val="27"/>
          <w:szCs w:val="27"/>
        </w:rPr>
      </w:pPr>
      <w:r>
        <w:rPr>
          <w:rFonts w:ascii="Helvetica" w:eastAsia="Times New Roman" w:hAnsi="Helvetica" w:cs="Helvetica"/>
          <w:b/>
          <w:bCs/>
          <w:color w:val="444444"/>
          <w:sz w:val="27"/>
        </w:rPr>
        <w:t>ple</w:t>
      </w:r>
      <w:r w:rsidR="0075089C" w:rsidRPr="0075089C">
        <w:rPr>
          <w:rFonts w:ascii="Helvetica" w:eastAsia="Times New Roman" w:hAnsi="Helvetica" w:cs="Helvetica"/>
          <w:b/>
          <w:bCs/>
          <w:color w:val="444444"/>
          <w:sz w:val="27"/>
        </w:rPr>
        <w:t>POJO or User defined class (Person)</w:t>
      </w:r>
      <w:r w:rsidR="001722D5">
        <w:rPr>
          <w:rFonts w:ascii="Helvetica" w:eastAsia="Times New Roman" w:hAnsi="Helvetica" w:cs="Helvetica"/>
          <w:b/>
          <w:bCs/>
          <w:color w:val="444444"/>
          <w:sz w:val="27"/>
        </w:rPr>
        <w:t xml:space="preserve"> - </w:t>
      </w:r>
      <w:r w:rsidR="001722D5" w:rsidRPr="001722D5">
        <w:rPr>
          <w:rFonts w:ascii="Helvetica" w:eastAsia="Times New Roman" w:hAnsi="Helvetica" w:cs="Helvetica"/>
          <w:b/>
          <w:bCs/>
          <w:color w:val="444444"/>
          <w:sz w:val="27"/>
          <w:highlight w:val="green"/>
        </w:rPr>
        <w:t>Tested</w:t>
      </w:r>
    </w:p>
    <w:p w:rsidR="0075089C" w:rsidRPr="0075089C" w:rsidRDefault="0075089C" w:rsidP="0075089C">
      <w:pPr>
        <w:numPr>
          <w:ilvl w:val="0"/>
          <w:numId w:val="4"/>
        </w:numPr>
        <w:shd w:val="clear" w:color="auto" w:fill="FFFFFF"/>
        <w:spacing w:after="0" w:line="240" w:lineRule="auto"/>
        <w:ind w:left="540"/>
        <w:textAlignment w:val="baseline"/>
        <w:rPr>
          <w:rFonts w:ascii="Helvetica" w:eastAsia="Times New Roman" w:hAnsi="Helvetica" w:cs="Helvetica"/>
          <w:color w:val="444444"/>
          <w:sz w:val="21"/>
          <w:szCs w:val="21"/>
        </w:rPr>
      </w:pPr>
      <w:r w:rsidRPr="0075089C">
        <w:rPr>
          <w:rFonts w:ascii="Helvetica" w:eastAsia="Times New Roman" w:hAnsi="Helvetica" w:cs="Helvetica"/>
          <w:color w:val="444444"/>
          <w:sz w:val="21"/>
          <w:szCs w:val="21"/>
        </w:rPr>
        <w:t>We will mark </w:t>
      </w:r>
      <w:r w:rsidRPr="0075089C">
        <w:rPr>
          <w:rFonts w:ascii="Helvetica" w:eastAsia="Times New Roman" w:hAnsi="Helvetica" w:cs="Helvetica"/>
          <w:b/>
          <w:bCs/>
          <w:color w:val="444444"/>
          <w:sz w:val="21"/>
        </w:rPr>
        <w:t>lastName as static variable</w:t>
      </w:r>
    </w:p>
    <w:p w:rsidR="0075089C" w:rsidRPr="0075089C" w:rsidRDefault="0075089C" w:rsidP="0075089C">
      <w:pPr>
        <w:numPr>
          <w:ilvl w:val="0"/>
          <w:numId w:val="4"/>
        </w:numPr>
        <w:shd w:val="clear" w:color="auto" w:fill="FFFFFF"/>
        <w:spacing w:after="0" w:line="240" w:lineRule="auto"/>
        <w:ind w:left="540"/>
        <w:textAlignment w:val="baseline"/>
        <w:rPr>
          <w:rFonts w:ascii="Helvetica" w:eastAsia="Times New Roman" w:hAnsi="Helvetica" w:cs="Helvetica"/>
          <w:color w:val="444444"/>
          <w:sz w:val="21"/>
          <w:szCs w:val="21"/>
        </w:rPr>
      </w:pPr>
      <w:r w:rsidRPr="0075089C">
        <w:rPr>
          <w:rFonts w:ascii="Helvetica" w:eastAsia="Times New Roman" w:hAnsi="Helvetica" w:cs="Helvetica"/>
          <w:b/>
          <w:bCs/>
          <w:color w:val="444444"/>
          <w:sz w:val="21"/>
        </w:rPr>
        <w:t>We will mark contact</w:t>
      </w:r>
      <w:r w:rsidRPr="0075089C">
        <w:rPr>
          <w:rFonts w:ascii="Helvetica" w:eastAsia="Times New Roman" w:hAnsi="Helvetica" w:cs="Helvetica"/>
          <w:color w:val="444444"/>
          <w:sz w:val="21"/>
          <w:szCs w:val="21"/>
        </w:rPr>
        <w:t> data member as </w:t>
      </w:r>
      <w:r w:rsidRPr="0075089C">
        <w:rPr>
          <w:rFonts w:ascii="Helvetica" w:eastAsia="Times New Roman" w:hAnsi="Helvetica" w:cs="Helvetica"/>
          <w:b/>
          <w:bCs/>
          <w:color w:val="444444"/>
          <w:sz w:val="21"/>
        </w:rPr>
        <w:t>transient</w:t>
      </w:r>
      <w:r w:rsidRPr="0075089C">
        <w:rPr>
          <w:rFonts w:ascii="Helvetica" w:eastAsia="Times New Roman" w:hAnsi="Helvetica" w:cs="Helvetica"/>
          <w:color w:val="444444"/>
          <w:sz w:val="21"/>
          <w:szCs w:val="21"/>
        </w:rPr>
        <w:t> variable.</w:t>
      </w:r>
    </w:p>
    <w:p w:rsidR="0075089C" w:rsidRPr="00C262E3" w:rsidRDefault="0075089C" w:rsidP="0075089C">
      <w:pPr>
        <w:numPr>
          <w:ilvl w:val="0"/>
          <w:numId w:val="4"/>
        </w:numPr>
        <w:shd w:val="clear" w:color="auto" w:fill="FFFFFF"/>
        <w:spacing w:after="0" w:line="240" w:lineRule="auto"/>
        <w:ind w:left="540"/>
        <w:textAlignment w:val="baseline"/>
        <w:rPr>
          <w:rFonts w:ascii="Helvetica" w:eastAsia="Times New Roman" w:hAnsi="Helvetica" w:cs="Helvetica"/>
          <w:color w:val="444444"/>
          <w:sz w:val="21"/>
          <w:szCs w:val="21"/>
          <w:highlight w:val="yellow"/>
        </w:rPr>
      </w:pPr>
      <w:r w:rsidRPr="00C262E3">
        <w:rPr>
          <w:rFonts w:ascii="Helvetica" w:eastAsia="Times New Roman" w:hAnsi="Helvetica" w:cs="Helvetica"/>
          <w:color w:val="444444"/>
          <w:sz w:val="21"/>
          <w:szCs w:val="21"/>
          <w:highlight w:val="yellow"/>
        </w:rPr>
        <w:t>If we implements </w:t>
      </w:r>
      <w:r w:rsidRPr="00C262E3">
        <w:rPr>
          <w:rFonts w:ascii="Helvetica" w:eastAsia="Times New Roman" w:hAnsi="Helvetica" w:cs="Helvetica"/>
          <w:b/>
          <w:bCs/>
          <w:color w:val="444444"/>
          <w:sz w:val="21"/>
          <w:highlight w:val="yellow"/>
        </w:rPr>
        <w:t>Externalizable</w:t>
      </w:r>
      <w:r w:rsidRPr="00C262E3">
        <w:rPr>
          <w:rFonts w:ascii="Helvetica" w:eastAsia="Times New Roman" w:hAnsi="Helvetica" w:cs="Helvetica"/>
          <w:color w:val="444444"/>
          <w:sz w:val="21"/>
          <w:szCs w:val="21"/>
          <w:highlight w:val="yellow"/>
        </w:rPr>
        <w:t> interface, then </w:t>
      </w:r>
      <w:r w:rsidRPr="00C262E3">
        <w:rPr>
          <w:rFonts w:ascii="Helvetica" w:eastAsia="Times New Roman" w:hAnsi="Helvetica" w:cs="Helvetica"/>
          <w:b/>
          <w:bCs/>
          <w:color w:val="444444"/>
          <w:sz w:val="21"/>
          <w:highlight w:val="yellow"/>
        </w:rPr>
        <w:t>we can serialize</w:t>
      </w:r>
      <w:r w:rsidRPr="00C262E3">
        <w:rPr>
          <w:rFonts w:ascii="Helvetica" w:eastAsia="Times New Roman" w:hAnsi="Helvetica" w:cs="Helvetica"/>
          <w:color w:val="444444"/>
          <w:sz w:val="21"/>
          <w:szCs w:val="21"/>
          <w:highlight w:val="yellow"/>
        </w:rPr>
        <w:t> static and transient variables.</w:t>
      </w:r>
    </w:p>
    <w:p w:rsidR="0075089C" w:rsidRPr="0075089C" w:rsidRDefault="0075089C" w:rsidP="0075089C">
      <w:pPr>
        <w:numPr>
          <w:ilvl w:val="1"/>
          <w:numId w:val="4"/>
        </w:numPr>
        <w:shd w:val="clear" w:color="auto" w:fill="FFFFFF"/>
        <w:spacing w:after="0" w:line="240" w:lineRule="auto"/>
        <w:ind w:left="1080"/>
        <w:textAlignment w:val="baseline"/>
        <w:rPr>
          <w:rFonts w:ascii="Helvetica" w:eastAsia="Times New Roman" w:hAnsi="Helvetica" w:cs="Helvetica"/>
          <w:color w:val="444444"/>
          <w:sz w:val="21"/>
          <w:szCs w:val="21"/>
        </w:rPr>
      </w:pPr>
      <w:r w:rsidRPr="0075089C">
        <w:rPr>
          <w:rFonts w:ascii="Helvetica" w:eastAsia="Times New Roman" w:hAnsi="Helvetica" w:cs="Helvetica"/>
          <w:color w:val="444444"/>
          <w:sz w:val="21"/>
          <w:szCs w:val="21"/>
        </w:rPr>
        <w:t>Customize serialization using writeExternal method of Externalizable interface.</w:t>
      </w:r>
    </w:p>
    <w:p w:rsidR="0075089C" w:rsidRPr="0075089C" w:rsidRDefault="0075089C" w:rsidP="0075089C">
      <w:pPr>
        <w:numPr>
          <w:ilvl w:val="1"/>
          <w:numId w:val="4"/>
        </w:numPr>
        <w:shd w:val="clear" w:color="auto" w:fill="FFFFFF"/>
        <w:spacing w:after="0" w:line="240" w:lineRule="auto"/>
        <w:ind w:left="1080"/>
        <w:textAlignment w:val="baseline"/>
        <w:rPr>
          <w:rFonts w:ascii="Helvetica" w:eastAsia="Times New Roman" w:hAnsi="Helvetica" w:cs="Helvetica"/>
          <w:color w:val="444444"/>
          <w:sz w:val="21"/>
          <w:szCs w:val="21"/>
        </w:rPr>
      </w:pPr>
      <w:r w:rsidRPr="0075089C">
        <w:rPr>
          <w:rFonts w:ascii="Helvetica" w:eastAsia="Times New Roman" w:hAnsi="Helvetica" w:cs="Helvetica"/>
          <w:color w:val="444444"/>
          <w:sz w:val="21"/>
          <w:szCs w:val="21"/>
        </w:rPr>
        <w:t>Read serialized object using readExternal method of Externalizable interface.</w:t>
      </w:r>
    </w:p>
    <w:p w:rsidR="00487B78" w:rsidRPr="00487B78" w:rsidRDefault="0075089C" w:rsidP="00376E57">
      <w:pPr>
        <w:numPr>
          <w:ilvl w:val="0"/>
          <w:numId w:val="4"/>
        </w:numPr>
        <w:shd w:val="clear" w:color="auto" w:fill="FFFFFF"/>
        <w:spacing w:before="360" w:after="360" w:line="240" w:lineRule="auto"/>
        <w:ind w:left="540"/>
        <w:textAlignment w:val="baseline"/>
        <w:outlineLvl w:val="1"/>
        <w:rPr>
          <w:rFonts w:ascii="Helvetica" w:eastAsia="Times New Roman" w:hAnsi="Helvetica" w:cs="Helvetica"/>
          <w:b/>
          <w:bCs/>
          <w:color w:val="444444"/>
          <w:sz w:val="27"/>
          <w:szCs w:val="27"/>
        </w:rPr>
      </w:pPr>
      <w:r w:rsidRPr="00487B78">
        <w:rPr>
          <w:rFonts w:ascii="Helvetica" w:eastAsia="Times New Roman" w:hAnsi="Helvetica" w:cs="Helvetica"/>
          <w:color w:val="444444"/>
          <w:sz w:val="21"/>
          <w:szCs w:val="21"/>
        </w:rPr>
        <w:t>The Person class needs to have</w:t>
      </w:r>
      <w:r w:rsidRPr="00487B78">
        <w:rPr>
          <w:rFonts w:ascii="Helvetica" w:eastAsia="Times New Roman" w:hAnsi="Helvetica" w:cs="Helvetica"/>
          <w:b/>
          <w:bCs/>
          <w:color w:val="444444"/>
          <w:sz w:val="21"/>
        </w:rPr>
        <w:t> default constructor</w:t>
      </w:r>
      <w:r w:rsidRPr="00487B78">
        <w:rPr>
          <w:rFonts w:ascii="Helvetica" w:eastAsia="Times New Roman" w:hAnsi="Helvetica" w:cs="Helvetica"/>
          <w:color w:val="444444"/>
          <w:sz w:val="21"/>
          <w:szCs w:val="21"/>
        </w:rPr>
        <w:t>.</w:t>
      </w:r>
    </w:p>
    <w:p w:rsidR="00487B78" w:rsidRPr="00487B78" w:rsidRDefault="00487B78" w:rsidP="00376E57">
      <w:pPr>
        <w:numPr>
          <w:ilvl w:val="0"/>
          <w:numId w:val="4"/>
        </w:numPr>
        <w:shd w:val="clear" w:color="auto" w:fill="FFFFFF"/>
        <w:spacing w:before="360" w:after="360" w:line="240" w:lineRule="auto"/>
        <w:ind w:left="540"/>
        <w:textAlignment w:val="baseline"/>
        <w:outlineLvl w:val="1"/>
        <w:rPr>
          <w:rFonts w:ascii="Helvetica" w:eastAsia="Times New Roman" w:hAnsi="Helvetica" w:cs="Helvetica"/>
          <w:b/>
          <w:bCs/>
          <w:color w:val="444444"/>
          <w:sz w:val="27"/>
          <w:szCs w:val="27"/>
        </w:rPr>
      </w:pPr>
    </w:p>
    <w:p w:rsidR="0075089C" w:rsidRPr="00487B78" w:rsidRDefault="0075089C" w:rsidP="00376E57">
      <w:pPr>
        <w:numPr>
          <w:ilvl w:val="0"/>
          <w:numId w:val="4"/>
        </w:numPr>
        <w:shd w:val="clear" w:color="auto" w:fill="FFFFFF"/>
        <w:spacing w:before="360" w:after="360" w:line="240" w:lineRule="auto"/>
        <w:ind w:left="540"/>
        <w:textAlignment w:val="baseline"/>
        <w:outlineLvl w:val="1"/>
        <w:rPr>
          <w:rFonts w:ascii="Helvetica" w:eastAsia="Times New Roman" w:hAnsi="Helvetica" w:cs="Helvetica"/>
          <w:b/>
          <w:bCs/>
          <w:color w:val="444444"/>
          <w:sz w:val="27"/>
          <w:szCs w:val="27"/>
        </w:rPr>
      </w:pPr>
      <w:r w:rsidRPr="00487B78">
        <w:rPr>
          <w:rFonts w:ascii="Helvetica" w:eastAsia="Times New Roman" w:hAnsi="Helvetica" w:cs="Helvetica"/>
          <w:b/>
          <w:bCs/>
          <w:color w:val="444444"/>
          <w:sz w:val="27"/>
          <w:szCs w:val="27"/>
        </w:rPr>
        <w:t> Person class or POJO implementing Externalizable interface.</w:t>
      </w:r>
    </w:p>
    <w:p w:rsidR="00824BF8" w:rsidRPr="0075089C" w:rsidRDefault="00824BF8" w:rsidP="00824BF8">
      <w:pPr>
        <w:pStyle w:val="ListParagraph"/>
        <w:shd w:val="clear" w:color="auto" w:fill="FFFFFF"/>
        <w:spacing w:before="360" w:after="360" w:line="240" w:lineRule="auto"/>
        <w:textAlignment w:val="baseline"/>
        <w:outlineLvl w:val="1"/>
        <w:rPr>
          <w:rFonts w:ascii="Helvetica" w:eastAsia="Times New Roman" w:hAnsi="Helvetica" w:cs="Helvetica"/>
          <w:b/>
          <w:bCs/>
          <w:color w:val="444444"/>
          <w:sz w:val="27"/>
          <w:szCs w:val="27"/>
        </w:rPr>
      </w:pPr>
      <w:r w:rsidRPr="00824BF8">
        <w:rPr>
          <w:rFonts w:ascii="Helvetica" w:eastAsia="Times New Roman" w:hAnsi="Helvetica" w:cs="Helvetica"/>
          <w:b/>
          <w:bCs/>
          <w:color w:val="444444"/>
          <w:sz w:val="27"/>
          <w:szCs w:val="27"/>
          <w:highlight w:val="green"/>
        </w:rPr>
        <w:t>D:\EclipsekeplerWorkspaceJAVA_INTERVIEW\CORE_JAVA_INTERVIEW_BASICS\src\com\mindtree\seriallization</w:t>
      </w:r>
    </w:p>
    <w:p w:rsidR="0075089C" w:rsidRPr="0075089C" w:rsidRDefault="0075089C" w:rsidP="0075089C">
      <w:pPr>
        <w:pBdr>
          <w:top w:val="single" w:sz="6" w:space="12" w:color="EDEDED"/>
          <w:left w:val="single" w:sz="6" w:space="12" w:color="EDEDED"/>
          <w:bottom w:val="single" w:sz="6" w:space="12" w:color="EDEDED"/>
          <w:right w:val="single" w:sz="6" w:space="12" w:color="EDEDE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000000"/>
          <w:sz w:val="18"/>
        </w:rPr>
      </w:pPr>
      <w:r w:rsidRPr="0075089C">
        <w:rPr>
          <w:rFonts w:ascii="Consolas" w:eastAsia="Times New Roman" w:hAnsi="Consolas" w:cs="Consolas"/>
          <w:color w:val="0077AA"/>
          <w:sz w:val="18"/>
        </w:rPr>
        <w:t>package</w:t>
      </w:r>
      <w:r w:rsidRPr="0075089C">
        <w:rPr>
          <w:rFonts w:ascii="Consolas" w:eastAsia="Times New Roman" w:hAnsi="Consolas" w:cs="Consolas"/>
          <w:color w:val="000000"/>
          <w:sz w:val="18"/>
        </w:rPr>
        <w:t xml:space="preserve"> org</w:t>
      </w:r>
      <w:r w:rsidRPr="0075089C">
        <w:rPr>
          <w:rFonts w:ascii="Consolas" w:eastAsia="Times New Roman" w:hAnsi="Consolas" w:cs="Consolas"/>
          <w:color w:val="999999"/>
          <w:sz w:val="18"/>
        </w:rPr>
        <w:t>.</w:t>
      </w:r>
      <w:r w:rsidRPr="0075089C">
        <w:rPr>
          <w:rFonts w:ascii="Consolas" w:eastAsia="Times New Roman" w:hAnsi="Consolas" w:cs="Consolas"/>
          <w:color w:val="000000"/>
          <w:sz w:val="18"/>
        </w:rPr>
        <w:t>learn</w:t>
      </w:r>
      <w:r w:rsidRPr="0075089C">
        <w:rPr>
          <w:rFonts w:ascii="Consolas" w:eastAsia="Times New Roman" w:hAnsi="Consolas" w:cs="Consolas"/>
          <w:color w:val="999999"/>
          <w:sz w:val="18"/>
        </w:rPr>
        <w:t>;</w:t>
      </w:r>
    </w:p>
    <w:p w:rsidR="0075089C" w:rsidRPr="0075089C" w:rsidRDefault="0075089C" w:rsidP="0075089C">
      <w:pPr>
        <w:pBdr>
          <w:top w:val="single" w:sz="6" w:space="12" w:color="EDEDED"/>
          <w:left w:val="single" w:sz="6" w:space="12" w:color="EDEDED"/>
          <w:bottom w:val="single" w:sz="6" w:space="12" w:color="EDEDED"/>
          <w:right w:val="single" w:sz="6" w:space="12" w:color="EDEDE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000000"/>
          <w:sz w:val="18"/>
        </w:rPr>
      </w:pPr>
    </w:p>
    <w:p w:rsidR="0075089C" w:rsidRPr="0075089C" w:rsidRDefault="0075089C" w:rsidP="0075089C">
      <w:pPr>
        <w:pBdr>
          <w:top w:val="single" w:sz="6" w:space="12" w:color="EDEDED"/>
          <w:left w:val="single" w:sz="6" w:space="12" w:color="EDEDED"/>
          <w:bottom w:val="single" w:sz="6" w:space="12" w:color="EDEDED"/>
          <w:right w:val="single" w:sz="6" w:space="12" w:color="EDEDE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000000"/>
          <w:sz w:val="18"/>
        </w:rPr>
      </w:pPr>
      <w:r w:rsidRPr="0075089C">
        <w:rPr>
          <w:rFonts w:ascii="Consolas" w:eastAsia="Times New Roman" w:hAnsi="Consolas" w:cs="Consolas"/>
          <w:color w:val="0077AA"/>
          <w:sz w:val="18"/>
        </w:rPr>
        <w:t>import</w:t>
      </w:r>
      <w:r w:rsidRPr="0075089C">
        <w:rPr>
          <w:rFonts w:ascii="Consolas" w:eastAsia="Times New Roman" w:hAnsi="Consolas" w:cs="Consolas"/>
          <w:color w:val="000000"/>
          <w:sz w:val="18"/>
        </w:rPr>
        <w:t xml:space="preserve"> java</w:t>
      </w:r>
      <w:r w:rsidRPr="0075089C">
        <w:rPr>
          <w:rFonts w:ascii="Consolas" w:eastAsia="Times New Roman" w:hAnsi="Consolas" w:cs="Consolas"/>
          <w:color w:val="999999"/>
          <w:sz w:val="18"/>
        </w:rPr>
        <w:t>.</w:t>
      </w:r>
      <w:r w:rsidRPr="0075089C">
        <w:rPr>
          <w:rFonts w:ascii="Consolas" w:eastAsia="Times New Roman" w:hAnsi="Consolas" w:cs="Consolas"/>
          <w:color w:val="000000"/>
          <w:sz w:val="18"/>
        </w:rPr>
        <w:t>io</w:t>
      </w:r>
      <w:r w:rsidRPr="0075089C">
        <w:rPr>
          <w:rFonts w:ascii="Consolas" w:eastAsia="Times New Roman" w:hAnsi="Consolas" w:cs="Consolas"/>
          <w:color w:val="999999"/>
          <w:sz w:val="18"/>
        </w:rPr>
        <w:t>.</w:t>
      </w:r>
      <w:r w:rsidRPr="0075089C">
        <w:rPr>
          <w:rFonts w:ascii="Consolas" w:eastAsia="Times New Roman" w:hAnsi="Consolas" w:cs="Consolas"/>
          <w:color w:val="000000"/>
          <w:sz w:val="18"/>
        </w:rPr>
        <w:t>Externalizable</w:t>
      </w:r>
      <w:r w:rsidRPr="0075089C">
        <w:rPr>
          <w:rFonts w:ascii="Consolas" w:eastAsia="Times New Roman" w:hAnsi="Consolas" w:cs="Consolas"/>
          <w:color w:val="999999"/>
          <w:sz w:val="18"/>
        </w:rPr>
        <w:t>;</w:t>
      </w:r>
    </w:p>
    <w:p w:rsidR="0075089C" w:rsidRPr="0075089C" w:rsidRDefault="0075089C" w:rsidP="0075089C">
      <w:pPr>
        <w:pBdr>
          <w:top w:val="single" w:sz="6" w:space="12" w:color="EDEDED"/>
          <w:left w:val="single" w:sz="6" w:space="12" w:color="EDEDED"/>
          <w:bottom w:val="single" w:sz="6" w:space="12" w:color="EDEDED"/>
          <w:right w:val="single" w:sz="6" w:space="12" w:color="EDEDE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000000"/>
          <w:sz w:val="18"/>
        </w:rPr>
      </w:pPr>
      <w:r w:rsidRPr="0075089C">
        <w:rPr>
          <w:rFonts w:ascii="Consolas" w:eastAsia="Times New Roman" w:hAnsi="Consolas" w:cs="Consolas"/>
          <w:color w:val="0077AA"/>
          <w:sz w:val="18"/>
        </w:rPr>
        <w:t>import</w:t>
      </w:r>
      <w:r w:rsidRPr="0075089C">
        <w:rPr>
          <w:rFonts w:ascii="Consolas" w:eastAsia="Times New Roman" w:hAnsi="Consolas" w:cs="Consolas"/>
          <w:color w:val="000000"/>
          <w:sz w:val="18"/>
        </w:rPr>
        <w:t xml:space="preserve"> java</w:t>
      </w:r>
      <w:r w:rsidRPr="0075089C">
        <w:rPr>
          <w:rFonts w:ascii="Consolas" w:eastAsia="Times New Roman" w:hAnsi="Consolas" w:cs="Consolas"/>
          <w:color w:val="999999"/>
          <w:sz w:val="18"/>
        </w:rPr>
        <w:t>.</w:t>
      </w:r>
      <w:r w:rsidRPr="0075089C">
        <w:rPr>
          <w:rFonts w:ascii="Consolas" w:eastAsia="Times New Roman" w:hAnsi="Consolas" w:cs="Consolas"/>
          <w:color w:val="000000"/>
          <w:sz w:val="18"/>
        </w:rPr>
        <w:t>io</w:t>
      </w:r>
      <w:r w:rsidRPr="0075089C">
        <w:rPr>
          <w:rFonts w:ascii="Consolas" w:eastAsia="Times New Roman" w:hAnsi="Consolas" w:cs="Consolas"/>
          <w:color w:val="999999"/>
          <w:sz w:val="18"/>
        </w:rPr>
        <w:t>.</w:t>
      </w:r>
      <w:r w:rsidRPr="0075089C">
        <w:rPr>
          <w:rFonts w:ascii="Consolas" w:eastAsia="Times New Roman" w:hAnsi="Consolas" w:cs="Consolas"/>
          <w:color w:val="000000"/>
          <w:sz w:val="18"/>
        </w:rPr>
        <w:t>IOException</w:t>
      </w:r>
      <w:r w:rsidRPr="0075089C">
        <w:rPr>
          <w:rFonts w:ascii="Consolas" w:eastAsia="Times New Roman" w:hAnsi="Consolas" w:cs="Consolas"/>
          <w:color w:val="999999"/>
          <w:sz w:val="18"/>
        </w:rPr>
        <w:t>;</w:t>
      </w:r>
    </w:p>
    <w:p w:rsidR="0075089C" w:rsidRPr="0075089C" w:rsidRDefault="0075089C" w:rsidP="0075089C">
      <w:pPr>
        <w:pBdr>
          <w:top w:val="single" w:sz="6" w:space="12" w:color="EDEDED"/>
          <w:left w:val="single" w:sz="6" w:space="12" w:color="EDEDED"/>
          <w:bottom w:val="single" w:sz="6" w:space="12" w:color="EDEDED"/>
          <w:right w:val="single" w:sz="6" w:space="12" w:color="EDEDE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000000"/>
          <w:sz w:val="18"/>
        </w:rPr>
      </w:pPr>
      <w:r w:rsidRPr="0075089C">
        <w:rPr>
          <w:rFonts w:ascii="Consolas" w:eastAsia="Times New Roman" w:hAnsi="Consolas" w:cs="Consolas"/>
          <w:color w:val="0077AA"/>
          <w:sz w:val="18"/>
        </w:rPr>
        <w:t>import</w:t>
      </w:r>
      <w:r w:rsidRPr="0075089C">
        <w:rPr>
          <w:rFonts w:ascii="Consolas" w:eastAsia="Times New Roman" w:hAnsi="Consolas" w:cs="Consolas"/>
          <w:color w:val="000000"/>
          <w:sz w:val="18"/>
        </w:rPr>
        <w:t xml:space="preserve"> java</w:t>
      </w:r>
      <w:r w:rsidRPr="0075089C">
        <w:rPr>
          <w:rFonts w:ascii="Consolas" w:eastAsia="Times New Roman" w:hAnsi="Consolas" w:cs="Consolas"/>
          <w:color w:val="999999"/>
          <w:sz w:val="18"/>
        </w:rPr>
        <w:t>.</w:t>
      </w:r>
      <w:r w:rsidRPr="0075089C">
        <w:rPr>
          <w:rFonts w:ascii="Consolas" w:eastAsia="Times New Roman" w:hAnsi="Consolas" w:cs="Consolas"/>
          <w:color w:val="000000"/>
          <w:sz w:val="18"/>
        </w:rPr>
        <w:t>io</w:t>
      </w:r>
      <w:r w:rsidRPr="0075089C">
        <w:rPr>
          <w:rFonts w:ascii="Consolas" w:eastAsia="Times New Roman" w:hAnsi="Consolas" w:cs="Consolas"/>
          <w:color w:val="999999"/>
          <w:sz w:val="18"/>
        </w:rPr>
        <w:t>.</w:t>
      </w:r>
      <w:r w:rsidRPr="0075089C">
        <w:rPr>
          <w:rFonts w:ascii="Consolas" w:eastAsia="Times New Roman" w:hAnsi="Consolas" w:cs="Consolas"/>
          <w:color w:val="000000"/>
          <w:sz w:val="18"/>
        </w:rPr>
        <w:t>ObjectInput</w:t>
      </w:r>
      <w:r w:rsidRPr="0075089C">
        <w:rPr>
          <w:rFonts w:ascii="Consolas" w:eastAsia="Times New Roman" w:hAnsi="Consolas" w:cs="Consolas"/>
          <w:color w:val="999999"/>
          <w:sz w:val="18"/>
        </w:rPr>
        <w:t>;</w:t>
      </w:r>
    </w:p>
    <w:p w:rsidR="0075089C" w:rsidRPr="0075089C" w:rsidRDefault="0075089C" w:rsidP="0075089C">
      <w:pPr>
        <w:pBdr>
          <w:top w:val="single" w:sz="6" w:space="12" w:color="EDEDED"/>
          <w:left w:val="single" w:sz="6" w:space="12" w:color="EDEDED"/>
          <w:bottom w:val="single" w:sz="6" w:space="12" w:color="EDEDED"/>
          <w:right w:val="single" w:sz="6" w:space="12" w:color="EDEDE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000000"/>
          <w:sz w:val="18"/>
        </w:rPr>
      </w:pPr>
      <w:r w:rsidRPr="0075089C">
        <w:rPr>
          <w:rFonts w:ascii="Consolas" w:eastAsia="Times New Roman" w:hAnsi="Consolas" w:cs="Consolas"/>
          <w:color w:val="0077AA"/>
          <w:sz w:val="18"/>
        </w:rPr>
        <w:t>import</w:t>
      </w:r>
      <w:r w:rsidRPr="0075089C">
        <w:rPr>
          <w:rFonts w:ascii="Consolas" w:eastAsia="Times New Roman" w:hAnsi="Consolas" w:cs="Consolas"/>
          <w:color w:val="000000"/>
          <w:sz w:val="18"/>
        </w:rPr>
        <w:t xml:space="preserve"> java</w:t>
      </w:r>
      <w:r w:rsidRPr="0075089C">
        <w:rPr>
          <w:rFonts w:ascii="Consolas" w:eastAsia="Times New Roman" w:hAnsi="Consolas" w:cs="Consolas"/>
          <w:color w:val="999999"/>
          <w:sz w:val="18"/>
        </w:rPr>
        <w:t>.</w:t>
      </w:r>
      <w:r w:rsidRPr="0075089C">
        <w:rPr>
          <w:rFonts w:ascii="Consolas" w:eastAsia="Times New Roman" w:hAnsi="Consolas" w:cs="Consolas"/>
          <w:color w:val="000000"/>
          <w:sz w:val="18"/>
        </w:rPr>
        <w:t>io</w:t>
      </w:r>
      <w:r w:rsidRPr="0075089C">
        <w:rPr>
          <w:rFonts w:ascii="Consolas" w:eastAsia="Times New Roman" w:hAnsi="Consolas" w:cs="Consolas"/>
          <w:color w:val="999999"/>
          <w:sz w:val="18"/>
        </w:rPr>
        <w:t>.</w:t>
      </w:r>
      <w:r w:rsidRPr="0075089C">
        <w:rPr>
          <w:rFonts w:ascii="Consolas" w:eastAsia="Times New Roman" w:hAnsi="Consolas" w:cs="Consolas"/>
          <w:color w:val="000000"/>
          <w:sz w:val="18"/>
        </w:rPr>
        <w:t>ObjectOutput</w:t>
      </w:r>
      <w:r w:rsidRPr="0075089C">
        <w:rPr>
          <w:rFonts w:ascii="Consolas" w:eastAsia="Times New Roman" w:hAnsi="Consolas" w:cs="Consolas"/>
          <w:color w:val="999999"/>
          <w:sz w:val="18"/>
        </w:rPr>
        <w:t>;</w:t>
      </w:r>
    </w:p>
    <w:p w:rsidR="0075089C" w:rsidRPr="0075089C" w:rsidRDefault="0075089C" w:rsidP="0075089C">
      <w:pPr>
        <w:pBdr>
          <w:top w:val="single" w:sz="6" w:space="12" w:color="EDEDED"/>
          <w:left w:val="single" w:sz="6" w:space="12" w:color="EDEDED"/>
          <w:bottom w:val="single" w:sz="6" w:space="12" w:color="EDEDED"/>
          <w:right w:val="single" w:sz="6" w:space="12" w:color="EDEDE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000000"/>
          <w:sz w:val="18"/>
        </w:rPr>
      </w:pPr>
    </w:p>
    <w:p w:rsidR="0075089C" w:rsidRPr="0075089C" w:rsidRDefault="0075089C" w:rsidP="0075089C">
      <w:pPr>
        <w:pBdr>
          <w:top w:val="single" w:sz="6" w:space="12" w:color="EDEDED"/>
          <w:left w:val="single" w:sz="6" w:space="12" w:color="EDEDED"/>
          <w:bottom w:val="single" w:sz="6" w:space="12" w:color="EDEDED"/>
          <w:right w:val="single" w:sz="6" w:space="12" w:color="EDEDE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000000"/>
          <w:sz w:val="18"/>
        </w:rPr>
      </w:pPr>
      <w:r w:rsidRPr="0075089C">
        <w:rPr>
          <w:rFonts w:ascii="Consolas" w:eastAsia="Times New Roman" w:hAnsi="Consolas" w:cs="Consolas"/>
          <w:color w:val="0077AA"/>
          <w:sz w:val="18"/>
        </w:rPr>
        <w:t>public</w:t>
      </w:r>
      <w:r w:rsidRPr="0075089C">
        <w:rPr>
          <w:rFonts w:ascii="Consolas" w:eastAsia="Times New Roman" w:hAnsi="Consolas" w:cs="Consolas"/>
          <w:color w:val="000000"/>
          <w:sz w:val="18"/>
        </w:rPr>
        <w:t xml:space="preserve"> </w:t>
      </w:r>
      <w:r w:rsidRPr="0075089C">
        <w:rPr>
          <w:rFonts w:ascii="Consolas" w:eastAsia="Times New Roman" w:hAnsi="Consolas" w:cs="Consolas"/>
          <w:color w:val="0077AA"/>
          <w:sz w:val="18"/>
        </w:rPr>
        <w:t>class</w:t>
      </w:r>
      <w:r w:rsidRPr="0075089C">
        <w:rPr>
          <w:rFonts w:ascii="Consolas" w:eastAsia="Times New Roman" w:hAnsi="Consolas" w:cs="Consolas"/>
          <w:color w:val="000000"/>
          <w:sz w:val="18"/>
        </w:rPr>
        <w:t xml:space="preserve"> Person </w:t>
      </w:r>
      <w:r w:rsidRPr="0075089C">
        <w:rPr>
          <w:rFonts w:ascii="Consolas" w:eastAsia="Times New Roman" w:hAnsi="Consolas" w:cs="Consolas"/>
          <w:color w:val="0077AA"/>
          <w:sz w:val="18"/>
        </w:rPr>
        <w:t>implements</w:t>
      </w:r>
      <w:r w:rsidRPr="0075089C">
        <w:rPr>
          <w:rFonts w:ascii="Consolas" w:eastAsia="Times New Roman" w:hAnsi="Consolas" w:cs="Consolas"/>
          <w:color w:val="000000"/>
          <w:sz w:val="18"/>
        </w:rPr>
        <w:t xml:space="preserve"> </w:t>
      </w:r>
      <w:r w:rsidRPr="00B72715">
        <w:rPr>
          <w:rFonts w:ascii="Consolas" w:eastAsia="Times New Roman" w:hAnsi="Consolas" w:cs="Consolas"/>
          <w:color w:val="000000"/>
          <w:sz w:val="18"/>
          <w:highlight w:val="darkGreen"/>
        </w:rPr>
        <w:t>Externalizable</w:t>
      </w:r>
      <w:r w:rsidRPr="0075089C">
        <w:rPr>
          <w:rFonts w:ascii="Consolas" w:eastAsia="Times New Roman" w:hAnsi="Consolas" w:cs="Consolas"/>
          <w:color w:val="000000"/>
          <w:sz w:val="18"/>
        </w:rPr>
        <w:t xml:space="preserve"> </w:t>
      </w:r>
      <w:r w:rsidRPr="0075089C">
        <w:rPr>
          <w:rFonts w:ascii="Consolas" w:eastAsia="Times New Roman" w:hAnsi="Consolas" w:cs="Consolas"/>
          <w:color w:val="999999"/>
          <w:sz w:val="18"/>
        </w:rPr>
        <w:t>{</w:t>
      </w:r>
    </w:p>
    <w:p w:rsidR="0075089C" w:rsidRPr="0075089C" w:rsidRDefault="0075089C" w:rsidP="0075089C">
      <w:pPr>
        <w:pBdr>
          <w:top w:val="single" w:sz="6" w:space="12" w:color="EDEDED"/>
          <w:left w:val="single" w:sz="6" w:space="12" w:color="EDEDED"/>
          <w:bottom w:val="single" w:sz="6" w:space="12" w:color="EDEDED"/>
          <w:right w:val="single" w:sz="6" w:space="12" w:color="EDEDE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000000"/>
          <w:sz w:val="18"/>
        </w:rPr>
      </w:pPr>
    </w:p>
    <w:p w:rsidR="0075089C" w:rsidRPr="0075089C" w:rsidRDefault="0075089C" w:rsidP="0075089C">
      <w:pPr>
        <w:pBdr>
          <w:top w:val="single" w:sz="6" w:space="12" w:color="EDEDED"/>
          <w:left w:val="single" w:sz="6" w:space="12" w:color="EDEDED"/>
          <w:bottom w:val="single" w:sz="6" w:space="12" w:color="EDEDED"/>
          <w:right w:val="single" w:sz="6" w:space="12" w:color="EDEDE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000000"/>
          <w:sz w:val="18"/>
        </w:rPr>
      </w:pPr>
      <w:r w:rsidRPr="0075089C">
        <w:rPr>
          <w:rFonts w:ascii="Consolas" w:eastAsia="Times New Roman" w:hAnsi="Consolas" w:cs="Consolas"/>
          <w:color w:val="000000"/>
          <w:sz w:val="18"/>
        </w:rPr>
        <w:tab/>
      </w:r>
      <w:r w:rsidRPr="0075089C">
        <w:rPr>
          <w:rFonts w:ascii="Consolas" w:eastAsia="Times New Roman" w:hAnsi="Consolas" w:cs="Consolas"/>
          <w:color w:val="0077AA"/>
          <w:sz w:val="18"/>
        </w:rPr>
        <w:t>private</w:t>
      </w:r>
      <w:r w:rsidRPr="0075089C">
        <w:rPr>
          <w:rFonts w:ascii="Consolas" w:eastAsia="Times New Roman" w:hAnsi="Consolas" w:cs="Consolas"/>
          <w:color w:val="000000"/>
          <w:sz w:val="18"/>
        </w:rPr>
        <w:t xml:space="preserve"> </w:t>
      </w:r>
      <w:r w:rsidRPr="0075089C">
        <w:rPr>
          <w:rFonts w:ascii="Consolas" w:eastAsia="Times New Roman" w:hAnsi="Consolas" w:cs="Consolas"/>
          <w:color w:val="0077AA"/>
          <w:sz w:val="18"/>
        </w:rPr>
        <w:t>static</w:t>
      </w:r>
      <w:r w:rsidRPr="0075089C">
        <w:rPr>
          <w:rFonts w:ascii="Consolas" w:eastAsia="Times New Roman" w:hAnsi="Consolas" w:cs="Consolas"/>
          <w:color w:val="000000"/>
          <w:sz w:val="18"/>
        </w:rPr>
        <w:t xml:space="preserve"> </w:t>
      </w:r>
      <w:r w:rsidRPr="0075089C">
        <w:rPr>
          <w:rFonts w:ascii="Consolas" w:eastAsia="Times New Roman" w:hAnsi="Consolas" w:cs="Consolas"/>
          <w:color w:val="0077AA"/>
          <w:sz w:val="18"/>
        </w:rPr>
        <w:t>final</w:t>
      </w:r>
      <w:r w:rsidRPr="0075089C">
        <w:rPr>
          <w:rFonts w:ascii="Consolas" w:eastAsia="Times New Roman" w:hAnsi="Consolas" w:cs="Consolas"/>
          <w:color w:val="000000"/>
          <w:sz w:val="18"/>
        </w:rPr>
        <w:t xml:space="preserve"> </w:t>
      </w:r>
      <w:r w:rsidRPr="0075089C">
        <w:rPr>
          <w:rFonts w:ascii="Consolas" w:eastAsia="Times New Roman" w:hAnsi="Consolas" w:cs="Consolas"/>
          <w:color w:val="0077AA"/>
          <w:sz w:val="18"/>
        </w:rPr>
        <w:t>long</w:t>
      </w:r>
      <w:r w:rsidRPr="0075089C">
        <w:rPr>
          <w:rFonts w:ascii="Consolas" w:eastAsia="Times New Roman" w:hAnsi="Consolas" w:cs="Consolas"/>
          <w:color w:val="000000"/>
          <w:sz w:val="18"/>
        </w:rPr>
        <w:t xml:space="preserve"> serialVersionUID </w:t>
      </w:r>
      <w:r w:rsidRPr="0075089C">
        <w:rPr>
          <w:rFonts w:ascii="Consolas" w:eastAsia="Times New Roman" w:hAnsi="Consolas" w:cs="Consolas"/>
          <w:color w:val="A67F59"/>
          <w:sz w:val="18"/>
        </w:rPr>
        <w:t>=</w:t>
      </w:r>
      <w:r w:rsidRPr="0075089C">
        <w:rPr>
          <w:rFonts w:ascii="Consolas" w:eastAsia="Times New Roman" w:hAnsi="Consolas" w:cs="Consolas"/>
          <w:color w:val="000000"/>
          <w:sz w:val="18"/>
        </w:rPr>
        <w:t xml:space="preserve"> 1L</w:t>
      </w:r>
      <w:r w:rsidRPr="0075089C">
        <w:rPr>
          <w:rFonts w:ascii="Consolas" w:eastAsia="Times New Roman" w:hAnsi="Consolas" w:cs="Consolas"/>
          <w:color w:val="999999"/>
          <w:sz w:val="18"/>
        </w:rPr>
        <w:t>;</w:t>
      </w:r>
    </w:p>
    <w:p w:rsidR="0075089C" w:rsidRPr="0075089C" w:rsidRDefault="0075089C" w:rsidP="0075089C">
      <w:pPr>
        <w:pBdr>
          <w:top w:val="single" w:sz="6" w:space="12" w:color="EDEDED"/>
          <w:left w:val="single" w:sz="6" w:space="12" w:color="EDEDED"/>
          <w:bottom w:val="single" w:sz="6" w:space="12" w:color="EDEDED"/>
          <w:right w:val="single" w:sz="6" w:space="12" w:color="EDEDE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000000"/>
          <w:sz w:val="18"/>
        </w:rPr>
      </w:pPr>
      <w:r w:rsidRPr="0075089C">
        <w:rPr>
          <w:rFonts w:ascii="Consolas" w:eastAsia="Times New Roman" w:hAnsi="Consolas" w:cs="Consolas"/>
          <w:color w:val="000000"/>
          <w:sz w:val="18"/>
        </w:rPr>
        <w:tab/>
      </w:r>
      <w:r w:rsidRPr="0075089C">
        <w:rPr>
          <w:rFonts w:ascii="Consolas" w:eastAsia="Times New Roman" w:hAnsi="Consolas" w:cs="Consolas"/>
          <w:color w:val="0077AA"/>
          <w:sz w:val="18"/>
        </w:rPr>
        <w:t>public</w:t>
      </w:r>
      <w:r w:rsidRPr="0075089C">
        <w:rPr>
          <w:rFonts w:ascii="Consolas" w:eastAsia="Times New Roman" w:hAnsi="Consolas" w:cs="Consolas"/>
          <w:color w:val="000000"/>
          <w:sz w:val="18"/>
        </w:rPr>
        <w:t xml:space="preserve"> String firstName</w:t>
      </w:r>
      <w:r w:rsidRPr="0075089C">
        <w:rPr>
          <w:rFonts w:ascii="Consolas" w:eastAsia="Times New Roman" w:hAnsi="Consolas" w:cs="Consolas"/>
          <w:color w:val="999999"/>
          <w:sz w:val="18"/>
        </w:rPr>
        <w:t>;</w:t>
      </w:r>
    </w:p>
    <w:p w:rsidR="0075089C" w:rsidRPr="0075089C" w:rsidRDefault="0075089C" w:rsidP="0075089C">
      <w:pPr>
        <w:pBdr>
          <w:top w:val="single" w:sz="6" w:space="12" w:color="EDEDED"/>
          <w:left w:val="single" w:sz="6" w:space="12" w:color="EDEDED"/>
          <w:bottom w:val="single" w:sz="6" w:space="12" w:color="EDEDED"/>
          <w:right w:val="single" w:sz="6" w:space="12" w:color="EDEDE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000000"/>
          <w:sz w:val="18"/>
        </w:rPr>
      </w:pPr>
      <w:r w:rsidRPr="0075089C">
        <w:rPr>
          <w:rFonts w:ascii="Consolas" w:eastAsia="Times New Roman" w:hAnsi="Consolas" w:cs="Consolas"/>
          <w:color w:val="000000"/>
          <w:sz w:val="18"/>
        </w:rPr>
        <w:tab/>
      </w:r>
      <w:r w:rsidRPr="0075089C">
        <w:rPr>
          <w:rFonts w:ascii="Consolas" w:eastAsia="Times New Roman" w:hAnsi="Consolas" w:cs="Consolas"/>
          <w:color w:val="0077AA"/>
          <w:sz w:val="18"/>
          <w:highlight w:val="green"/>
        </w:rPr>
        <w:t>public</w:t>
      </w:r>
      <w:r w:rsidRPr="0075089C">
        <w:rPr>
          <w:rFonts w:ascii="Consolas" w:eastAsia="Times New Roman" w:hAnsi="Consolas" w:cs="Consolas"/>
          <w:color w:val="000000"/>
          <w:sz w:val="18"/>
          <w:highlight w:val="green"/>
        </w:rPr>
        <w:t xml:space="preserve"> </w:t>
      </w:r>
      <w:r w:rsidRPr="0075089C">
        <w:rPr>
          <w:rFonts w:ascii="Consolas" w:eastAsia="Times New Roman" w:hAnsi="Consolas" w:cs="Consolas"/>
          <w:color w:val="0077AA"/>
          <w:sz w:val="18"/>
          <w:highlight w:val="green"/>
        </w:rPr>
        <w:t>static</w:t>
      </w:r>
      <w:r w:rsidRPr="0075089C">
        <w:rPr>
          <w:rFonts w:ascii="Consolas" w:eastAsia="Times New Roman" w:hAnsi="Consolas" w:cs="Consolas"/>
          <w:color w:val="000000"/>
          <w:sz w:val="18"/>
          <w:highlight w:val="green"/>
        </w:rPr>
        <w:t xml:space="preserve"> String lastName</w:t>
      </w:r>
      <w:r w:rsidRPr="0075089C">
        <w:rPr>
          <w:rFonts w:ascii="Consolas" w:eastAsia="Times New Roman" w:hAnsi="Consolas" w:cs="Consolas"/>
          <w:color w:val="000000"/>
          <w:sz w:val="18"/>
        </w:rPr>
        <w:t xml:space="preserve"> </w:t>
      </w:r>
      <w:r w:rsidRPr="0075089C">
        <w:rPr>
          <w:rFonts w:ascii="Consolas" w:eastAsia="Times New Roman" w:hAnsi="Consolas" w:cs="Consolas"/>
          <w:color w:val="A67F59"/>
          <w:sz w:val="18"/>
        </w:rPr>
        <w:t>=</w:t>
      </w:r>
      <w:r w:rsidRPr="0075089C">
        <w:rPr>
          <w:rFonts w:ascii="Consolas" w:eastAsia="Times New Roman" w:hAnsi="Consolas" w:cs="Consolas"/>
          <w:color w:val="000000"/>
          <w:sz w:val="18"/>
        </w:rPr>
        <w:t xml:space="preserve"> </w:t>
      </w:r>
      <w:r w:rsidRPr="0075089C">
        <w:rPr>
          <w:rFonts w:ascii="Consolas" w:eastAsia="Times New Roman" w:hAnsi="Consolas" w:cs="Consolas"/>
          <w:color w:val="669900"/>
          <w:sz w:val="18"/>
        </w:rPr>
        <w:t>"Not Set"</w:t>
      </w:r>
      <w:r w:rsidRPr="0075089C">
        <w:rPr>
          <w:rFonts w:ascii="Consolas" w:eastAsia="Times New Roman" w:hAnsi="Consolas" w:cs="Consolas"/>
          <w:color w:val="999999"/>
          <w:sz w:val="18"/>
        </w:rPr>
        <w:t>;</w:t>
      </w:r>
    </w:p>
    <w:p w:rsidR="0075089C" w:rsidRPr="0075089C" w:rsidRDefault="0075089C" w:rsidP="0075089C">
      <w:pPr>
        <w:pBdr>
          <w:top w:val="single" w:sz="6" w:space="12" w:color="EDEDED"/>
          <w:left w:val="single" w:sz="6" w:space="12" w:color="EDEDED"/>
          <w:bottom w:val="single" w:sz="6" w:space="12" w:color="EDEDED"/>
          <w:right w:val="single" w:sz="6" w:space="12" w:color="EDEDE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000000"/>
          <w:sz w:val="18"/>
        </w:rPr>
      </w:pPr>
      <w:r w:rsidRPr="0075089C">
        <w:rPr>
          <w:rFonts w:ascii="Consolas" w:eastAsia="Times New Roman" w:hAnsi="Consolas" w:cs="Consolas"/>
          <w:color w:val="000000"/>
          <w:sz w:val="18"/>
        </w:rPr>
        <w:tab/>
      </w:r>
      <w:r w:rsidRPr="0075089C">
        <w:rPr>
          <w:rFonts w:ascii="Consolas" w:eastAsia="Times New Roman" w:hAnsi="Consolas" w:cs="Consolas"/>
          <w:color w:val="0077AA"/>
          <w:sz w:val="18"/>
        </w:rPr>
        <w:t>public</w:t>
      </w:r>
      <w:r w:rsidRPr="0075089C">
        <w:rPr>
          <w:rFonts w:ascii="Consolas" w:eastAsia="Times New Roman" w:hAnsi="Consolas" w:cs="Consolas"/>
          <w:color w:val="000000"/>
          <w:sz w:val="18"/>
        </w:rPr>
        <w:t xml:space="preserve"> </w:t>
      </w:r>
      <w:r w:rsidRPr="0075089C">
        <w:rPr>
          <w:rFonts w:ascii="Consolas" w:eastAsia="Times New Roman" w:hAnsi="Consolas" w:cs="Consolas"/>
          <w:color w:val="0077AA"/>
          <w:sz w:val="18"/>
        </w:rPr>
        <w:t>int</w:t>
      </w:r>
      <w:r w:rsidRPr="0075089C">
        <w:rPr>
          <w:rFonts w:ascii="Consolas" w:eastAsia="Times New Roman" w:hAnsi="Consolas" w:cs="Consolas"/>
          <w:color w:val="000000"/>
          <w:sz w:val="18"/>
        </w:rPr>
        <w:t xml:space="preserve"> age</w:t>
      </w:r>
      <w:r w:rsidRPr="0075089C">
        <w:rPr>
          <w:rFonts w:ascii="Consolas" w:eastAsia="Times New Roman" w:hAnsi="Consolas" w:cs="Consolas"/>
          <w:color w:val="999999"/>
          <w:sz w:val="18"/>
        </w:rPr>
        <w:t>;</w:t>
      </w:r>
    </w:p>
    <w:p w:rsidR="0075089C" w:rsidRPr="0075089C" w:rsidRDefault="0075089C" w:rsidP="0075089C">
      <w:pPr>
        <w:pBdr>
          <w:top w:val="single" w:sz="6" w:space="12" w:color="EDEDED"/>
          <w:left w:val="single" w:sz="6" w:space="12" w:color="EDEDED"/>
          <w:bottom w:val="single" w:sz="6" w:space="12" w:color="EDEDED"/>
          <w:right w:val="single" w:sz="6" w:space="12" w:color="EDEDE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000000"/>
          <w:sz w:val="18"/>
        </w:rPr>
      </w:pPr>
      <w:r w:rsidRPr="0075089C">
        <w:rPr>
          <w:rFonts w:ascii="Consolas" w:eastAsia="Times New Roman" w:hAnsi="Consolas" w:cs="Consolas"/>
          <w:color w:val="000000"/>
          <w:sz w:val="18"/>
        </w:rPr>
        <w:tab/>
      </w:r>
      <w:r w:rsidRPr="0075089C">
        <w:rPr>
          <w:rFonts w:ascii="Consolas" w:eastAsia="Times New Roman" w:hAnsi="Consolas" w:cs="Consolas"/>
          <w:color w:val="0077AA"/>
          <w:sz w:val="18"/>
          <w:highlight w:val="yellow"/>
        </w:rPr>
        <w:t>public</w:t>
      </w:r>
      <w:r w:rsidRPr="0075089C">
        <w:rPr>
          <w:rFonts w:ascii="Consolas" w:eastAsia="Times New Roman" w:hAnsi="Consolas" w:cs="Consolas"/>
          <w:color w:val="000000"/>
          <w:sz w:val="18"/>
          <w:highlight w:val="yellow"/>
        </w:rPr>
        <w:t xml:space="preserve"> </w:t>
      </w:r>
      <w:r w:rsidRPr="0075089C">
        <w:rPr>
          <w:rFonts w:ascii="Consolas" w:eastAsia="Times New Roman" w:hAnsi="Consolas" w:cs="Consolas"/>
          <w:color w:val="0077AA"/>
          <w:sz w:val="18"/>
          <w:highlight w:val="yellow"/>
        </w:rPr>
        <w:t>transient</w:t>
      </w:r>
      <w:r w:rsidRPr="0075089C">
        <w:rPr>
          <w:rFonts w:ascii="Consolas" w:eastAsia="Times New Roman" w:hAnsi="Consolas" w:cs="Consolas"/>
          <w:color w:val="000000"/>
          <w:sz w:val="18"/>
          <w:highlight w:val="yellow"/>
        </w:rPr>
        <w:t xml:space="preserve"> String contact</w:t>
      </w:r>
      <w:r w:rsidRPr="0075089C">
        <w:rPr>
          <w:rFonts w:ascii="Consolas" w:eastAsia="Times New Roman" w:hAnsi="Consolas" w:cs="Consolas"/>
          <w:color w:val="999999"/>
          <w:sz w:val="18"/>
          <w:highlight w:val="yellow"/>
        </w:rPr>
        <w:t>;</w:t>
      </w:r>
    </w:p>
    <w:p w:rsidR="0075089C" w:rsidRPr="0075089C" w:rsidRDefault="0075089C" w:rsidP="0075089C">
      <w:pPr>
        <w:pBdr>
          <w:top w:val="single" w:sz="6" w:space="12" w:color="EDEDED"/>
          <w:left w:val="single" w:sz="6" w:space="12" w:color="EDEDED"/>
          <w:bottom w:val="single" w:sz="6" w:space="12" w:color="EDEDED"/>
          <w:right w:val="single" w:sz="6" w:space="12" w:color="EDEDE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000000"/>
          <w:sz w:val="18"/>
        </w:rPr>
      </w:pPr>
    </w:p>
    <w:p w:rsidR="0075089C" w:rsidRPr="00B72715" w:rsidRDefault="0075089C" w:rsidP="0075089C">
      <w:pPr>
        <w:pBdr>
          <w:top w:val="single" w:sz="6" w:space="12" w:color="EDEDED"/>
          <w:left w:val="single" w:sz="6" w:space="12" w:color="EDEDED"/>
          <w:bottom w:val="single" w:sz="6" w:space="12" w:color="EDEDED"/>
          <w:right w:val="single" w:sz="6" w:space="12" w:color="EDEDE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000000"/>
          <w:sz w:val="18"/>
          <w:highlight w:val="darkGreen"/>
        </w:rPr>
      </w:pPr>
      <w:r w:rsidRPr="0075089C">
        <w:rPr>
          <w:rFonts w:ascii="Consolas" w:eastAsia="Times New Roman" w:hAnsi="Consolas" w:cs="Consolas"/>
          <w:color w:val="000000"/>
          <w:sz w:val="18"/>
        </w:rPr>
        <w:tab/>
      </w:r>
      <w:r w:rsidRPr="00B72715">
        <w:rPr>
          <w:rFonts w:ascii="Consolas" w:eastAsia="Times New Roman" w:hAnsi="Consolas" w:cs="Consolas"/>
          <w:color w:val="000000"/>
          <w:sz w:val="18"/>
          <w:highlight w:val="darkGreen"/>
        </w:rPr>
        <w:t>public Person() {</w:t>
      </w:r>
    </w:p>
    <w:p w:rsidR="0075089C" w:rsidRPr="00B72715" w:rsidRDefault="0075089C" w:rsidP="0075089C">
      <w:pPr>
        <w:pBdr>
          <w:top w:val="single" w:sz="6" w:space="12" w:color="EDEDED"/>
          <w:left w:val="single" w:sz="6" w:space="12" w:color="EDEDED"/>
          <w:bottom w:val="single" w:sz="6" w:space="12" w:color="EDEDED"/>
          <w:right w:val="single" w:sz="6" w:space="12" w:color="EDEDE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000000"/>
          <w:sz w:val="18"/>
          <w:highlight w:val="darkGreen"/>
        </w:rPr>
      </w:pPr>
    </w:p>
    <w:p w:rsidR="0075089C" w:rsidRPr="00B72715" w:rsidRDefault="0075089C" w:rsidP="0075089C">
      <w:pPr>
        <w:pBdr>
          <w:top w:val="single" w:sz="6" w:space="12" w:color="EDEDED"/>
          <w:left w:val="single" w:sz="6" w:space="12" w:color="EDEDED"/>
          <w:bottom w:val="single" w:sz="6" w:space="12" w:color="EDEDED"/>
          <w:right w:val="single" w:sz="6" w:space="12" w:color="EDEDE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000000"/>
          <w:sz w:val="18"/>
          <w:highlight w:val="darkGreen"/>
        </w:rPr>
      </w:pPr>
      <w:r w:rsidRPr="00B72715">
        <w:rPr>
          <w:rFonts w:ascii="Consolas" w:eastAsia="Times New Roman" w:hAnsi="Consolas" w:cs="Consolas"/>
          <w:color w:val="000000"/>
          <w:sz w:val="18"/>
          <w:highlight w:val="darkGreen"/>
        </w:rPr>
        <w:tab/>
        <w:t>}</w:t>
      </w:r>
    </w:p>
    <w:p w:rsidR="0075089C" w:rsidRPr="0075089C" w:rsidRDefault="0075089C" w:rsidP="0075089C">
      <w:pPr>
        <w:pBdr>
          <w:top w:val="single" w:sz="6" w:space="12" w:color="EDEDED"/>
          <w:left w:val="single" w:sz="6" w:space="12" w:color="EDEDED"/>
          <w:bottom w:val="single" w:sz="6" w:space="12" w:color="EDEDED"/>
          <w:right w:val="single" w:sz="6" w:space="12" w:color="EDEDE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000000"/>
          <w:sz w:val="18"/>
        </w:rPr>
      </w:pPr>
    </w:p>
    <w:p w:rsidR="0075089C" w:rsidRPr="0075089C" w:rsidRDefault="0075089C" w:rsidP="0075089C">
      <w:pPr>
        <w:pBdr>
          <w:top w:val="single" w:sz="6" w:space="12" w:color="EDEDED"/>
          <w:left w:val="single" w:sz="6" w:space="12" w:color="EDEDED"/>
          <w:bottom w:val="single" w:sz="6" w:space="12" w:color="EDEDED"/>
          <w:right w:val="single" w:sz="6" w:space="12" w:color="EDEDE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000000"/>
          <w:sz w:val="18"/>
        </w:rPr>
      </w:pPr>
      <w:r w:rsidRPr="0075089C">
        <w:rPr>
          <w:rFonts w:ascii="Consolas" w:eastAsia="Times New Roman" w:hAnsi="Consolas" w:cs="Consolas"/>
          <w:color w:val="000000"/>
          <w:sz w:val="18"/>
        </w:rPr>
        <w:tab/>
      </w:r>
      <w:r w:rsidRPr="0075089C">
        <w:rPr>
          <w:rFonts w:ascii="Consolas" w:eastAsia="Times New Roman" w:hAnsi="Consolas" w:cs="Consolas"/>
          <w:color w:val="0077AA"/>
          <w:sz w:val="18"/>
        </w:rPr>
        <w:t>public</w:t>
      </w:r>
      <w:r w:rsidRPr="0075089C">
        <w:rPr>
          <w:rFonts w:ascii="Consolas" w:eastAsia="Times New Roman" w:hAnsi="Consolas" w:cs="Consolas"/>
          <w:color w:val="000000"/>
          <w:sz w:val="18"/>
        </w:rPr>
        <w:t xml:space="preserve"> </w:t>
      </w:r>
      <w:r w:rsidRPr="0075089C">
        <w:rPr>
          <w:rFonts w:ascii="Consolas" w:eastAsia="Times New Roman" w:hAnsi="Consolas" w:cs="Consolas"/>
          <w:color w:val="DD4A68"/>
          <w:sz w:val="18"/>
        </w:rPr>
        <w:t>Person</w:t>
      </w:r>
      <w:r w:rsidRPr="0075089C">
        <w:rPr>
          <w:rFonts w:ascii="Consolas" w:eastAsia="Times New Roman" w:hAnsi="Consolas" w:cs="Consolas"/>
          <w:color w:val="999999"/>
          <w:sz w:val="18"/>
        </w:rPr>
        <w:t>(</w:t>
      </w:r>
      <w:r w:rsidRPr="0075089C">
        <w:rPr>
          <w:rFonts w:ascii="Consolas" w:eastAsia="Times New Roman" w:hAnsi="Consolas" w:cs="Consolas"/>
          <w:color w:val="000000"/>
          <w:sz w:val="18"/>
        </w:rPr>
        <w:t>String firstName</w:t>
      </w:r>
      <w:r w:rsidRPr="0075089C">
        <w:rPr>
          <w:rFonts w:ascii="Consolas" w:eastAsia="Times New Roman" w:hAnsi="Consolas" w:cs="Consolas"/>
          <w:color w:val="999999"/>
          <w:sz w:val="18"/>
        </w:rPr>
        <w:t>,</w:t>
      </w:r>
      <w:r w:rsidRPr="0075089C">
        <w:rPr>
          <w:rFonts w:ascii="Consolas" w:eastAsia="Times New Roman" w:hAnsi="Consolas" w:cs="Consolas"/>
          <w:color w:val="000000"/>
          <w:sz w:val="18"/>
        </w:rPr>
        <w:t xml:space="preserve"> </w:t>
      </w:r>
      <w:r w:rsidRPr="0075089C">
        <w:rPr>
          <w:rFonts w:ascii="Consolas" w:eastAsia="Times New Roman" w:hAnsi="Consolas" w:cs="Consolas"/>
          <w:color w:val="0077AA"/>
          <w:sz w:val="18"/>
        </w:rPr>
        <w:t>int</w:t>
      </w:r>
      <w:r w:rsidRPr="0075089C">
        <w:rPr>
          <w:rFonts w:ascii="Consolas" w:eastAsia="Times New Roman" w:hAnsi="Consolas" w:cs="Consolas"/>
          <w:color w:val="000000"/>
          <w:sz w:val="18"/>
        </w:rPr>
        <w:t xml:space="preserve"> age</w:t>
      </w:r>
      <w:r w:rsidRPr="0075089C">
        <w:rPr>
          <w:rFonts w:ascii="Consolas" w:eastAsia="Times New Roman" w:hAnsi="Consolas" w:cs="Consolas"/>
          <w:color w:val="999999"/>
          <w:sz w:val="18"/>
        </w:rPr>
        <w:t>,</w:t>
      </w:r>
      <w:r w:rsidRPr="0075089C">
        <w:rPr>
          <w:rFonts w:ascii="Consolas" w:eastAsia="Times New Roman" w:hAnsi="Consolas" w:cs="Consolas"/>
          <w:color w:val="000000"/>
          <w:sz w:val="18"/>
        </w:rPr>
        <w:t xml:space="preserve"> String contact</w:t>
      </w:r>
      <w:r w:rsidRPr="0075089C">
        <w:rPr>
          <w:rFonts w:ascii="Consolas" w:eastAsia="Times New Roman" w:hAnsi="Consolas" w:cs="Consolas"/>
          <w:color w:val="999999"/>
          <w:sz w:val="18"/>
        </w:rPr>
        <w:t>)</w:t>
      </w:r>
      <w:r w:rsidRPr="0075089C">
        <w:rPr>
          <w:rFonts w:ascii="Consolas" w:eastAsia="Times New Roman" w:hAnsi="Consolas" w:cs="Consolas"/>
          <w:color w:val="000000"/>
          <w:sz w:val="18"/>
        </w:rPr>
        <w:t xml:space="preserve"> </w:t>
      </w:r>
      <w:r w:rsidRPr="0075089C">
        <w:rPr>
          <w:rFonts w:ascii="Consolas" w:eastAsia="Times New Roman" w:hAnsi="Consolas" w:cs="Consolas"/>
          <w:color w:val="999999"/>
          <w:sz w:val="18"/>
        </w:rPr>
        <w:t>{</w:t>
      </w:r>
    </w:p>
    <w:p w:rsidR="0075089C" w:rsidRPr="0075089C" w:rsidRDefault="0075089C" w:rsidP="0075089C">
      <w:pPr>
        <w:pBdr>
          <w:top w:val="single" w:sz="6" w:space="12" w:color="EDEDED"/>
          <w:left w:val="single" w:sz="6" w:space="12" w:color="EDEDED"/>
          <w:bottom w:val="single" w:sz="6" w:space="12" w:color="EDEDED"/>
          <w:right w:val="single" w:sz="6" w:space="12" w:color="EDEDE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000000"/>
          <w:sz w:val="18"/>
        </w:rPr>
      </w:pPr>
      <w:r w:rsidRPr="0075089C">
        <w:rPr>
          <w:rFonts w:ascii="Consolas" w:eastAsia="Times New Roman" w:hAnsi="Consolas" w:cs="Consolas"/>
          <w:color w:val="000000"/>
          <w:sz w:val="18"/>
        </w:rPr>
        <w:tab/>
      </w:r>
      <w:r w:rsidRPr="0075089C">
        <w:rPr>
          <w:rFonts w:ascii="Consolas" w:eastAsia="Times New Roman" w:hAnsi="Consolas" w:cs="Consolas"/>
          <w:color w:val="000000"/>
          <w:sz w:val="18"/>
        </w:rPr>
        <w:tab/>
      </w:r>
      <w:r w:rsidRPr="0075089C">
        <w:rPr>
          <w:rFonts w:ascii="Consolas" w:eastAsia="Times New Roman" w:hAnsi="Consolas" w:cs="Consolas"/>
          <w:color w:val="0077AA"/>
          <w:sz w:val="18"/>
        </w:rPr>
        <w:t>this</w:t>
      </w:r>
      <w:r w:rsidRPr="0075089C">
        <w:rPr>
          <w:rFonts w:ascii="Consolas" w:eastAsia="Times New Roman" w:hAnsi="Consolas" w:cs="Consolas"/>
          <w:color w:val="999999"/>
          <w:sz w:val="18"/>
        </w:rPr>
        <w:t>.</w:t>
      </w:r>
      <w:r w:rsidRPr="0075089C">
        <w:rPr>
          <w:rFonts w:ascii="Consolas" w:eastAsia="Times New Roman" w:hAnsi="Consolas" w:cs="Consolas"/>
          <w:color w:val="000000"/>
          <w:sz w:val="18"/>
        </w:rPr>
        <w:t xml:space="preserve">firstName </w:t>
      </w:r>
      <w:r w:rsidRPr="0075089C">
        <w:rPr>
          <w:rFonts w:ascii="Consolas" w:eastAsia="Times New Roman" w:hAnsi="Consolas" w:cs="Consolas"/>
          <w:color w:val="A67F59"/>
          <w:sz w:val="18"/>
        </w:rPr>
        <w:t>=</w:t>
      </w:r>
      <w:r w:rsidRPr="0075089C">
        <w:rPr>
          <w:rFonts w:ascii="Consolas" w:eastAsia="Times New Roman" w:hAnsi="Consolas" w:cs="Consolas"/>
          <w:color w:val="000000"/>
          <w:sz w:val="18"/>
        </w:rPr>
        <w:t xml:space="preserve"> firstName</w:t>
      </w:r>
      <w:r w:rsidRPr="0075089C">
        <w:rPr>
          <w:rFonts w:ascii="Consolas" w:eastAsia="Times New Roman" w:hAnsi="Consolas" w:cs="Consolas"/>
          <w:color w:val="999999"/>
          <w:sz w:val="18"/>
        </w:rPr>
        <w:t>;</w:t>
      </w:r>
    </w:p>
    <w:p w:rsidR="0075089C" w:rsidRPr="0075089C" w:rsidRDefault="0075089C" w:rsidP="0075089C">
      <w:pPr>
        <w:pBdr>
          <w:top w:val="single" w:sz="6" w:space="12" w:color="EDEDED"/>
          <w:left w:val="single" w:sz="6" w:space="12" w:color="EDEDED"/>
          <w:bottom w:val="single" w:sz="6" w:space="12" w:color="EDEDED"/>
          <w:right w:val="single" w:sz="6" w:space="12" w:color="EDEDE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000000"/>
          <w:sz w:val="18"/>
        </w:rPr>
      </w:pPr>
      <w:r w:rsidRPr="0075089C">
        <w:rPr>
          <w:rFonts w:ascii="Consolas" w:eastAsia="Times New Roman" w:hAnsi="Consolas" w:cs="Consolas"/>
          <w:color w:val="000000"/>
          <w:sz w:val="18"/>
        </w:rPr>
        <w:tab/>
      </w:r>
      <w:r w:rsidRPr="0075089C">
        <w:rPr>
          <w:rFonts w:ascii="Consolas" w:eastAsia="Times New Roman" w:hAnsi="Consolas" w:cs="Consolas"/>
          <w:color w:val="000000"/>
          <w:sz w:val="18"/>
        </w:rPr>
        <w:tab/>
      </w:r>
      <w:r w:rsidRPr="0075089C">
        <w:rPr>
          <w:rFonts w:ascii="Consolas" w:eastAsia="Times New Roman" w:hAnsi="Consolas" w:cs="Consolas"/>
          <w:color w:val="0077AA"/>
          <w:sz w:val="18"/>
        </w:rPr>
        <w:t>this</w:t>
      </w:r>
      <w:r w:rsidRPr="0075089C">
        <w:rPr>
          <w:rFonts w:ascii="Consolas" w:eastAsia="Times New Roman" w:hAnsi="Consolas" w:cs="Consolas"/>
          <w:color w:val="999999"/>
          <w:sz w:val="18"/>
        </w:rPr>
        <w:t>.</w:t>
      </w:r>
      <w:r w:rsidRPr="0075089C">
        <w:rPr>
          <w:rFonts w:ascii="Consolas" w:eastAsia="Times New Roman" w:hAnsi="Consolas" w:cs="Consolas"/>
          <w:color w:val="000000"/>
          <w:sz w:val="18"/>
        </w:rPr>
        <w:t xml:space="preserve">age </w:t>
      </w:r>
      <w:r w:rsidRPr="0075089C">
        <w:rPr>
          <w:rFonts w:ascii="Consolas" w:eastAsia="Times New Roman" w:hAnsi="Consolas" w:cs="Consolas"/>
          <w:color w:val="A67F59"/>
          <w:sz w:val="18"/>
        </w:rPr>
        <w:t>=</w:t>
      </w:r>
      <w:r w:rsidRPr="0075089C">
        <w:rPr>
          <w:rFonts w:ascii="Consolas" w:eastAsia="Times New Roman" w:hAnsi="Consolas" w:cs="Consolas"/>
          <w:color w:val="000000"/>
          <w:sz w:val="18"/>
        </w:rPr>
        <w:t xml:space="preserve"> age</w:t>
      </w:r>
      <w:r w:rsidRPr="0075089C">
        <w:rPr>
          <w:rFonts w:ascii="Consolas" w:eastAsia="Times New Roman" w:hAnsi="Consolas" w:cs="Consolas"/>
          <w:color w:val="999999"/>
          <w:sz w:val="18"/>
        </w:rPr>
        <w:t>;</w:t>
      </w:r>
    </w:p>
    <w:p w:rsidR="0075089C" w:rsidRPr="0075089C" w:rsidRDefault="0075089C" w:rsidP="0075089C">
      <w:pPr>
        <w:pBdr>
          <w:top w:val="single" w:sz="6" w:space="12" w:color="EDEDED"/>
          <w:left w:val="single" w:sz="6" w:space="12" w:color="EDEDED"/>
          <w:bottom w:val="single" w:sz="6" w:space="12" w:color="EDEDED"/>
          <w:right w:val="single" w:sz="6" w:space="12" w:color="EDEDE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000000"/>
          <w:sz w:val="18"/>
        </w:rPr>
      </w:pPr>
      <w:r w:rsidRPr="0075089C">
        <w:rPr>
          <w:rFonts w:ascii="Consolas" w:eastAsia="Times New Roman" w:hAnsi="Consolas" w:cs="Consolas"/>
          <w:color w:val="000000"/>
          <w:sz w:val="18"/>
        </w:rPr>
        <w:tab/>
      </w:r>
      <w:r w:rsidRPr="0075089C">
        <w:rPr>
          <w:rFonts w:ascii="Consolas" w:eastAsia="Times New Roman" w:hAnsi="Consolas" w:cs="Consolas"/>
          <w:color w:val="000000"/>
          <w:sz w:val="18"/>
        </w:rPr>
        <w:tab/>
      </w:r>
      <w:r w:rsidRPr="0075089C">
        <w:rPr>
          <w:rFonts w:ascii="Consolas" w:eastAsia="Times New Roman" w:hAnsi="Consolas" w:cs="Consolas"/>
          <w:color w:val="0077AA"/>
          <w:sz w:val="18"/>
        </w:rPr>
        <w:t>this</w:t>
      </w:r>
      <w:r w:rsidRPr="0075089C">
        <w:rPr>
          <w:rFonts w:ascii="Consolas" w:eastAsia="Times New Roman" w:hAnsi="Consolas" w:cs="Consolas"/>
          <w:color w:val="999999"/>
          <w:sz w:val="18"/>
        </w:rPr>
        <w:t>.</w:t>
      </w:r>
      <w:r w:rsidRPr="0075089C">
        <w:rPr>
          <w:rFonts w:ascii="Consolas" w:eastAsia="Times New Roman" w:hAnsi="Consolas" w:cs="Consolas"/>
          <w:color w:val="000000"/>
          <w:sz w:val="18"/>
        </w:rPr>
        <w:t xml:space="preserve">contact </w:t>
      </w:r>
      <w:r w:rsidRPr="0075089C">
        <w:rPr>
          <w:rFonts w:ascii="Consolas" w:eastAsia="Times New Roman" w:hAnsi="Consolas" w:cs="Consolas"/>
          <w:color w:val="A67F59"/>
          <w:sz w:val="18"/>
        </w:rPr>
        <w:t>=</w:t>
      </w:r>
      <w:r w:rsidRPr="0075089C">
        <w:rPr>
          <w:rFonts w:ascii="Consolas" w:eastAsia="Times New Roman" w:hAnsi="Consolas" w:cs="Consolas"/>
          <w:color w:val="000000"/>
          <w:sz w:val="18"/>
        </w:rPr>
        <w:t xml:space="preserve"> contact</w:t>
      </w:r>
      <w:r w:rsidRPr="0075089C">
        <w:rPr>
          <w:rFonts w:ascii="Consolas" w:eastAsia="Times New Roman" w:hAnsi="Consolas" w:cs="Consolas"/>
          <w:color w:val="999999"/>
          <w:sz w:val="18"/>
        </w:rPr>
        <w:t>;</w:t>
      </w:r>
    </w:p>
    <w:p w:rsidR="0075089C" w:rsidRPr="0075089C" w:rsidRDefault="0075089C" w:rsidP="0075089C">
      <w:pPr>
        <w:pBdr>
          <w:top w:val="single" w:sz="6" w:space="12" w:color="EDEDED"/>
          <w:left w:val="single" w:sz="6" w:space="12" w:color="EDEDED"/>
          <w:bottom w:val="single" w:sz="6" w:space="12" w:color="EDEDED"/>
          <w:right w:val="single" w:sz="6" w:space="12" w:color="EDEDE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000000"/>
          <w:sz w:val="18"/>
        </w:rPr>
      </w:pPr>
      <w:r w:rsidRPr="0075089C">
        <w:rPr>
          <w:rFonts w:ascii="Consolas" w:eastAsia="Times New Roman" w:hAnsi="Consolas" w:cs="Consolas"/>
          <w:color w:val="000000"/>
          <w:sz w:val="18"/>
        </w:rPr>
        <w:tab/>
      </w:r>
      <w:r w:rsidRPr="0075089C">
        <w:rPr>
          <w:rFonts w:ascii="Consolas" w:eastAsia="Times New Roman" w:hAnsi="Consolas" w:cs="Consolas"/>
          <w:color w:val="999999"/>
          <w:sz w:val="18"/>
        </w:rPr>
        <w:t>}</w:t>
      </w:r>
    </w:p>
    <w:p w:rsidR="0075089C" w:rsidRPr="0075089C" w:rsidRDefault="0075089C" w:rsidP="0075089C">
      <w:pPr>
        <w:pBdr>
          <w:top w:val="single" w:sz="6" w:space="12" w:color="EDEDED"/>
          <w:left w:val="single" w:sz="6" w:space="12" w:color="EDEDED"/>
          <w:bottom w:val="single" w:sz="6" w:space="12" w:color="EDEDED"/>
          <w:right w:val="single" w:sz="6" w:space="12" w:color="EDEDE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000000"/>
          <w:sz w:val="18"/>
        </w:rPr>
      </w:pPr>
    </w:p>
    <w:p w:rsidR="0075089C" w:rsidRPr="0075089C" w:rsidRDefault="0075089C" w:rsidP="0075089C">
      <w:pPr>
        <w:pBdr>
          <w:top w:val="single" w:sz="6" w:space="12" w:color="EDEDED"/>
          <w:left w:val="single" w:sz="6" w:space="12" w:color="EDEDED"/>
          <w:bottom w:val="single" w:sz="6" w:space="12" w:color="EDEDED"/>
          <w:right w:val="single" w:sz="6" w:space="12" w:color="EDEDE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000000"/>
          <w:sz w:val="18"/>
        </w:rPr>
      </w:pPr>
      <w:r w:rsidRPr="0075089C">
        <w:rPr>
          <w:rFonts w:ascii="Consolas" w:eastAsia="Times New Roman" w:hAnsi="Consolas" w:cs="Consolas"/>
          <w:color w:val="000000"/>
          <w:sz w:val="18"/>
        </w:rPr>
        <w:tab/>
      </w:r>
      <w:r w:rsidRPr="0075089C">
        <w:rPr>
          <w:rFonts w:ascii="Consolas" w:eastAsia="Times New Roman" w:hAnsi="Consolas" w:cs="Consolas"/>
          <w:color w:val="0077AA"/>
          <w:sz w:val="18"/>
        </w:rPr>
        <w:t>public</w:t>
      </w:r>
      <w:r w:rsidRPr="0075089C">
        <w:rPr>
          <w:rFonts w:ascii="Consolas" w:eastAsia="Times New Roman" w:hAnsi="Consolas" w:cs="Consolas"/>
          <w:color w:val="000000"/>
          <w:sz w:val="18"/>
        </w:rPr>
        <w:t xml:space="preserve"> String </w:t>
      </w:r>
      <w:r w:rsidRPr="0075089C">
        <w:rPr>
          <w:rFonts w:ascii="Consolas" w:eastAsia="Times New Roman" w:hAnsi="Consolas" w:cs="Consolas"/>
          <w:color w:val="DD4A68"/>
          <w:sz w:val="18"/>
        </w:rPr>
        <w:t>toString</w:t>
      </w:r>
      <w:r w:rsidRPr="0075089C">
        <w:rPr>
          <w:rFonts w:ascii="Consolas" w:eastAsia="Times New Roman" w:hAnsi="Consolas" w:cs="Consolas"/>
          <w:color w:val="999999"/>
          <w:sz w:val="18"/>
        </w:rPr>
        <w:t>()</w:t>
      </w:r>
      <w:r w:rsidRPr="0075089C">
        <w:rPr>
          <w:rFonts w:ascii="Consolas" w:eastAsia="Times New Roman" w:hAnsi="Consolas" w:cs="Consolas"/>
          <w:color w:val="000000"/>
          <w:sz w:val="18"/>
        </w:rPr>
        <w:t xml:space="preserve"> </w:t>
      </w:r>
      <w:r w:rsidRPr="0075089C">
        <w:rPr>
          <w:rFonts w:ascii="Consolas" w:eastAsia="Times New Roman" w:hAnsi="Consolas" w:cs="Consolas"/>
          <w:color w:val="999999"/>
          <w:sz w:val="18"/>
        </w:rPr>
        <w:t>{</w:t>
      </w:r>
    </w:p>
    <w:p w:rsidR="0075089C" w:rsidRPr="0075089C" w:rsidRDefault="0075089C" w:rsidP="0075089C">
      <w:pPr>
        <w:pBdr>
          <w:top w:val="single" w:sz="6" w:space="12" w:color="EDEDED"/>
          <w:left w:val="single" w:sz="6" w:space="12" w:color="EDEDED"/>
          <w:bottom w:val="single" w:sz="6" w:space="12" w:color="EDEDED"/>
          <w:right w:val="single" w:sz="6" w:space="12" w:color="EDEDE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000000"/>
          <w:sz w:val="18"/>
        </w:rPr>
      </w:pPr>
      <w:r w:rsidRPr="0075089C">
        <w:rPr>
          <w:rFonts w:ascii="Consolas" w:eastAsia="Times New Roman" w:hAnsi="Consolas" w:cs="Consolas"/>
          <w:color w:val="000000"/>
          <w:sz w:val="18"/>
        </w:rPr>
        <w:tab/>
      </w:r>
      <w:r w:rsidRPr="0075089C">
        <w:rPr>
          <w:rFonts w:ascii="Consolas" w:eastAsia="Times New Roman" w:hAnsi="Consolas" w:cs="Consolas"/>
          <w:color w:val="000000"/>
          <w:sz w:val="18"/>
        </w:rPr>
        <w:tab/>
      </w:r>
      <w:r w:rsidRPr="0075089C">
        <w:rPr>
          <w:rFonts w:ascii="Consolas" w:eastAsia="Times New Roman" w:hAnsi="Consolas" w:cs="Consolas"/>
          <w:color w:val="0077AA"/>
          <w:sz w:val="18"/>
        </w:rPr>
        <w:t>return</w:t>
      </w:r>
      <w:r w:rsidRPr="0075089C">
        <w:rPr>
          <w:rFonts w:ascii="Consolas" w:eastAsia="Times New Roman" w:hAnsi="Consolas" w:cs="Consolas"/>
          <w:color w:val="000000"/>
          <w:sz w:val="18"/>
        </w:rPr>
        <w:t xml:space="preserve"> </w:t>
      </w:r>
      <w:r w:rsidRPr="0075089C">
        <w:rPr>
          <w:rFonts w:ascii="Consolas" w:eastAsia="Times New Roman" w:hAnsi="Consolas" w:cs="Consolas"/>
          <w:color w:val="669900"/>
          <w:sz w:val="18"/>
        </w:rPr>
        <w:t>"["</w:t>
      </w:r>
      <w:r w:rsidRPr="0075089C">
        <w:rPr>
          <w:rFonts w:ascii="Consolas" w:eastAsia="Times New Roman" w:hAnsi="Consolas" w:cs="Consolas"/>
          <w:color w:val="000000"/>
          <w:sz w:val="18"/>
        </w:rPr>
        <w:t xml:space="preserve"> </w:t>
      </w:r>
      <w:r w:rsidRPr="0075089C">
        <w:rPr>
          <w:rFonts w:ascii="Consolas" w:eastAsia="Times New Roman" w:hAnsi="Consolas" w:cs="Consolas"/>
          <w:color w:val="A67F59"/>
          <w:sz w:val="18"/>
        </w:rPr>
        <w:t>+</w:t>
      </w:r>
      <w:r w:rsidRPr="0075089C">
        <w:rPr>
          <w:rFonts w:ascii="Consolas" w:eastAsia="Times New Roman" w:hAnsi="Consolas" w:cs="Consolas"/>
          <w:color w:val="000000"/>
          <w:sz w:val="18"/>
        </w:rPr>
        <w:t xml:space="preserve"> firstName </w:t>
      </w:r>
      <w:r w:rsidRPr="0075089C">
        <w:rPr>
          <w:rFonts w:ascii="Consolas" w:eastAsia="Times New Roman" w:hAnsi="Consolas" w:cs="Consolas"/>
          <w:color w:val="A67F59"/>
          <w:sz w:val="18"/>
        </w:rPr>
        <w:t>+</w:t>
      </w:r>
      <w:r w:rsidRPr="0075089C">
        <w:rPr>
          <w:rFonts w:ascii="Consolas" w:eastAsia="Times New Roman" w:hAnsi="Consolas" w:cs="Consolas"/>
          <w:color w:val="000000"/>
          <w:sz w:val="18"/>
        </w:rPr>
        <w:t xml:space="preserve"> </w:t>
      </w:r>
      <w:r w:rsidRPr="0075089C">
        <w:rPr>
          <w:rFonts w:ascii="Consolas" w:eastAsia="Times New Roman" w:hAnsi="Consolas" w:cs="Consolas"/>
          <w:color w:val="669900"/>
          <w:sz w:val="18"/>
        </w:rPr>
        <w:t>" "</w:t>
      </w:r>
      <w:r w:rsidRPr="0075089C">
        <w:rPr>
          <w:rFonts w:ascii="Consolas" w:eastAsia="Times New Roman" w:hAnsi="Consolas" w:cs="Consolas"/>
          <w:color w:val="000000"/>
          <w:sz w:val="18"/>
        </w:rPr>
        <w:t xml:space="preserve"> </w:t>
      </w:r>
      <w:r w:rsidRPr="0075089C">
        <w:rPr>
          <w:rFonts w:ascii="Consolas" w:eastAsia="Times New Roman" w:hAnsi="Consolas" w:cs="Consolas"/>
          <w:color w:val="A67F59"/>
          <w:sz w:val="18"/>
        </w:rPr>
        <w:t>+</w:t>
      </w:r>
      <w:r w:rsidRPr="0075089C">
        <w:rPr>
          <w:rFonts w:ascii="Consolas" w:eastAsia="Times New Roman" w:hAnsi="Consolas" w:cs="Consolas"/>
          <w:color w:val="000000"/>
          <w:sz w:val="18"/>
        </w:rPr>
        <w:t xml:space="preserve"> lastName </w:t>
      </w:r>
      <w:r w:rsidRPr="0075089C">
        <w:rPr>
          <w:rFonts w:ascii="Consolas" w:eastAsia="Times New Roman" w:hAnsi="Consolas" w:cs="Consolas"/>
          <w:color w:val="A67F59"/>
          <w:sz w:val="18"/>
        </w:rPr>
        <w:t>+</w:t>
      </w:r>
      <w:r w:rsidRPr="0075089C">
        <w:rPr>
          <w:rFonts w:ascii="Consolas" w:eastAsia="Times New Roman" w:hAnsi="Consolas" w:cs="Consolas"/>
          <w:color w:val="000000"/>
          <w:sz w:val="18"/>
        </w:rPr>
        <w:t xml:space="preserve"> </w:t>
      </w:r>
      <w:r w:rsidRPr="0075089C">
        <w:rPr>
          <w:rFonts w:ascii="Consolas" w:eastAsia="Times New Roman" w:hAnsi="Consolas" w:cs="Consolas"/>
          <w:color w:val="669900"/>
          <w:sz w:val="18"/>
        </w:rPr>
        <w:t>" "</w:t>
      </w:r>
      <w:r w:rsidRPr="0075089C">
        <w:rPr>
          <w:rFonts w:ascii="Consolas" w:eastAsia="Times New Roman" w:hAnsi="Consolas" w:cs="Consolas"/>
          <w:color w:val="000000"/>
          <w:sz w:val="18"/>
        </w:rPr>
        <w:t xml:space="preserve"> </w:t>
      </w:r>
      <w:r w:rsidRPr="0075089C">
        <w:rPr>
          <w:rFonts w:ascii="Consolas" w:eastAsia="Times New Roman" w:hAnsi="Consolas" w:cs="Consolas"/>
          <w:color w:val="A67F59"/>
          <w:sz w:val="18"/>
        </w:rPr>
        <w:t>+</w:t>
      </w:r>
      <w:r w:rsidRPr="0075089C">
        <w:rPr>
          <w:rFonts w:ascii="Consolas" w:eastAsia="Times New Roman" w:hAnsi="Consolas" w:cs="Consolas"/>
          <w:color w:val="000000"/>
          <w:sz w:val="18"/>
        </w:rPr>
        <w:t xml:space="preserve"> age </w:t>
      </w:r>
      <w:r w:rsidRPr="0075089C">
        <w:rPr>
          <w:rFonts w:ascii="Consolas" w:eastAsia="Times New Roman" w:hAnsi="Consolas" w:cs="Consolas"/>
          <w:color w:val="A67F59"/>
          <w:sz w:val="18"/>
        </w:rPr>
        <w:t>+</w:t>
      </w:r>
      <w:r w:rsidRPr="0075089C">
        <w:rPr>
          <w:rFonts w:ascii="Consolas" w:eastAsia="Times New Roman" w:hAnsi="Consolas" w:cs="Consolas"/>
          <w:color w:val="000000"/>
          <w:sz w:val="18"/>
        </w:rPr>
        <w:t xml:space="preserve"> </w:t>
      </w:r>
      <w:r w:rsidRPr="0075089C">
        <w:rPr>
          <w:rFonts w:ascii="Consolas" w:eastAsia="Times New Roman" w:hAnsi="Consolas" w:cs="Consolas"/>
          <w:color w:val="669900"/>
          <w:sz w:val="18"/>
        </w:rPr>
        <w:t>" "</w:t>
      </w:r>
      <w:r w:rsidRPr="0075089C">
        <w:rPr>
          <w:rFonts w:ascii="Consolas" w:eastAsia="Times New Roman" w:hAnsi="Consolas" w:cs="Consolas"/>
          <w:color w:val="000000"/>
          <w:sz w:val="18"/>
        </w:rPr>
        <w:t xml:space="preserve"> </w:t>
      </w:r>
      <w:r w:rsidRPr="0075089C">
        <w:rPr>
          <w:rFonts w:ascii="Consolas" w:eastAsia="Times New Roman" w:hAnsi="Consolas" w:cs="Consolas"/>
          <w:color w:val="A67F59"/>
          <w:sz w:val="18"/>
        </w:rPr>
        <w:t>+</w:t>
      </w:r>
      <w:r w:rsidRPr="0075089C">
        <w:rPr>
          <w:rFonts w:ascii="Consolas" w:eastAsia="Times New Roman" w:hAnsi="Consolas" w:cs="Consolas"/>
          <w:color w:val="000000"/>
          <w:sz w:val="18"/>
        </w:rPr>
        <w:t xml:space="preserve"> contact </w:t>
      </w:r>
      <w:r w:rsidRPr="0075089C">
        <w:rPr>
          <w:rFonts w:ascii="Consolas" w:eastAsia="Times New Roman" w:hAnsi="Consolas" w:cs="Consolas"/>
          <w:color w:val="A67F59"/>
          <w:sz w:val="18"/>
        </w:rPr>
        <w:t>+</w:t>
      </w:r>
      <w:r w:rsidRPr="0075089C">
        <w:rPr>
          <w:rFonts w:ascii="Consolas" w:eastAsia="Times New Roman" w:hAnsi="Consolas" w:cs="Consolas"/>
          <w:color w:val="000000"/>
          <w:sz w:val="18"/>
        </w:rPr>
        <w:t xml:space="preserve"> </w:t>
      </w:r>
      <w:r w:rsidRPr="0075089C">
        <w:rPr>
          <w:rFonts w:ascii="Consolas" w:eastAsia="Times New Roman" w:hAnsi="Consolas" w:cs="Consolas"/>
          <w:color w:val="669900"/>
          <w:sz w:val="18"/>
        </w:rPr>
        <w:t>"]"</w:t>
      </w:r>
      <w:r w:rsidRPr="0075089C">
        <w:rPr>
          <w:rFonts w:ascii="Consolas" w:eastAsia="Times New Roman" w:hAnsi="Consolas" w:cs="Consolas"/>
          <w:color w:val="999999"/>
          <w:sz w:val="18"/>
        </w:rPr>
        <w:t>;</w:t>
      </w:r>
    </w:p>
    <w:p w:rsidR="0075089C" w:rsidRPr="0075089C" w:rsidRDefault="0075089C" w:rsidP="0075089C">
      <w:pPr>
        <w:pBdr>
          <w:top w:val="single" w:sz="6" w:space="12" w:color="EDEDED"/>
          <w:left w:val="single" w:sz="6" w:space="12" w:color="EDEDED"/>
          <w:bottom w:val="single" w:sz="6" w:space="12" w:color="EDEDED"/>
          <w:right w:val="single" w:sz="6" w:space="12" w:color="EDEDE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000000"/>
          <w:sz w:val="18"/>
        </w:rPr>
      </w:pPr>
      <w:r w:rsidRPr="0075089C">
        <w:rPr>
          <w:rFonts w:ascii="Consolas" w:eastAsia="Times New Roman" w:hAnsi="Consolas" w:cs="Consolas"/>
          <w:color w:val="000000"/>
          <w:sz w:val="18"/>
        </w:rPr>
        <w:tab/>
      </w:r>
      <w:r w:rsidRPr="0075089C">
        <w:rPr>
          <w:rFonts w:ascii="Consolas" w:eastAsia="Times New Roman" w:hAnsi="Consolas" w:cs="Consolas"/>
          <w:color w:val="999999"/>
          <w:sz w:val="18"/>
        </w:rPr>
        <w:t>}</w:t>
      </w:r>
    </w:p>
    <w:p w:rsidR="0075089C" w:rsidRPr="0075089C" w:rsidRDefault="0075089C" w:rsidP="0075089C">
      <w:pPr>
        <w:pBdr>
          <w:top w:val="single" w:sz="6" w:space="12" w:color="EDEDED"/>
          <w:left w:val="single" w:sz="6" w:space="12" w:color="EDEDED"/>
          <w:bottom w:val="single" w:sz="6" w:space="12" w:color="EDEDED"/>
          <w:right w:val="single" w:sz="6" w:space="12" w:color="EDEDE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000000"/>
          <w:sz w:val="18"/>
        </w:rPr>
      </w:pPr>
    </w:p>
    <w:p w:rsidR="0075089C" w:rsidRPr="0075089C" w:rsidRDefault="0075089C" w:rsidP="0075089C">
      <w:pPr>
        <w:pBdr>
          <w:top w:val="single" w:sz="6" w:space="12" w:color="EDEDED"/>
          <w:left w:val="single" w:sz="6" w:space="12" w:color="EDEDED"/>
          <w:bottom w:val="single" w:sz="6" w:space="12" w:color="EDEDED"/>
          <w:right w:val="single" w:sz="6" w:space="12" w:color="EDEDE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000000"/>
          <w:sz w:val="18"/>
        </w:rPr>
      </w:pPr>
      <w:r w:rsidRPr="0075089C">
        <w:rPr>
          <w:rFonts w:ascii="Consolas" w:eastAsia="Times New Roman" w:hAnsi="Consolas" w:cs="Consolas"/>
          <w:color w:val="000000"/>
          <w:sz w:val="18"/>
        </w:rPr>
        <w:tab/>
      </w:r>
      <w:r w:rsidRPr="0075089C">
        <w:rPr>
          <w:rFonts w:ascii="Consolas" w:eastAsia="Times New Roman" w:hAnsi="Consolas" w:cs="Consolas"/>
          <w:color w:val="999999"/>
          <w:sz w:val="18"/>
        </w:rPr>
        <w:t>@Override</w:t>
      </w:r>
    </w:p>
    <w:p w:rsidR="0075089C" w:rsidRPr="0075089C" w:rsidRDefault="0075089C" w:rsidP="0075089C">
      <w:pPr>
        <w:pBdr>
          <w:top w:val="single" w:sz="6" w:space="12" w:color="EDEDED"/>
          <w:left w:val="single" w:sz="6" w:space="12" w:color="EDEDED"/>
          <w:bottom w:val="single" w:sz="6" w:space="12" w:color="EDEDED"/>
          <w:right w:val="single" w:sz="6" w:space="12" w:color="EDEDE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000000"/>
          <w:sz w:val="18"/>
        </w:rPr>
      </w:pPr>
      <w:r w:rsidRPr="0075089C">
        <w:rPr>
          <w:rFonts w:ascii="Consolas" w:eastAsia="Times New Roman" w:hAnsi="Consolas" w:cs="Consolas"/>
          <w:color w:val="000000"/>
          <w:sz w:val="18"/>
        </w:rPr>
        <w:tab/>
      </w:r>
      <w:r w:rsidRPr="0075089C">
        <w:rPr>
          <w:rFonts w:ascii="Consolas" w:eastAsia="Times New Roman" w:hAnsi="Consolas" w:cs="Consolas"/>
          <w:color w:val="0077AA"/>
          <w:sz w:val="18"/>
        </w:rPr>
        <w:t>public</w:t>
      </w:r>
      <w:r w:rsidRPr="0075089C">
        <w:rPr>
          <w:rFonts w:ascii="Consolas" w:eastAsia="Times New Roman" w:hAnsi="Consolas" w:cs="Consolas"/>
          <w:color w:val="000000"/>
          <w:sz w:val="18"/>
        </w:rPr>
        <w:t xml:space="preserve"> </w:t>
      </w:r>
      <w:r w:rsidRPr="0075089C">
        <w:rPr>
          <w:rFonts w:ascii="Consolas" w:eastAsia="Times New Roman" w:hAnsi="Consolas" w:cs="Consolas"/>
          <w:color w:val="0077AA"/>
          <w:sz w:val="18"/>
        </w:rPr>
        <w:t>void</w:t>
      </w:r>
      <w:r w:rsidRPr="0075089C">
        <w:rPr>
          <w:rFonts w:ascii="Consolas" w:eastAsia="Times New Roman" w:hAnsi="Consolas" w:cs="Consolas"/>
          <w:color w:val="000000"/>
          <w:sz w:val="18"/>
        </w:rPr>
        <w:t xml:space="preserve"> </w:t>
      </w:r>
      <w:r w:rsidRPr="0075089C">
        <w:rPr>
          <w:rFonts w:ascii="Consolas" w:eastAsia="Times New Roman" w:hAnsi="Consolas" w:cs="Consolas"/>
          <w:color w:val="DD4A68"/>
          <w:sz w:val="18"/>
        </w:rPr>
        <w:t>writeExternal</w:t>
      </w:r>
      <w:r w:rsidRPr="0075089C">
        <w:rPr>
          <w:rFonts w:ascii="Consolas" w:eastAsia="Times New Roman" w:hAnsi="Consolas" w:cs="Consolas"/>
          <w:color w:val="999999"/>
          <w:sz w:val="18"/>
        </w:rPr>
        <w:t>(</w:t>
      </w:r>
      <w:r w:rsidRPr="0075089C">
        <w:rPr>
          <w:rFonts w:ascii="Consolas" w:eastAsia="Times New Roman" w:hAnsi="Consolas" w:cs="Consolas"/>
          <w:color w:val="000000"/>
          <w:sz w:val="18"/>
        </w:rPr>
        <w:t>ObjectOutput out</w:t>
      </w:r>
      <w:r w:rsidRPr="0075089C">
        <w:rPr>
          <w:rFonts w:ascii="Consolas" w:eastAsia="Times New Roman" w:hAnsi="Consolas" w:cs="Consolas"/>
          <w:color w:val="999999"/>
          <w:sz w:val="18"/>
        </w:rPr>
        <w:t>)</w:t>
      </w:r>
      <w:r w:rsidRPr="0075089C">
        <w:rPr>
          <w:rFonts w:ascii="Consolas" w:eastAsia="Times New Roman" w:hAnsi="Consolas" w:cs="Consolas"/>
          <w:color w:val="000000"/>
          <w:sz w:val="18"/>
        </w:rPr>
        <w:t xml:space="preserve"> </w:t>
      </w:r>
      <w:r w:rsidRPr="0075089C">
        <w:rPr>
          <w:rFonts w:ascii="Consolas" w:eastAsia="Times New Roman" w:hAnsi="Consolas" w:cs="Consolas"/>
          <w:color w:val="0077AA"/>
          <w:sz w:val="18"/>
        </w:rPr>
        <w:t>throws</w:t>
      </w:r>
      <w:r w:rsidRPr="0075089C">
        <w:rPr>
          <w:rFonts w:ascii="Consolas" w:eastAsia="Times New Roman" w:hAnsi="Consolas" w:cs="Consolas"/>
          <w:color w:val="000000"/>
          <w:sz w:val="18"/>
        </w:rPr>
        <w:t xml:space="preserve"> IOException </w:t>
      </w:r>
      <w:r w:rsidRPr="0075089C">
        <w:rPr>
          <w:rFonts w:ascii="Consolas" w:eastAsia="Times New Roman" w:hAnsi="Consolas" w:cs="Consolas"/>
          <w:color w:val="999999"/>
          <w:sz w:val="18"/>
        </w:rPr>
        <w:t>{</w:t>
      </w:r>
    </w:p>
    <w:p w:rsidR="0075089C" w:rsidRPr="0075089C" w:rsidRDefault="0075089C" w:rsidP="0075089C">
      <w:pPr>
        <w:pBdr>
          <w:top w:val="single" w:sz="6" w:space="12" w:color="EDEDED"/>
          <w:left w:val="single" w:sz="6" w:space="12" w:color="EDEDED"/>
          <w:bottom w:val="single" w:sz="6" w:space="12" w:color="EDEDED"/>
          <w:right w:val="single" w:sz="6" w:space="12" w:color="EDEDE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000000"/>
          <w:sz w:val="18"/>
        </w:rPr>
      </w:pPr>
      <w:r w:rsidRPr="0075089C">
        <w:rPr>
          <w:rFonts w:ascii="Consolas" w:eastAsia="Times New Roman" w:hAnsi="Consolas" w:cs="Consolas"/>
          <w:color w:val="000000"/>
          <w:sz w:val="18"/>
        </w:rPr>
        <w:tab/>
      </w:r>
      <w:r w:rsidRPr="0075089C">
        <w:rPr>
          <w:rFonts w:ascii="Consolas" w:eastAsia="Times New Roman" w:hAnsi="Consolas" w:cs="Consolas"/>
          <w:color w:val="000000"/>
          <w:sz w:val="18"/>
        </w:rPr>
        <w:tab/>
        <w:t>out</w:t>
      </w:r>
      <w:r w:rsidRPr="0075089C">
        <w:rPr>
          <w:rFonts w:ascii="Consolas" w:eastAsia="Times New Roman" w:hAnsi="Consolas" w:cs="Consolas"/>
          <w:color w:val="999999"/>
          <w:sz w:val="18"/>
        </w:rPr>
        <w:t>.</w:t>
      </w:r>
      <w:r w:rsidRPr="0075089C">
        <w:rPr>
          <w:rFonts w:ascii="Consolas" w:eastAsia="Times New Roman" w:hAnsi="Consolas" w:cs="Consolas"/>
          <w:color w:val="DD4A68"/>
          <w:sz w:val="18"/>
        </w:rPr>
        <w:t>writeObject</w:t>
      </w:r>
      <w:r w:rsidRPr="0075089C">
        <w:rPr>
          <w:rFonts w:ascii="Consolas" w:eastAsia="Times New Roman" w:hAnsi="Consolas" w:cs="Consolas"/>
          <w:color w:val="999999"/>
          <w:sz w:val="18"/>
        </w:rPr>
        <w:t>(</w:t>
      </w:r>
      <w:r w:rsidRPr="0075089C">
        <w:rPr>
          <w:rFonts w:ascii="Consolas" w:eastAsia="Times New Roman" w:hAnsi="Consolas" w:cs="Consolas"/>
          <w:color w:val="000000"/>
          <w:sz w:val="18"/>
        </w:rPr>
        <w:t>firstName</w:t>
      </w:r>
      <w:r w:rsidRPr="0075089C">
        <w:rPr>
          <w:rFonts w:ascii="Consolas" w:eastAsia="Times New Roman" w:hAnsi="Consolas" w:cs="Consolas"/>
          <w:color w:val="999999"/>
          <w:sz w:val="18"/>
        </w:rPr>
        <w:t>);</w:t>
      </w:r>
    </w:p>
    <w:p w:rsidR="0075089C" w:rsidRPr="0075089C" w:rsidRDefault="0075089C" w:rsidP="0075089C">
      <w:pPr>
        <w:pBdr>
          <w:top w:val="single" w:sz="6" w:space="12" w:color="EDEDED"/>
          <w:left w:val="single" w:sz="6" w:space="12" w:color="EDEDED"/>
          <w:bottom w:val="single" w:sz="6" w:space="12" w:color="EDEDED"/>
          <w:right w:val="single" w:sz="6" w:space="12" w:color="EDEDE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000000"/>
          <w:sz w:val="18"/>
        </w:rPr>
      </w:pPr>
      <w:r w:rsidRPr="0075089C">
        <w:rPr>
          <w:rFonts w:ascii="Consolas" w:eastAsia="Times New Roman" w:hAnsi="Consolas" w:cs="Consolas"/>
          <w:color w:val="000000"/>
          <w:sz w:val="18"/>
        </w:rPr>
        <w:tab/>
      </w:r>
      <w:r w:rsidRPr="0075089C">
        <w:rPr>
          <w:rFonts w:ascii="Consolas" w:eastAsia="Times New Roman" w:hAnsi="Consolas" w:cs="Consolas"/>
          <w:color w:val="000000"/>
          <w:sz w:val="18"/>
        </w:rPr>
        <w:tab/>
      </w:r>
      <w:r w:rsidRPr="0075089C">
        <w:rPr>
          <w:rFonts w:ascii="Consolas" w:eastAsia="Times New Roman" w:hAnsi="Consolas" w:cs="Consolas"/>
          <w:color w:val="000000"/>
          <w:sz w:val="18"/>
          <w:highlight w:val="green"/>
        </w:rPr>
        <w:t>out</w:t>
      </w:r>
      <w:r w:rsidRPr="0075089C">
        <w:rPr>
          <w:rFonts w:ascii="Consolas" w:eastAsia="Times New Roman" w:hAnsi="Consolas" w:cs="Consolas"/>
          <w:color w:val="999999"/>
          <w:sz w:val="18"/>
          <w:highlight w:val="green"/>
        </w:rPr>
        <w:t>.</w:t>
      </w:r>
      <w:r w:rsidRPr="0075089C">
        <w:rPr>
          <w:rFonts w:ascii="Consolas" w:eastAsia="Times New Roman" w:hAnsi="Consolas" w:cs="Consolas"/>
          <w:color w:val="DD4A68"/>
          <w:sz w:val="18"/>
          <w:highlight w:val="green"/>
        </w:rPr>
        <w:t>writeObject</w:t>
      </w:r>
      <w:r w:rsidRPr="0075089C">
        <w:rPr>
          <w:rFonts w:ascii="Consolas" w:eastAsia="Times New Roman" w:hAnsi="Consolas" w:cs="Consolas"/>
          <w:color w:val="999999"/>
          <w:sz w:val="18"/>
          <w:highlight w:val="green"/>
        </w:rPr>
        <w:t>(</w:t>
      </w:r>
      <w:r w:rsidRPr="0075089C">
        <w:rPr>
          <w:rFonts w:ascii="Consolas" w:eastAsia="Times New Roman" w:hAnsi="Consolas" w:cs="Consolas"/>
          <w:color w:val="000000"/>
          <w:sz w:val="18"/>
          <w:highlight w:val="green"/>
        </w:rPr>
        <w:t>lastName</w:t>
      </w:r>
      <w:r w:rsidRPr="0075089C">
        <w:rPr>
          <w:rFonts w:ascii="Consolas" w:eastAsia="Times New Roman" w:hAnsi="Consolas" w:cs="Consolas"/>
          <w:color w:val="999999"/>
          <w:sz w:val="18"/>
          <w:highlight w:val="green"/>
        </w:rPr>
        <w:t>);</w:t>
      </w:r>
    </w:p>
    <w:p w:rsidR="0075089C" w:rsidRPr="0075089C" w:rsidRDefault="0075089C" w:rsidP="0075089C">
      <w:pPr>
        <w:pBdr>
          <w:top w:val="single" w:sz="6" w:space="12" w:color="EDEDED"/>
          <w:left w:val="single" w:sz="6" w:space="12" w:color="EDEDED"/>
          <w:bottom w:val="single" w:sz="6" w:space="12" w:color="EDEDED"/>
          <w:right w:val="single" w:sz="6" w:space="12" w:color="EDEDE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000000"/>
          <w:sz w:val="18"/>
        </w:rPr>
      </w:pPr>
      <w:r w:rsidRPr="0075089C">
        <w:rPr>
          <w:rFonts w:ascii="Consolas" w:eastAsia="Times New Roman" w:hAnsi="Consolas" w:cs="Consolas"/>
          <w:color w:val="000000"/>
          <w:sz w:val="18"/>
        </w:rPr>
        <w:tab/>
      </w:r>
      <w:r w:rsidRPr="0075089C">
        <w:rPr>
          <w:rFonts w:ascii="Consolas" w:eastAsia="Times New Roman" w:hAnsi="Consolas" w:cs="Consolas"/>
          <w:color w:val="000000"/>
          <w:sz w:val="18"/>
        </w:rPr>
        <w:tab/>
        <w:t>out</w:t>
      </w:r>
      <w:r w:rsidRPr="0075089C">
        <w:rPr>
          <w:rFonts w:ascii="Consolas" w:eastAsia="Times New Roman" w:hAnsi="Consolas" w:cs="Consolas"/>
          <w:color w:val="999999"/>
          <w:sz w:val="18"/>
        </w:rPr>
        <w:t>.</w:t>
      </w:r>
      <w:r w:rsidRPr="0075089C">
        <w:rPr>
          <w:rFonts w:ascii="Consolas" w:eastAsia="Times New Roman" w:hAnsi="Consolas" w:cs="Consolas"/>
          <w:color w:val="DD4A68"/>
          <w:sz w:val="18"/>
        </w:rPr>
        <w:t>writeInt</w:t>
      </w:r>
      <w:r w:rsidRPr="0075089C">
        <w:rPr>
          <w:rFonts w:ascii="Consolas" w:eastAsia="Times New Roman" w:hAnsi="Consolas" w:cs="Consolas"/>
          <w:color w:val="999999"/>
          <w:sz w:val="18"/>
        </w:rPr>
        <w:t>(</w:t>
      </w:r>
      <w:r w:rsidRPr="0075089C">
        <w:rPr>
          <w:rFonts w:ascii="Consolas" w:eastAsia="Times New Roman" w:hAnsi="Consolas" w:cs="Consolas"/>
          <w:color w:val="000000"/>
          <w:sz w:val="18"/>
        </w:rPr>
        <w:t>age</w:t>
      </w:r>
      <w:r w:rsidRPr="0075089C">
        <w:rPr>
          <w:rFonts w:ascii="Consolas" w:eastAsia="Times New Roman" w:hAnsi="Consolas" w:cs="Consolas"/>
          <w:color w:val="999999"/>
          <w:sz w:val="18"/>
        </w:rPr>
        <w:t>);</w:t>
      </w:r>
    </w:p>
    <w:p w:rsidR="0075089C" w:rsidRPr="0075089C" w:rsidRDefault="0075089C" w:rsidP="0075089C">
      <w:pPr>
        <w:pBdr>
          <w:top w:val="single" w:sz="6" w:space="12" w:color="EDEDED"/>
          <w:left w:val="single" w:sz="6" w:space="12" w:color="EDEDED"/>
          <w:bottom w:val="single" w:sz="6" w:space="12" w:color="EDEDED"/>
          <w:right w:val="single" w:sz="6" w:space="12" w:color="EDEDE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000000"/>
          <w:sz w:val="18"/>
        </w:rPr>
      </w:pPr>
      <w:r w:rsidRPr="0075089C">
        <w:rPr>
          <w:rFonts w:ascii="Consolas" w:eastAsia="Times New Roman" w:hAnsi="Consolas" w:cs="Consolas"/>
          <w:color w:val="000000"/>
          <w:sz w:val="18"/>
        </w:rPr>
        <w:tab/>
      </w:r>
      <w:r w:rsidRPr="0075089C">
        <w:rPr>
          <w:rFonts w:ascii="Consolas" w:eastAsia="Times New Roman" w:hAnsi="Consolas" w:cs="Consolas"/>
          <w:color w:val="000000"/>
          <w:sz w:val="18"/>
        </w:rPr>
        <w:tab/>
      </w:r>
      <w:r w:rsidRPr="0075089C">
        <w:rPr>
          <w:rFonts w:ascii="Consolas" w:eastAsia="Times New Roman" w:hAnsi="Consolas" w:cs="Consolas"/>
          <w:color w:val="000000"/>
          <w:sz w:val="18"/>
          <w:highlight w:val="green"/>
        </w:rPr>
        <w:t>out</w:t>
      </w:r>
      <w:r w:rsidRPr="0075089C">
        <w:rPr>
          <w:rFonts w:ascii="Consolas" w:eastAsia="Times New Roman" w:hAnsi="Consolas" w:cs="Consolas"/>
          <w:color w:val="999999"/>
          <w:sz w:val="18"/>
          <w:highlight w:val="green"/>
        </w:rPr>
        <w:t>.</w:t>
      </w:r>
      <w:r w:rsidRPr="0075089C">
        <w:rPr>
          <w:rFonts w:ascii="Consolas" w:eastAsia="Times New Roman" w:hAnsi="Consolas" w:cs="Consolas"/>
          <w:color w:val="DD4A68"/>
          <w:sz w:val="18"/>
          <w:highlight w:val="green"/>
        </w:rPr>
        <w:t>writeObject</w:t>
      </w:r>
      <w:r w:rsidRPr="0075089C">
        <w:rPr>
          <w:rFonts w:ascii="Consolas" w:eastAsia="Times New Roman" w:hAnsi="Consolas" w:cs="Consolas"/>
          <w:color w:val="999999"/>
          <w:sz w:val="18"/>
          <w:highlight w:val="green"/>
        </w:rPr>
        <w:t>(</w:t>
      </w:r>
      <w:r w:rsidRPr="0075089C">
        <w:rPr>
          <w:rFonts w:ascii="Consolas" w:eastAsia="Times New Roman" w:hAnsi="Consolas" w:cs="Consolas"/>
          <w:color w:val="000000"/>
          <w:sz w:val="18"/>
          <w:highlight w:val="green"/>
        </w:rPr>
        <w:t>contact</w:t>
      </w:r>
      <w:r w:rsidRPr="0075089C">
        <w:rPr>
          <w:rFonts w:ascii="Consolas" w:eastAsia="Times New Roman" w:hAnsi="Consolas" w:cs="Consolas"/>
          <w:color w:val="999999"/>
          <w:sz w:val="18"/>
          <w:highlight w:val="green"/>
        </w:rPr>
        <w:t>);</w:t>
      </w:r>
    </w:p>
    <w:p w:rsidR="0075089C" w:rsidRPr="0075089C" w:rsidRDefault="0075089C" w:rsidP="0075089C">
      <w:pPr>
        <w:pBdr>
          <w:top w:val="single" w:sz="6" w:space="12" w:color="EDEDED"/>
          <w:left w:val="single" w:sz="6" w:space="12" w:color="EDEDED"/>
          <w:bottom w:val="single" w:sz="6" w:space="12" w:color="EDEDED"/>
          <w:right w:val="single" w:sz="6" w:space="12" w:color="EDEDE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000000"/>
          <w:sz w:val="18"/>
        </w:rPr>
      </w:pPr>
      <w:r w:rsidRPr="0075089C">
        <w:rPr>
          <w:rFonts w:ascii="Consolas" w:eastAsia="Times New Roman" w:hAnsi="Consolas" w:cs="Consolas"/>
          <w:color w:val="000000"/>
          <w:sz w:val="18"/>
        </w:rPr>
        <w:tab/>
      </w:r>
      <w:r w:rsidRPr="0075089C">
        <w:rPr>
          <w:rFonts w:ascii="Consolas" w:eastAsia="Times New Roman" w:hAnsi="Consolas" w:cs="Consolas"/>
          <w:color w:val="999999"/>
          <w:sz w:val="18"/>
        </w:rPr>
        <w:t>}</w:t>
      </w:r>
    </w:p>
    <w:p w:rsidR="0075089C" w:rsidRPr="0075089C" w:rsidRDefault="0075089C" w:rsidP="0075089C">
      <w:pPr>
        <w:pBdr>
          <w:top w:val="single" w:sz="6" w:space="12" w:color="EDEDED"/>
          <w:left w:val="single" w:sz="6" w:space="12" w:color="EDEDED"/>
          <w:bottom w:val="single" w:sz="6" w:space="12" w:color="EDEDED"/>
          <w:right w:val="single" w:sz="6" w:space="12" w:color="EDEDE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000000"/>
          <w:sz w:val="18"/>
        </w:rPr>
      </w:pPr>
    </w:p>
    <w:p w:rsidR="0075089C" w:rsidRPr="0075089C" w:rsidRDefault="0075089C" w:rsidP="0075089C">
      <w:pPr>
        <w:pBdr>
          <w:top w:val="single" w:sz="6" w:space="12" w:color="EDEDED"/>
          <w:left w:val="single" w:sz="6" w:space="12" w:color="EDEDED"/>
          <w:bottom w:val="single" w:sz="6" w:space="12" w:color="EDEDED"/>
          <w:right w:val="single" w:sz="6" w:space="12" w:color="EDEDE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000000"/>
          <w:sz w:val="18"/>
        </w:rPr>
      </w:pPr>
      <w:r w:rsidRPr="0075089C">
        <w:rPr>
          <w:rFonts w:ascii="Consolas" w:eastAsia="Times New Roman" w:hAnsi="Consolas" w:cs="Consolas"/>
          <w:color w:val="000000"/>
          <w:sz w:val="18"/>
        </w:rPr>
        <w:tab/>
      </w:r>
      <w:r w:rsidRPr="0075089C">
        <w:rPr>
          <w:rFonts w:ascii="Consolas" w:eastAsia="Times New Roman" w:hAnsi="Consolas" w:cs="Consolas"/>
          <w:color w:val="999999"/>
          <w:sz w:val="18"/>
        </w:rPr>
        <w:t>@Override</w:t>
      </w:r>
    </w:p>
    <w:p w:rsidR="0075089C" w:rsidRPr="0075089C" w:rsidRDefault="0075089C" w:rsidP="0075089C">
      <w:pPr>
        <w:pBdr>
          <w:top w:val="single" w:sz="6" w:space="12" w:color="EDEDED"/>
          <w:left w:val="single" w:sz="6" w:space="12" w:color="EDEDED"/>
          <w:bottom w:val="single" w:sz="6" w:space="12" w:color="EDEDED"/>
          <w:right w:val="single" w:sz="6" w:space="12" w:color="EDEDE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000000"/>
          <w:sz w:val="18"/>
        </w:rPr>
      </w:pPr>
      <w:r w:rsidRPr="0075089C">
        <w:rPr>
          <w:rFonts w:ascii="Consolas" w:eastAsia="Times New Roman" w:hAnsi="Consolas" w:cs="Consolas"/>
          <w:color w:val="000000"/>
          <w:sz w:val="18"/>
        </w:rPr>
        <w:tab/>
      </w:r>
      <w:r w:rsidRPr="0075089C">
        <w:rPr>
          <w:rFonts w:ascii="Consolas" w:eastAsia="Times New Roman" w:hAnsi="Consolas" w:cs="Consolas"/>
          <w:color w:val="0077AA"/>
          <w:sz w:val="18"/>
        </w:rPr>
        <w:t>public</w:t>
      </w:r>
      <w:r w:rsidRPr="0075089C">
        <w:rPr>
          <w:rFonts w:ascii="Consolas" w:eastAsia="Times New Roman" w:hAnsi="Consolas" w:cs="Consolas"/>
          <w:color w:val="000000"/>
          <w:sz w:val="18"/>
        </w:rPr>
        <w:t xml:space="preserve"> </w:t>
      </w:r>
      <w:r w:rsidRPr="0075089C">
        <w:rPr>
          <w:rFonts w:ascii="Consolas" w:eastAsia="Times New Roman" w:hAnsi="Consolas" w:cs="Consolas"/>
          <w:color w:val="0077AA"/>
          <w:sz w:val="18"/>
        </w:rPr>
        <w:t>void</w:t>
      </w:r>
      <w:r w:rsidRPr="0075089C">
        <w:rPr>
          <w:rFonts w:ascii="Consolas" w:eastAsia="Times New Roman" w:hAnsi="Consolas" w:cs="Consolas"/>
          <w:color w:val="000000"/>
          <w:sz w:val="18"/>
        </w:rPr>
        <w:t xml:space="preserve"> </w:t>
      </w:r>
      <w:r w:rsidRPr="0075089C">
        <w:rPr>
          <w:rFonts w:ascii="Consolas" w:eastAsia="Times New Roman" w:hAnsi="Consolas" w:cs="Consolas"/>
          <w:color w:val="DD4A68"/>
          <w:sz w:val="18"/>
        </w:rPr>
        <w:t>readExternal</w:t>
      </w:r>
      <w:r w:rsidRPr="0075089C">
        <w:rPr>
          <w:rFonts w:ascii="Consolas" w:eastAsia="Times New Roman" w:hAnsi="Consolas" w:cs="Consolas"/>
          <w:color w:val="999999"/>
          <w:sz w:val="18"/>
        </w:rPr>
        <w:t>(</w:t>
      </w:r>
      <w:r w:rsidRPr="0075089C">
        <w:rPr>
          <w:rFonts w:ascii="Consolas" w:eastAsia="Times New Roman" w:hAnsi="Consolas" w:cs="Consolas"/>
          <w:color w:val="000000"/>
          <w:sz w:val="18"/>
        </w:rPr>
        <w:t>ObjectInput in</w:t>
      </w:r>
      <w:r w:rsidRPr="0075089C">
        <w:rPr>
          <w:rFonts w:ascii="Consolas" w:eastAsia="Times New Roman" w:hAnsi="Consolas" w:cs="Consolas"/>
          <w:color w:val="999999"/>
          <w:sz w:val="18"/>
        </w:rPr>
        <w:t>)</w:t>
      </w:r>
      <w:r w:rsidRPr="0075089C">
        <w:rPr>
          <w:rFonts w:ascii="Consolas" w:eastAsia="Times New Roman" w:hAnsi="Consolas" w:cs="Consolas"/>
          <w:color w:val="000000"/>
          <w:sz w:val="18"/>
        </w:rPr>
        <w:t xml:space="preserve"> </w:t>
      </w:r>
      <w:r w:rsidRPr="0075089C">
        <w:rPr>
          <w:rFonts w:ascii="Consolas" w:eastAsia="Times New Roman" w:hAnsi="Consolas" w:cs="Consolas"/>
          <w:color w:val="0077AA"/>
          <w:sz w:val="18"/>
        </w:rPr>
        <w:t>throws</w:t>
      </w:r>
      <w:r w:rsidRPr="0075089C">
        <w:rPr>
          <w:rFonts w:ascii="Consolas" w:eastAsia="Times New Roman" w:hAnsi="Consolas" w:cs="Consolas"/>
          <w:color w:val="000000"/>
          <w:sz w:val="18"/>
        </w:rPr>
        <w:t xml:space="preserve"> IOException</w:t>
      </w:r>
      <w:r w:rsidRPr="0075089C">
        <w:rPr>
          <w:rFonts w:ascii="Consolas" w:eastAsia="Times New Roman" w:hAnsi="Consolas" w:cs="Consolas"/>
          <w:color w:val="999999"/>
          <w:sz w:val="18"/>
        </w:rPr>
        <w:t>,</w:t>
      </w:r>
      <w:r w:rsidRPr="0075089C">
        <w:rPr>
          <w:rFonts w:ascii="Consolas" w:eastAsia="Times New Roman" w:hAnsi="Consolas" w:cs="Consolas"/>
          <w:color w:val="000000"/>
          <w:sz w:val="18"/>
        </w:rPr>
        <w:t xml:space="preserve"> ClassNotFoundException </w:t>
      </w:r>
      <w:r w:rsidRPr="0075089C">
        <w:rPr>
          <w:rFonts w:ascii="Consolas" w:eastAsia="Times New Roman" w:hAnsi="Consolas" w:cs="Consolas"/>
          <w:color w:val="999999"/>
          <w:sz w:val="18"/>
        </w:rPr>
        <w:t>{</w:t>
      </w:r>
    </w:p>
    <w:p w:rsidR="0075089C" w:rsidRPr="0075089C" w:rsidRDefault="0075089C" w:rsidP="0075089C">
      <w:pPr>
        <w:pBdr>
          <w:top w:val="single" w:sz="6" w:space="12" w:color="EDEDED"/>
          <w:left w:val="single" w:sz="6" w:space="12" w:color="EDEDED"/>
          <w:bottom w:val="single" w:sz="6" w:space="12" w:color="EDEDED"/>
          <w:right w:val="single" w:sz="6" w:space="12" w:color="EDEDE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000000"/>
          <w:sz w:val="18"/>
        </w:rPr>
      </w:pPr>
      <w:r w:rsidRPr="0075089C">
        <w:rPr>
          <w:rFonts w:ascii="Consolas" w:eastAsia="Times New Roman" w:hAnsi="Consolas" w:cs="Consolas"/>
          <w:color w:val="000000"/>
          <w:sz w:val="18"/>
        </w:rPr>
        <w:tab/>
      </w:r>
      <w:r w:rsidRPr="0075089C">
        <w:rPr>
          <w:rFonts w:ascii="Consolas" w:eastAsia="Times New Roman" w:hAnsi="Consolas" w:cs="Consolas"/>
          <w:color w:val="000000"/>
          <w:sz w:val="18"/>
        </w:rPr>
        <w:tab/>
        <w:t xml:space="preserve">firstName </w:t>
      </w:r>
      <w:r w:rsidRPr="0075089C">
        <w:rPr>
          <w:rFonts w:ascii="Consolas" w:eastAsia="Times New Roman" w:hAnsi="Consolas" w:cs="Consolas"/>
          <w:color w:val="A67F59"/>
          <w:sz w:val="18"/>
        </w:rPr>
        <w:t>=</w:t>
      </w:r>
      <w:r w:rsidRPr="0075089C">
        <w:rPr>
          <w:rFonts w:ascii="Consolas" w:eastAsia="Times New Roman" w:hAnsi="Consolas" w:cs="Consolas"/>
          <w:color w:val="000000"/>
          <w:sz w:val="18"/>
        </w:rPr>
        <w:t xml:space="preserve"> </w:t>
      </w:r>
      <w:r w:rsidRPr="0075089C">
        <w:rPr>
          <w:rFonts w:ascii="Consolas" w:eastAsia="Times New Roman" w:hAnsi="Consolas" w:cs="Consolas"/>
          <w:color w:val="999999"/>
          <w:sz w:val="18"/>
        </w:rPr>
        <w:t>(</w:t>
      </w:r>
      <w:r w:rsidRPr="0075089C">
        <w:rPr>
          <w:rFonts w:ascii="Consolas" w:eastAsia="Times New Roman" w:hAnsi="Consolas" w:cs="Consolas"/>
          <w:color w:val="000000"/>
          <w:sz w:val="18"/>
        </w:rPr>
        <w:t>String</w:t>
      </w:r>
      <w:r w:rsidRPr="0075089C">
        <w:rPr>
          <w:rFonts w:ascii="Consolas" w:eastAsia="Times New Roman" w:hAnsi="Consolas" w:cs="Consolas"/>
          <w:color w:val="999999"/>
          <w:sz w:val="18"/>
        </w:rPr>
        <w:t>)</w:t>
      </w:r>
      <w:r w:rsidRPr="0075089C">
        <w:rPr>
          <w:rFonts w:ascii="Consolas" w:eastAsia="Times New Roman" w:hAnsi="Consolas" w:cs="Consolas"/>
          <w:color w:val="000000"/>
          <w:sz w:val="18"/>
        </w:rPr>
        <w:t xml:space="preserve"> in</w:t>
      </w:r>
      <w:r w:rsidRPr="0075089C">
        <w:rPr>
          <w:rFonts w:ascii="Consolas" w:eastAsia="Times New Roman" w:hAnsi="Consolas" w:cs="Consolas"/>
          <w:color w:val="999999"/>
          <w:sz w:val="18"/>
        </w:rPr>
        <w:t>.</w:t>
      </w:r>
      <w:r w:rsidRPr="0075089C">
        <w:rPr>
          <w:rFonts w:ascii="Consolas" w:eastAsia="Times New Roman" w:hAnsi="Consolas" w:cs="Consolas"/>
          <w:color w:val="DD4A68"/>
          <w:sz w:val="18"/>
        </w:rPr>
        <w:t>readObject</w:t>
      </w:r>
      <w:r w:rsidRPr="0075089C">
        <w:rPr>
          <w:rFonts w:ascii="Consolas" w:eastAsia="Times New Roman" w:hAnsi="Consolas" w:cs="Consolas"/>
          <w:color w:val="999999"/>
          <w:sz w:val="18"/>
        </w:rPr>
        <w:t>();</w:t>
      </w:r>
    </w:p>
    <w:p w:rsidR="0075089C" w:rsidRPr="0075089C" w:rsidRDefault="0075089C" w:rsidP="0075089C">
      <w:pPr>
        <w:pBdr>
          <w:top w:val="single" w:sz="6" w:space="12" w:color="EDEDED"/>
          <w:left w:val="single" w:sz="6" w:space="12" w:color="EDEDED"/>
          <w:bottom w:val="single" w:sz="6" w:space="12" w:color="EDEDED"/>
          <w:right w:val="single" w:sz="6" w:space="12" w:color="EDEDE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000000"/>
          <w:sz w:val="18"/>
        </w:rPr>
      </w:pPr>
      <w:r w:rsidRPr="0075089C">
        <w:rPr>
          <w:rFonts w:ascii="Consolas" w:eastAsia="Times New Roman" w:hAnsi="Consolas" w:cs="Consolas"/>
          <w:color w:val="000000"/>
          <w:sz w:val="18"/>
        </w:rPr>
        <w:tab/>
      </w:r>
      <w:r w:rsidRPr="0075089C">
        <w:rPr>
          <w:rFonts w:ascii="Consolas" w:eastAsia="Times New Roman" w:hAnsi="Consolas" w:cs="Consolas"/>
          <w:color w:val="000000"/>
          <w:sz w:val="18"/>
        </w:rPr>
        <w:tab/>
      </w:r>
      <w:r w:rsidRPr="0075089C">
        <w:rPr>
          <w:rFonts w:ascii="Consolas" w:eastAsia="Times New Roman" w:hAnsi="Consolas" w:cs="Consolas"/>
          <w:color w:val="000000"/>
          <w:sz w:val="18"/>
          <w:highlight w:val="green"/>
        </w:rPr>
        <w:t xml:space="preserve">lastName </w:t>
      </w:r>
      <w:r w:rsidRPr="0075089C">
        <w:rPr>
          <w:rFonts w:ascii="Consolas" w:eastAsia="Times New Roman" w:hAnsi="Consolas" w:cs="Consolas"/>
          <w:color w:val="A67F59"/>
          <w:sz w:val="18"/>
          <w:highlight w:val="green"/>
        </w:rPr>
        <w:t>=</w:t>
      </w:r>
      <w:r w:rsidRPr="0075089C">
        <w:rPr>
          <w:rFonts w:ascii="Consolas" w:eastAsia="Times New Roman" w:hAnsi="Consolas" w:cs="Consolas"/>
          <w:color w:val="000000"/>
          <w:sz w:val="18"/>
          <w:highlight w:val="green"/>
        </w:rPr>
        <w:t xml:space="preserve"> </w:t>
      </w:r>
      <w:r w:rsidRPr="0075089C">
        <w:rPr>
          <w:rFonts w:ascii="Consolas" w:eastAsia="Times New Roman" w:hAnsi="Consolas" w:cs="Consolas"/>
          <w:color w:val="999999"/>
          <w:sz w:val="18"/>
          <w:highlight w:val="green"/>
        </w:rPr>
        <w:t>(</w:t>
      </w:r>
      <w:r w:rsidRPr="0075089C">
        <w:rPr>
          <w:rFonts w:ascii="Consolas" w:eastAsia="Times New Roman" w:hAnsi="Consolas" w:cs="Consolas"/>
          <w:color w:val="000000"/>
          <w:sz w:val="18"/>
          <w:highlight w:val="green"/>
        </w:rPr>
        <w:t>String</w:t>
      </w:r>
      <w:r w:rsidRPr="0075089C">
        <w:rPr>
          <w:rFonts w:ascii="Consolas" w:eastAsia="Times New Roman" w:hAnsi="Consolas" w:cs="Consolas"/>
          <w:color w:val="999999"/>
          <w:sz w:val="18"/>
          <w:highlight w:val="green"/>
        </w:rPr>
        <w:t>)</w:t>
      </w:r>
      <w:r w:rsidRPr="0075089C">
        <w:rPr>
          <w:rFonts w:ascii="Consolas" w:eastAsia="Times New Roman" w:hAnsi="Consolas" w:cs="Consolas"/>
          <w:color w:val="000000"/>
          <w:sz w:val="18"/>
          <w:highlight w:val="green"/>
        </w:rPr>
        <w:t xml:space="preserve"> in</w:t>
      </w:r>
      <w:r w:rsidRPr="0075089C">
        <w:rPr>
          <w:rFonts w:ascii="Consolas" w:eastAsia="Times New Roman" w:hAnsi="Consolas" w:cs="Consolas"/>
          <w:color w:val="999999"/>
          <w:sz w:val="18"/>
          <w:highlight w:val="green"/>
        </w:rPr>
        <w:t>.</w:t>
      </w:r>
      <w:r w:rsidRPr="0075089C">
        <w:rPr>
          <w:rFonts w:ascii="Consolas" w:eastAsia="Times New Roman" w:hAnsi="Consolas" w:cs="Consolas"/>
          <w:color w:val="DD4A68"/>
          <w:sz w:val="18"/>
          <w:highlight w:val="green"/>
        </w:rPr>
        <w:t>readObject</w:t>
      </w:r>
      <w:r w:rsidRPr="0075089C">
        <w:rPr>
          <w:rFonts w:ascii="Consolas" w:eastAsia="Times New Roman" w:hAnsi="Consolas" w:cs="Consolas"/>
          <w:color w:val="999999"/>
          <w:sz w:val="18"/>
          <w:highlight w:val="green"/>
        </w:rPr>
        <w:t>();</w:t>
      </w:r>
    </w:p>
    <w:p w:rsidR="0075089C" w:rsidRPr="0075089C" w:rsidRDefault="0075089C" w:rsidP="0075089C">
      <w:pPr>
        <w:pBdr>
          <w:top w:val="single" w:sz="6" w:space="12" w:color="EDEDED"/>
          <w:left w:val="single" w:sz="6" w:space="12" w:color="EDEDED"/>
          <w:bottom w:val="single" w:sz="6" w:space="12" w:color="EDEDED"/>
          <w:right w:val="single" w:sz="6" w:space="12" w:color="EDEDE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000000"/>
          <w:sz w:val="18"/>
        </w:rPr>
      </w:pPr>
      <w:r w:rsidRPr="0075089C">
        <w:rPr>
          <w:rFonts w:ascii="Consolas" w:eastAsia="Times New Roman" w:hAnsi="Consolas" w:cs="Consolas"/>
          <w:color w:val="000000"/>
          <w:sz w:val="18"/>
        </w:rPr>
        <w:tab/>
      </w:r>
      <w:r w:rsidRPr="0075089C">
        <w:rPr>
          <w:rFonts w:ascii="Consolas" w:eastAsia="Times New Roman" w:hAnsi="Consolas" w:cs="Consolas"/>
          <w:color w:val="000000"/>
          <w:sz w:val="18"/>
        </w:rPr>
        <w:tab/>
        <w:t xml:space="preserve">age </w:t>
      </w:r>
      <w:r w:rsidRPr="0075089C">
        <w:rPr>
          <w:rFonts w:ascii="Consolas" w:eastAsia="Times New Roman" w:hAnsi="Consolas" w:cs="Consolas"/>
          <w:color w:val="A67F59"/>
          <w:sz w:val="18"/>
        </w:rPr>
        <w:t>=</w:t>
      </w:r>
      <w:r w:rsidRPr="0075089C">
        <w:rPr>
          <w:rFonts w:ascii="Consolas" w:eastAsia="Times New Roman" w:hAnsi="Consolas" w:cs="Consolas"/>
          <w:color w:val="000000"/>
          <w:sz w:val="18"/>
        </w:rPr>
        <w:t xml:space="preserve"> </w:t>
      </w:r>
      <w:r w:rsidRPr="0075089C">
        <w:rPr>
          <w:rFonts w:ascii="Consolas" w:eastAsia="Times New Roman" w:hAnsi="Consolas" w:cs="Consolas"/>
          <w:color w:val="999999"/>
          <w:sz w:val="18"/>
        </w:rPr>
        <w:t>(</w:t>
      </w:r>
      <w:r w:rsidRPr="0075089C">
        <w:rPr>
          <w:rFonts w:ascii="Consolas" w:eastAsia="Times New Roman" w:hAnsi="Consolas" w:cs="Consolas"/>
          <w:color w:val="0077AA"/>
          <w:sz w:val="18"/>
        </w:rPr>
        <w:t>int</w:t>
      </w:r>
      <w:r w:rsidRPr="0075089C">
        <w:rPr>
          <w:rFonts w:ascii="Consolas" w:eastAsia="Times New Roman" w:hAnsi="Consolas" w:cs="Consolas"/>
          <w:color w:val="999999"/>
          <w:sz w:val="18"/>
        </w:rPr>
        <w:t>)</w:t>
      </w:r>
      <w:r w:rsidRPr="0075089C">
        <w:rPr>
          <w:rFonts w:ascii="Consolas" w:eastAsia="Times New Roman" w:hAnsi="Consolas" w:cs="Consolas"/>
          <w:color w:val="000000"/>
          <w:sz w:val="18"/>
        </w:rPr>
        <w:t xml:space="preserve"> in</w:t>
      </w:r>
      <w:r w:rsidRPr="0075089C">
        <w:rPr>
          <w:rFonts w:ascii="Consolas" w:eastAsia="Times New Roman" w:hAnsi="Consolas" w:cs="Consolas"/>
          <w:color w:val="999999"/>
          <w:sz w:val="18"/>
        </w:rPr>
        <w:t>.</w:t>
      </w:r>
      <w:r w:rsidRPr="0075089C">
        <w:rPr>
          <w:rFonts w:ascii="Consolas" w:eastAsia="Times New Roman" w:hAnsi="Consolas" w:cs="Consolas"/>
          <w:color w:val="DD4A68"/>
          <w:sz w:val="18"/>
        </w:rPr>
        <w:t>readInt</w:t>
      </w:r>
      <w:r w:rsidRPr="0075089C">
        <w:rPr>
          <w:rFonts w:ascii="Consolas" w:eastAsia="Times New Roman" w:hAnsi="Consolas" w:cs="Consolas"/>
          <w:color w:val="999999"/>
          <w:sz w:val="18"/>
        </w:rPr>
        <w:t>();</w:t>
      </w:r>
    </w:p>
    <w:p w:rsidR="0075089C" w:rsidRPr="0075089C" w:rsidRDefault="0075089C" w:rsidP="0075089C">
      <w:pPr>
        <w:pBdr>
          <w:top w:val="single" w:sz="6" w:space="12" w:color="EDEDED"/>
          <w:left w:val="single" w:sz="6" w:space="12" w:color="EDEDED"/>
          <w:bottom w:val="single" w:sz="6" w:space="12" w:color="EDEDED"/>
          <w:right w:val="single" w:sz="6" w:space="12" w:color="EDEDE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000000"/>
          <w:sz w:val="18"/>
        </w:rPr>
      </w:pPr>
      <w:r w:rsidRPr="0075089C">
        <w:rPr>
          <w:rFonts w:ascii="Consolas" w:eastAsia="Times New Roman" w:hAnsi="Consolas" w:cs="Consolas"/>
          <w:color w:val="000000"/>
          <w:sz w:val="18"/>
        </w:rPr>
        <w:tab/>
      </w:r>
      <w:r w:rsidRPr="0075089C">
        <w:rPr>
          <w:rFonts w:ascii="Consolas" w:eastAsia="Times New Roman" w:hAnsi="Consolas" w:cs="Consolas"/>
          <w:color w:val="000000"/>
          <w:sz w:val="18"/>
        </w:rPr>
        <w:tab/>
      </w:r>
      <w:r w:rsidRPr="0075089C">
        <w:rPr>
          <w:rFonts w:ascii="Consolas" w:eastAsia="Times New Roman" w:hAnsi="Consolas" w:cs="Consolas"/>
          <w:color w:val="000000"/>
          <w:sz w:val="18"/>
          <w:highlight w:val="green"/>
        </w:rPr>
        <w:t xml:space="preserve">contact </w:t>
      </w:r>
      <w:r w:rsidRPr="0075089C">
        <w:rPr>
          <w:rFonts w:ascii="Consolas" w:eastAsia="Times New Roman" w:hAnsi="Consolas" w:cs="Consolas"/>
          <w:color w:val="A67F59"/>
          <w:sz w:val="18"/>
          <w:highlight w:val="green"/>
        </w:rPr>
        <w:t>=</w:t>
      </w:r>
      <w:r w:rsidRPr="0075089C">
        <w:rPr>
          <w:rFonts w:ascii="Consolas" w:eastAsia="Times New Roman" w:hAnsi="Consolas" w:cs="Consolas"/>
          <w:color w:val="000000"/>
          <w:sz w:val="18"/>
          <w:highlight w:val="green"/>
        </w:rPr>
        <w:t xml:space="preserve"> </w:t>
      </w:r>
      <w:r w:rsidRPr="0075089C">
        <w:rPr>
          <w:rFonts w:ascii="Consolas" w:eastAsia="Times New Roman" w:hAnsi="Consolas" w:cs="Consolas"/>
          <w:color w:val="999999"/>
          <w:sz w:val="18"/>
          <w:highlight w:val="green"/>
        </w:rPr>
        <w:t>(</w:t>
      </w:r>
      <w:r w:rsidRPr="0075089C">
        <w:rPr>
          <w:rFonts w:ascii="Consolas" w:eastAsia="Times New Roman" w:hAnsi="Consolas" w:cs="Consolas"/>
          <w:color w:val="000000"/>
          <w:sz w:val="18"/>
          <w:highlight w:val="green"/>
        </w:rPr>
        <w:t>String</w:t>
      </w:r>
      <w:r w:rsidRPr="0075089C">
        <w:rPr>
          <w:rFonts w:ascii="Consolas" w:eastAsia="Times New Roman" w:hAnsi="Consolas" w:cs="Consolas"/>
          <w:color w:val="999999"/>
          <w:sz w:val="18"/>
          <w:highlight w:val="green"/>
        </w:rPr>
        <w:t>)</w:t>
      </w:r>
      <w:r w:rsidRPr="0075089C">
        <w:rPr>
          <w:rFonts w:ascii="Consolas" w:eastAsia="Times New Roman" w:hAnsi="Consolas" w:cs="Consolas"/>
          <w:color w:val="000000"/>
          <w:sz w:val="18"/>
          <w:highlight w:val="green"/>
        </w:rPr>
        <w:t xml:space="preserve"> in</w:t>
      </w:r>
      <w:r w:rsidRPr="0075089C">
        <w:rPr>
          <w:rFonts w:ascii="Consolas" w:eastAsia="Times New Roman" w:hAnsi="Consolas" w:cs="Consolas"/>
          <w:color w:val="999999"/>
          <w:sz w:val="18"/>
          <w:highlight w:val="green"/>
        </w:rPr>
        <w:t>.</w:t>
      </w:r>
      <w:r w:rsidRPr="0075089C">
        <w:rPr>
          <w:rFonts w:ascii="Consolas" w:eastAsia="Times New Roman" w:hAnsi="Consolas" w:cs="Consolas"/>
          <w:color w:val="DD4A68"/>
          <w:sz w:val="18"/>
          <w:highlight w:val="green"/>
        </w:rPr>
        <w:t>readObject</w:t>
      </w:r>
      <w:r w:rsidRPr="0075089C">
        <w:rPr>
          <w:rFonts w:ascii="Consolas" w:eastAsia="Times New Roman" w:hAnsi="Consolas" w:cs="Consolas"/>
          <w:color w:val="999999"/>
          <w:sz w:val="18"/>
          <w:highlight w:val="green"/>
        </w:rPr>
        <w:t>();</w:t>
      </w:r>
    </w:p>
    <w:p w:rsidR="0075089C" w:rsidRPr="0075089C" w:rsidRDefault="0075089C" w:rsidP="0075089C">
      <w:pPr>
        <w:pBdr>
          <w:top w:val="single" w:sz="6" w:space="12" w:color="EDEDED"/>
          <w:left w:val="single" w:sz="6" w:space="12" w:color="EDEDED"/>
          <w:bottom w:val="single" w:sz="6" w:space="12" w:color="EDEDED"/>
          <w:right w:val="single" w:sz="6" w:space="12" w:color="EDEDE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000000"/>
          <w:sz w:val="18"/>
        </w:rPr>
      </w:pPr>
      <w:r w:rsidRPr="0075089C">
        <w:rPr>
          <w:rFonts w:ascii="Consolas" w:eastAsia="Times New Roman" w:hAnsi="Consolas" w:cs="Consolas"/>
          <w:color w:val="000000"/>
          <w:sz w:val="18"/>
        </w:rPr>
        <w:tab/>
      </w:r>
      <w:r w:rsidRPr="0075089C">
        <w:rPr>
          <w:rFonts w:ascii="Consolas" w:eastAsia="Times New Roman" w:hAnsi="Consolas" w:cs="Consolas"/>
          <w:color w:val="999999"/>
          <w:sz w:val="18"/>
        </w:rPr>
        <w:t>}</w:t>
      </w:r>
    </w:p>
    <w:p w:rsidR="0075089C" w:rsidRPr="0075089C" w:rsidRDefault="0075089C" w:rsidP="0075089C">
      <w:pPr>
        <w:pBdr>
          <w:top w:val="single" w:sz="6" w:space="12" w:color="EDEDED"/>
          <w:left w:val="single" w:sz="6" w:space="12" w:color="EDEDED"/>
          <w:bottom w:val="single" w:sz="6" w:space="12" w:color="EDEDED"/>
          <w:right w:val="single" w:sz="6" w:space="12" w:color="EDEDE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000000"/>
          <w:sz w:val="18"/>
          <w:szCs w:val="18"/>
        </w:rPr>
      </w:pPr>
      <w:r w:rsidRPr="0075089C">
        <w:rPr>
          <w:rFonts w:ascii="Consolas" w:eastAsia="Times New Roman" w:hAnsi="Consolas" w:cs="Consolas"/>
          <w:color w:val="999999"/>
          <w:sz w:val="18"/>
        </w:rPr>
        <w:t>}</w:t>
      </w:r>
    </w:p>
    <w:p w:rsidR="0075089C" w:rsidRDefault="0075089C" w:rsidP="0075799B">
      <w:pPr>
        <w:spacing w:after="0" w:line="240" w:lineRule="auto"/>
        <w:rPr>
          <w:rFonts w:ascii="Arial" w:eastAsia="Times New Roman" w:hAnsi="Arial" w:cs="Arial"/>
          <w:b/>
          <w:bCs/>
          <w:color w:val="0000FF"/>
          <w:sz w:val="28"/>
          <w:szCs w:val="28"/>
          <w:shd w:val="clear" w:color="auto" w:fill="EFEFEF"/>
        </w:rPr>
      </w:pPr>
    </w:p>
    <w:p w:rsidR="0075089C" w:rsidRDefault="0075089C" w:rsidP="0075799B">
      <w:pPr>
        <w:spacing w:after="0" w:line="240" w:lineRule="auto"/>
        <w:rPr>
          <w:rFonts w:ascii="Arial" w:eastAsia="Times New Roman" w:hAnsi="Arial" w:cs="Arial"/>
          <w:b/>
          <w:bCs/>
          <w:color w:val="0000FF"/>
          <w:sz w:val="28"/>
          <w:szCs w:val="28"/>
          <w:shd w:val="clear" w:color="auto" w:fill="EFEFEF"/>
        </w:rPr>
      </w:pP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FF"/>
          <w:sz w:val="28"/>
          <w:szCs w:val="28"/>
          <w:shd w:val="clear" w:color="auto" w:fill="EFEFEF"/>
        </w:rPr>
        <w:t>Question 1. What is Serialization in java?</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sz w:val="28"/>
          <w:szCs w:val="28"/>
        </w:rPr>
        <w:t>Answer</w:t>
      </w:r>
      <w:r w:rsidRPr="0075799B">
        <w:rPr>
          <w:rFonts w:ascii="Arial" w:eastAsia="Times New Roman" w:hAnsi="Arial" w:cs="Arial"/>
          <w:color w:val="000000"/>
        </w:rPr>
        <w:t>. Let’s start by understanding what is Serialization, it’s most basic question which</w:t>
      </w:r>
      <w:r w:rsidRPr="0075799B">
        <w:rPr>
          <w:rFonts w:ascii="Arial" w:eastAsia="Times New Roman" w:hAnsi="Arial" w:cs="Arial"/>
          <w:b/>
          <w:bCs/>
          <w:color w:val="000000"/>
        </w:rPr>
        <w:t xml:space="preserve"> you will have to answer almost in each and every java interview</w:t>
      </w:r>
      <w:r w:rsidRPr="0075799B">
        <w:rPr>
          <w:rFonts w:ascii="Arial" w:eastAsia="Times New Roman" w:hAnsi="Arial" w:cs="Arial"/>
          <w:color w:val="000000"/>
        </w:rPr>
        <w:t xml:space="preserve">. Serialization is process of converting </w:t>
      </w:r>
      <w:r w:rsidRPr="0075799B">
        <w:rPr>
          <w:rFonts w:ascii="Arial" w:eastAsia="Times New Roman" w:hAnsi="Arial" w:cs="Arial"/>
          <w:b/>
          <w:bCs/>
          <w:color w:val="000000"/>
        </w:rPr>
        <w:t>object into byte stream</w:t>
      </w:r>
      <w:r w:rsidRPr="0075799B">
        <w:rPr>
          <w:rFonts w:ascii="Arial" w:eastAsia="Times New Roman" w:hAnsi="Arial" w:cs="Arial"/>
          <w:color w:val="000000"/>
        </w:rPr>
        <w:t xml:space="preserve">. </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Serialized object (byte stream) can be:</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&gt;Transferred over network.</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&gt;Persisted/saved into file.</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&gt;Persisted/saved into database.</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Once, object have have been transferred over network or persisted in file or in database, we could deserialize the object and retain its state as it is in which it was serialized.</w:t>
      </w:r>
    </w:p>
    <w:p w:rsidR="00686459" w:rsidRDefault="0075799B" w:rsidP="00686459">
      <w:pPr>
        <w:pStyle w:val="Heading1"/>
        <w:shd w:val="clear" w:color="auto" w:fill="FFFFFF"/>
        <w:spacing w:before="0" w:after="75"/>
        <w:jc w:val="both"/>
        <w:textAlignment w:val="baseline"/>
        <w:rPr>
          <w:rFonts w:ascii="Helvetica" w:hAnsi="Helvetica" w:cs="Helvetica"/>
          <w:b w:val="0"/>
          <w:bCs w:val="0"/>
          <w:color w:val="000000"/>
          <w:sz w:val="42"/>
          <w:szCs w:val="42"/>
        </w:rPr>
      </w:pP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FF"/>
          <w:sz w:val="28"/>
          <w:szCs w:val="28"/>
          <w:shd w:val="clear" w:color="auto" w:fill="EFEFEF"/>
        </w:rPr>
        <w:t>Question 2. How do we Serialize object, write a program to serialize and deSerialize object and persist it in file (Important)?</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sz w:val="28"/>
          <w:szCs w:val="28"/>
        </w:rPr>
        <w:t>Answer</w:t>
      </w:r>
      <w:r w:rsidRPr="0075799B">
        <w:rPr>
          <w:rFonts w:ascii="Arial" w:eastAsia="Times New Roman" w:hAnsi="Arial" w:cs="Arial"/>
          <w:color w:val="000000"/>
        </w:rPr>
        <w:t xml:space="preserve">. </w:t>
      </w:r>
      <w:r w:rsidRPr="0075799B">
        <w:rPr>
          <w:rFonts w:ascii="Arial" w:eastAsia="Times New Roman" w:hAnsi="Arial" w:cs="Arial"/>
          <w:b/>
          <w:bCs/>
          <w:color w:val="000000"/>
        </w:rPr>
        <w:t>You must be able to write Serialization code</w:t>
      </w:r>
      <w:r w:rsidRPr="0075799B">
        <w:rPr>
          <w:rFonts w:ascii="Arial" w:eastAsia="Times New Roman" w:hAnsi="Arial" w:cs="Arial"/>
          <w:color w:val="000000"/>
        </w:rPr>
        <w:t xml:space="preserve"> to impress interviewer. In order to serialize object our class needs to implement </w:t>
      </w:r>
      <w:r w:rsidRPr="0075799B">
        <w:rPr>
          <w:rFonts w:ascii="Arial" w:eastAsia="Times New Roman" w:hAnsi="Arial" w:cs="Arial"/>
          <w:b/>
          <w:bCs/>
          <w:color w:val="000000"/>
        </w:rPr>
        <w:t>java.io.Serializable</w:t>
      </w:r>
      <w:r w:rsidRPr="0075799B">
        <w:rPr>
          <w:rFonts w:ascii="Arial" w:eastAsia="Times New Roman" w:hAnsi="Arial" w:cs="Arial"/>
          <w:color w:val="000000"/>
        </w:rPr>
        <w:t xml:space="preserve"> interface. Serializable interface is </w:t>
      </w:r>
      <w:r w:rsidRPr="0075799B">
        <w:rPr>
          <w:rFonts w:ascii="Arial" w:eastAsia="Times New Roman" w:hAnsi="Arial" w:cs="Arial"/>
          <w:b/>
          <w:bCs/>
          <w:color w:val="000000"/>
        </w:rPr>
        <w:t>Marker interface</w:t>
      </w:r>
      <w:r w:rsidRPr="0075799B">
        <w:rPr>
          <w:rFonts w:ascii="Arial" w:eastAsia="Times New Roman" w:hAnsi="Arial" w:cs="Arial"/>
          <w:color w:val="000000"/>
        </w:rPr>
        <w:t xml:space="preserve"> i.e. it </w:t>
      </w:r>
      <w:r w:rsidRPr="0075799B">
        <w:rPr>
          <w:rFonts w:ascii="Arial" w:eastAsia="Times New Roman" w:hAnsi="Arial" w:cs="Arial"/>
          <w:b/>
          <w:bCs/>
          <w:color w:val="000000"/>
        </w:rPr>
        <w:t>does not have any methods</w:t>
      </w:r>
      <w:r w:rsidRPr="0075799B">
        <w:rPr>
          <w:rFonts w:ascii="Arial" w:eastAsia="Times New Roman" w:hAnsi="Arial" w:cs="Arial"/>
          <w:color w:val="000000"/>
        </w:rPr>
        <w:t xml:space="preserve"> of its own</w:t>
      </w:r>
      <w:r w:rsidRPr="00C83E46">
        <w:rPr>
          <w:rFonts w:ascii="Arial" w:eastAsia="Times New Roman" w:hAnsi="Arial" w:cs="Arial"/>
          <w:color w:val="000000"/>
          <w:highlight w:val="yellow"/>
        </w:rPr>
        <w:t xml:space="preserve">, </w:t>
      </w:r>
      <w:r w:rsidRPr="00C83E46">
        <w:rPr>
          <w:rFonts w:ascii="Arial" w:eastAsia="Times New Roman" w:hAnsi="Arial" w:cs="Arial"/>
          <w:b/>
          <w:bCs/>
          <w:color w:val="000000"/>
          <w:highlight w:val="yellow"/>
        </w:rPr>
        <w:t xml:space="preserve">but </w:t>
      </w:r>
      <w:r w:rsidRPr="00C83E46">
        <w:rPr>
          <w:rFonts w:ascii="Arial" w:eastAsia="Times New Roman" w:hAnsi="Arial" w:cs="Arial"/>
          <w:color w:val="000000"/>
          <w:highlight w:val="yellow"/>
        </w:rPr>
        <w:t xml:space="preserve">it </w:t>
      </w:r>
      <w:r w:rsidRPr="00C83E46">
        <w:rPr>
          <w:rFonts w:ascii="Arial" w:eastAsia="Times New Roman" w:hAnsi="Arial" w:cs="Arial"/>
          <w:b/>
          <w:bCs/>
          <w:color w:val="000000"/>
          <w:highlight w:val="yellow"/>
        </w:rPr>
        <w:t>tells Jvm</w:t>
      </w:r>
      <w:r w:rsidRPr="0075799B">
        <w:rPr>
          <w:rFonts w:ascii="Arial" w:eastAsia="Times New Roman" w:hAnsi="Arial" w:cs="Arial"/>
          <w:b/>
          <w:bCs/>
          <w:color w:val="000000"/>
        </w:rPr>
        <w:t xml:space="preserve"> that object has to </w:t>
      </w:r>
      <w:r w:rsidR="0046764C" w:rsidRPr="0075799B">
        <w:rPr>
          <w:rFonts w:ascii="Arial" w:eastAsia="Times New Roman" w:hAnsi="Arial" w:cs="Arial"/>
          <w:b/>
          <w:bCs/>
          <w:color w:val="000000"/>
        </w:rPr>
        <w:t>convert</w:t>
      </w:r>
      <w:r w:rsidRPr="0075799B">
        <w:rPr>
          <w:rFonts w:ascii="Arial" w:eastAsia="Times New Roman" w:hAnsi="Arial" w:cs="Arial"/>
          <w:b/>
          <w:bCs/>
          <w:color w:val="000000"/>
        </w:rPr>
        <w:t xml:space="preserve"> into byte stream</w:t>
      </w:r>
      <w:r w:rsidRPr="0075799B">
        <w:rPr>
          <w:rFonts w:ascii="Arial" w:eastAsia="Times New Roman" w:hAnsi="Arial" w:cs="Arial"/>
          <w:color w:val="00000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p w:rsidR="0075799B" w:rsidRPr="0075799B" w:rsidRDefault="00865D92" w:rsidP="0075799B">
      <w:pPr>
        <w:spacing w:after="0" w:line="240" w:lineRule="auto"/>
        <w:rPr>
          <w:rFonts w:ascii="Times New Roman" w:eastAsia="Times New Roman" w:hAnsi="Times New Roman" w:cs="Times New Roman"/>
          <w:color w:val="000000"/>
          <w:sz w:val="27"/>
          <w:szCs w:val="27"/>
        </w:rPr>
      </w:pPr>
      <w:hyperlink r:id="rId7" w:history="1">
        <w:r w:rsidR="0075799B" w:rsidRPr="0075799B">
          <w:rPr>
            <w:rFonts w:ascii="Arial" w:eastAsia="Times New Roman" w:hAnsi="Arial" w:cs="Arial"/>
            <w:b/>
            <w:bCs/>
            <w:color w:val="1155CC"/>
            <w:u w:val="single"/>
          </w:rPr>
          <w:t>SERIALIZATION</w:t>
        </w:r>
      </w:hyperlink>
      <w:r w:rsidR="0075799B" w:rsidRPr="0075799B">
        <w:rPr>
          <w:rFonts w:ascii="Arial" w:eastAsia="Times New Roman" w:hAnsi="Arial" w:cs="Arial"/>
          <w:b/>
          <w:bCs/>
          <w:color w:val="000000"/>
        </w:rPr>
        <w:t>&gt;</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Create object of ObjectOutput and give it’s reference variable name oout and call writeObject() method and pass our employee object as parameter</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b/>
          <w:bCs/>
          <w:color w:val="000000"/>
          <w:sz w:val="20"/>
          <w:szCs w:val="20"/>
        </w:rPr>
        <w:t>oout.writeObject(object1)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tbl>
      <w:tblPr>
        <w:tblW w:w="0" w:type="auto"/>
        <w:tblCellMar>
          <w:top w:w="15" w:type="dxa"/>
          <w:left w:w="15" w:type="dxa"/>
          <w:bottom w:w="15" w:type="dxa"/>
          <w:right w:w="15" w:type="dxa"/>
        </w:tblCellMar>
        <w:tblLook w:val="04A0"/>
      </w:tblPr>
      <w:tblGrid>
        <w:gridCol w:w="9271"/>
      </w:tblGrid>
      <w:tr w:rsidR="0075799B" w:rsidRPr="0075799B" w:rsidTr="007579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xml:space="preserve">OutputStream fout = </w:t>
            </w:r>
            <w:r w:rsidRPr="0075799B">
              <w:rPr>
                <w:rFonts w:ascii="Consolas" w:eastAsia="Times New Roman" w:hAnsi="Consolas" w:cs="Consolas"/>
                <w:b/>
                <w:bCs/>
                <w:color w:val="7F0055"/>
                <w:sz w:val="20"/>
                <w:szCs w:val="20"/>
              </w:rPr>
              <w:t>new</w:t>
            </w:r>
            <w:r w:rsidRPr="0075799B">
              <w:rPr>
                <w:rFonts w:ascii="Consolas" w:eastAsia="Times New Roman" w:hAnsi="Consolas" w:cs="Consolas"/>
                <w:color w:val="000000"/>
                <w:sz w:val="20"/>
                <w:szCs w:val="20"/>
              </w:rPr>
              <w:t xml:space="preserve"> FileOutputStream(</w:t>
            </w:r>
            <w:r w:rsidRPr="0075799B">
              <w:rPr>
                <w:rFonts w:ascii="Consolas" w:eastAsia="Times New Roman" w:hAnsi="Consolas" w:cs="Consolas"/>
                <w:color w:val="2A00FF"/>
                <w:sz w:val="20"/>
                <w:szCs w:val="20"/>
              </w:rPr>
              <w:t>"ser.txt"</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xml:space="preserve">ObjectOutput oout = </w:t>
            </w:r>
            <w:r w:rsidRPr="0075799B">
              <w:rPr>
                <w:rFonts w:ascii="Consolas" w:eastAsia="Times New Roman" w:hAnsi="Consolas" w:cs="Consolas"/>
                <w:b/>
                <w:bCs/>
                <w:color w:val="7F0055"/>
                <w:sz w:val="20"/>
                <w:szCs w:val="20"/>
              </w:rPr>
              <w:t>new</w:t>
            </w:r>
            <w:r w:rsidRPr="0075799B">
              <w:rPr>
                <w:rFonts w:ascii="Consolas" w:eastAsia="Times New Roman" w:hAnsi="Consolas" w:cs="Consolas"/>
                <w:color w:val="000000"/>
                <w:sz w:val="20"/>
                <w:szCs w:val="20"/>
              </w:rPr>
              <w:t xml:space="preserve"> ObjectOutputStream(fout);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System.</w:t>
            </w:r>
            <w:r w:rsidRPr="0075799B">
              <w:rPr>
                <w:rFonts w:ascii="Consolas" w:eastAsia="Times New Roman" w:hAnsi="Consolas" w:cs="Consolas"/>
                <w:i/>
                <w:iCs/>
                <w:color w:val="0000C0"/>
                <w:sz w:val="20"/>
                <w:szCs w:val="20"/>
              </w:rPr>
              <w:t>out</w:t>
            </w:r>
            <w:r w:rsidRPr="0075799B">
              <w:rPr>
                <w:rFonts w:ascii="Consolas" w:eastAsia="Times New Roman" w:hAnsi="Consolas" w:cs="Consolas"/>
                <w:color w:val="000000"/>
                <w:sz w:val="20"/>
                <w:szCs w:val="20"/>
              </w:rPr>
              <w:t>.println(</w:t>
            </w:r>
            <w:r w:rsidRPr="0075799B">
              <w:rPr>
                <w:rFonts w:ascii="Consolas" w:eastAsia="Times New Roman" w:hAnsi="Consolas" w:cs="Consolas"/>
                <w:color w:val="2A00FF"/>
                <w:sz w:val="20"/>
                <w:szCs w:val="20"/>
              </w:rPr>
              <w:t>"</w:t>
            </w:r>
            <w:r w:rsidRPr="0075799B">
              <w:rPr>
                <w:rFonts w:ascii="Consolas" w:eastAsia="Times New Roman" w:hAnsi="Consolas" w:cs="Consolas"/>
                <w:color w:val="2A00FF"/>
                <w:sz w:val="18"/>
                <w:szCs w:val="18"/>
              </w:rPr>
              <w:t>Serialization process has started, serializing employee objects...</w:t>
            </w:r>
            <w:r w:rsidRPr="0075799B">
              <w:rPr>
                <w:rFonts w:ascii="Consolas" w:eastAsia="Times New Roman" w:hAnsi="Consolas" w:cs="Consolas"/>
                <w:color w:val="2A00FF"/>
                <w:sz w:val="20"/>
                <w:szCs w:val="20"/>
              </w:rPr>
              <w:t>"</w:t>
            </w:r>
            <w:r w:rsidRPr="0075799B">
              <w:rPr>
                <w:rFonts w:ascii="Consolas" w:eastAsia="Times New Roman" w:hAnsi="Consolas" w:cs="Consolas"/>
                <w:color w:val="000000"/>
                <w:sz w:val="20"/>
                <w:szCs w:val="20"/>
              </w:rPr>
              <w:t>);</w:t>
            </w:r>
          </w:p>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Consolas" w:eastAsia="Times New Roman" w:hAnsi="Consolas" w:cs="Consolas"/>
                <w:b/>
                <w:bCs/>
                <w:color w:val="000000"/>
                <w:sz w:val="20"/>
                <w:szCs w:val="20"/>
              </w:rPr>
              <w:t>oout.writeObject(object1);</w:t>
            </w:r>
          </w:p>
        </w:tc>
      </w:tr>
    </w:tbl>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p w:rsidR="0075799B" w:rsidRPr="0075799B" w:rsidRDefault="00865D92" w:rsidP="0075799B">
      <w:pPr>
        <w:spacing w:after="0" w:line="240" w:lineRule="auto"/>
        <w:rPr>
          <w:rFonts w:ascii="Times New Roman" w:eastAsia="Times New Roman" w:hAnsi="Times New Roman" w:cs="Times New Roman"/>
          <w:color w:val="000000"/>
          <w:sz w:val="27"/>
          <w:szCs w:val="27"/>
        </w:rPr>
      </w:pPr>
      <w:hyperlink r:id="rId8" w:history="1">
        <w:r w:rsidR="0075799B" w:rsidRPr="0075799B">
          <w:rPr>
            <w:rFonts w:ascii="Arial" w:eastAsia="Times New Roman" w:hAnsi="Arial" w:cs="Arial"/>
            <w:b/>
            <w:bCs/>
            <w:color w:val="1155CC"/>
            <w:u w:val="single"/>
          </w:rPr>
          <w:t>DESERIALIZATION</w:t>
        </w:r>
      </w:hyperlink>
      <w:r w:rsidR="0075799B" w:rsidRPr="0075799B">
        <w:rPr>
          <w:rFonts w:ascii="Arial" w:eastAsia="Times New Roman" w:hAnsi="Arial" w:cs="Arial"/>
          <w:b/>
          <w:bCs/>
          <w:color w:val="000000"/>
        </w:rPr>
        <w:t>&gt;</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 xml:space="preserve">Create object of ObjectInput and give it’s reference variable name oin and call readObject() method </w:t>
      </w:r>
      <w:r w:rsidRPr="0075799B">
        <w:rPr>
          <w:rFonts w:ascii="Consolas" w:eastAsia="Times New Roman" w:hAnsi="Consolas" w:cs="Consolas"/>
          <w:color w:val="000000"/>
          <w:sz w:val="20"/>
          <w:szCs w:val="20"/>
        </w:rPr>
        <w:t>[</w:t>
      </w:r>
      <w:r w:rsidRPr="0075799B">
        <w:rPr>
          <w:rFonts w:ascii="Consolas" w:eastAsia="Times New Roman" w:hAnsi="Consolas" w:cs="Consolas"/>
          <w:b/>
          <w:bCs/>
          <w:color w:val="000000"/>
          <w:sz w:val="20"/>
          <w:szCs w:val="20"/>
        </w:rPr>
        <w:t>oin.readObject()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tbl>
      <w:tblPr>
        <w:tblW w:w="9360" w:type="dxa"/>
        <w:tblCellMar>
          <w:top w:w="15" w:type="dxa"/>
          <w:left w:w="15" w:type="dxa"/>
          <w:bottom w:w="15" w:type="dxa"/>
          <w:right w:w="15" w:type="dxa"/>
        </w:tblCellMar>
        <w:tblLook w:val="04A0"/>
      </w:tblPr>
      <w:tblGrid>
        <w:gridCol w:w="9360"/>
      </w:tblGrid>
      <w:tr w:rsidR="0075799B" w:rsidRPr="0075799B" w:rsidTr="007579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InputStream fin=</w:t>
            </w:r>
            <w:r w:rsidRPr="0075799B">
              <w:rPr>
                <w:rFonts w:ascii="Consolas" w:eastAsia="Times New Roman" w:hAnsi="Consolas" w:cs="Consolas"/>
                <w:b/>
                <w:bCs/>
                <w:color w:val="7F0055"/>
                <w:sz w:val="20"/>
                <w:szCs w:val="20"/>
              </w:rPr>
              <w:t>new</w:t>
            </w:r>
            <w:r w:rsidRPr="0075799B">
              <w:rPr>
                <w:rFonts w:ascii="Consolas" w:eastAsia="Times New Roman" w:hAnsi="Consolas" w:cs="Consolas"/>
                <w:color w:val="000000"/>
                <w:sz w:val="20"/>
                <w:szCs w:val="20"/>
              </w:rPr>
              <w:t xml:space="preserve"> FileInputStream(</w:t>
            </w:r>
            <w:r w:rsidRPr="0075799B">
              <w:rPr>
                <w:rFonts w:ascii="Consolas" w:eastAsia="Times New Roman" w:hAnsi="Consolas" w:cs="Consolas"/>
                <w:color w:val="2A00FF"/>
                <w:sz w:val="20"/>
                <w:szCs w:val="20"/>
              </w:rPr>
              <w:t>"ser.txt"</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ObjectInput oin=</w:t>
            </w:r>
            <w:r w:rsidRPr="0075799B">
              <w:rPr>
                <w:rFonts w:ascii="Consolas" w:eastAsia="Times New Roman" w:hAnsi="Consolas" w:cs="Consolas"/>
                <w:b/>
                <w:bCs/>
                <w:color w:val="7F0055"/>
                <w:sz w:val="20"/>
                <w:szCs w:val="20"/>
              </w:rPr>
              <w:t>new</w:t>
            </w:r>
            <w:r w:rsidRPr="0075799B">
              <w:rPr>
                <w:rFonts w:ascii="Consolas" w:eastAsia="Times New Roman" w:hAnsi="Consolas" w:cs="Consolas"/>
                <w:color w:val="000000"/>
                <w:sz w:val="20"/>
                <w:szCs w:val="20"/>
              </w:rPr>
              <w:t xml:space="preserve"> ObjectInputStream(fin);</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System.</w:t>
            </w:r>
            <w:r w:rsidRPr="0075799B">
              <w:rPr>
                <w:rFonts w:ascii="Consolas" w:eastAsia="Times New Roman" w:hAnsi="Consolas" w:cs="Consolas"/>
                <w:i/>
                <w:iCs/>
                <w:color w:val="0000C0"/>
                <w:sz w:val="20"/>
                <w:szCs w:val="20"/>
              </w:rPr>
              <w:t>out</w:t>
            </w:r>
            <w:r w:rsidRPr="0075799B">
              <w:rPr>
                <w:rFonts w:ascii="Consolas" w:eastAsia="Times New Roman" w:hAnsi="Consolas" w:cs="Consolas"/>
                <w:color w:val="000000"/>
                <w:sz w:val="20"/>
                <w:szCs w:val="20"/>
              </w:rPr>
              <w:t>.println(</w:t>
            </w:r>
            <w:r w:rsidRPr="0075799B">
              <w:rPr>
                <w:rFonts w:ascii="Consolas" w:eastAsia="Times New Roman" w:hAnsi="Consolas" w:cs="Consolas"/>
                <w:color w:val="2A00FF"/>
                <w:sz w:val="20"/>
                <w:szCs w:val="20"/>
              </w:rPr>
              <w:t>"</w:t>
            </w:r>
            <w:r w:rsidRPr="0075799B">
              <w:rPr>
                <w:rFonts w:ascii="Consolas" w:eastAsia="Times New Roman" w:hAnsi="Consolas" w:cs="Consolas"/>
                <w:color w:val="2A00FF"/>
                <w:sz w:val="18"/>
                <w:szCs w:val="18"/>
              </w:rPr>
              <w:t>DeSerialization process has started, displaying employee objects..."</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Employee emp;</w:t>
            </w:r>
          </w:p>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emp=(Employee)</w:t>
            </w:r>
            <w:r w:rsidRPr="0075799B">
              <w:rPr>
                <w:rFonts w:ascii="Consolas" w:eastAsia="Times New Roman" w:hAnsi="Consolas" w:cs="Consolas"/>
                <w:b/>
                <w:bCs/>
                <w:color w:val="000000"/>
                <w:sz w:val="20"/>
                <w:szCs w:val="20"/>
              </w:rPr>
              <w:t>oin.readObject();</w:t>
            </w:r>
          </w:p>
        </w:tc>
      </w:tr>
    </w:tbl>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FF"/>
          <w:sz w:val="28"/>
          <w:szCs w:val="28"/>
          <w:shd w:val="clear" w:color="auto" w:fill="EFEFEF"/>
        </w:rPr>
        <w:t>Question 3 . Difference between Externalizable and Serialization interface (Important)?</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sz w:val="28"/>
          <w:szCs w:val="28"/>
        </w:rPr>
        <w:t>Answer</w:t>
      </w:r>
      <w:r w:rsidRPr="0075799B">
        <w:rPr>
          <w:rFonts w:ascii="Arial" w:eastAsia="Times New Roman" w:hAnsi="Arial" w:cs="Arial"/>
          <w:color w:val="000000"/>
        </w:rPr>
        <w:t xml:space="preserve">. Here comes the time to </w:t>
      </w:r>
      <w:r w:rsidRPr="0075799B">
        <w:rPr>
          <w:rFonts w:ascii="Arial" w:eastAsia="Times New Roman" w:hAnsi="Arial" w:cs="Arial"/>
          <w:b/>
          <w:bCs/>
          <w:color w:val="000000"/>
        </w:rPr>
        <w:t xml:space="preserve">impress interviewer </w:t>
      </w:r>
      <w:r w:rsidRPr="0075799B">
        <w:rPr>
          <w:rFonts w:ascii="Arial" w:eastAsia="Times New Roman" w:hAnsi="Arial" w:cs="Arial"/>
          <w:color w:val="000000"/>
        </w:rPr>
        <w:t>by differentiating Serializable and Externalizable use.</w:t>
      </w:r>
    </w:p>
    <w:tbl>
      <w:tblPr>
        <w:tblW w:w="0" w:type="auto"/>
        <w:tblCellMar>
          <w:top w:w="15" w:type="dxa"/>
          <w:left w:w="15" w:type="dxa"/>
          <w:bottom w:w="15" w:type="dxa"/>
          <w:right w:w="15" w:type="dxa"/>
        </w:tblCellMar>
        <w:tblLook w:val="04A0"/>
      </w:tblPr>
      <w:tblGrid>
        <w:gridCol w:w="2104"/>
        <w:gridCol w:w="3468"/>
        <w:gridCol w:w="3998"/>
      </w:tblGrid>
      <w:tr w:rsidR="0075799B" w:rsidRPr="0075799B" w:rsidTr="007579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865D92" w:rsidP="0075799B">
            <w:pPr>
              <w:spacing w:after="0" w:line="0" w:lineRule="atLeast"/>
              <w:rPr>
                <w:rFonts w:ascii="Times New Roman" w:eastAsia="Times New Roman" w:hAnsi="Times New Roman" w:cs="Times New Roman"/>
                <w:sz w:val="24"/>
                <w:szCs w:val="24"/>
              </w:rPr>
            </w:pPr>
            <w:hyperlink r:id="rId9" w:history="1">
              <w:r w:rsidR="0075799B" w:rsidRPr="0075799B">
                <w:rPr>
                  <w:rFonts w:ascii="Arial" w:eastAsia="Times New Roman" w:hAnsi="Arial" w:cs="Arial"/>
                  <w:b/>
                  <w:bCs/>
                  <w:color w:val="1155CC"/>
                  <w:u w:val="single"/>
                </w:rPr>
                <w:t>SERIALIZABLE</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865D92" w:rsidP="0075799B">
            <w:pPr>
              <w:spacing w:after="0" w:line="0" w:lineRule="atLeast"/>
              <w:rPr>
                <w:rFonts w:ascii="Times New Roman" w:eastAsia="Times New Roman" w:hAnsi="Times New Roman" w:cs="Times New Roman"/>
                <w:sz w:val="24"/>
                <w:szCs w:val="24"/>
              </w:rPr>
            </w:pPr>
            <w:hyperlink r:id="rId10" w:history="1">
              <w:r w:rsidR="0075799B" w:rsidRPr="0075799B">
                <w:rPr>
                  <w:rFonts w:ascii="Arial" w:eastAsia="Times New Roman" w:hAnsi="Arial" w:cs="Arial"/>
                  <w:b/>
                  <w:bCs/>
                  <w:color w:val="1155CC"/>
                  <w:u w:val="single"/>
                </w:rPr>
                <w:t>EXTERNALIZABLE</w:t>
              </w:r>
            </w:hyperlink>
          </w:p>
        </w:tc>
      </w:tr>
      <w:tr w:rsidR="0075799B" w:rsidRPr="0075799B" w:rsidTr="007579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Arial" w:eastAsia="Times New Roman" w:hAnsi="Arial" w:cs="Arial"/>
                <w:color w:val="000000"/>
              </w:rPr>
              <w:t>Methods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Arial" w:eastAsia="Times New Roman" w:hAnsi="Arial" w:cs="Arial"/>
                <w:color w:val="000000"/>
              </w:rPr>
              <w:t xml:space="preserve">It is a </w:t>
            </w:r>
            <w:r w:rsidRPr="0075799B">
              <w:rPr>
                <w:rFonts w:ascii="Arial" w:eastAsia="Times New Roman" w:hAnsi="Arial" w:cs="Arial"/>
                <w:b/>
                <w:bCs/>
                <w:color w:val="000000"/>
              </w:rPr>
              <w:t xml:space="preserve">marker </w:t>
            </w:r>
            <w:r w:rsidRPr="0075799B">
              <w:rPr>
                <w:rFonts w:ascii="Arial" w:eastAsia="Times New Roman" w:hAnsi="Arial" w:cs="Arial"/>
                <w:color w:val="000000"/>
              </w:rPr>
              <w:t>interface it doesn’t have any method.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Arial" w:eastAsia="Times New Roman" w:hAnsi="Arial" w:cs="Arial"/>
                <w:color w:val="000000"/>
              </w:rPr>
              <w:t>It’s not a marker interface.</w:t>
            </w:r>
          </w:p>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Arial" w:eastAsia="Times New Roman" w:hAnsi="Arial" w:cs="Arial"/>
                <w:color w:val="000000"/>
              </w:rPr>
              <w:t xml:space="preserve">It has method’s called </w:t>
            </w:r>
            <w:r w:rsidRPr="0075799B">
              <w:rPr>
                <w:rFonts w:ascii="Arial" w:eastAsia="Times New Roman" w:hAnsi="Arial" w:cs="Arial"/>
                <w:b/>
                <w:bCs/>
                <w:color w:val="000000"/>
              </w:rPr>
              <w:t>writeExternal()</w:t>
            </w:r>
            <w:r w:rsidRPr="0075799B">
              <w:rPr>
                <w:rFonts w:ascii="Arial" w:eastAsia="Times New Roman" w:hAnsi="Arial" w:cs="Arial"/>
                <w:color w:val="000000"/>
              </w:rPr>
              <w:t xml:space="preserve"> and </w:t>
            </w:r>
            <w:r w:rsidRPr="0075799B">
              <w:rPr>
                <w:rFonts w:ascii="Arial" w:eastAsia="Times New Roman" w:hAnsi="Arial" w:cs="Arial"/>
                <w:b/>
                <w:bCs/>
                <w:color w:val="000000"/>
              </w:rPr>
              <w:t>readExternal()</w:t>
            </w:r>
            <w:r w:rsidRPr="0075799B">
              <w:rPr>
                <w:rFonts w:ascii="Arial" w:eastAsia="Times New Roman" w:hAnsi="Arial" w:cs="Arial"/>
                <w:color w:val="000000"/>
              </w:rPr>
              <w:t xml:space="preserve"> </w:t>
            </w:r>
          </w:p>
        </w:tc>
      </w:tr>
      <w:tr w:rsidR="0075799B" w:rsidRPr="0075799B" w:rsidTr="007579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Arial" w:eastAsia="Times New Roman" w:hAnsi="Arial" w:cs="Arial"/>
                <w:color w:val="000000"/>
              </w:rPr>
              <w:t>Default Serialization process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Arial" w:eastAsia="Times New Roman" w:hAnsi="Arial" w:cs="Arial"/>
                <w:b/>
                <w:bCs/>
                <w:color w:val="000000"/>
              </w:rPr>
              <w:t>YES</w:t>
            </w:r>
            <w:r w:rsidRPr="0075799B">
              <w:rPr>
                <w:rFonts w:ascii="Arial" w:eastAsia="Times New Roman" w:hAnsi="Arial" w:cs="Arial"/>
                <w:color w:val="000000"/>
              </w:rPr>
              <w:t xml:space="preserve">, Serializable provides its own </w:t>
            </w:r>
            <w:r w:rsidRPr="0075799B">
              <w:rPr>
                <w:rFonts w:ascii="Arial" w:eastAsia="Times New Roman" w:hAnsi="Arial" w:cs="Arial"/>
                <w:b/>
                <w:bCs/>
                <w:color w:val="000000"/>
              </w:rPr>
              <w:t>default serialization process</w:t>
            </w:r>
            <w:r w:rsidRPr="0075799B">
              <w:rPr>
                <w:rFonts w:ascii="Arial" w:eastAsia="Times New Roman" w:hAnsi="Arial" w:cs="Arial"/>
                <w:color w:val="000000"/>
              </w:rPr>
              <w:t>, we just need to implement Serializable interface.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Arial" w:eastAsia="Times New Roman" w:hAnsi="Arial" w:cs="Arial"/>
                <w:b/>
                <w:bCs/>
                <w:color w:val="000000"/>
              </w:rPr>
              <w:t>NO</w:t>
            </w:r>
            <w:r w:rsidRPr="0075799B">
              <w:rPr>
                <w:rFonts w:ascii="Arial" w:eastAsia="Times New Roman" w:hAnsi="Arial" w:cs="Arial"/>
                <w:color w:val="000000"/>
              </w:rPr>
              <w:t xml:space="preserve">, we need to override </w:t>
            </w:r>
            <w:r w:rsidRPr="0075799B">
              <w:rPr>
                <w:rFonts w:ascii="Arial" w:eastAsia="Times New Roman" w:hAnsi="Arial" w:cs="Arial"/>
                <w:b/>
                <w:bCs/>
                <w:color w:val="000000"/>
              </w:rPr>
              <w:t>writeExternal()</w:t>
            </w:r>
            <w:r w:rsidRPr="0075799B">
              <w:rPr>
                <w:rFonts w:ascii="Arial" w:eastAsia="Times New Roman" w:hAnsi="Arial" w:cs="Arial"/>
                <w:color w:val="000000"/>
              </w:rPr>
              <w:t xml:space="preserve"> and </w:t>
            </w:r>
            <w:r w:rsidRPr="0075799B">
              <w:rPr>
                <w:rFonts w:ascii="Arial" w:eastAsia="Times New Roman" w:hAnsi="Arial" w:cs="Arial"/>
                <w:b/>
                <w:bCs/>
                <w:color w:val="000000"/>
              </w:rPr>
              <w:t>readExternal()</w:t>
            </w:r>
            <w:r w:rsidRPr="0075799B">
              <w:rPr>
                <w:rFonts w:ascii="Arial" w:eastAsia="Times New Roman" w:hAnsi="Arial" w:cs="Arial"/>
                <w:color w:val="000000"/>
              </w:rPr>
              <w:t xml:space="preserve"> for serialization process to happen. </w:t>
            </w:r>
          </w:p>
        </w:tc>
      </w:tr>
      <w:tr w:rsidR="0075799B" w:rsidRPr="0075799B" w:rsidTr="007579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Arial" w:eastAsia="Times New Roman" w:hAnsi="Arial" w:cs="Arial"/>
                <w:color w:val="000000"/>
              </w:rPr>
              <w:t>Customize serialization process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Arial" w:eastAsia="Times New Roman" w:hAnsi="Arial" w:cs="Arial"/>
                <w:color w:val="000000"/>
              </w:rPr>
              <w:t xml:space="preserve">We </w:t>
            </w:r>
            <w:r w:rsidRPr="0075799B">
              <w:rPr>
                <w:rFonts w:ascii="Arial" w:eastAsia="Times New Roman" w:hAnsi="Arial" w:cs="Arial"/>
                <w:b/>
                <w:bCs/>
                <w:color w:val="000000"/>
              </w:rPr>
              <w:t xml:space="preserve">can </w:t>
            </w:r>
            <w:r w:rsidRPr="0075799B">
              <w:rPr>
                <w:rFonts w:ascii="Arial" w:eastAsia="Times New Roman" w:hAnsi="Arial" w:cs="Arial"/>
                <w:color w:val="000000"/>
              </w:rPr>
              <w:t xml:space="preserve">customize </w:t>
            </w:r>
            <w:r w:rsidRPr="0075799B">
              <w:rPr>
                <w:rFonts w:ascii="Arial" w:eastAsia="Times New Roman" w:hAnsi="Arial" w:cs="Arial"/>
                <w:b/>
                <w:bCs/>
                <w:color w:val="000000"/>
              </w:rPr>
              <w:t>default serialization process</w:t>
            </w:r>
            <w:r w:rsidRPr="0075799B">
              <w:rPr>
                <w:rFonts w:ascii="Arial" w:eastAsia="Times New Roman" w:hAnsi="Arial" w:cs="Arial"/>
                <w:color w:val="000000"/>
              </w:rPr>
              <w:t xml:space="preserve"> by </w:t>
            </w:r>
            <w:r w:rsidRPr="0075799B">
              <w:rPr>
                <w:rFonts w:ascii="Arial" w:eastAsia="Times New Roman" w:hAnsi="Arial" w:cs="Arial"/>
                <w:b/>
                <w:bCs/>
                <w:color w:val="000000"/>
              </w:rPr>
              <w:t xml:space="preserve">defining following </w:t>
            </w:r>
            <w:r w:rsidRPr="0075799B">
              <w:rPr>
                <w:rFonts w:ascii="Arial" w:eastAsia="Times New Roman" w:hAnsi="Arial" w:cs="Arial"/>
                <w:color w:val="000000"/>
              </w:rPr>
              <w:t>methods in our class &gt;</w:t>
            </w:r>
            <w:r w:rsidRPr="0075799B">
              <w:rPr>
                <w:rFonts w:ascii="Arial" w:eastAsia="Times New Roman" w:hAnsi="Arial" w:cs="Arial"/>
                <w:b/>
                <w:bCs/>
                <w:color w:val="000000"/>
              </w:rPr>
              <w:t>readObject()</w:t>
            </w:r>
            <w:r w:rsidRPr="0075799B">
              <w:rPr>
                <w:rFonts w:ascii="Arial" w:eastAsia="Times New Roman" w:hAnsi="Arial" w:cs="Arial"/>
                <w:color w:val="000000"/>
              </w:rPr>
              <w:t xml:space="preserve"> and </w:t>
            </w:r>
            <w:r w:rsidRPr="0075799B">
              <w:rPr>
                <w:rFonts w:ascii="Arial" w:eastAsia="Times New Roman" w:hAnsi="Arial" w:cs="Arial"/>
                <w:b/>
                <w:bCs/>
                <w:color w:val="000000"/>
              </w:rPr>
              <w:t>writeObject()</w:t>
            </w:r>
            <w:r w:rsidRPr="0075799B">
              <w:rPr>
                <w:rFonts w:ascii="Arial" w:eastAsia="Times New Roman" w:hAnsi="Arial" w:cs="Arial"/>
                <w:color w:val="000000"/>
              </w:rPr>
              <w:t xml:space="preserve">  </w:t>
            </w:r>
          </w:p>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Arial" w:eastAsia="Times New Roman" w:hAnsi="Arial" w:cs="Arial"/>
                <w:b/>
                <w:bCs/>
                <w:color w:val="000000"/>
                <w:u w:val="single"/>
              </w:rPr>
              <w:t>Note</w:t>
            </w:r>
            <w:r w:rsidRPr="0075799B">
              <w:rPr>
                <w:rFonts w:ascii="Arial" w:eastAsia="Times New Roman" w:hAnsi="Arial" w:cs="Arial"/>
                <w:color w:val="000000"/>
              </w:rPr>
              <w:t xml:space="preserve">: </w:t>
            </w:r>
            <w:r w:rsidRPr="008D695F">
              <w:rPr>
                <w:rFonts w:ascii="Arial" w:eastAsia="Times New Roman" w:hAnsi="Arial" w:cs="Arial"/>
                <w:color w:val="000000"/>
                <w:highlight w:val="yellow"/>
              </w:rPr>
              <w:t>We are not overriding these methods, we are defining them in our class.</w:t>
            </w:r>
            <w:r w:rsidRPr="0075799B">
              <w:rPr>
                <w:rFonts w:ascii="Arial" w:eastAsia="Times New Roman" w:hAnsi="Arial" w:cs="Arial"/>
                <w:color w:val="000000"/>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Arial" w:eastAsia="Times New Roman" w:hAnsi="Arial" w:cs="Arial"/>
                <w:color w:val="000000"/>
              </w:rPr>
              <w:t>Serialization process is completely customized</w:t>
            </w:r>
          </w:p>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Arial" w:eastAsia="Times New Roman" w:hAnsi="Arial" w:cs="Arial"/>
                <w:color w:val="000000"/>
              </w:rPr>
              <w:t xml:space="preserve">We need to </w:t>
            </w:r>
            <w:r w:rsidRPr="0075799B">
              <w:rPr>
                <w:rFonts w:ascii="Arial" w:eastAsia="Times New Roman" w:hAnsi="Arial" w:cs="Arial"/>
                <w:b/>
                <w:bCs/>
                <w:color w:val="000000"/>
              </w:rPr>
              <w:t xml:space="preserve">override </w:t>
            </w:r>
            <w:r w:rsidRPr="0075799B">
              <w:rPr>
                <w:rFonts w:ascii="Arial" w:eastAsia="Times New Roman" w:hAnsi="Arial" w:cs="Arial"/>
                <w:color w:val="000000"/>
              </w:rPr>
              <w:t xml:space="preserve">Externalizable interface’s </w:t>
            </w:r>
            <w:r w:rsidRPr="0075799B">
              <w:rPr>
                <w:rFonts w:ascii="Arial" w:eastAsia="Times New Roman" w:hAnsi="Arial" w:cs="Arial"/>
                <w:b/>
                <w:bCs/>
                <w:color w:val="000000"/>
              </w:rPr>
              <w:t>writeExternal()</w:t>
            </w:r>
            <w:r w:rsidRPr="0075799B">
              <w:rPr>
                <w:rFonts w:ascii="Arial" w:eastAsia="Times New Roman" w:hAnsi="Arial" w:cs="Arial"/>
                <w:color w:val="000000"/>
              </w:rPr>
              <w:t xml:space="preserve"> and </w:t>
            </w:r>
            <w:r w:rsidRPr="0075799B">
              <w:rPr>
                <w:rFonts w:ascii="Arial" w:eastAsia="Times New Roman" w:hAnsi="Arial" w:cs="Arial"/>
                <w:b/>
                <w:bCs/>
                <w:color w:val="000000"/>
              </w:rPr>
              <w:t>readExternal()</w:t>
            </w:r>
            <w:r w:rsidRPr="0075799B">
              <w:rPr>
                <w:rFonts w:ascii="Arial" w:eastAsia="Times New Roman" w:hAnsi="Arial" w:cs="Arial"/>
                <w:color w:val="000000"/>
              </w:rPr>
              <w:t xml:space="preserve"> methods.</w:t>
            </w:r>
          </w:p>
        </w:tc>
      </w:tr>
      <w:tr w:rsidR="0075799B" w:rsidRPr="0075799B" w:rsidTr="007579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Arial" w:eastAsia="Times New Roman" w:hAnsi="Arial" w:cs="Arial"/>
                <w:color w:val="000000"/>
              </w:rPr>
              <w:t>Control over Serialization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Arial" w:eastAsia="Times New Roman" w:hAnsi="Arial" w:cs="Arial"/>
                <w:color w:val="000000"/>
              </w:rPr>
              <w:t xml:space="preserve">It provides </w:t>
            </w:r>
            <w:r w:rsidRPr="0075799B">
              <w:rPr>
                <w:rFonts w:ascii="Arial" w:eastAsia="Times New Roman" w:hAnsi="Arial" w:cs="Arial"/>
                <w:b/>
                <w:bCs/>
                <w:color w:val="000000"/>
              </w:rPr>
              <w:t>less control</w:t>
            </w:r>
            <w:r w:rsidRPr="0075799B">
              <w:rPr>
                <w:rFonts w:ascii="Arial" w:eastAsia="Times New Roman" w:hAnsi="Arial" w:cs="Arial"/>
                <w:color w:val="000000"/>
              </w:rPr>
              <w:t xml:space="preserve"> over Serialization as it’s not mandatory to define </w:t>
            </w:r>
            <w:r w:rsidRPr="0075799B">
              <w:rPr>
                <w:rFonts w:ascii="Arial" w:eastAsia="Times New Roman" w:hAnsi="Arial" w:cs="Arial"/>
                <w:b/>
                <w:bCs/>
                <w:color w:val="000000"/>
              </w:rPr>
              <w:t>readObject()</w:t>
            </w:r>
            <w:r w:rsidRPr="0075799B">
              <w:rPr>
                <w:rFonts w:ascii="Arial" w:eastAsia="Times New Roman" w:hAnsi="Arial" w:cs="Arial"/>
                <w:color w:val="000000"/>
              </w:rPr>
              <w:t xml:space="preserve"> and </w:t>
            </w:r>
            <w:r w:rsidRPr="0075799B">
              <w:rPr>
                <w:rFonts w:ascii="Arial" w:eastAsia="Times New Roman" w:hAnsi="Arial" w:cs="Arial"/>
                <w:b/>
                <w:bCs/>
                <w:color w:val="000000"/>
              </w:rPr>
              <w:t>writeObject()</w:t>
            </w:r>
            <w:r w:rsidRPr="0075799B">
              <w:rPr>
                <w:rFonts w:ascii="Arial" w:eastAsia="Times New Roman" w:hAnsi="Arial" w:cs="Arial"/>
                <w:color w:val="000000"/>
              </w:rPr>
              <w:t xml:space="preserve"> methods.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Arial" w:eastAsia="Times New Roman" w:hAnsi="Arial" w:cs="Arial"/>
                <w:color w:val="000000"/>
              </w:rPr>
              <w:t xml:space="preserve">Externalizable provides you </w:t>
            </w:r>
            <w:r w:rsidRPr="0075799B">
              <w:rPr>
                <w:rFonts w:ascii="Arial" w:eastAsia="Times New Roman" w:hAnsi="Arial" w:cs="Arial"/>
                <w:b/>
                <w:bCs/>
                <w:color w:val="000000"/>
              </w:rPr>
              <w:t>great control</w:t>
            </w:r>
            <w:r w:rsidRPr="0075799B">
              <w:rPr>
                <w:rFonts w:ascii="Arial" w:eastAsia="Times New Roman" w:hAnsi="Arial" w:cs="Arial"/>
                <w:color w:val="000000"/>
              </w:rPr>
              <w:t xml:space="preserve"> over serialization process as it is important to override  </w:t>
            </w:r>
            <w:r w:rsidRPr="0075799B">
              <w:rPr>
                <w:rFonts w:ascii="Arial" w:eastAsia="Times New Roman" w:hAnsi="Arial" w:cs="Arial"/>
                <w:b/>
                <w:bCs/>
                <w:color w:val="000000"/>
              </w:rPr>
              <w:t>writeExternal()</w:t>
            </w:r>
            <w:r w:rsidRPr="0075799B">
              <w:rPr>
                <w:rFonts w:ascii="Arial" w:eastAsia="Times New Roman" w:hAnsi="Arial" w:cs="Arial"/>
                <w:color w:val="000000"/>
              </w:rPr>
              <w:t xml:space="preserve"> and </w:t>
            </w:r>
            <w:r w:rsidRPr="0075799B">
              <w:rPr>
                <w:rFonts w:ascii="Arial" w:eastAsia="Times New Roman" w:hAnsi="Arial" w:cs="Arial"/>
                <w:b/>
                <w:bCs/>
                <w:color w:val="000000"/>
              </w:rPr>
              <w:t>readExternal()</w:t>
            </w:r>
            <w:r w:rsidRPr="0075799B">
              <w:rPr>
                <w:rFonts w:ascii="Arial" w:eastAsia="Times New Roman" w:hAnsi="Arial" w:cs="Arial"/>
                <w:color w:val="000000"/>
              </w:rPr>
              <w:t xml:space="preserve"> methods.</w:t>
            </w:r>
          </w:p>
        </w:tc>
      </w:tr>
      <w:tr w:rsidR="0075799B" w:rsidRPr="0075799B" w:rsidTr="007579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Arial" w:eastAsia="Times New Roman" w:hAnsi="Arial" w:cs="Arial"/>
                <w:color w:val="000000"/>
              </w:rPr>
              <w:t xml:space="preserve">Constructor call during </w:t>
            </w:r>
            <w:r w:rsidRPr="0075799B">
              <w:rPr>
                <w:rFonts w:ascii="Arial" w:eastAsia="Times New Roman" w:hAnsi="Arial" w:cs="Arial"/>
                <w:b/>
                <w:bCs/>
                <w:color w:val="000000"/>
              </w:rPr>
              <w:t>deSerialization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Arial" w:eastAsia="Times New Roman" w:hAnsi="Arial" w:cs="Arial"/>
                <w:color w:val="000000"/>
              </w:rPr>
              <w:t xml:space="preserve">Constructor is </w:t>
            </w:r>
            <w:r w:rsidRPr="0075799B">
              <w:rPr>
                <w:rFonts w:ascii="Arial" w:eastAsia="Times New Roman" w:hAnsi="Arial" w:cs="Arial"/>
                <w:b/>
                <w:bCs/>
                <w:color w:val="000000"/>
              </w:rPr>
              <w:t xml:space="preserve">not </w:t>
            </w:r>
            <w:r w:rsidRPr="0075799B">
              <w:rPr>
                <w:rFonts w:ascii="Arial" w:eastAsia="Times New Roman" w:hAnsi="Arial" w:cs="Arial"/>
                <w:color w:val="000000"/>
              </w:rPr>
              <w:t>called during deSerialization.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Arial" w:eastAsia="Times New Roman" w:hAnsi="Arial" w:cs="Arial"/>
                <w:color w:val="000000"/>
              </w:rPr>
              <w:t>Constructor</w:t>
            </w:r>
            <w:r w:rsidRPr="0075799B">
              <w:rPr>
                <w:rFonts w:ascii="Arial" w:eastAsia="Times New Roman" w:hAnsi="Arial" w:cs="Arial"/>
                <w:b/>
                <w:bCs/>
                <w:color w:val="000000"/>
              </w:rPr>
              <w:t xml:space="preserve"> is called</w:t>
            </w:r>
            <w:r w:rsidRPr="0075799B">
              <w:rPr>
                <w:rFonts w:ascii="Arial" w:eastAsia="Times New Roman" w:hAnsi="Arial" w:cs="Arial"/>
                <w:color w:val="000000"/>
              </w:rPr>
              <w:t xml:space="preserve"> during deSerialization.</w:t>
            </w:r>
          </w:p>
        </w:tc>
      </w:tr>
    </w:tbl>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lastRenderedPageBreak/>
        <w:br/>
      </w:r>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FF"/>
          <w:sz w:val="28"/>
          <w:szCs w:val="28"/>
          <w:shd w:val="clear" w:color="auto" w:fill="EFEFEF"/>
        </w:rPr>
        <w:t>Question 4. How can you customize Serialization and DeSerialization process when you have implemented Serializable interface (Important)?</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sz w:val="28"/>
          <w:szCs w:val="28"/>
        </w:rPr>
        <w:t>Answer</w:t>
      </w:r>
      <w:r w:rsidRPr="0075799B">
        <w:rPr>
          <w:rFonts w:ascii="Arial" w:eastAsia="Times New Roman" w:hAnsi="Arial" w:cs="Arial"/>
          <w:color w:val="000000"/>
        </w:rPr>
        <w:t>.  Here comes the quite</w:t>
      </w:r>
      <w:r w:rsidRPr="0075799B">
        <w:rPr>
          <w:rFonts w:ascii="Arial" w:eastAsia="Times New Roman" w:hAnsi="Arial" w:cs="Arial"/>
          <w:b/>
          <w:bCs/>
          <w:color w:val="000000"/>
        </w:rPr>
        <w:t xml:space="preserve"> challenging question</w:t>
      </w:r>
      <w:r w:rsidRPr="0075799B">
        <w:rPr>
          <w:rFonts w:ascii="Arial" w:eastAsia="Times New Roman" w:hAnsi="Arial" w:cs="Arial"/>
          <w:color w:val="000000"/>
        </w:rPr>
        <w:t xml:space="preserve">, where you could prove how strong your Serialization concepts are.We can </w:t>
      </w:r>
      <w:hyperlink r:id="rId11" w:history="1">
        <w:r w:rsidRPr="0075799B">
          <w:rPr>
            <w:rFonts w:ascii="Arial" w:eastAsia="Times New Roman" w:hAnsi="Arial" w:cs="Arial"/>
            <w:color w:val="1155CC"/>
            <w:u w:val="single"/>
          </w:rPr>
          <w:t xml:space="preserve">customize </w:t>
        </w:r>
        <w:r w:rsidRPr="0075799B">
          <w:rPr>
            <w:rFonts w:ascii="Arial" w:eastAsia="Times New Roman" w:hAnsi="Arial" w:cs="Arial"/>
            <w:b/>
            <w:bCs/>
            <w:color w:val="1155CC"/>
            <w:u w:val="single"/>
          </w:rPr>
          <w:t xml:space="preserve">Serialization </w:t>
        </w:r>
        <w:r w:rsidRPr="0075799B">
          <w:rPr>
            <w:rFonts w:ascii="Arial" w:eastAsia="Times New Roman" w:hAnsi="Arial" w:cs="Arial"/>
            <w:color w:val="1155CC"/>
            <w:u w:val="single"/>
          </w:rPr>
          <w:t xml:space="preserve">process by defining </w:t>
        </w:r>
        <w:r w:rsidRPr="0075799B">
          <w:rPr>
            <w:rFonts w:ascii="Arial" w:eastAsia="Times New Roman" w:hAnsi="Arial" w:cs="Arial"/>
            <w:b/>
            <w:bCs/>
            <w:color w:val="1155CC"/>
            <w:u w:val="single"/>
          </w:rPr>
          <w:t>writeObject()</w:t>
        </w:r>
        <w:r w:rsidRPr="0075799B">
          <w:rPr>
            <w:rFonts w:ascii="Arial" w:eastAsia="Times New Roman" w:hAnsi="Arial" w:cs="Arial"/>
            <w:color w:val="1155CC"/>
            <w:u w:val="single"/>
          </w:rPr>
          <w:t xml:space="preserve">  method &amp; </w:t>
        </w:r>
        <w:r w:rsidRPr="0075799B">
          <w:rPr>
            <w:rFonts w:ascii="Arial" w:eastAsia="Times New Roman" w:hAnsi="Arial" w:cs="Arial"/>
            <w:b/>
            <w:bCs/>
            <w:color w:val="1155CC"/>
            <w:u w:val="single"/>
          </w:rPr>
          <w:t xml:space="preserve">DeSerialization </w:t>
        </w:r>
        <w:r w:rsidRPr="0075799B">
          <w:rPr>
            <w:rFonts w:ascii="Arial" w:eastAsia="Times New Roman" w:hAnsi="Arial" w:cs="Arial"/>
            <w:color w:val="1155CC"/>
            <w:u w:val="single"/>
          </w:rPr>
          <w:t xml:space="preserve">process by defining </w:t>
        </w:r>
        <w:r w:rsidRPr="0075799B">
          <w:rPr>
            <w:rFonts w:ascii="Arial" w:eastAsia="Times New Roman" w:hAnsi="Arial" w:cs="Arial"/>
            <w:b/>
            <w:bCs/>
            <w:color w:val="1155CC"/>
            <w:u w:val="single"/>
          </w:rPr>
          <w:t>readObject()</w:t>
        </w:r>
        <w:r w:rsidRPr="0075799B">
          <w:rPr>
            <w:rFonts w:ascii="Arial" w:eastAsia="Times New Roman" w:hAnsi="Arial" w:cs="Arial"/>
            <w:color w:val="1155CC"/>
            <w:u w:val="single"/>
          </w:rPr>
          <w:t xml:space="preserve"> method</w:t>
        </w:r>
      </w:hyperlink>
      <w:r w:rsidRPr="0075799B">
        <w:rPr>
          <w:rFonts w:ascii="Arial" w:eastAsia="Times New Roman" w:hAnsi="Arial" w:cs="Arial"/>
          <w:color w:val="00000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 xml:space="preserve">Let’s customize </w:t>
      </w:r>
      <w:r w:rsidRPr="0075799B">
        <w:rPr>
          <w:rFonts w:ascii="Arial" w:eastAsia="Times New Roman" w:hAnsi="Arial" w:cs="Arial"/>
          <w:b/>
          <w:bCs/>
          <w:color w:val="000000"/>
        </w:rPr>
        <w:t xml:space="preserve">Serialization </w:t>
      </w:r>
      <w:r w:rsidRPr="0075799B">
        <w:rPr>
          <w:rFonts w:ascii="Arial" w:eastAsia="Times New Roman" w:hAnsi="Arial" w:cs="Arial"/>
          <w:color w:val="000000"/>
        </w:rPr>
        <w:t xml:space="preserve">process by defining </w:t>
      </w:r>
      <w:r w:rsidRPr="0075799B">
        <w:rPr>
          <w:rFonts w:ascii="Arial" w:eastAsia="Times New Roman" w:hAnsi="Arial" w:cs="Arial"/>
          <w:b/>
          <w:bCs/>
          <w:color w:val="000000"/>
        </w:rPr>
        <w:t>writeObject()</w:t>
      </w:r>
      <w:r w:rsidRPr="0075799B">
        <w:rPr>
          <w:rFonts w:ascii="Arial" w:eastAsia="Times New Roman" w:hAnsi="Arial" w:cs="Arial"/>
          <w:color w:val="000000"/>
        </w:rPr>
        <w:t xml:space="preserve">  method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tbl>
      <w:tblPr>
        <w:tblW w:w="9360" w:type="dxa"/>
        <w:tblCellMar>
          <w:top w:w="15" w:type="dxa"/>
          <w:left w:w="15" w:type="dxa"/>
          <w:bottom w:w="15" w:type="dxa"/>
          <w:right w:w="15" w:type="dxa"/>
        </w:tblCellMar>
        <w:tblLook w:val="04A0"/>
      </w:tblPr>
      <w:tblGrid>
        <w:gridCol w:w="9360"/>
      </w:tblGrid>
      <w:tr w:rsidR="0075799B" w:rsidRPr="0075799B" w:rsidTr="007579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b/>
                <w:bCs/>
                <w:color w:val="7F0055"/>
                <w:sz w:val="24"/>
                <w:szCs w:val="24"/>
              </w:rPr>
              <w:t>private</w:t>
            </w:r>
            <w:r w:rsidRPr="0075799B">
              <w:rPr>
                <w:rFonts w:ascii="Consolas" w:eastAsia="Times New Roman" w:hAnsi="Consolas" w:cs="Consolas"/>
                <w:b/>
                <w:bCs/>
                <w:color w:val="000000"/>
                <w:sz w:val="24"/>
                <w:szCs w:val="24"/>
              </w:rPr>
              <w:t xml:space="preserve"> </w:t>
            </w:r>
            <w:r w:rsidRPr="0075799B">
              <w:rPr>
                <w:rFonts w:ascii="Consolas" w:eastAsia="Times New Roman" w:hAnsi="Consolas" w:cs="Consolas"/>
                <w:b/>
                <w:bCs/>
                <w:color w:val="7F0055"/>
                <w:sz w:val="24"/>
                <w:szCs w:val="24"/>
              </w:rPr>
              <w:t>void</w:t>
            </w:r>
            <w:r w:rsidRPr="0075799B">
              <w:rPr>
                <w:rFonts w:ascii="Consolas" w:eastAsia="Times New Roman" w:hAnsi="Consolas" w:cs="Consolas"/>
                <w:b/>
                <w:bCs/>
                <w:color w:val="000000"/>
                <w:sz w:val="24"/>
                <w:szCs w:val="24"/>
              </w:rPr>
              <w:t xml:space="preserve"> writeObject(ObjectOutputStream os)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System.</w:t>
            </w:r>
            <w:r w:rsidRPr="0075799B">
              <w:rPr>
                <w:rFonts w:ascii="Consolas" w:eastAsia="Times New Roman" w:hAnsi="Consolas" w:cs="Consolas"/>
                <w:i/>
                <w:iCs/>
                <w:color w:val="0000C0"/>
                <w:sz w:val="20"/>
                <w:szCs w:val="20"/>
              </w:rPr>
              <w:t>out</w:t>
            </w:r>
            <w:r w:rsidRPr="0075799B">
              <w:rPr>
                <w:rFonts w:ascii="Consolas" w:eastAsia="Times New Roman" w:hAnsi="Consolas" w:cs="Consolas"/>
                <w:color w:val="000000"/>
                <w:sz w:val="20"/>
                <w:szCs w:val="20"/>
              </w:rPr>
              <w:t>.println(</w:t>
            </w:r>
            <w:r w:rsidRPr="0075799B">
              <w:rPr>
                <w:rFonts w:ascii="Consolas" w:eastAsia="Times New Roman" w:hAnsi="Consolas" w:cs="Consolas"/>
                <w:color w:val="2A00FF"/>
                <w:sz w:val="20"/>
                <w:szCs w:val="20"/>
              </w:rPr>
              <w:t>"In, writeObject() method."</w:t>
            </w: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b/>
                <w:bCs/>
                <w:color w:val="7F0055"/>
                <w:sz w:val="20"/>
                <w:szCs w:val="20"/>
              </w:rPr>
              <w:t>try</w:t>
            </w:r>
            <w:r w:rsidRPr="0075799B">
              <w:rPr>
                <w:rFonts w:ascii="Consolas" w:eastAsia="Times New Roman" w:hAnsi="Consolas" w:cs="Consolas"/>
                <w:color w:val="000000"/>
                <w:sz w:val="20"/>
                <w:szCs w:val="20"/>
              </w:rPr>
              <w:t xml:space="preserve">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os.writeInt(</w:t>
            </w:r>
            <w:r w:rsidRPr="0075799B">
              <w:rPr>
                <w:rFonts w:ascii="Consolas" w:eastAsia="Times New Roman" w:hAnsi="Consolas" w:cs="Consolas"/>
                <w:b/>
                <w:bCs/>
                <w:color w:val="7F0055"/>
                <w:sz w:val="20"/>
                <w:szCs w:val="20"/>
              </w:rPr>
              <w:t>this</w:t>
            </w:r>
            <w:r w:rsidRPr="0075799B">
              <w:rPr>
                <w:rFonts w:ascii="Consolas" w:eastAsia="Times New Roman" w:hAnsi="Consolas" w:cs="Consolas"/>
                <w:color w:val="000000"/>
                <w:sz w:val="20"/>
                <w:szCs w:val="20"/>
              </w:rPr>
              <w:t>.</w:t>
            </w:r>
            <w:r w:rsidRPr="0075799B">
              <w:rPr>
                <w:rFonts w:ascii="Consolas" w:eastAsia="Times New Roman" w:hAnsi="Consolas" w:cs="Consolas"/>
                <w:color w:val="0000C0"/>
                <w:sz w:val="20"/>
                <w:szCs w:val="20"/>
              </w:rPr>
              <w:t>id</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os.writeObject(</w:t>
            </w:r>
            <w:r w:rsidRPr="0075799B">
              <w:rPr>
                <w:rFonts w:ascii="Consolas" w:eastAsia="Times New Roman" w:hAnsi="Consolas" w:cs="Consolas"/>
                <w:b/>
                <w:bCs/>
                <w:color w:val="7F0055"/>
                <w:sz w:val="20"/>
                <w:szCs w:val="20"/>
              </w:rPr>
              <w:t>this</w:t>
            </w:r>
            <w:r w:rsidRPr="0075799B">
              <w:rPr>
                <w:rFonts w:ascii="Consolas" w:eastAsia="Times New Roman" w:hAnsi="Consolas" w:cs="Consolas"/>
                <w:color w:val="000000"/>
                <w:sz w:val="20"/>
                <w:szCs w:val="20"/>
              </w:rPr>
              <w:t>.</w:t>
            </w:r>
            <w:r w:rsidRPr="0075799B">
              <w:rPr>
                <w:rFonts w:ascii="Consolas" w:eastAsia="Times New Roman" w:hAnsi="Consolas" w:cs="Consolas"/>
                <w:color w:val="0000C0"/>
                <w:sz w:val="20"/>
                <w:szCs w:val="20"/>
              </w:rPr>
              <w:t>name</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b/>
                <w:bCs/>
                <w:color w:val="7F0055"/>
                <w:sz w:val="20"/>
                <w:szCs w:val="20"/>
              </w:rPr>
              <w:t>catch</w:t>
            </w:r>
            <w:r w:rsidRPr="0075799B">
              <w:rPr>
                <w:rFonts w:ascii="Consolas" w:eastAsia="Times New Roman" w:hAnsi="Consolas" w:cs="Consolas"/>
                <w:color w:val="000000"/>
                <w:sz w:val="20"/>
                <w:szCs w:val="20"/>
              </w:rPr>
              <w:t xml:space="preserve"> (Exception e)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e.printStackTrace();</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w:t>
            </w:r>
          </w:p>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 xml:space="preserve">} </w:t>
            </w:r>
          </w:p>
        </w:tc>
      </w:tr>
    </w:tbl>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We have serialized id and name manually by writing them in file.</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Consolas" w:eastAsia="Times New Roman" w:hAnsi="Consolas" w:cs="Consolas"/>
          <w:color w:val="000000"/>
          <w:sz w:val="20"/>
          <w:szCs w:val="20"/>
        </w:rPr>
        <w:t>  </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 xml:space="preserve">Let’s customize </w:t>
      </w:r>
      <w:r w:rsidRPr="0075799B">
        <w:rPr>
          <w:rFonts w:ascii="Arial" w:eastAsia="Times New Roman" w:hAnsi="Arial" w:cs="Arial"/>
          <w:b/>
          <w:bCs/>
          <w:color w:val="000000"/>
        </w:rPr>
        <w:t xml:space="preserve">DeSerialization </w:t>
      </w:r>
      <w:r w:rsidRPr="0075799B">
        <w:rPr>
          <w:rFonts w:ascii="Arial" w:eastAsia="Times New Roman" w:hAnsi="Arial" w:cs="Arial"/>
          <w:color w:val="000000"/>
        </w:rPr>
        <w:t xml:space="preserve">process by defining </w:t>
      </w:r>
      <w:r w:rsidRPr="0075799B">
        <w:rPr>
          <w:rFonts w:ascii="Arial" w:eastAsia="Times New Roman" w:hAnsi="Arial" w:cs="Arial"/>
          <w:b/>
          <w:bCs/>
          <w:color w:val="000000"/>
        </w:rPr>
        <w:t>readObject()</w:t>
      </w:r>
      <w:r w:rsidRPr="0075799B">
        <w:rPr>
          <w:rFonts w:ascii="Arial" w:eastAsia="Times New Roman" w:hAnsi="Arial" w:cs="Arial"/>
          <w:color w:val="000000"/>
        </w:rPr>
        <w:t xml:space="preserve">  method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tbl>
      <w:tblPr>
        <w:tblW w:w="9360" w:type="dxa"/>
        <w:tblCellMar>
          <w:top w:w="15" w:type="dxa"/>
          <w:left w:w="15" w:type="dxa"/>
          <w:bottom w:w="15" w:type="dxa"/>
          <w:right w:w="15" w:type="dxa"/>
        </w:tblCellMar>
        <w:tblLook w:val="04A0"/>
      </w:tblPr>
      <w:tblGrid>
        <w:gridCol w:w="9360"/>
      </w:tblGrid>
      <w:tr w:rsidR="0075799B" w:rsidRPr="0075799B" w:rsidTr="007579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000000"/>
                <w:sz w:val="24"/>
                <w:szCs w:val="24"/>
              </w:rPr>
              <w:t xml:space="preserve">   </w:t>
            </w:r>
            <w:r w:rsidRPr="0075799B">
              <w:rPr>
                <w:rFonts w:ascii="Consolas" w:eastAsia="Times New Roman" w:hAnsi="Consolas" w:cs="Consolas"/>
                <w:b/>
                <w:bCs/>
                <w:color w:val="7F0055"/>
                <w:sz w:val="24"/>
                <w:szCs w:val="24"/>
              </w:rPr>
              <w:t>private</w:t>
            </w:r>
            <w:r w:rsidRPr="0075799B">
              <w:rPr>
                <w:rFonts w:ascii="Consolas" w:eastAsia="Times New Roman" w:hAnsi="Consolas" w:cs="Consolas"/>
                <w:b/>
                <w:bCs/>
                <w:color w:val="000000"/>
                <w:sz w:val="24"/>
                <w:szCs w:val="24"/>
              </w:rPr>
              <w:t xml:space="preserve"> </w:t>
            </w:r>
            <w:r w:rsidRPr="0075799B">
              <w:rPr>
                <w:rFonts w:ascii="Consolas" w:eastAsia="Times New Roman" w:hAnsi="Consolas" w:cs="Consolas"/>
                <w:b/>
                <w:bCs/>
                <w:color w:val="7F0055"/>
                <w:sz w:val="24"/>
                <w:szCs w:val="24"/>
              </w:rPr>
              <w:t>void</w:t>
            </w:r>
            <w:r w:rsidRPr="0075799B">
              <w:rPr>
                <w:rFonts w:ascii="Consolas" w:eastAsia="Times New Roman" w:hAnsi="Consolas" w:cs="Consolas"/>
                <w:b/>
                <w:bCs/>
                <w:color w:val="000000"/>
                <w:sz w:val="24"/>
                <w:szCs w:val="24"/>
              </w:rPr>
              <w:t xml:space="preserve"> readObject(ObjectInputStream ois)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System.</w:t>
            </w:r>
            <w:r w:rsidRPr="0075799B">
              <w:rPr>
                <w:rFonts w:ascii="Consolas" w:eastAsia="Times New Roman" w:hAnsi="Consolas" w:cs="Consolas"/>
                <w:i/>
                <w:iCs/>
                <w:color w:val="0000C0"/>
                <w:sz w:val="20"/>
                <w:szCs w:val="20"/>
              </w:rPr>
              <w:t>out</w:t>
            </w:r>
            <w:r w:rsidRPr="0075799B">
              <w:rPr>
                <w:rFonts w:ascii="Consolas" w:eastAsia="Times New Roman" w:hAnsi="Consolas" w:cs="Consolas"/>
                <w:color w:val="000000"/>
                <w:sz w:val="20"/>
                <w:szCs w:val="20"/>
              </w:rPr>
              <w:t>.println(</w:t>
            </w:r>
            <w:r w:rsidRPr="0075799B">
              <w:rPr>
                <w:rFonts w:ascii="Consolas" w:eastAsia="Times New Roman" w:hAnsi="Consolas" w:cs="Consolas"/>
                <w:color w:val="2A00FF"/>
                <w:sz w:val="20"/>
                <w:szCs w:val="20"/>
              </w:rPr>
              <w:t>"In, readObject() method."</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b/>
                <w:bCs/>
                <w:color w:val="7F0055"/>
                <w:sz w:val="20"/>
                <w:szCs w:val="20"/>
              </w:rPr>
              <w:t>try</w:t>
            </w:r>
            <w:r w:rsidRPr="0075799B">
              <w:rPr>
                <w:rFonts w:ascii="Consolas" w:eastAsia="Times New Roman" w:hAnsi="Consolas" w:cs="Consolas"/>
                <w:color w:val="000000"/>
                <w:sz w:val="20"/>
                <w:szCs w:val="20"/>
              </w:rPr>
              <w:t xml:space="preserve">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C0"/>
                <w:sz w:val="20"/>
                <w:szCs w:val="20"/>
              </w:rPr>
              <w:t>id</w:t>
            </w:r>
            <w:r w:rsidRPr="0075799B">
              <w:rPr>
                <w:rFonts w:ascii="Consolas" w:eastAsia="Times New Roman" w:hAnsi="Consolas" w:cs="Consolas"/>
                <w:color w:val="000000"/>
                <w:sz w:val="20"/>
                <w:szCs w:val="20"/>
              </w:rPr>
              <w:t>=ois.readInt();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C0"/>
                <w:sz w:val="20"/>
                <w:szCs w:val="20"/>
              </w:rPr>
              <w:t>name</w:t>
            </w:r>
            <w:r w:rsidRPr="0075799B">
              <w:rPr>
                <w:rFonts w:ascii="Consolas" w:eastAsia="Times New Roman" w:hAnsi="Consolas" w:cs="Consolas"/>
                <w:color w:val="000000"/>
                <w:sz w:val="20"/>
                <w:szCs w:val="20"/>
              </w:rPr>
              <w:t>=(String)ois.readObject();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b/>
                <w:bCs/>
                <w:color w:val="7F0055"/>
                <w:sz w:val="20"/>
                <w:szCs w:val="20"/>
              </w:rPr>
              <w:t>catch</w:t>
            </w:r>
            <w:r w:rsidRPr="0075799B">
              <w:rPr>
                <w:rFonts w:ascii="Consolas" w:eastAsia="Times New Roman" w:hAnsi="Consolas" w:cs="Consolas"/>
                <w:color w:val="000000"/>
                <w:sz w:val="20"/>
                <w:szCs w:val="20"/>
              </w:rPr>
              <w:t xml:space="preserve"> (Exception e)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e.printStackTrace();</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w:t>
            </w:r>
          </w:p>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 xml:space="preserve">} </w:t>
            </w:r>
          </w:p>
        </w:tc>
      </w:tr>
    </w:tbl>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We have DeSerialized id and name manually by reading them from file.</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FF"/>
          <w:sz w:val="28"/>
          <w:szCs w:val="28"/>
          <w:shd w:val="clear" w:color="auto" w:fill="EFEFEF"/>
        </w:rPr>
        <w:t>Question 5. Wap to explain how can we Serialize and DeSerialize object by implementing Externalizable interface (Important)?</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sz w:val="28"/>
          <w:szCs w:val="28"/>
        </w:rPr>
        <w:lastRenderedPageBreak/>
        <w:t>Answer</w:t>
      </w:r>
      <w:r w:rsidRPr="0075799B">
        <w:rPr>
          <w:rFonts w:ascii="Arial" w:eastAsia="Times New Roman" w:hAnsi="Arial" w:cs="Arial"/>
          <w:color w:val="000000"/>
        </w:rPr>
        <w:t xml:space="preserve">. For </w:t>
      </w:r>
      <w:hyperlink r:id="rId12" w:history="1">
        <w:r w:rsidRPr="0075799B">
          <w:rPr>
            <w:rFonts w:ascii="Arial" w:eastAsia="Times New Roman" w:hAnsi="Arial" w:cs="Arial"/>
            <w:color w:val="1155CC"/>
            <w:u w:val="single"/>
          </w:rPr>
          <w:t>serializing object by implementing Externalizable interface</w:t>
        </w:r>
      </w:hyperlink>
      <w:r w:rsidRPr="0075799B">
        <w:rPr>
          <w:rFonts w:ascii="Arial" w:eastAsia="Times New Roman" w:hAnsi="Arial" w:cs="Arial"/>
          <w:color w:val="000000"/>
        </w:rPr>
        <w:t xml:space="preserve">, we need to override writeExternal() and readExternal() for serialization process to happen.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 xml:space="preserve">For </w:t>
      </w:r>
      <w:r w:rsidRPr="0075799B">
        <w:rPr>
          <w:rFonts w:ascii="Arial" w:eastAsia="Times New Roman" w:hAnsi="Arial" w:cs="Arial"/>
          <w:b/>
          <w:bCs/>
          <w:color w:val="000000"/>
        </w:rPr>
        <w:t xml:space="preserve">Serialization </w:t>
      </w:r>
      <w:r w:rsidRPr="0075799B">
        <w:rPr>
          <w:rFonts w:ascii="Arial" w:eastAsia="Times New Roman" w:hAnsi="Arial" w:cs="Arial"/>
          <w:color w:val="000000"/>
        </w:rPr>
        <w:t xml:space="preserve">process override </w:t>
      </w:r>
      <w:r w:rsidRPr="0075799B">
        <w:rPr>
          <w:rFonts w:ascii="Arial" w:eastAsia="Times New Roman" w:hAnsi="Arial" w:cs="Arial"/>
          <w:b/>
          <w:bCs/>
          <w:color w:val="000000"/>
        </w:rPr>
        <w:t>writeExternal()</w:t>
      </w:r>
      <w:r w:rsidRPr="0075799B">
        <w:rPr>
          <w:rFonts w:ascii="Arial" w:eastAsia="Times New Roman" w:hAnsi="Arial" w:cs="Arial"/>
          <w:color w:val="000000"/>
        </w:rPr>
        <w:t xml:space="preserve">  method &amp; for </w:t>
      </w:r>
      <w:r w:rsidRPr="0075799B">
        <w:rPr>
          <w:rFonts w:ascii="Arial" w:eastAsia="Times New Roman" w:hAnsi="Arial" w:cs="Arial"/>
          <w:b/>
          <w:bCs/>
          <w:color w:val="000000"/>
        </w:rPr>
        <w:t xml:space="preserve">DeSerialization </w:t>
      </w:r>
      <w:r w:rsidRPr="0075799B">
        <w:rPr>
          <w:rFonts w:ascii="Arial" w:eastAsia="Times New Roman" w:hAnsi="Arial" w:cs="Arial"/>
          <w:color w:val="000000"/>
        </w:rPr>
        <w:t xml:space="preserve">process by override </w:t>
      </w:r>
      <w:r w:rsidRPr="0075799B">
        <w:rPr>
          <w:rFonts w:ascii="Arial" w:eastAsia="Times New Roman" w:hAnsi="Arial" w:cs="Arial"/>
          <w:b/>
          <w:bCs/>
          <w:color w:val="000000"/>
        </w:rPr>
        <w:t>readExternal()</w:t>
      </w:r>
      <w:r w:rsidRPr="0075799B">
        <w:rPr>
          <w:rFonts w:ascii="Arial" w:eastAsia="Times New Roman" w:hAnsi="Arial" w:cs="Arial"/>
          <w:color w:val="000000"/>
        </w:rPr>
        <w:t xml:space="preserve"> method.</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 xml:space="preserve">Let’s customize </w:t>
      </w:r>
      <w:r w:rsidRPr="0075799B">
        <w:rPr>
          <w:rFonts w:ascii="Arial" w:eastAsia="Times New Roman" w:hAnsi="Arial" w:cs="Arial"/>
          <w:b/>
          <w:bCs/>
          <w:color w:val="000000"/>
        </w:rPr>
        <w:t xml:space="preserve">Serialization </w:t>
      </w:r>
      <w:r w:rsidRPr="0075799B">
        <w:rPr>
          <w:rFonts w:ascii="Arial" w:eastAsia="Times New Roman" w:hAnsi="Arial" w:cs="Arial"/>
          <w:color w:val="000000"/>
        </w:rPr>
        <w:t xml:space="preserve">process by overriding </w:t>
      </w:r>
      <w:hyperlink r:id="rId13" w:history="1">
        <w:r w:rsidRPr="0075799B">
          <w:rPr>
            <w:rFonts w:ascii="Arial" w:eastAsia="Times New Roman" w:hAnsi="Arial" w:cs="Arial"/>
            <w:b/>
            <w:bCs/>
            <w:color w:val="1155CC"/>
            <w:u w:val="single"/>
          </w:rPr>
          <w:t>writeExternal()</w:t>
        </w:r>
      </w:hyperlink>
      <w:r w:rsidRPr="0075799B">
        <w:rPr>
          <w:rFonts w:ascii="Arial" w:eastAsia="Times New Roman" w:hAnsi="Arial" w:cs="Arial"/>
          <w:b/>
          <w:bCs/>
          <w:color w:val="000000"/>
        </w:rPr>
        <w:t xml:space="preserve"> </w:t>
      </w:r>
      <w:r w:rsidRPr="0075799B">
        <w:rPr>
          <w:rFonts w:ascii="Arial" w:eastAsia="Times New Roman" w:hAnsi="Arial" w:cs="Arial"/>
          <w:color w:val="000000"/>
        </w:rPr>
        <w:t>method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tbl>
      <w:tblPr>
        <w:tblW w:w="0" w:type="auto"/>
        <w:tblCellMar>
          <w:top w:w="15" w:type="dxa"/>
          <w:left w:w="15" w:type="dxa"/>
          <w:bottom w:w="15" w:type="dxa"/>
          <w:right w:w="15" w:type="dxa"/>
        </w:tblCellMar>
        <w:tblLook w:val="04A0"/>
      </w:tblPr>
      <w:tblGrid>
        <w:gridCol w:w="7644"/>
      </w:tblGrid>
      <w:tr w:rsidR="0075799B" w:rsidRPr="0075799B" w:rsidTr="007579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b/>
                <w:bCs/>
                <w:color w:val="7F0055"/>
                <w:sz w:val="20"/>
                <w:szCs w:val="20"/>
              </w:rPr>
              <w:t>public</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b/>
                <w:bCs/>
                <w:color w:val="7F0055"/>
                <w:sz w:val="20"/>
                <w:szCs w:val="20"/>
              </w:rPr>
              <w:t>void</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b/>
                <w:bCs/>
                <w:color w:val="000000"/>
                <w:sz w:val="24"/>
                <w:szCs w:val="24"/>
              </w:rPr>
              <w:t>writeExternal</w:t>
            </w:r>
            <w:r w:rsidRPr="0075799B">
              <w:rPr>
                <w:rFonts w:ascii="Consolas" w:eastAsia="Times New Roman" w:hAnsi="Consolas" w:cs="Consolas"/>
                <w:color w:val="000000"/>
                <w:sz w:val="20"/>
                <w:szCs w:val="20"/>
              </w:rPr>
              <w:t xml:space="preserve">(ObjectOutput oo) </w:t>
            </w:r>
            <w:r w:rsidRPr="0075799B">
              <w:rPr>
                <w:rFonts w:ascii="Consolas" w:eastAsia="Times New Roman" w:hAnsi="Consolas" w:cs="Consolas"/>
                <w:b/>
                <w:bCs/>
                <w:color w:val="7F0055"/>
                <w:sz w:val="20"/>
                <w:szCs w:val="20"/>
              </w:rPr>
              <w:t>throws</w:t>
            </w:r>
            <w:r w:rsidRPr="0075799B">
              <w:rPr>
                <w:rFonts w:ascii="Consolas" w:eastAsia="Times New Roman" w:hAnsi="Consolas" w:cs="Consolas"/>
                <w:color w:val="000000"/>
                <w:sz w:val="20"/>
                <w:szCs w:val="20"/>
              </w:rPr>
              <w:t xml:space="preserve"> IOException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System.</w:t>
            </w:r>
            <w:r w:rsidRPr="0075799B">
              <w:rPr>
                <w:rFonts w:ascii="Consolas" w:eastAsia="Times New Roman" w:hAnsi="Consolas" w:cs="Consolas"/>
                <w:i/>
                <w:iCs/>
                <w:color w:val="0000C0"/>
                <w:sz w:val="20"/>
                <w:szCs w:val="20"/>
              </w:rPr>
              <w:t>out</w:t>
            </w:r>
            <w:r w:rsidRPr="0075799B">
              <w:rPr>
                <w:rFonts w:ascii="Consolas" w:eastAsia="Times New Roman" w:hAnsi="Consolas" w:cs="Consolas"/>
                <w:color w:val="000000"/>
                <w:sz w:val="20"/>
                <w:szCs w:val="20"/>
              </w:rPr>
              <w:t>.println(</w:t>
            </w:r>
            <w:r w:rsidRPr="0075799B">
              <w:rPr>
                <w:rFonts w:ascii="Consolas" w:eastAsia="Times New Roman" w:hAnsi="Consolas" w:cs="Consolas"/>
                <w:color w:val="2A00FF"/>
                <w:sz w:val="20"/>
                <w:szCs w:val="20"/>
              </w:rPr>
              <w:t>"in writeExternal()"</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oo.writeInt(</w:t>
            </w:r>
            <w:r w:rsidRPr="0075799B">
              <w:rPr>
                <w:rFonts w:ascii="Consolas" w:eastAsia="Times New Roman" w:hAnsi="Consolas" w:cs="Consolas"/>
                <w:color w:val="0000C0"/>
                <w:sz w:val="20"/>
                <w:szCs w:val="20"/>
              </w:rPr>
              <w:t>id</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oo.writeObject(</w:t>
            </w:r>
            <w:r w:rsidRPr="0075799B">
              <w:rPr>
                <w:rFonts w:ascii="Consolas" w:eastAsia="Times New Roman" w:hAnsi="Consolas" w:cs="Consolas"/>
                <w:color w:val="0000C0"/>
                <w:sz w:val="20"/>
                <w:szCs w:val="20"/>
              </w:rPr>
              <w:t>name</w:t>
            </w:r>
            <w:r w:rsidRPr="0075799B">
              <w:rPr>
                <w:rFonts w:ascii="Consolas" w:eastAsia="Times New Roman" w:hAnsi="Consolas" w:cs="Consolas"/>
                <w:color w:val="000000"/>
                <w:sz w:val="20"/>
                <w:szCs w:val="20"/>
              </w:rPr>
              <w:t>);</w:t>
            </w:r>
          </w:p>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p>
        </w:tc>
      </w:tr>
    </w:tbl>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We have serialized id and name manually by writing them in file.</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Consolas" w:eastAsia="Times New Roman" w:hAnsi="Consolas" w:cs="Consolas"/>
          <w:color w:val="000000"/>
          <w:sz w:val="20"/>
          <w:szCs w:val="20"/>
        </w:rPr>
        <w:t>  </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 xml:space="preserve">Let’s customize </w:t>
      </w:r>
      <w:r w:rsidRPr="0075799B">
        <w:rPr>
          <w:rFonts w:ascii="Arial" w:eastAsia="Times New Roman" w:hAnsi="Arial" w:cs="Arial"/>
          <w:b/>
          <w:bCs/>
          <w:color w:val="000000"/>
        </w:rPr>
        <w:t xml:space="preserve">DeSerialization </w:t>
      </w:r>
      <w:r w:rsidRPr="0075799B">
        <w:rPr>
          <w:rFonts w:ascii="Arial" w:eastAsia="Times New Roman" w:hAnsi="Arial" w:cs="Arial"/>
          <w:color w:val="000000"/>
        </w:rPr>
        <w:t xml:space="preserve">process by overriding </w:t>
      </w:r>
      <w:hyperlink r:id="rId14" w:history="1">
        <w:r w:rsidRPr="0075799B">
          <w:rPr>
            <w:rFonts w:ascii="Arial" w:eastAsia="Times New Roman" w:hAnsi="Arial" w:cs="Arial"/>
            <w:b/>
            <w:bCs/>
            <w:color w:val="1155CC"/>
            <w:u w:val="single"/>
          </w:rPr>
          <w:t>readExternal()</w:t>
        </w:r>
      </w:hyperlink>
      <w:r w:rsidRPr="0075799B">
        <w:rPr>
          <w:rFonts w:ascii="Arial" w:eastAsia="Times New Roman" w:hAnsi="Arial" w:cs="Arial"/>
          <w:color w:val="000000"/>
        </w:rPr>
        <w:t xml:space="preserve">  method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tbl>
      <w:tblPr>
        <w:tblW w:w="0" w:type="auto"/>
        <w:tblCellMar>
          <w:top w:w="15" w:type="dxa"/>
          <w:left w:w="15" w:type="dxa"/>
          <w:bottom w:w="15" w:type="dxa"/>
          <w:right w:w="15" w:type="dxa"/>
        </w:tblCellMar>
        <w:tblLook w:val="04A0"/>
      </w:tblPr>
      <w:tblGrid>
        <w:gridCol w:w="9570"/>
      </w:tblGrid>
      <w:tr w:rsidR="0075799B" w:rsidRPr="0075799B" w:rsidTr="007579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b/>
                <w:bCs/>
                <w:color w:val="7F0055"/>
                <w:sz w:val="20"/>
                <w:szCs w:val="20"/>
              </w:rPr>
              <w:t>public</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b/>
                <w:bCs/>
                <w:color w:val="7F0055"/>
                <w:sz w:val="20"/>
                <w:szCs w:val="20"/>
              </w:rPr>
              <w:t>void</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b/>
                <w:bCs/>
                <w:color w:val="000000"/>
                <w:sz w:val="24"/>
                <w:szCs w:val="24"/>
              </w:rPr>
              <w:t>readExternal</w:t>
            </w:r>
            <w:r w:rsidRPr="0075799B">
              <w:rPr>
                <w:rFonts w:ascii="Consolas" w:eastAsia="Times New Roman" w:hAnsi="Consolas" w:cs="Consolas"/>
                <w:color w:val="000000"/>
                <w:sz w:val="20"/>
                <w:szCs w:val="20"/>
              </w:rPr>
              <w:t xml:space="preserve">(ObjectInput in) </w:t>
            </w:r>
            <w:r w:rsidRPr="0075799B">
              <w:rPr>
                <w:rFonts w:ascii="Consolas" w:eastAsia="Times New Roman" w:hAnsi="Consolas" w:cs="Consolas"/>
                <w:b/>
                <w:bCs/>
                <w:color w:val="7F0055"/>
                <w:sz w:val="20"/>
                <w:szCs w:val="20"/>
              </w:rPr>
              <w:t>throws</w:t>
            </w:r>
            <w:r w:rsidRPr="0075799B">
              <w:rPr>
                <w:rFonts w:ascii="Consolas" w:eastAsia="Times New Roman" w:hAnsi="Consolas" w:cs="Consolas"/>
                <w:color w:val="000000"/>
                <w:sz w:val="20"/>
                <w:szCs w:val="20"/>
              </w:rPr>
              <w:t xml:space="preserve"> IOException, ClassNotFoundException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System.</w:t>
            </w:r>
            <w:r w:rsidRPr="0075799B">
              <w:rPr>
                <w:rFonts w:ascii="Consolas" w:eastAsia="Times New Roman" w:hAnsi="Consolas" w:cs="Consolas"/>
                <w:i/>
                <w:iCs/>
                <w:color w:val="0000C0"/>
                <w:sz w:val="20"/>
                <w:szCs w:val="20"/>
              </w:rPr>
              <w:t>out</w:t>
            </w:r>
            <w:r w:rsidRPr="0075799B">
              <w:rPr>
                <w:rFonts w:ascii="Consolas" w:eastAsia="Times New Roman" w:hAnsi="Consolas" w:cs="Consolas"/>
                <w:color w:val="000000"/>
                <w:sz w:val="20"/>
                <w:szCs w:val="20"/>
              </w:rPr>
              <w:t>.println(</w:t>
            </w:r>
            <w:r w:rsidRPr="0075799B">
              <w:rPr>
                <w:rFonts w:ascii="Consolas" w:eastAsia="Times New Roman" w:hAnsi="Consolas" w:cs="Consolas"/>
                <w:color w:val="2A00FF"/>
                <w:sz w:val="20"/>
                <w:szCs w:val="20"/>
              </w:rPr>
              <w:t>"in readExternal()"</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b/>
                <w:bCs/>
                <w:color w:val="7F0055"/>
                <w:sz w:val="20"/>
                <w:szCs w:val="20"/>
              </w:rPr>
              <w:t>this</w:t>
            </w:r>
            <w:r w:rsidRPr="0075799B">
              <w:rPr>
                <w:rFonts w:ascii="Consolas" w:eastAsia="Times New Roman" w:hAnsi="Consolas" w:cs="Consolas"/>
                <w:color w:val="000000"/>
                <w:sz w:val="20"/>
                <w:szCs w:val="20"/>
              </w:rPr>
              <w:t>.</w:t>
            </w:r>
            <w:r w:rsidRPr="0075799B">
              <w:rPr>
                <w:rFonts w:ascii="Consolas" w:eastAsia="Times New Roman" w:hAnsi="Consolas" w:cs="Consolas"/>
                <w:color w:val="0000C0"/>
                <w:sz w:val="20"/>
                <w:szCs w:val="20"/>
              </w:rPr>
              <w:t>id</w:t>
            </w:r>
            <w:r w:rsidRPr="0075799B">
              <w:rPr>
                <w:rFonts w:ascii="Consolas" w:eastAsia="Times New Roman" w:hAnsi="Consolas" w:cs="Consolas"/>
                <w:color w:val="000000"/>
                <w:sz w:val="20"/>
                <w:szCs w:val="20"/>
              </w:rPr>
              <w:t>=in.readInt();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b/>
                <w:bCs/>
                <w:color w:val="7F0055"/>
                <w:sz w:val="20"/>
                <w:szCs w:val="20"/>
              </w:rPr>
              <w:t>this</w:t>
            </w:r>
            <w:r w:rsidRPr="0075799B">
              <w:rPr>
                <w:rFonts w:ascii="Consolas" w:eastAsia="Times New Roman" w:hAnsi="Consolas" w:cs="Consolas"/>
                <w:color w:val="000000"/>
                <w:sz w:val="20"/>
                <w:szCs w:val="20"/>
              </w:rPr>
              <w:t>.</w:t>
            </w:r>
            <w:r w:rsidRPr="0075799B">
              <w:rPr>
                <w:rFonts w:ascii="Consolas" w:eastAsia="Times New Roman" w:hAnsi="Consolas" w:cs="Consolas"/>
                <w:color w:val="0000C0"/>
                <w:sz w:val="20"/>
                <w:szCs w:val="20"/>
              </w:rPr>
              <w:t>name</w:t>
            </w:r>
            <w:r w:rsidRPr="0075799B">
              <w:rPr>
                <w:rFonts w:ascii="Consolas" w:eastAsia="Times New Roman" w:hAnsi="Consolas" w:cs="Consolas"/>
                <w:color w:val="000000"/>
                <w:sz w:val="20"/>
                <w:szCs w:val="20"/>
              </w:rPr>
              <w:t>=(String)in.readObject();</w:t>
            </w:r>
          </w:p>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p>
        </w:tc>
      </w:tr>
    </w:tbl>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We have DeSerialized id and name manually by reading them from file.</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FF"/>
          <w:sz w:val="28"/>
          <w:szCs w:val="28"/>
          <w:shd w:val="clear" w:color="auto" w:fill="EFEFEF"/>
        </w:rPr>
        <w:t>Question 6. How can you avoid certain member variables of class from getting Serialized?</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sz w:val="28"/>
          <w:szCs w:val="28"/>
        </w:rPr>
        <w:t>Answer</w:t>
      </w:r>
      <w:r w:rsidRPr="0075799B">
        <w:rPr>
          <w:rFonts w:ascii="Arial" w:eastAsia="Times New Roman" w:hAnsi="Arial" w:cs="Arial"/>
          <w:color w:val="000000"/>
        </w:rPr>
        <w:t xml:space="preserve">. Mark member variables as </w:t>
      </w:r>
      <w:hyperlink r:id="rId15" w:history="1">
        <w:r w:rsidRPr="0075799B">
          <w:rPr>
            <w:rFonts w:ascii="Arial" w:eastAsia="Times New Roman" w:hAnsi="Arial" w:cs="Arial"/>
            <w:b/>
            <w:bCs/>
            <w:color w:val="1155CC"/>
            <w:u w:val="single"/>
          </w:rPr>
          <w:t>static</w:t>
        </w:r>
      </w:hyperlink>
      <w:r w:rsidRPr="0075799B">
        <w:rPr>
          <w:rFonts w:ascii="Arial" w:eastAsia="Times New Roman" w:hAnsi="Arial" w:cs="Arial"/>
          <w:b/>
          <w:bCs/>
          <w:color w:val="000000"/>
        </w:rPr>
        <w:t xml:space="preserve"> </w:t>
      </w:r>
      <w:r w:rsidRPr="0075799B">
        <w:rPr>
          <w:rFonts w:ascii="Arial" w:eastAsia="Times New Roman" w:hAnsi="Arial" w:cs="Arial"/>
          <w:color w:val="000000"/>
        </w:rPr>
        <w:t xml:space="preserve">or </w:t>
      </w:r>
      <w:r w:rsidRPr="0075799B">
        <w:rPr>
          <w:rFonts w:ascii="Arial" w:eastAsia="Times New Roman" w:hAnsi="Arial" w:cs="Arial"/>
          <w:b/>
          <w:bCs/>
          <w:color w:val="000000"/>
        </w:rPr>
        <w:t>transient</w:t>
      </w:r>
      <w:r w:rsidRPr="0075799B">
        <w:rPr>
          <w:rFonts w:ascii="Arial" w:eastAsia="Times New Roman" w:hAnsi="Arial" w:cs="Arial"/>
          <w:color w:val="000000"/>
        </w:rPr>
        <w:t>, and those member variables will no more be a part of Serialization.</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br/>
      </w:r>
    </w:p>
    <w:p w:rsidR="0075799B" w:rsidRPr="0075799B" w:rsidRDefault="0075799B" w:rsidP="0075799B">
      <w:pPr>
        <w:spacing w:before="340" w:after="180" w:line="240" w:lineRule="auto"/>
        <w:outlineLvl w:val="1"/>
        <w:rPr>
          <w:rFonts w:ascii="Times New Roman" w:eastAsia="Times New Roman" w:hAnsi="Times New Roman" w:cs="Times New Roman"/>
          <w:b/>
          <w:bCs/>
          <w:color w:val="000000"/>
          <w:sz w:val="36"/>
          <w:szCs w:val="36"/>
        </w:rPr>
      </w:pPr>
      <w:r w:rsidRPr="0075799B">
        <w:rPr>
          <w:rFonts w:ascii="Trebuchet MS" w:eastAsia="Times New Roman" w:hAnsi="Trebuchet MS" w:cs="Times New Roman"/>
          <w:b/>
          <w:bCs/>
          <w:color w:val="0000FF"/>
          <w:sz w:val="28"/>
          <w:szCs w:val="28"/>
          <w:shd w:val="clear" w:color="auto" w:fill="EFEFEF"/>
        </w:rPr>
        <w:t>Question 7. What is serialVersionUID?</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sz w:val="28"/>
          <w:szCs w:val="28"/>
        </w:rPr>
        <w:t>Answe</w:t>
      </w:r>
      <w:r w:rsidRPr="00EF0C03">
        <w:rPr>
          <w:rFonts w:ascii="Arial" w:eastAsia="Times New Roman" w:hAnsi="Arial" w:cs="Arial"/>
          <w:b/>
          <w:bCs/>
          <w:color w:val="000000"/>
          <w:sz w:val="28"/>
          <w:szCs w:val="28"/>
          <w:highlight w:val="yellow"/>
        </w:rPr>
        <w:t>r</w:t>
      </w:r>
      <w:r w:rsidRPr="00EF0C03">
        <w:rPr>
          <w:rFonts w:ascii="Arial" w:eastAsia="Times New Roman" w:hAnsi="Arial" w:cs="Arial"/>
          <w:color w:val="000000"/>
          <w:highlight w:val="yellow"/>
        </w:rPr>
        <w:t>. The serialization at runtime associates with each serializable class a version number,</w:t>
      </w:r>
      <w:r w:rsidRPr="0075799B">
        <w:rPr>
          <w:rFonts w:ascii="Arial" w:eastAsia="Times New Roman" w:hAnsi="Arial" w:cs="Arial"/>
          <w:color w:val="000000"/>
        </w:rPr>
        <w:t xml:space="preserve"> called a serialVersionUID, which is used during deserialization to verify that the sender </w:t>
      </w:r>
      <w:r w:rsidRPr="0075799B">
        <w:rPr>
          <w:rFonts w:ascii="Arial" w:eastAsia="Times New Roman" w:hAnsi="Arial" w:cs="Arial"/>
          <w:color w:val="000000"/>
        </w:rPr>
        <w:lastRenderedPageBreak/>
        <w:t xml:space="preserve">and receiver of a serialized object have loaded classes for that object that are compatible with respect to serialization.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We can use eclipse to generate serialVersionUID for our class (as done in below snapshot)</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Pr>
          <w:rFonts w:ascii="Arial" w:eastAsia="Times New Roman" w:hAnsi="Arial" w:cs="Arial"/>
          <w:noProof/>
          <w:color w:val="333333"/>
          <w:shd w:val="clear" w:color="auto" w:fill="F0F0F0"/>
        </w:rPr>
        <w:drawing>
          <wp:inline distT="0" distB="0" distL="0" distR="0">
            <wp:extent cx="7981950" cy="2714625"/>
            <wp:effectExtent l="19050" t="0" r="0" b="0"/>
            <wp:docPr id="1" name="Picture 1" descr="https://lh3.googleusercontent.com/MwumInnCHx4Wbl5Tq3uyPAbXBrqa3g7bS7ua0OOH7OXnqYwdI5BuTo8Ab2xiPWCCskt13-ySJ7qfrff4K5UjPbZQPB7YGIQ8s7cjKsoes0x6-mytVbK-oVnSxxCdt6owq_Qt8Z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MwumInnCHx4Wbl5Tq3uyPAbXBrqa3g7bS7ua0OOH7OXnqYwdI5BuTo8Ab2xiPWCCskt13-ySJ7qfrff4K5UjPbZQPB7YGIQ8s7cjKsoes0x6-mytVbK-oVnSxxCdt6owq_Qt8Z8"/>
                    <pic:cNvPicPr>
                      <a:picLocks noChangeAspect="1" noChangeArrowheads="1"/>
                    </pic:cNvPicPr>
                  </pic:nvPicPr>
                  <pic:blipFill>
                    <a:blip r:embed="rId16"/>
                    <a:srcRect/>
                    <a:stretch>
                      <a:fillRect/>
                    </a:stretch>
                  </pic:blipFill>
                  <pic:spPr bwMode="auto">
                    <a:xfrm>
                      <a:off x="0" y="0"/>
                      <a:ext cx="7981950" cy="2714625"/>
                    </a:xfrm>
                    <a:prstGeom prst="rect">
                      <a:avLst/>
                    </a:prstGeom>
                    <a:noFill/>
                    <a:ln w="9525">
                      <a:noFill/>
                      <a:miter lim="800000"/>
                      <a:headEnd/>
                      <a:tailEnd/>
                    </a:ln>
                  </pic:spPr>
                </pic:pic>
              </a:graphicData>
            </a:graphic>
          </wp:inline>
        </w:drawing>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 xml:space="preserve">How to avoid </w:t>
      </w:r>
      <w:r w:rsidRPr="0075799B">
        <w:rPr>
          <w:rFonts w:ascii="Arial" w:eastAsia="Times New Roman" w:hAnsi="Arial" w:cs="Arial"/>
          <w:b/>
          <w:bCs/>
          <w:color w:val="000000"/>
        </w:rPr>
        <w:t xml:space="preserve">warning </w:t>
      </w:r>
      <w:r w:rsidRPr="0075799B">
        <w:rPr>
          <w:rFonts w:ascii="Arial" w:eastAsia="Times New Roman" w:hAnsi="Arial" w:cs="Arial"/>
          <w:color w:val="F1C232"/>
        </w:rPr>
        <w:t xml:space="preserve">‘The serializable class Employee does not declare a static final serialVersionUID field of type long’ </w:t>
      </w:r>
      <w:r w:rsidRPr="0075799B">
        <w:rPr>
          <w:rFonts w:ascii="Arial" w:eastAsia="Times New Roman" w:hAnsi="Arial" w:cs="Arial"/>
          <w:color w:val="000000"/>
        </w:rPr>
        <w:t xml:space="preserve">? </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Again answer is we can use eclipse to generate serialVersionUID for our class (as mentioned in above screenshot, click on warning button on left in line 10).</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FF"/>
          <w:sz w:val="28"/>
          <w:szCs w:val="28"/>
          <w:shd w:val="clear" w:color="auto" w:fill="EFEFEF"/>
        </w:rPr>
        <w:t xml:space="preserve">Question 8. What will be </w:t>
      </w:r>
      <w:hyperlink r:id="rId17" w:history="1">
        <w:r w:rsidRPr="0075799B">
          <w:rPr>
            <w:rFonts w:ascii="Arial" w:eastAsia="Times New Roman" w:hAnsi="Arial" w:cs="Arial"/>
            <w:b/>
            <w:bCs/>
            <w:color w:val="1155CC"/>
            <w:sz w:val="28"/>
            <w:u w:val="single"/>
          </w:rPr>
          <w:t xml:space="preserve">impact of not defining </w:t>
        </w:r>
        <w:r w:rsidRPr="0075799B">
          <w:rPr>
            <w:rFonts w:ascii="Trebuchet MS" w:eastAsia="Times New Roman" w:hAnsi="Trebuchet MS" w:cs="Times New Roman"/>
            <w:b/>
            <w:bCs/>
            <w:color w:val="1155CC"/>
            <w:sz w:val="28"/>
            <w:u w:val="single"/>
          </w:rPr>
          <w:t>serialVersionUID</w:t>
        </w:r>
      </w:hyperlink>
      <w:r w:rsidRPr="0075799B">
        <w:rPr>
          <w:rFonts w:ascii="Arial" w:eastAsia="Times New Roman" w:hAnsi="Arial" w:cs="Arial"/>
          <w:b/>
          <w:bCs/>
          <w:color w:val="0000FF"/>
          <w:sz w:val="28"/>
          <w:szCs w:val="28"/>
          <w:shd w:val="clear" w:color="auto" w:fill="EFEFEF"/>
        </w:rPr>
        <w:t xml:space="preserve"> in class (Important)?</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sz w:val="28"/>
          <w:szCs w:val="28"/>
        </w:rPr>
        <w:t>Answer</w:t>
      </w:r>
      <w:r w:rsidRPr="0075799B">
        <w:rPr>
          <w:rFonts w:ascii="Arial" w:eastAsia="Times New Roman" w:hAnsi="Arial" w:cs="Arial"/>
          <w:color w:val="000000"/>
        </w:rPr>
        <w:t xml:space="preserve">.  This is one my favourite question, i am going to discuss it in a very detailed manner. serialVersionUID is used for </w:t>
      </w:r>
      <w:r w:rsidRPr="0075799B">
        <w:rPr>
          <w:rFonts w:ascii="Arial" w:eastAsia="Times New Roman" w:hAnsi="Arial" w:cs="Arial"/>
          <w:b/>
          <w:bCs/>
          <w:color w:val="000000"/>
        </w:rPr>
        <w:t>version control of object</w:t>
      </w:r>
      <w:r w:rsidRPr="0075799B">
        <w:rPr>
          <w:rFonts w:ascii="Arial" w:eastAsia="Times New Roman" w:hAnsi="Arial" w:cs="Arial"/>
          <w:color w:val="000000"/>
        </w:rPr>
        <w:t>.</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 xml:space="preserve">If we  don’t define serialVersionUID in the class, and any </w:t>
      </w:r>
      <w:r w:rsidRPr="0075799B">
        <w:rPr>
          <w:rFonts w:ascii="Arial" w:eastAsia="Times New Roman" w:hAnsi="Arial" w:cs="Arial"/>
          <w:b/>
          <w:bCs/>
          <w:color w:val="000000"/>
        </w:rPr>
        <w:t xml:space="preserve">modification </w:t>
      </w:r>
      <w:r w:rsidRPr="0075799B">
        <w:rPr>
          <w:rFonts w:ascii="Arial" w:eastAsia="Times New Roman" w:hAnsi="Arial" w:cs="Arial"/>
          <w:color w:val="000000"/>
        </w:rPr>
        <w:t xml:space="preserve">is made in class, then we </w:t>
      </w:r>
      <w:r w:rsidRPr="0075799B">
        <w:rPr>
          <w:rFonts w:ascii="Arial" w:eastAsia="Times New Roman" w:hAnsi="Arial" w:cs="Arial"/>
          <w:b/>
          <w:bCs/>
          <w:color w:val="000000"/>
        </w:rPr>
        <w:t>won’t be able to deSerialize our class</w:t>
      </w:r>
      <w:r w:rsidRPr="0075799B">
        <w:rPr>
          <w:rFonts w:ascii="Arial" w:eastAsia="Times New Roman" w:hAnsi="Arial" w:cs="Arial"/>
          <w:color w:val="000000"/>
        </w:rPr>
        <w:t xml:space="preserve"> because </w:t>
      </w:r>
      <w:r w:rsidRPr="0075799B">
        <w:rPr>
          <w:rFonts w:ascii="Arial" w:eastAsia="Times New Roman" w:hAnsi="Arial" w:cs="Arial"/>
          <w:b/>
          <w:bCs/>
          <w:color w:val="000000"/>
        </w:rPr>
        <w:t>serialVersionUID generated by java compiler for modified class will be different from old serialized object</w:t>
      </w:r>
      <w:r w:rsidRPr="0075799B">
        <w:rPr>
          <w:rFonts w:ascii="Arial" w:eastAsia="Times New Roman" w:hAnsi="Arial" w:cs="Arial"/>
          <w:color w:val="000000"/>
        </w:rPr>
        <w:t xml:space="preserve">. And deserialization process will end up throwing </w:t>
      </w:r>
      <w:r w:rsidRPr="0075799B">
        <w:rPr>
          <w:rFonts w:ascii="Arial" w:eastAsia="Times New Roman" w:hAnsi="Arial" w:cs="Arial"/>
          <w:b/>
          <w:bCs/>
          <w:color w:val="000000"/>
        </w:rPr>
        <w:t>java.io.</w:t>
      </w:r>
      <w:r w:rsidRPr="0075799B">
        <w:rPr>
          <w:rFonts w:ascii="Consolas" w:eastAsia="Times New Roman" w:hAnsi="Consolas" w:cs="Consolas"/>
          <w:b/>
          <w:bCs/>
          <w:color w:val="FF0000"/>
        </w:rPr>
        <w:t xml:space="preserve">InvalidClassException </w:t>
      </w:r>
      <w:r w:rsidRPr="0075799B">
        <w:rPr>
          <w:rFonts w:ascii="Arial" w:eastAsia="Times New Roman" w:hAnsi="Arial" w:cs="Arial"/>
          <w:color w:val="000000"/>
        </w:rPr>
        <w:t xml:space="preserve"> (because of serialVersionUID mismatch)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Let’s frame another question by twisting few words in it.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i/>
          <w:iCs/>
          <w:color w:val="0000FF"/>
          <w:sz w:val="28"/>
          <w:szCs w:val="28"/>
          <w:shd w:val="clear" w:color="auto" w:fill="EFEFEF"/>
        </w:rPr>
        <w:t xml:space="preserve">If you have serialized a class &amp; then added few fields in it and then deserialize already serialized version of class, how can you ensure that you don’t end up throwing </w:t>
      </w:r>
      <w:r w:rsidRPr="0075799B">
        <w:rPr>
          <w:rFonts w:ascii="Consolas" w:eastAsia="Times New Roman" w:hAnsi="Consolas" w:cs="Consolas"/>
          <w:b/>
          <w:bCs/>
          <w:i/>
          <w:iCs/>
          <w:color w:val="FF0000"/>
          <w:shd w:val="clear" w:color="auto" w:fill="EFEFEF"/>
        </w:rPr>
        <w:t>InvalidClassException</w:t>
      </w:r>
      <w:r w:rsidRPr="0075799B">
        <w:rPr>
          <w:rFonts w:ascii="Arial" w:eastAsia="Times New Roman" w:hAnsi="Arial" w:cs="Arial"/>
          <w:i/>
          <w:iCs/>
          <w:color w:val="0000FF"/>
          <w:sz w:val="28"/>
          <w:szCs w:val="28"/>
          <w:shd w:val="clear" w:color="auto" w:fill="EFEFEF"/>
        </w:rPr>
        <w:t>?</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sz w:val="28"/>
          <w:szCs w:val="28"/>
        </w:rPr>
        <w:lastRenderedPageBreak/>
        <w:t>&gt;</w:t>
      </w:r>
      <w:r w:rsidRPr="0075799B">
        <w:rPr>
          <w:rFonts w:ascii="Arial" w:eastAsia="Times New Roman" w:hAnsi="Arial" w:cs="Arial"/>
          <w:color w:val="000000"/>
        </w:rPr>
        <w:t xml:space="preserve">Simply we need to define </w:t>
      </w:r>
      <w:r w:rsidRPr="0075799B">
        <w:rPr>
          <w:rFonts w:ascii="Arial" w:eastAsia="Times New Roman" w:hAnsi="Arial" w:cs="Arial"/>
          <w:b/>
          <w:bCs/>
          <w:color w:val="000000"/>
        </w:rPr>
        <w:t xml:space="preserve">serialVersionUID </w:t>
      </w:r>
      <w:r w:rsidRPr="0075799B">
        <w:rPr>
          <w:rFonts w:ascii="Arial" w:eastAsia="Times New Roman" w:hAnsi="Arial" w:cs="Arial"/>
          <w:color w:val="000000"/>
        </w:rPr>
        <w:t xml:space="preserve">in class.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 xml:space="preserve">When we Deserialize class ( class which has been modified after Serialization and also class </w:t>
      </w:r>
      <w:r w:rsidRPr="0075799B">
        <w:rPr>
          <w:rFonts w:ascii="Arial" w:eastAsia="Times New Roman" w:hAnsi="Arial" w:cs="Arial"/>
          <w:b/>
          <w:bCs/>
          <w:color w:val="000000"/>
        </w:rPr>
        <w:t>doesn’t declare SerialVersionUID</w:t>
      </w:r>
      <w:r w:rsidRPr="0075799B">
        <w:rPr>
          <w:rFonts w:ascii="Arial" w:eastAsia="Times New Roman" w:hAnsi="Arial" w:cs="Arial"/>
          <w:color w:val="000000"/>
        </w:rPr>
        <w:t xml:space="preserve">) </w:t>
      </w:r>
      <w:r w:rsidRPr="0075799B">
        <w:rPr>
          <w:rFonts w:ascii="Consolas" w:eastAsia="Times New Roman" w:hAnsi="Consolas" w:cs="Consolas"/>
          <w:b/>
          <w:bCs/>
          <w:color w:val="FF0000"/>
        </w:rPr>
        <w:t xml:space="preserve">InvalidClassException </w:t>
      </w:r>
      <w:r w:rsidRPr="0075799B">
        <w:rPr>
          <w:rFonts w:ascii="Arial" w:eastAsia="Times New Roman" w:hAnsi="Arial" w:cs="Arial"/>
          <w:color w:val="000000"/>
        </w:rPr>
        <w:t>is thrown.</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 xml:space="preserve">When we Deserialize class ( class which has been modified after Serialization and also class </w:t>
      </w:r>
      <w:r w:rsidRPr="0075799B">
        <w:rPr>
          <w:rFonts w:ascii="Arial" w:eastAsia="Times New Roman" w:hAnsi="Arial" w:cs="Arial"/>
          <w:b/>
          <w:bCs/>
          <w:color w:val="000000"/>
        </w:rPr>
        <w:t>declare SerialVersionUID</w:t>
      </w:r>
      <w:r w:rsidRPr="0075799B">
        <w:rPr>
          <w:rFonts w:ascii="Arial" w:eastAsia="Times New Roman" w:hAnsi="Arial" w:cs="Arial"/>
          <w:color w:val="000000"/>
        </w:rPr>
        <w:t xml:space="preserve">) its gets DeSerialized </w:t>
      </w:r>
      <w:r w:rsidRPr="0075799B">
        <w:rPr>
          <w:rFonts w:ascii="Arial" w:eastAsia="Times New Roman" w:hAnsi="Arial" w:cs="Arial"/>
          <w:b/>
          <w:bCs/>
          <w:color w:val="000000"/>
        </w:rPr>
        <w:t>successfully</w:t>
      </w:r>
      <w:r w:rsidRPr="0075799B">
        <w:rPr>
          <w:rFonts w:ascii="Arial" w:eastAsia="Times New Roman" w:hAnsi="Arial" w:cs="Arial"/>
          <w:color w:val="00000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p w:rsidR="0075799B" w:rsidRPr="0075799B" w:rsidRDefault="00865D92" w:rsidP="0075799B">
      <w:pPr>
        <w:spacing w:after="0" w:line="240" w:lineRule="auto"/>
        <w:rPr>
          <w:rFonts w:ascii="Times New Roman" w:eastAsia="Times New Roman" w:hAnsi="Times New Roman" w:cs="Times New Roman"/>
          <w:color w:val="000000"/>
          <w:sz w:val="27"/>
          <w:szCs w:val="27"/>
        </w:rPr>
      </w:pPr>
      <w:hyperlink r:id="rId18" w:history="1">
        <w:r w:rsidR="0075799B" w:rsidRPr="0075799B">
          <w:rPr>
            <w:rFonts w:ascii="Arial" w:eastAsia="Times New Roman" w:hAnsi="Arial" w:cs="Arial"/>
            <w:color w:val="1155CC"/>
            <w:u w:val="single"/>
          </w:rPr>
          <w:t xml:space="preserve">Let’s discuss this interesting topic in detail - Impact of not defining serialVersionUID in class and  avoiding </w:t>
        </w:r>
        <w:r w:rsidR="0075799B" w:rsidRPr="0075799B">
          <w:rPr>
            <w:rFonts w:ascii="Consolas" w:eastAsia="Times New Roman" w:hAnsi="Consolas" w:cs="Consolas"/>
            <w:b/>
            <w:bCs/>
            <w:color w:val="1155CC"/>
            <w:u w:val="single"/>
          </w:rPr>
          <w:t>InvalidClassException</w:t>
        </w:r>
      </w:hyperlink>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FF"/>
          <w:sz w:val="28"/>
          <w:szCs w:val="28"/>
          <w:shd w:val="clear" w:color="auto" w:fill="EFEFEF"/>
        </w:rPr>
        <w:t>Question 9. What are compatible and incompatible changes in Serialization process?</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sz w:val="28"/>
          <w:szCs w:val="28"/>
        </w:rPr>
        <w:t>Answer</w:t>
      </w:r>
      <w:r w:rsidRPr="0075799B">
        <w:rPr>
          <w:rFonts w:ascii="Arial" w:eastAsia="Times New Roman" w:hAnsi="Arial" w:cs="Arial"/>
          <w:color w:val="000000"/>
        </w:rPr>
        <w:t xml:space="preserve">.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rPr>
        <w:t>Compatible Changes :  </w:t>
      </w:r>
      <w:r w:rsidRPr="0075799B">
        <w:rPr>
          <w:rFonts w:ascii="Arial" w:eastAsia="Times New Roman" w:hAnsi="Arial" w:cs="Arial"/>
          <w:color w:val="000000"/>
        </w:rPr>
        <w:t xml:space="preserve">Compatible changes are those changes which </w:t>
      </w:r>
      <w:r w:rsidRPr="0075799B">
        <w:rPr>
          <w:rFonts w:ascii="Arial" w:eastAsia="Times New Roman" w:hAnsi="Arial" w:cs="Arial"/>
          <w:b/>
          <w:bCs/>
          <w:color w:val="000000"/>
        </w:rPr>
        <w:t>does not affect</w:t>
      </w:r>
      <w:r w:rsidRPr="0075799B">
        <w:rPr>
          <w:rFonts w:ascii="Arial" w:eastAsia="Times New Roman" w:hAnsi="Arial" w:cs="Arial"/>
          <w:color w:val="000000"/>
        </w:rPr>
        <w:t xml:space="preserve"> deSerialization process even if class was updated after being serialized (provided serialVersionUID has been declared)</w:t>
      </w:r>
    </w:p>
    <w:p w:rsidR="0075799B" w:rsidRPr="0075799B" w:rsidRDefault="0075799B" w:rsidP="0075799B">
      <w:pPr>
        <w:numPr>
          <w:ilvl w:val="0"/>
          <w:numId w:val="1"/>
        </w:numPr>
        <w:spacing w:after="60" w:line="240" w:lineRule="auto"/>
        <w:ind w:left="0" w:firstLine="0"/>
        <w:textAlignment w:val="baseline"/>
        <w:rPr>
          <w:rFonts w:ascii="Arial" w:eastAsia="Times New Roman" w:hAnsi="Arial" w:cs="Arial"/>
          <w:color w:val="000000"/>
        </w:rPr>
      </w:pPr>
      <w:r w:rsidRPr="0075799B">
        <w:rPr>
          <w:rFonts w:ascii="Arial" w:eastAsia="Times New Roman" w:hAnsi="Arial" w:cs="Arial"/>
          <w:b/>
          <w:bCs/>
          <w:color w:val="000000"/>
        </w:rPr>
        <w:t>Adding new fields</w:t>
      </w:r>
      <w:r w:rsidRPr="0075799B">
        <w:rPr>
          <w:rFonts w:ascii="Arial" w:eastAsia="Times New Roman" w:hAnsi="Arial" w:cs="Arial"/>
          <w:color w:val="000000"/>
        </w:rPr>
        <w:t xml:space="preserve"> - We can add new member variables in class.</w:t>
      </w:r>
    </w:p>
    <w:p w:rsidR="0075799B" w:rsidRPr="0075799B" w:rsidRDefault="0075799B" w:rsidP="0075799B">
      <w:pPr>
        <w:numPr>
          <w:ilvl w:val="0"/>
          <w:numId w:val="1"/>
        </w:numPr>
        <w:spacing w:after="60" w:line="240" w:lineRule="auto"/>
        <w:ind w:left="0" w:firstLine="0"/>
        <w:textAlignment w:val="baseline"/>
        <w:rPr>
          <w:rFonts w:ascii="Arial" w:eastAsia="Times New Roman" w:hAnsi="Arial" w:cs="Arial"/>
          <w:color w:val="000000"/>
        </w:rPr>
      </w:pPr>
      <w:r w:rsidRPr="0075799B">
        <w:rPr>
          <w:rFonts w:ascii="Arial" w:eastAsia="Times New Roman" w:hAnsi="Arial" w:cs="Arial"/>
          <w:b/>
          <w:bCs/>
          <w:color w:val="000000"/>
        </w:rPr>
        <w:t>Adding writeObject()/readObject()  methods</w:t>
      </w:r>
      <w:r w:rsidRPr="0075799B">
        <w:rPr>
          <w:rFonts w:ascii="Arial" w:eastAsia="Times New Roman" w:hAnsi="Arial" w:cs="Arial"/>
          <w:color w:val="000000"/>
        </w:rPr>
        <w:t xml:space="preserve"> - We may add these methods to customize serialization process.</w:t>
      </w:r>
    </w:p>
    <w:p w:rsidR="0075799B" w:rsidRPr="0075799B" w:rsidRDefault="0075799B" w:rsidP="0075799B">
      <w:pPr>
        <w:numPr>
          <w:ilvl w:val="0"/>
          <w:numId w:val="1"/>
        </w:numPr>
        <w:spacing w:after="60" w:line="240" w:lineRule="auto"/>
        <w:ind w:left="0" w:firstLine="0"/>
        <w:textAlignment w:val="baseline"/>
        <w:rPr>
          <w:rFonts w:ascii="Arial" w:eastAsia="Times New Roman" w:hAnsi="Arial" w:cs="Arial"/>
          <w:color w:val="000000"/>
        </w:rPr>
      </w:pPr>
      <w:r w:rsidRPr="0075799B">
        <w:rPr>
          <w:rFonts w:ascii="Arial" w:eastAsia="Times New Roman" w:hAnsi="Arial" w:cs="Arial"/>
          <w:b/>
          <w:bCs/>
          <w:color w:val="000000"/>
        </w:rPr>
        <w:t>Removing writeObject()/readObject() methods</w:t>
      </w:r>
      <w:r w:rsidRPr="0075799B">
        <w:rPr>
          <w:rFonts w:ascii="Arial" w:eastAsia="Times New Roman" w:hAnsi="Arial" w:cs="Arial"/>
          <w:color w:val="000000"/>
        </w:rPr>
        <w:t xml:space="preserve"> - We may remove these methods and then default customization process will be used.</w:t>
      </w:r>
    </w:p>
    <w:p w:rsidR="0075799B" w:rsidRPr="0075799B" w:rsidRDefault="0075799B" w:rsidP="0075799B">
      <w:pPr>
        <w:numPr>
          <w:ilvl w:val="0"/>
          <w:numId w:val="1"/>
        </w:numPr>
        <w:spacing w:after="60" w:line="240" w:lineRule="auto"/>
        <w:ind w:left="0" w:firstLine="0"/>
        <w:textAlignment w:val="baseline"/>
        <w:rPr>
          <w:rFonts w:ascii="Arial" w:eastAsia="Times New Roman" w:hAnsi="Arial" w:cs="Arial"/>
          <w:color w:val="000000"/>
        </w:rPr>
      </w:pPr>
      <w:r w:rsidRPr="0075799B">
        <w:rPr>
          <w:rFonts w:ascii="Arial" w:eastAsia="Times New Roman" w:hAnsi="Arial" w:cs="Arial"/>
          <w:b/>
          <w:bCs/>
          <w:color w:val="000000"/>
        </w:rPr>
        <w:t>Changing access modifier of a field</w:t>
      </w:r>
      <w:r w:rsidRPr="0075799B">
        <w:rPr>
          <w:rFonts w:ascii="Arial" w:eastAsia="Times New Roman" w:hAnsi="Arial" w:cs="Arial"/>
          <w:color w:val="000000"/>
        </w:rPr>
        <w:t xml:space="preserve"> - The change to access modifiers i.e. public, default, protected, and private have no effect on the ability of serialization to assign values to the fields.</w:t>
      </w:r>
    </w:p>
    <w:p w:rsidR="0075799B" w:rsidRPr="0075799B" w:rsidRDefault="0075799B" w:rsidP="0075799B">
      <w:pPr>
        <w:numPr>
          <w:ilvl w:val="0"/>
          <w:numId w:val="1"/>
        </w:numPr>
        <w:spacing w:after="60" w:line="240" w:lineRule="auto"/>
        <w:ind w:left="0" w:firstLine="0"/>
        <w:textAlignment w:val="baseline"/>
        <w:rPr>
          <w:rFonts w:ascii="Arial" w:eastAsia="Times New Roman" w:hAnsi="Arial" w:cs="Arial"/>
          <w:color w:val="000000"/>
        </w:rPr>
      </w:pPr>
      <w:r w:rsidRPr="0075799B">
        <w:rPr>
          <w:rFonts w:ascii="Arial" w:eastAsia="Times New Roman" w:hAnsi="Arial" w:cs="Arial"/>
          <w:b/>
          <w:bCs/>
          <w:color w:val="000000"/>
        </w:rPr>
        <w:t>Changing a field from static to non static OR changing transient filed to non transient field</w:t>
      </w:r>
      <w:r w:rsidRPr="0075799B">
        <w:rPr>
          <w:rFonts w:ascii="Arial" w:eastAsia="Times New Roman" w:hAnsi="Arial" w:cs="Arial"/>
          <w:color w:val="000000"/>
        </w:rPr>
        <w:t>. - it’s like addition of fields.</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rPr>
        <w:t>InCompatible Changes :  </w:t>
      </w:r>
      <w:r w:rsidRPr="0075799B">
        <w:rPr>
          <w:rFonts w:ascii="Arial" w:eastAsia="Times New Roman" w:hAnsi="Arial" w:cs="Arial"/>
          <w:color w:val="000000"/>
        </w:rPr>
        <w:t>InCompatible changes are those changes which affect deSerialization process if class was updated after being serialized (provided serialVersionUID has been declared)</w:t>
      </w:r>
    </w:p>
    <w:p w:rsidR="0075799B" w:rsidRPr="0075799B" w:rsidRDefault="0075799B" w:rsidP="0075799B">
      <w:pPr>
        <w:numPr>
          <w:ilvl w:val="0"/>
          <w:numId w:val="2"/>
        </w:numPr>
        <w:spacing w:after="60" w:line="240" w:lineRule="auto"/>
        <w:ind w:left="0" w:firstLine="0"/>
        <w:textAlignment w:val="baseline"/>
        <w:rPr>
          <w:rFonts w:ascii="Arial" w:eastAsia="Times New Roman" w:hAnsi="Arial" w:cs="Arial"/>
          <w:color w:val="000000"/>
        </w:rPr>
      </w:pPr>
      <w:r w:rsidRPr="0075799B">
        <w:rPr>
          <w:rFonts w:ascii="Arial" w:eastAsia="Times New Roman" w:hAnsi="Arial" w:cs="Arial"/>
          <w:b/>
          <w:bCs/>
          <w:color w:val="000000"/>
        </w:rPr>
        <w:t>Deletion of fields.</w:t>
      </w:r>
    </w:p>
    <w:p w:rsidR="0075799B" w:rsidRPr="0075799B" w:rsidRDefault="0075799B" w:rsidP="0075799B">
      <w:pPr>
        <w:numPr>
          <w:ilvl w:val="0"/>
          <w:numId w:val="2"/>
        </w:numPr>
        <w:spacing w:after="60" w:line="240" w:lineRule="auto"/>
        <w:ind w:left="0" w:firstLine="0"/>
        <w:textAlignment w:val="baseline"/>
        <w:rPr>
          <w:rFonts w:ascii="Arial" w:eastAsia="Times New Roman" w:hAnsi="Arial" w:cs="Arial"/>
          <w:color w:val="000000"/>
        </w:rPr>
      </w:pPr>
      <w:r w:rsidRPr="0075799B">
        <w:rPr>
          <w:rFonts w:ascii="Arial" w:eastAsia="Times New Roman" w:hAnsi="Arial" w:cs="Arial"/>
          <w:b/>
          <w:bCs/>
          <w:color w:val="000000"/>
        </w:rPr>
        <w:t>Changing a nonstatic field to static or  non transient field to transient field. -</w:t>
      </w:r>
      <w:r w:rsidRPr="0075799B">
        <w:rPr>
          <w:rFonts w:ascii="Arial" w:eastAsia="Times New Roman" w:hAnsi="Arial" w:cs="Arial"/>
          <w:color w:val="000000"/>
        </w:rPr>
        <w:t xml:space="preserve"> it’s equal to deletion of fields.</w:t>
      </w:r>
    </w:p>
    <w:p w:rsidR="0075799B" w:rsidRPr="0075799B" w:rsidRDefault="0075799B" w:rsidP="0075799B">
      <w:pPr>
        <w:numPr>
          <w:ilvl w:val="0"/>
          <w:numId w:val="2"/>
        </w:numPr>
        <w:spacing w:after="60" w:line="240" w:lineRule="auto"/>
        <w:ind w:left="0" w:firstLine="0"/>
        <w:textAlignment w:val="baseline"/>
        <w:rPr>
          <w:rFonts w:ascii="Arial" w:eastAsia="Times New Roman" w:hAnsi="Arial" w:cs="Arial"/>
          <w:color w:val="000000"/>
        </w:rPr>
      </w:pPr>
      <w:r w:rsidRPr="0075799B">
        <w:rPr>
          <w:rFonts w:ascii="Arial" w:eastAsia="Times New Roman" w:hAnsi="Arial" w:cs="Arial"/>
          <w:b/>
          <w:bCs/>
          <w:color w:val="000000"/>
        </w:rPr>
        <w:t>Modifying the writeObject() / readObject() method</w:t>
      </w:r>
      <w:r w:rsidRPr="0075799B">
        <w:rPr>
          <w:rFonts w:ascii="Arial" w:eastAsia="Times New Roman" w:hAnsi="Arial" w:cs="Arial"/>
          <w:color w:val="000000"/>
        </w:rPr>
        <w:t xml:space="preserve"> - we must not modify these method, though adding or removing them completely is compatible change.</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lastRenderedPageBreak/>
        <w:br/>
      </w: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FF"/>
          <w:sz w:val="28"/>
          <w:szCs w:val="28"/>
          <w:shd w:val="clear" w:color="auto" w:fill="EFEFEF"/>
        </w:rPr>
        <w:t>Question 10. What if Serialization is not available, is any any other alternative way to transfer object over network?</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sz w:val="28"/>
          <w:szCs w:val="28"/>
        </w:rPr>
        <w:t>Answer</w:t>
      </w:r>
      <w:r w:rsidRPr="0075799B">
        <w:rPr>
          <w:rFonts w:ascii="Arial" w:eastAsia="Times New Roman" w:hAnsi="Arial" w:cs="Arial"/>
          <w:color w:val="000000"/>
        </w:rPr>
        <w:t>.</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 xml:space="preserve">&gt;We can can convert </w:t>
      </w:r>
      <w:r w:rsidRPr="0075799B">
        <w:rPr>
          <w:rFonts w:ascii="Arial" w:eastAsia="Times New Roman" w:hAnsi="Arial" w:cs="Arial"/>
          <w:b/>
          <w:bCs/>
          <w:color w:val="000000"/>
        </w:rPr>
        <w:t xml:space="preserve">JSON </w:t>
      </w:r>
      <w:r w:rsidRPr="0075799B">
        <w:rPr>
          <w:rFonts w:ascii="Arial" w:eastAsia="Times New Roman" w:hAnsi="Arial" w:cs="Arial"/>
          <w:color w:val="000000"/>
        </w:rPr>
        <w:t>to transfer the object. JSON is helpful in stringifying and de stringifying object.</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&gt;</w:t>
      </w:r>
      <w:r w:rsidRPr="0075799B">
        <w:rPr>
          <w:rFonts w:ascii="Arial" w:eastAsia="Times New Roman" w:hAnsi="Arial" w:cs="Arial"/>
          <w:b/>
          <w:bCs/>
          <w:color w:val="000000"/>
        </w:rPr>
        <w:t>Hibernate</w:t>
      </w:r>
      <w:r w:rsidRPr="0075799B">
        <w:rPr>
          <w:rFonts w:ascii="Arial" w:eastAsia="Times New Roman" w:hAnsi="Arial" w:cs="Arial"/>
          <w:color w:val="000000"/>
        </w:rPr>
        <w:t xml:space="preserve"> (ORM tool) helps in persisting object as it in database and later we can read persisted object.</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 xml:space="preserve">&gt;We can convert object into </w:t>
      </w:r>
      <w:r w:rsidRPr="0075799B">
        <w:rPr>
          <w:rFonts w:ascii="Arial" w:eastAsia="Times New Roman" w:hAnsi="Arial" w:cs="Arial"/>
          <w:b/>
          <w:bCs/>
          <w:color w:val="000000"/>
        </w:rPr>
        <w:t xml:space="preserve">XML </w:t>
      </w:r>
      <w:r w:rsidRPr="0075799B">
        <w:rPr>
          <w:rFonts w:ascii="Arial" w:eastAsia="Times New Roman" w:hAnsi="Arial" w:cs="Arial"/>
          <w:color w:val="000000"/>
        </w:rPr>
        <w:t>(as done in web services) and transfer object over network.</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FF"/>
          <w:sz w:val="28"/>
          <w:szCs w:val="28"/>
          <w:shd w:val="clear" w:color="auto" w:fill="EFEFEF"/>
        </w:rPr>
        <w:t xml:space="preserve">Question </w:t>
      </w:r>
      <w:r w:rsidRPr="00EF0C03">
        <w:rPr>
          <w:rFonts w:ascii="Arial" w:eastAsia="Times New Roman" w:hAnsi="Arial" w:cs="Arial"/>
          <w:b/>
          <w:bCs/>
          <w:color w:val="0000FF"/>
          <w:sz w:val="28"/>
          <w:szCs w:val="28"/>
          <w:highlight w:val="yellow"/>
          <w:shd w:val="clear" w:color="auto" w:fill="EFEFEF"/>
        </w:rPr>
        <w:t>11. Why static member variables are not part of java serialization process (Important)?</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sz w:val="28"/>
          <w:szCs w:val="28"/>
        </w:rPr>
        <w:t>Answer</w:t>
      </w:r>
      <w:r w:rsidRPr="0075799B">
        <w:rPr>
          <w:rFonts w:ascii="Arial" w:eastAsia="Times New Roman" w:hAnsi="Arial" w:cs="Arial"/>
          <w:color w:val="000000"/>
        </w:rPr>
        <w:t xml:space="preserve">. </w:t>
      </w:r>
      <w:r w:rsidRPr="00EF0C03">
        <w:rPr>
          <w:rFonts w:ascii="Arial" w:eastAsia="Times New Roman" w:hAnsi="Arial" w:cs="Arial"/>
          <w:color w:val="000000"/>
          <w:highlight w:val="yellow"/>
        </w:rPr>
        <w:t>Serialization is applicable on objects or primitive data types only,</w:t>
      </w:r>
      <w:r w:rsidRPr="0075799B">
        <w:rPr>
          <w:rFonts w:ascii="Arial" w:eastAsia="Times New Roman" w:hAnsi="Arial" w:cs="Arial"/>
          <w:color w:val="000000"/>
        </w:rPr>
        <w:t xml:space="preserve"> but </w:t>
      </w:r>
      <w:hyperlink r:id="rId19" w:history="1">
        <w:r w:rsidRPr="0075799B">
          <w:rPr>
            <w:rFonts w:ascii="Arial" w:eastAsia="Times New Roman" w:hAnsi="Arial" w:cs="Arial"/>
            <w:b/>
            <w:bCs/>
            <w:color w:val="1155CC"/>
            <w:u w:val="single"/>
          </w:rPr>
          <w:t>static</w:t>
        </w:r>
      </w:hyperlink>
      <w:r w:rsidRPr="0075799B">
        <w:rPr>
          <w:rFonts w:ascii="Arial" w:eastAsia="Times New Roman" w:hAnsi="Arial" w:cs="Arial"/>
          <w:b/>
          <w:bCs/>
          <w:color w:val="000000"/>
        </w:rPr>
        <w:t xml:space="preserve"> </w:t>
      </w:r>
      <w:r w:rsidRPr="0075799B">
        <w:rPr>
          <w:rFonts w:ascii="Arial" w:eastAsia="Times New Roman" w:hAnsi="Arial" w:cs="Arial"/>
          <w:color w:val="000000"/>
        </w:rPr>
        <w:t xml:space="preserve">members are </w:t>
      </w:r>
      <w:r w:rsidRPr="0075799B">
        <w:rPr>
          <w:rFonts w:ascii="Arial" w:eastAsia="Times New Roman" w:hAnsi="Arial" w:cs="Arial"/>
          <w:b/>
          <w:bCs/>
          <w:color w:val="000000"/>
        </w:rPr>
        <w:t>class level variables</w:t>
      </w:r>
      <w:r w:rsidRPr="0075799B">
        <w:rPr>
          <w:rFonts w:ascii="Arial" w:eastAsia="Times New Roman" w:hAnsi="Arial" w:cs="Arial"/>
          <w:color w:val="000000"/>
        </w:rPr>
        <w:t xml:space="preserve">, therefore, </w:t>
      </w:r>
      <w:r w:rsidRPr="0075799B">
        <w:rPr>
          <w:rFonts w:ascii="Arial" w:eastAsia="Times New Roman" w:hAnsi="Arial" w:cs="Arial"/>
          <w:b/>
          <w:bCs/>
          <w:color w:val="000000"/>
        </w:rPr>
        <w:t>different object’s of same class have same value for static member</w:t>
      </w:r>
      <w:r w:rsidRPr="0075799B">
        <w:rPr>
          <w:rFonts w:ascii="Arial" w:eastAsia="Times New Roman" w:hAnsi="Arial" w:cs="Arial"/>
          <w:color w:val="000000"/>
        </w:rPr>
        <w:t xml:space="preserve">. </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So, serializing static member will consume unnecessary space and time.</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 xml:space="preserve">Also, </w:t>
      </w:r>
      <w:r w:rsidRPr="00EF0C03">
        <w:rPr>
          <w:rFonts w:ascii="Arial" w:eastAsia="Times New Roman" w:hAnsi="Arial" w:cs="Arial"/>
          <w:color w:val="000000"/>
          <w:highlight w:val="yellow"/>
        </w:rPr>
        <w:t>if modification is made in static member by any of the object, it won’t be in sync with other serialized object’s value.</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FF"/>
          <w:sz w:val="28"/>
          <w:szCs w:val="28"/>
          <w:shd w:val="clear" w:color="auto" w:fill="EFEFEF"/>
        </w:rPr>
        <w:t>Question 12. What is significance of transient variables?</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sz w:val="28"/>
          <w:szCs w:val="28"/>
        </w:rPr>
        <w:t>Answer</w:t>
      </w:r>
      <w:r w:rsidRPr="0075799B">
        <w:rPr>
          <w:rFonts w:ascii="Arial" w:eastAsia="Times New Roman" w:hAnsi="Arial" w:cs="Arial"/>
          <w:color w:val="000000"/>
        </w:rPr>
        <w:t xml:space="preserve">. Serialization is not applicable on transient variables </w:t>
      </w:r>
      <w:r w:rsidRPr="00665E16">
        <w:rPr>
          <w:rFonts w:ascii="Arial" w:eastAsia="Times New Roman" w:hAnsi="Arial" w:cs="Arial"/>
          <w:color w:val="000000"/>
          <w:highlight w:val="yellow"/>
        </w:rPr>
        <w:t>(it helps in saving time and space during Serialization process</w:t>
      </w:r>
      <w:r w:rsidRPr="0075799B">
        <w:rPr>
          <w:rFonts w:ascii="Arial" w:eastAsia="Times New Roman" w:hAnsi="Arial" w:cs="Arial"/>
          <w:color w:val="000000"/>
        </w:rPr>
        <w:t xml:space="preserve">), we </w:t>
      </w:r>
      <w:r w:rsidRPr="0075799B">
        <w:rPr>
          <w:rFonts w:ascii="Arial" w:eastAsia="Times New Roman" w:hAnsi="Arial" w:cs="Arial"/>
          <w:b/>
          <w:bCs/>
          <w:color w:val="000000"/>
        </w:rPr>
        <w:t>must mark all rarely used variables as transient</w:t>
      </w:r>
      <w:r w:rsidRPr="0075799B">
        <w:rPr>
          <w:rFonts w:ascii="Arial" w:eastAsia="Times New Roman" w:hAnsi="Arial" w:cs="Arial"/>
          <w:color w:val="000000"/>
        </w:rPr>
        <w:t>. We can initialize transient variables during deSerialization by customizing deSerialization process.</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FF"/>
          <w:sz w:val="28"/>
          <w:szCs w:val="28"/>
          <w:shd w:val="clear" w:color="auto" w:fill="EFEFEF"/>
        </w:rPr>
        <w:t>Question 13. What will happen if one the member of class does not implement Serializable interface (Important)?</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sz w:val="28"/>
          <w:szCs w:val="28"/>
        </w:rPr>
        <w:t>Answer</w:t>
      </w:r>
      <w:r w:rsidRPr="0075799B">
        <w:rPr>
          <w:rFonts w:ascii="Arial" w:eastAsia="Times New Roman" w:hAnsi="Arial" w:cs="Arial"/>
          <w:color w:val="000000"/>
        </w:rPr>
        <w:t>. This is classy question which will check your in depth knowledge of Serialization concepts. If any of the member does not implement Serializable than  </w:t>
      </w:r>
      <w:r w:rsidRPr="0075799B">
        <w:rPr>
          <w:rFonts w:ascii="Arial" w:eastAsia="Times New Roman" w:hAnsi="Arial" w:cs="Arial"/>
          <w:color w:val="FF0000"/>
          <w:sz w:val="28"/>
          <w:szCs w:val="28"/>
        </w:rPr>
        <w:t xml:space="preserve">NotSerializableException </w:t>
      </w:r>
      <w:r w:rsidRPr="0075799B">
        <w:rPr>
          <w:rFonts w:ascii="Arial" w:eastAsia="Times New Roman" w:hAnsi="Arial" w:cs="Arial"/>
          <w:color w:val="000000"/>
        </w:rPr>
        <w:t xml:space="preserve">is thrown. </w:t>
      </w:r>
      <w:hyperlink r:id="rId20" w:history="1">
        <w:r w:rsidRPr="0075799B">
          <w:rPr>
            <w:rFonts w:ascii="Arial" w:eastAsia="Times New Roman" w:hAnsi="Arial" w:cs="Arial"/>
            <w:color w:val="1155CC"/>
            <w:u w:val="single"/>
          </w:rPr>
          <w:t>Now, let’s see a program.</w:t>
        </w:r>
      </w:hyperlink>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FF"/>
          <w:sz w:val="28"/>
          <w:szCs w:val="28"/>
          <w:shd w:val="clear" w:color="auto" w:fill="EFEFEF"/>
        </w:rPr>
        <w:t>Question 14. What will happen if we have used List, Set and Map as member of class?</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sz w:val="28"/>
          <w:szCs w:val="28"/>
        </w:rPr>
        <w:lastRenderedPageBreak/>
        <w:t>Answer</w:t>
      </w:r>
      <w:r w:rsidRPr="0075799B">
        <w:rPr>
          <w:rFonts w:ascii="Arial" w:eastAsia="Times New Roman" w:hAnsi="Arial" w:cs="Arial"/>
          <w:color w:val="000000"/>
        </w:rPr>
        <w:t>. This question which will check your in depth knowledge of Serialization and Java Api’s. ArrayList, HashSet and HashMap implements Serializable interface, so if we will use them as member of class they will get Serialized and DeSerialized as well.  </w:t>
      </w:r>
      <w:hyperlink r:id="rId21" w:history="1">
        <w:r w:rsidRPr="0075799B">
          <w:rPr>
            <w:rFonts w:ascii="Arial" w:eastAsia="Times New Roman" w:hAnsi="Arial" w:cs="Arial"/>
            <w:color w:val="1155CC"/>
            <w:u w:val="single"/>
          </w:rPr>
          <w:t>Now, let’s see a program.</w:t>
        </w:r>
      </w:hyperlink>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FF"/>
          <w:sz w:val="28"/>
          <w:szCs w:val="28"/>
          <w:shd w:val="clear" w:color="auto" w:fill="EFEFEF"/>
        </w:rPr>
        <w:t>Question 15. Is constructor of class called during DeSerialization process?</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sz w:val="28"/>
          <w:szCs w:val="28"/>
        </w:rPr>
        <w:t>Answer</w:t>
      </w:r>
      <w:r w:rsidRPr="0075799B">
        <w:rPr>
          <w:rFonts w:ascii="Arial" w:eastAsia="Times New Roman" w:hAnsi="Arial" w:cs="Arial"/>
          <w:color w:val="000000"/>
        </w:rPr>
        <w:t>. This question which will check your in depth knowledge of Serialization and constructor chaining concepts. It depends on whether our object has implemented Serializable or Externalizable.</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 xml:space="preserve">If </w:t>
      </w:r>
      <w:r w:rsidRPr="0075799B">
        <w:rPr>
          <w:rFonts w:ascii="Arial" w:eastAsia="Times New Roman" w:hAnsi="Arial" w:cs="Arial"/>
          <w:b/>
          <w:bCs/>
          <w:color w:val="000000"/>
        </w:rPr>
        <w:t xml:space="preserve">Serializable </w:t>
      </w:r>
      <w:r w:rsidRPr="0075799B">
        <w:rPr>
          <w:rFonts w:ascii="Arial" w:eastAsia="Times New Roman" w:hAnsi="Arial" w:cs="Arial"/>
          <w:color w:val="000000"/>
        </w:rPr>
        <w:t xml:space="preserve">has been implemented - constructor is </w:t>
      </w:r>
      <w:r w:rsidRPr="0075799B">
        <w:rPr>
          <w:rFonts w:ascii="Arial" w:eastAsia="Times New Roman" w:hAnsi="Arial" w:cs="Arial"/>
          <w:b/>
          <w:bCs/>
          <w:color w:val="000000"/>
        </w:rPr>
        <w:t xml:space="preserve">not called </w:t>
      </w:r>
      <w:r w:rsidRPr="0075799B">
        <w:rPr>
          <w:rFonts w:ascii="Arial" w:eastAsia="Times New Roman" w:hAnsi="Arial" w:cs="Arial"/>
          <w:color w:val="000000"/>
        </w:rPr>
        <w:t>during DeSerialization process.</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 xml:space="preserve">But, if </w:t>
      </w:r>
      <w:r w:rsidRPr="0075799B">
        <w:rPr>
          <w:rFonts w:ascii="Arial" w:eastAsia="Times New Roman" w:hAnsi="Arial" w:cs="Arial"/>
          <w:b/>
          <w:bCs/>
          <w:color w:val="000000"/>
        </w:rPr>
        <w:t xml:space="preserve">Externalizable </w:t>
      </w:r>
      <w:r w:rsidRPr="0075799B">
        <w:rPr>
          <w:rFonts w:ascii="Arial" w:eastAsia="Times New Roman" w:hAnsi="Arial" w:cs="Arial"/>
          <w:color w:val="000000"/>
        </w:rPr>
        <w:t>has been implemented - constructor</w:t>
      </w:r>
      <w:r w:rsidRPr="0075799B">
        <w:rPr>
          <w:rFonts w:ascii="Arial" w:eastAsia="Times New Roman" w:hAnsi="Arial" w:cs="Arial"/>
          <w:b/>
          <w:bCs/>
          <w:color w:val="000000"/>
        </w:rPr>
        <w:t xml:space="preserve"> is called</w:t>
      </w:r>
      <w:r w:rsidRPr="0075799B">
        <w:rPr>
          <w:rFonts w:ascii="Arial" w:eastAsia="Times New Roman" w:hAnsi="Arial" w:cs="Arial"/>
          <w:color w:val="000000"/>
        </w:rPr>
        <w:t xml:space="preserve"> during DeSerialization process.</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p w:rsidR="0075799B" w:rsidRPr="0075799B" w:rsidRDefault="00865D92" w:rsidP="0075799B">
      <w:pPr>
        <w:spacing w:after="0" w:line="240" w:lineRule="auto"/>
        <w:rPr>
          <w:rFonts w:ascii="Times New Roman" w:eastAsia="Times New Roman" w:hAnsi="Times New Roman" w:cs="Times New Roman"/>
          <w:color w:val="000000"/>
          <w:sz w:val="27"/>
          <w:szCs w:val="27"/>
        </w:rPr>
      </w:pPr>
      <w:hyperlink r:id="rId22" w:history="1">
        <w:r w:rsidR="0075799B" w:rsidRPr="0075799B">
          <w:rPr>
            <w:rFonts w:ascii="Arial" w:eastAsia="Times New Roman" w:hAnsi="Arial" w:cs="Arial"/>
            <w:color w:val="1155CC"/>
            <w:u w:val="single"/>
          </w:rPr>
          <w:t>DETAILED DESCRIPTION : Is constructor of class called during DeSerialization process</w:t>
        </w:r>
      </w:hyperlink>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FF"/>
          <w:sz w:val="28"/>
          <w:szCs w:val="28"/>
          <w:shd w:val="clear" w:color="auto" w:fill="EFEFEF"/>
        </w:rPr>
        <w:t xml:space="preserve">Question 16 . Are primitive types part of serialization process? </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sz w:val="28"/>
          <w:szCs w:val="28"/>
        </w:rPr>
        <w:t>Answer</w:t>
      </w:r>
      <w:r w:rsidRPr="0075799B">
        <w:rPr>
          <w:rFonts w:ascii="Arial" w:eastAsia="Times New Roman" w:hAnsi="Arial" w:cs="Arial"/>
          <w:color w:val="000000"/>
        </w:rPr>
        <w:t xml:space="preserve">. </w:t>
      </w:r>
      <w:r w:rsidRPr="0075799B">
        <w:rPr>
          <w:rFonts w:ascii="Arial" w:eastAsia="Times New Roman" w:hAnsi="Arial" w:cs="Arial"/>
          <w:b/>
          <w:bCs/>
          <w:color w:val="000000"/>
        </w:rPr>
        <w:t>Yes</w:t>
      </w:r>
      <w:r w:rsidRPr="0075799B">
        <w:rPr>
          <w:rFonts w:ascii="Arial" w:eastAsia="Times New Roman" w:hAnsi="Arial" w:cs="Arial"/>
          <w:color w:val="000000"/>
        </w:rPr>
        <w:t xml:space="preserve">, </w:t>
      </w:r>
      <w:hyperlink r:id="rId23" w:history="1">
        <w:r w:rsidRPr="0075799B">
          <w:rPr>
            <w:rFonts w:ascii="Arial" w:eastAsia="Times New Roman" w:hAnsi="Arial" w:cs="Arial"/>
            <w:color w:val="1155CC"/>
            <w:u w:val="single"/>
          </w:rPr>
          <w:t>primitive types are part of serialization process</w:t>
        </w:r>
      </w:hyperlink>
      <w:r w:rsidRPr="0075799B">
        <w:rPr>
          <w:rFonts w:ascii="Arial" w:eastAsia="Times New Roman" w:hAnsi="Arial" w:cs="Arial"/>
          <w:color w:val="000000"/>
        </w:rPr>
        <w:t>. Interviewer tends to check your basic java concepts over here.</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FF"/>
          <w:sz w:val="28"/>
          <w:szCs w:val="28"/>
          <w:shd w:val="clear" w:color="auto" w:fill="EFEFEF"/>
        </w:rPr>
        <w:t xml:space="preserve">Question 17. Is </w:t>
      </w:r>
      <w:r w:rsidRPr="00B15253">
        <w:rPr>
          <w:rFonts w:ascii="Arial" w:eastAsia="Times New Roman" w:hAnsi="Arial" w:cs="Arial"/>
          <w:b/>
          <w:bCs/>
          <w:color w:val="0000FF"/>
          <w:sz w:val="28"/>
          <w:szCs w:val="28"/>
          <w:highlight w:val="yellow"/>
          <w:shd w:val="clear" w:color="auto" w:fill="EFEFEF"/>
        </w:rPr>
        <w:t>constructor of super class</w:t>
      </w:r>
      <w:r w:rsidRPr="0075799B">
        <w:rPr>
          <w:rFonts w:ascii="Arial" w:eastAsia="Times New Roman" w:hAnsi="Arial" w:cs="Arial"/>
          <w:b/>
          <w:bCs/>
          <w:color w:val="0000FF"/>
          <w:sz w:val="28"/>
          <w:szCs w:val="28"/>
          <w:shd w:val="clear" w:color="auto" w:fill="EFEFEF"/>
        </w:rPr>
        <w:t xml:space="preserve"> called during DeSerialization process of subclass (Important)?</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sz w:val="28"/>
          <w:szCs w:val="28"/>
        </w:rPr>
        <w:t>Answer</w:t>
      </w:r>
      <w:r w:rsidRPr="0075799B">
        <w:rPr>
          <w:rFonts w:ascii="Arial" w:eastAsia="Times New Roman" w:hAnsi="Arial" w:cs="Arial"/>
          <w:color w:val="000000"/>
        </w:rPr>
        <w:t>. Again your basic java concepts will be tested over here. It is depends on whether our superclass has implemented Serializable or not.</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 xml:space="preserve">If </w:t>
      </w:r>
      <w:r w:rsidRPr="00B15253">
        <w:rPr>
          <w:rFonts w:ascii="Arial" w:eastAsia="Times New Roman" w:hAnsi="Arial" w:cs="Arial"/>
          <w:color w:val="000000"/>
          <w:highlight w:val="yellow"/>
        </w:rPr>
        <w:t>superclass</w:t>
      </w:r>
      <w:r w:rsidRPr="0075799B">
        <w:rPr>
          <w:rFonts w:ascii="Arial" w:eastAsia="Times New Roman" w:hAnsi="Arial" w:cs="Arial"/>
          <w:color w:val="000000"/>
        </w:rPr>
        <w:t xml:space="preserve"> </w:t>
      </w:r>
      <w:r w:rsidRPr="0075799B">
        <w:rPr>
          <w:rFonts w:ascii="Arial" w:eastAsia="Times New Roman" w:hAnsi="Arial" w:cs="Arial"/>
          <w:b/>
          <w:bCs/>
          <w:color w:val="000000"/>
        </w:rPr>
        <w:t xml:space="preserve">has implemented Serializable </w:t>
      </w:r>
      <w:r w:rsidRPr="0075799B">
        <w:rPr>
          <w:rFonts w:ascii="Arial" w:eastAsia="Times New Roman" w:hAnsi="Arial" w:cs="Arial"/>
          <w:color w:val="000000"/>
        </w:rPr>
        <w:t xml:space="preserve">- constructor </w:t>
      </w:r>
      <w:r w:rsidRPr="0075799B">
        <w:rPr>
          <w:rFonts w:ascii="Arial" w:eastAsia="Times New Roman" w:hAnsi="Arial" w:cs="Arial"/>
          <w:b/>
          <w:bCs/>
          <w:color w:val="000000"/>
        </w:rPr>
        <w:t xml:space="preserve">is not called </w:t>
      </w:r>
      <w:r w:rsidRPr="0075799B">
        <w:rPr>
          <w:rFonts w:ascii="Arial" w:eastAsia="Times New Roman" w:hAnsi="Arial" w:cs="Arial"/>
          <w:color w:val="000000"/>
        </w:rPr>
        <w:t>during DeSerialization process.</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 xml:space="preserve">If </w:t>
      </w:r>
      <w:r w:rsidRPr="00B15253">
        <w:rPr>
          <w:rFonts w:ascii="Arial" w:eastAsia="Times New Roman" w:hAnsi="Arial" w:cs="Arial"/>
          <w:color w:val="000000"/>
          <w:highlight w:val="yellow"/>
        </w:rPr>
        <w:t>superclass</w:t>
      </w:r>
      <w:r w:rsidRPr="0075799B">
        <w:rPr>
          <w:rFonts w:ascii="Arial" w:eastAsia="Times New Roman" w:hAnsi="Arial" w:cs="Arial"/>
          <w:color w:val="000000"/>
        </w:rPr>
        <w:t xml:space="preserve"> has </w:t>
      </w:r>
      <w:r w:rsidRPr="0075799B">
        <w:rPr>
          <w:rFonts w:ascii="Arial" w:eastAsia="Times New Roman" w:hAnsi="Arial" w:cs="Arial"/>
          <w:b/>
          <w:bCs/>
          <w:color w:val="000000"/>
        </w:rPr>
        <w:t xml:space="preserve">not implemented Serializable </w:t>
      </w:r>
      <w:r w:rsidRPr="0075799B">
        <w:rPr>
          <w:rFonts w:ascii="Arial" w:eastAsia="Times New Roman" w:hAnsi="Arial" w:cs="Arial"/>
          <w:color w:val="000000"/>
        </w:rPr>
        <w:t xml:space="preserve">- constructor </w:t>
      </w:r>
      <w:r w:rsidRPr="0075799B">
        <w:rPr>
          <w:rFonts w:ascii="Arial" w:eastAsia="Times New Roman" w:hAnsi="Arial" w:cs="Arial"/>
          <w:b/>
          <w:bCs/>
          <w:color w:val="000000"/>
        </w:rPr>
        <w:t xml:space="preserve">is called </w:t>
      </w:r>
      <w:r w:rsidRPr="0075799B">
        <w:rPr>
          <w:rFonts w:ascii="Arial" w:eastAsia="Times New Roman" w:hAnsi="Arial" w:cs="Arial"/>
          <w:color w:val="000000"/>
        </w:rPr>
        <w:t>during DeSerialization process.</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p w:rsidR="0075799B" w:rsidRPr="0075799B" w:rsidRDefault="00865D92" w:rsidP="0075799B">
      <w:pPr>
        <w:spacing w:after="0" w:line="240" w:lineRule="auto"/>
        <w:rPr>
          <w:rFonts w:ascii="Times New Roman" w:eastAsia="Times New Roman" w:hAnsi="Times New Roman" w:cs="Times New Roman"/>
          <w:color w:val="000000"/>
          <w:sz w:val="27"/>
          <w:szCs w:val="27"/>
        </w:rPr>
      </w:pPr>
      <w:hyperlink r:id="rId24" w:history="1">
        <w:r w:rsidR="0075799B" w:rsidRPr="0075799B">
          <w:rPr>
            <w:rFonts w:ascii="Arial" w:eastAsia="Times New Roman" w:hAnsi="Arial" w:cs="Arial"/>
            <w:color w:val="1155CC"/>
            <w:u w:val="single"/>
          </w:rPr>
          <w:t>DETAILED DESCRIPTION : Is constructor of super class called during DeSerialization process of sub class</w:t>
        </w:r>
      </w:hyperlink>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FF"/>
          <w:sz w:val="28"/>
          <w:szCs w:val="28"/>
          <w:shd w:val="clear" w:color="auto" w:fill="EFEFEF"/>
        </w:rPr>
        <w:t>Question 18. What values will int and Integer will be initialized to during DeSerialization process if they were not part of Serialization?</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sz w:val="28"/>
          <w:szCs w:val="28"/>
        </w:rPr>
        <w:lastRenderedPageBreak/>
        <w:t>Answer</w:t>
      </w:r>
      <w:r w:rsidRPr="0075799B">
        <w:rPr>
          <w:rFonts w:ascii="Arial" w:eastAsia="Times New Roman" w:hAnsi="Arial" w:cs="Arial"/>
          <w:color w:val="000000"/>
        </w:rPr>
        <w:t>.  </w:t>
      </w:r>
      <w:hyperlink r:id="rId25" w:history="1">
        <w:r w:rsidRPr="0075799B">
          <w:rPr>
            <w:rFonts w:ascii="Arial" w:eastAsia="Times New Roman" w:hAnsi="Arial" w:cs="Arial"/>
            <w:color w:val="1155CC"/>
            <w:u w:val="single"/>
          </w:rPr>
          <w:t>int will be initialized to 0 and Integer will be initialized to null during DeSerialization</w:t>
        </w:r>
      </w:hyperlink>
      <w:r w:rsidRPr="0075799B">
        <w:rPr>
          <w:rFonts w:ascii="Arial" w:eastAsia="Times New Roman" w:hAnsi="Arial" w:cs="Arial"/>
          <w:color w:val="000000"/>
        </w:rPr>
        <w:t xml:space="preserve"> (if they were not part of Serialization process).</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FF"/>
          <w:sz w:val="28"/>
          <w:szCs w:val="28"/>
          <w:shd w:val="clear" w:color="auto" w:fill="EFEFEF"/>
        </w:rPr>
        <w:t>Question 19. How you can avoid Deserialization process creating another instance of Singleton class (Important)?</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sz w:val="28"/>
          <w:szCs w:val="28"/>
        </w:rPr>
        <w:t>Answer</w:t>
      </w:r>
      <w:r w:rsidRPr="0075799B">
        <w:rPr>
          <w:rFonts w:ascii="Arial" w:eastAsia="Times New Roman" w:hAnsi="Arial" w:cs="Arial"/>
          <w:color w:val="000000"/>
        </w:rPr>
        <w:t>.</w:t>
      </w:r>
      <w:r w:rsidRPr="0075799B">
        <w:rPr>
          <w:rFonts w:ascii="Arial" w:eastAsia="Times New Roman" w:hAnsi="Arial" w:cs="Arial"/>
          <w:b/>
          <w:bCs/>
          <w:color w:val="000000"/>
        </w:rPr>
        <w:t xml:space="preserve"> </w:t>
      </w:r>
      <w:r w:rsidRPr="0075799B">
        <w:rPr>
          <w:rFonts w:ascii="Arial" w:eastAsia="Times New Roman" w:hAnsi="Arial" w:cs="Arial"/>
          <w:color w:val="000000"/>
        </w:rPr>
        <w:t xml:space="preserve">This is another classy and very important question which will check your in depth knowledge of Serialization and Singleton concepts. I’ll prefer you must understand this concept in detail. We can simply use </w:t>
      </w:r>
      <w:r w:rsidRPr="0075799B">
        <w:rPr>
          <w:rFonts w:ascii="Arial" w:eastAsia="Times New Roman" w:hAnsi="Arial" w:cs="Arial"/>
          <w:b/>
          <w:bCs/>
          <w:color w:val="000000"/>
        </w:rPr>
        <w:t>readReso</w:t>
      </w:r>
      <w:r w:rsidR="00A17901">
        <w:rPr>
          <w:rFonts w:ascii="Arial" w:eastAsia="Times New Roman" w:hAnsi="Arial" w:cs="Arial"/>
          <w:b/>
          <w:bCs/>
          <w:color w:val="000000"/>
        </w:rPr>
        <w:t>l</w:t>
      </w:r>
      <w:r w:rsidRPr="0075799B">
        <w:rPr>
          <w:rFonts w:ascii="Arial" w:eastAsia="Times New Roman" w:hAnsi="Arial" w:cs="Arial"/>
          <w:b/>
          <w:bCs/>
          <w:color w:val="000000"/>
        </w:rPr>
        <w:t xml:space="preserve">ve() </w:t>
      </w:r>
      <w:r w:rsidRPr="0075799B">
        <w:rPr>
          <w:rFonts w:ascii="Arial" w:eastAsia="Times New Roman" w:hAnsi="Arial" w:cs="Arial"/>
          <w:color w:val="000000"/>
        </w:rPr>
        <w:t>method to return same instance of class, rather than creating a new one.</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Defining readResolve() method ensures that we don't break singleton pattern during DeSerialization process.</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  </w:t>
      </w:r>
      <w:r w:rsidRPr="0075799B">
        <w:rPr>
          <w:rFonts w:ascii="Consolas" w:eastAsia="Times New Roman" w:hAnsi="Consolas" w:cs="Consolas"/>
          <w:color w:val="3F5FBF"/>
          <w:sz w:val="20"/>
        </w:rPr>
        <w:t xml:space="preserve"> </w:t>
      </w:r>
      <w:r w:rsidRPr="0075799B">
        <w:rPr>
          <w:rFonts w:ascii="Consolas" w:eastAsia="Times New Roman" w:hAnsi="Consolas" w:cs="Consolas"/>
          <w:color w:val="3F5FBF"/>
          <w:sz w:val="20"/>
          <w:szCs w:val="20"/>
        </w:rPr>
        <w:t xml:space="preserve"> </w:t>
      </w:r>
    </w:p>
    <w:tbl>
      <w:tblPr>
        <w:tblW w:w="0" w:type="auto"/>
        <w:tblCellMar>
          <w:top w:w="15" w:type="dxa"/>
          <w:left w:w="15" w:type="dxa"/>
          <w:bottom w:w="15" w:type="dxa"/>
          <w:right w:w="15" w:type="dxa"/>
        </w:tblCellMar>
        <w:tblLook w:val="04A0"/>
      </w:tblPr>
      <w:tblGrid>
        <w:gridCol w:w="6808"/>
      </w:tblGrid>
      <w:tr w:rsidR="0075799B" w:rsidRPr="0075799B" w:rsidTr="007579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b/>
                <w:bCs/>
                <w:color w:val="7F0055"/>
                <w:sz w:val="20"/>
                <w:szCs w:val="20"/>
              </w:rPr>
              <w:t>private</w:t>
            </w:r>
            <w:r w:rsidRPr="0075799B">
              <w:rPr>
                <w:rFonts w:ascii="Consolas" w:eastAsia="Times New Roman" w:hAnsi="Consolas" w:cs="Consolas"/>
                <w:color w:val="000000"/>
                <w:sz w:val="20"/>
                <w:szCs w:val="20"/>
              </w:rPr>
              <w:t xml:space="preserve"> Object readResolve() </w:t>
            </w:r>
            <w:r w:rsidRPr="0075799B">
              <w:rPr>
                <w:rFonts w:ascii="Consolas" w:eastAsia="Times New Roman" w:hAnsi="Consolas" w:cs="Consolas"/>
                <w:b/>
                <w:bCs/>
                <w:color w:val="7F0055"/>
                <w:sz w:val="20"/>
                <w:szCs w:val="20"/>
              </w:rPr>
              <w:t>throws</w:t>
            </w:r>
            <w:r w:rsidRPr="0075799B">
              <w:rPr>
                <w:rFonts w:ascii="Consolas" w:eastAsia="Times New Roman" w:hAnsi="Consolas" w:cs="Consolas"/>
                <w:color w:val="000000"/>
                <w:sz w:val="20"/>
                <w:szCs w:val="20"/>
              </w:rPr>
              <w:t xml:space="preserve"> ObjectStreamException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b/>
                <w:bCs/>
                <w:color w:val="7F0055"/>
                <w:sz w:val="20"/>
                <w:szCs w:val="20"/>
              </w:rPr>
              <w:t>return</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i/>
                <w:iCs/>
                <w:color w:val="0000C0"/>
                <w:sz w:val="20"/>
                <w:szCs w:val="20"/>
              </w:rPr>
              <w:t>INSTANCE</w:t>
            </w:r>
            <w:r w:rsidRPr="0075799B">
              <w:rPr>
                <w:rFonts w:ascii="Consolas" w:eastAsia="Times New Roman" w:hAnsi="Consolas" w:cs="Consolas"/>
                <w:color w:val="000000"/>
                <w:sz w:val="20"/>
                <w:szCs w:val="20"/>
              </w:rPr>
              <w:t>;</w:t>
            </w:r>
          </w:p>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p>
        </w:tc>
      </w:tr>
    </w:tbl>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Also define readObject() method, rather than creating new instance, assign current object to INSTANCE like done below :</w:t>
      </w:r>
    </w:p>
    <w:tbl>
      <w:tblPr>
        <w:tblW w:w="0" w:type="auto"/>
        <w:tblCellMar>
          <w:top w:w="15" w:type="dxa"/>
          <w:left w:w="15" w:type="dxa"/>
          <w:bottom w:w="15" w:type="dxa"/>
          <w:right w:w="15" w:type="dxa"/>
        </w:tblCellMar>
        <w:tblLook w:val="04A0"/>
      </w:tblPr>
      <w:tblGrid>
        <w:gridCol w:w="9570"/>
      </w:tblGrid>
      <w:tr w:rsidR="0075799B" w:rsidRPr="0075799B" w:rsidTr="007579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b/>
                <w:bCs/>
                <w:color w:val="7F0055"/>
                <w:sz w:val="20"/>
                <w:szCs w:val="20"/>
              </w:rPr>
              <w:t>private</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b/>
                <w:bCs/>
                <w:color w:val="7F0055"/>
                <w:sz w:val="20"/>
                <w:szCs w:val="20"/>
              </w:rPr>
              <w:t>void</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b/>
                <w:bCs/>
                <w:color w:val="000000"/>
                <w:sz w:val="20"/>
                <w:szCs w:val="20"/>
              </w:rPr>
              <w:t>readObject</w:t>
            </w:r>
            <w:r w:rsidRPr="0075799B">
              <w:rPr>
                <w:rFonts w:ascii="Consolas" w:eastAsia="Times New Roman" w:hAnsi="Consolas" w:cs="Consolas"/>
                <w:color w:val="000000"/>
                <w:sz w:val="20"/>
                <w:szCs w:val="20"/>
              </w:rPr>
              <w:t xml:space="preserve">(ObjectInputStream ois) </w:t>
            </w:r>
            <w:r w:rsidRPr="0075799B">
              <w:rPr>
                <w:rFonts w:ascii="Consolas" w:eastAsia="Times New Roman" w:hAnsi="Consolas" w:cs="Consolas"/>
                <w:b/>
                <w:bCs/>
                <w:color w:val="7F0055"/>
                <w:sz w:val="20"/>
                <w:szCs w:val="20"/>
              </w:rPr>
              <w:t>throws</w:t>
            </w:r>
            <w:r w:rsidRPr="0075799B">
              <w:rPr>
                <w:rFonts w:ascii="Consolas" w:eastAsia="Times New Roman" w:hAnsi="Consolas" w:cs="Consolas"/>
                <w:color w:val="000000"/>
                <w:sz w:val="20"/>
                <w:szCs w:val="20"/>
              </w:rPr>
              <w:t xml:space="preserve"> IOException,ClassNotFoundException{</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ois.defaultReadObject();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b/>
                <w:bCs/>
                <w:color w:val="7F0055"/>
                <w:sz w:val="20"/>
                <w:szCs w:val="20"/>
              </w:rPr>
              <w:t>synchronized</w:t>
            </w:r>
            <w:r w:rsidRPr="0075799B">
              <w:rPr>
                <w:rFonts w:ascii="Consolas" w:eastAsia="Times New Roman" w:hAnsi="Consolas" w:cs="Consolas"/>
                <w:color w:val="000000"/>
                <w:sz w:val="20"/>
                <w:szCs w:val="20"/>
              </w:rPr>
              <w:t xml:space="preserve"> (SingletonClass.</w:t>
            </w:r>
            <w:r w:rsidRPr="0075799B">
              <w:rPr>
                <w:rFonts w:ascii="Consolas" w:eastAsia="Times New Roman" w:hAnsi="Consolas" w:cs="Consolas"/>
                <w:b/>
                <w:bCs/>
                <w:color w:val="7F0055"/>
                <w:sz w:val="20"/>
                <w:szCs w:val="20"/>
              </w:rPr>
              <w:t>class</w:t>
            </w:r>
            <w:r w:rsidRPr="0075799B">
              <w:rPr>
                <w:rFonts w:ascii="Consolas" w:eastAsia="Times New Roman" w:hAnsi="Consolas" w:cs="Consolas"/>
                <w:color w:val="000000"/>
                <w:sz w:val="20"/>
                <w:szCs w:val="20"/>
              </w:rPr>
              <w:t>)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b/>
                <w:bCs/>
                <w:color w:val="7F0055"/>
                <w:sz w:val="20"/>
                <w:szCs w:val="20"/>
              </w:rPr>
              <w:t>if</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i/>
                <w:iCs/>
                <w:color w:val="0000C0"/>
                <w:sz w:val="20"/>
                <w:szCs w:val="20"/>
              </w:rPr>
              <w:t>INSTANCE</w:t>
            </w:r>
            <w:r w:rsidRPr="0075799B">
              <w:rPr>
                <w:rFonts w:ascii="Consolas" w:eastAsia="Times New Roman" w:hAnsi="Consolas" w:cs="Consolas"/>
                <w:color w:val="000000"/>
                <w:sz w:val="20"/>
                <w:szCs w:val="20"/>
              </w:rPr>
              <w:t xml:space="preserve"> == </w:t>
            </w:r>
            <w:r w:rsidRPr="0075799B">
              <w:rPr>
                <w:rFonts w:ascii="Consolas" w:eastAsia="Times New Roman" w:hAnsi="Consolas" w:cs="Consolas"/>
                <w:b/>
                <w:bCs/>
                <w:color w:val="7F0055"/>
                <w:sz w:val="20"/>
                <w:szCs w:val="20"/>
              </w:rPr>
              <w:t>null</w:t>
            </w:r>
            <w:r w:rsidRPr="0075799B">
              <w:rPr>
                <w:rFonts w:ascii="Consolas" w:eastAsia="Times New Roman" w:hAnsi="Consolas" w:cs="Consolas"/>
                <w:color w:val="000000"/>
                <w:sz w:val="20"/>
                <w:szCs w:val="20"/>
              </w:rPr>
              <w:t>)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000000"/>
                <w:sz w:val="20"/>
                <w:szCs w:val="20"/>
              </w:rPr>
              <w:t>             </w:t>
            </w:r>
            <w:r w:rsidRPr="0075799B">
              <w:rPr>
                <w:rFonts w:ascii="Consolas" w:eastAsia="Times New Roman" w:hAnsi="Consolas" w:cs="Consolas"/>
                <w:b/>
                <w:bCs/>
                <w:color w:val="000000"/>
                <w:sz w:val="20"/>
              </w:rPr>
              <w:t xml:space="preserve"> </w:t>
            </w:r>
            <w:r w:rsidRPr="0075799B">
              <w:rPr>
                <w:rFonts w:ascii="Consolas" w:eastAsia="Times New Roman" w:hAnsi="Consolas" w:cs="Consolas"/>
                <w:b/>
                <w:bCs/>
                <w:i/>
                <w:iCs/>
                <w:color w:val="0000C0"/>
                <w:sz w:val="20"/>
                <w:szCs w:val="20"/>
              </w:rPr>
              <w:t>INSTANCE</w:t>
            </w:r>
            <w:r w:rsidRPr="0075799B">
              <w:rPr>
                <w:rFonts w:ascii="Consolas" w:eastAsia="Times New Roman" w:hAnsi="Consolas" w:cs="Consolas"/>
                <w:b/>
                <w:bCs/>
                <w:color w:val="000000"/>
                <w:sz w:val="20"/>
                <w:szCs w:val="20"/>
              </w:rPr>
              <w:t xml:space="preserve"> = </w:t>
            </w:r>
            <w:r w:rsidRPr="0075799B">
              <w:rPr>
                <w:rFonts w:ascii="Consolas" w:eastAsia="Times New Roman" w:hAnsi="Consolas" w:cs="Consolas"/>
                <w:b/>
                <w:bCs/>
                <w:color w:val="7F0055"/>
                <w:sz w:val="20"/>
                <w:szCs w:val="20"/>
              </w:rPr>
              <w:t>this</w:t>
            </w:r>
            <w:r w:rsidRPr="0075799B">
              <w:rPr>
                <w:rFonts w:ascii="Consolas" w:eastAsia="Times New Roman" w:hAnsi="Consolas" w:cs="Consolas"/>
                <w:b/>
                <w:bC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p>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p>
        </w:tc>
      </w:tr>
    </w:tbl>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p w:rsidR="0075799B" w:rsidRPr="0075799B" w:rsidRDefault="00865D92" w:rsidP="0075799B">
      <w:pPr>
        <w:spacing w:after="0" w:line="240" w:lineRule="auto"/>
        <w:rPr>
          <w:rFonts w:ascii="Times New Roman" w:eastAsia="Times New Roman" w:hAnsi="Times New Roman" w:cs="Times New Roman"/>
          <w:color w:val="000000"/>
          <w:sz w:val="27"/>
          <w:szCs w:val="27"/>
        </w:rPr>
      </w:pPr>
      <w:hyperlink r:id="rId26" w:history="1">
        <w:r w:rsidR="0075799B" w:rsidRPr="0075799B">
          <w:rPr>
            <w:rFonts w:ascii="Arial" w:eastAsia="Times New Roman" w:hAnsi="Arial" w:cs="Arial"/>
            <w:color w:val="1155CC"/>
            <w:u w:val="single"/>
          </w:rPr>
          <w:t>DETAILED DESCRIPTION : Avoid Deserialization process creating another instance of Singleton class</w:t>
        </w:r>
      </w:hyperlink>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FF"/>
          <w:sz w:val="28"/>
          <w:szCs w:val="28"/>
          <w:shd w:val="clear" w:color="auto" w:fill="EFEFEF"/>
        </w:rPr>
        <w:t>Question 20. Can you Serialize Singleton class such that object returned by Deserialization process  is in same state as it was during Serialization time (regardless of any change made to it after Serialization)  (Important)?</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sz w:val="28"/>
          <w:szCs w:val="28"/>
        </w:rPr>
        <w:lastRenderedPageBreak/>
        <w:t>Answer</w:t>
      </w:r>
      <w:r w:rsidRPr="0075799B">
        <w:rPr>
          <w:rFonts w:ascii="Arial" w:eastAsia="Times New Roman" w:hAnsi="Arial" w:cs="Arial"/>
          <w:color w:val="000000"/>
        </w:rPr>
        <w:t xml:space="preserve">. It’s another very important question which will be important in testing your Serialization and Singleton related concepts, you must try to understand the concept and question in detail. </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rPr>
        <w:t>YES</w:t>
      </w:r>
      <w:r w:rsidRPr="0075799B">
        <w:rPr>
          <w:rFonts w:ascii="Arial" w:eastAsia="Times New Roman" w:hAnsi="Arial" w:cs="Arial"/>
          <w:color w:val="000000"/>
        </w:rPr>
        <w:t xml:space="preserve">, we can Serialize Singleton class such that object returned by Deserialization process is in same state as it was during Serialization time (regardless of any change made to it after Serialization)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2C2B3E">
        <w:rPr>
          <w:rFonts w:ascii="Arial" w:eastAsia="Times New Roman" w:hAnsi="Arial" w:cs="Arial"/>
          <w:color w:val="000000"/>
          <w:highlight w:val="yellow"/>
        </w:rPr>
        <w:t>Defining readResolve()</w:t>
      </w:r>
      <w:r w:rsidRPr="0075799B">
        <w:rPr>
          <w:rFonts w:ascii="Arial" w:eastAsia="Times New Roman" w:hAnsi="Arial" w:cs="Arial"/>
          <w:color w:val="000000"/>
        </w:rPr>
        <w:t xml:space="preserve"> method ensures that we don't break singleton pattern during DeSerialization process.</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  </w:t>
      </w:r>
      <w:r w:rsidRPr="0075799B">
        <w:rPr>
          <w:rFonts w:ascii="Consolas" w:eastAsia="Times New Roman" w:hAnsi="Consolas" w:cs="Consolas"/>
          <w:color w:val="3F5FBF"/>
          <w:sz w:val="20"/>
        </w:rPr>
        <w:t xml:space="preserve"> </w:t>
      </w:r>
      <w:r w:rsidRPr="0075799B">
        <w:rPr>
          <w:rFonts w:ascii="Consolas" w:eastAsia="Times New Roman" w:hAnsi="Consolas" w:cs="Consolas"/>
          <w:color w:val="3F5FBF"/>
          <w:sz w:val="20"/>
          <w:szCs w:val="20"/>
        </w:rPr>
        <w:t xml:space="preserve"> </w:t>
      </w:r>
    </w:p>
    <w:tbl>
      <w:tblPr>
        <w:tblW w:w="0" w:type="auto"/>
        <w:tblCellMar>
          <w:top w:w="15" w:type="dxa"/>
          <w:left w:w="15" w:type="dxa"/>
          <w:bottom w:w="15" w:type="dxa"/>
          <w:right w:w="15" w:type="dxa"/>
        </w:tblCellMar>
        <w:tblLook w:val="04A0"/>
      </w:tblPr>
      <w:tblGrid>
        <w:gridCol w:w="6808"/>
      </w:tblGrid>
      <w:tr w:rsidR="0075799B" w:rsidRPr="0075799B" w:rsidTr="007579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b/>
                <w:bCs/>
                <w:color w:val="7F0055"/>
                <w:sz w:val="20"/>
                <w:szCs w:val="20"/>
              </w:rPr>
              <w:t>private</w:t>
            </w:r>
            <w:r w:rsidRPr="0075799B">
              <w:rPr>
                <w:rFonts w:ascii="Consolas" w:eastAsia="Times New Roman" w:hAnsi="Consolas" w:cs="Consolas"/>
                <w:color w:val="000000"/>
                <w:sz w:val="20"/>
                <w:szCs w:val="20"/>
              </w:rPr>
              <w:t xml:space="preserve"> Object readResolve() </w:t>
            </w:r>
            <w:r w:rsidRPr="0075799B">
              <w:rPr>
                <w:rFonts w:ascii="Consolas" w:eastAsia="Times New Roman" w:hAnsi="Consolas" w:cs="Consolas"/>
                <w:b/>
                <w:bCs/>
                <w:color w:val="7F0055"/>
                <w:sz w:val="20"/>
                <w:szCs w:val="20"/>
              </w:rPr>
              <w:t>throws</w:t>
            </w:r>
            <w:r w:rsidRPr="0075799B">
              <w:rPr>
                <w:rFonts w:ascii="Consolas" w:eastAsia="Times New Roman" w:hAnsi="Consolas" w:cs="Consolas"/>
                <w:color w:val="000000"/>
                <w:sz w:val="20"/>
                <w:szCs w:val="20"/>
              </w:rPr>
              <w:t xml:space="preserve"> ObjectStreamException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b/>
                <w:bCs/>
                <w:color w:val="7F0055"/>
                <w:sz w:val="20"/>
                <w:szCs w:val="20"/>
              </w:rPr>
              <w:t>return</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i/>
                <w:iCs/>
                <w:color w:val="0000C0"/>
                <w:sz w:val="20"/>
                <w:szCs w:val="20"/>
              </w:rPr>
              <w:t>INSTANCE</w:t>
            </w:r>
            <w:r w:rsidRPr="0075799B">
              <w:rPr>
                <w:rFonts w:ascii="Consolas" w:eastAsia="Times New Roman" w:hAnsi="Consolas" w:cs="Consolas"/>
                <w:color w:val="000000"/>
                <w:sz w:val="20"/>
                <w:szCs w:val="20"/>
              </w:rPr>
              <w:t>;</w:t>
            </w:r>
          </w:p>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p>
        </w:tc>
      </w:tr>
    </w:tbl>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Also define readObject() method, rather than creating new instance, assign current object to INSTANCE like done below :</w:t>
      </w:r>
    </w:p>
    <w:tbl>
      <w:tblPr>
        <w:tblW w:w="0" w:type="auto"/>
        <w:tblCellMar>
          <w:top w:w="15" w:type="dxa"/>
          <w:left w:w="15" w:type="dxa"/>
          <w:bottom w:w="15" w:type="dxa"/>
          <w:right w:w="15" w:type="dxa"/>
        </w:tblCellMar>
        <w:tblLook w:val="04A0"/>
      </w:tblPr>
      <w:tblGrid>
        <w:gridCol w:w="9570"/>
      </w:tblGrid>
      <w:tr w:rsidR="0075799B" w:rsidRPr="0075799B" w:rsidTr="007579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b/>
                <w:bCs/>
                <w:color w:val="7F0055"/>
                <w:sz w:val="20"/>
                <w:szCs w:val="20"/>
              </w:rPr>
              <w:t>private</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b/>
                <w:bCs/>
                <w:color w:val="7F0055"/>
                <w:sz w:val="20"/>
                <w:szCs w:val="20"/>
              </w:rPr>
              <w:t>void</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b/>
                <w:bCs/>
                <w:color w:val="000000"/>
                <w:sz w:val="20"/>
                <w:szCs w:val="20"/>
              </w:rPr>
              <w:t>readObject</w:t>
            </w:r>
            <w:r w:rsidRPr="0075799B">
              <w:rPr>
                <w:rFonts w:ascii="Consolas" w:eastAsia="Times New Roman" w:hAnsi="Consolas" w:cs="Consolas"/>
                <w:color w:val="000000"/>
                <w:sz w:val="20"/>
                <w:szCs w:val="20"/>
              </w:rPr>
              <w:t xml:space="preserve">(ObjectInputStream ois) </w:t>
            </w:r>
            <w:r w:rsidRPr="0075799B">
              <w:rPr>
                <w:rFonts w:ascii="Consolas" w:eastAsia="Times New Roman" w:hAnsi="Consolas" w:cs="Consolas"/>
                <w:b/>
                <w:bCs/>
                <w:color w:val="7F0055"/>
                <w:sz w:val="20"/>
                <w:szCs w:val="20"/>
              </w:rPr>
              <w:t>throws</w:t>
            </w:r>
            <w:r w:rsidRPr="0075799B">
              <w:rPr>
                <w:rFonts w:ascii="Consolas" w:eastAsia="Times New Roman" w:hAnsi="Consolas" w:cs="Consolas"/>
                <w:color w:val="000000"/>
                <w:sz w:val="20"/>
                <w:szCs w:val="20"/>
              </w:rPr>
              <w:t xml:space="preserve"> IOException,ClassNotFoundException{</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ois.defaultReadObject();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b/>
                <w:bCs/>
                <w:color w:val="7F0055"/>
                <w:sz w:val="20"/>
                <w:szCs w:val="20"/>
              </w:rPr>
              <w:t>synchronized</w:t>
            </w:r>
            <w:r w:rsidRPr="0075799B">
              <w:rPr>
                <w:rFonts w:ascii="Consolas" w:eastAsia="Times New Roman" w:hAnsi="Consolas" w:cs="Consolas"/>
                <w:color w:val="000000"/>
                <w:sz w:val="20"/>
                <w:szCs w:val="20"/>
              </w:rPr>
              <w:t xml:space="preserve"> (SingletonClass.</w:t>
            </w:r>
            <w:r w:rsidRPr="0075799B">
              <w:rPr>
                <w:rFonts w:ascii="Consolas" w:eastAsia="Times New Roman" w:hAnsi="Consolas" w:cs="Consolas"/>
                <w:b/>
                <w:bCs/>
                <w:color w:val="7F0055"/>
                <w:sz w:val="20"/>
                <w:szCs w:val="20"/>
              </w:rPr>
              <w:t>class</w:t>
            </w:r>
            <w:r w:rsidRPr="0075799B">
              <w:rPr>
                <w:rFonts w:ascii="Consolas" w:eastAsia="Times New Roman" w:hAnsi="Consolas" w:cs="Consolas"/>
                <w:color w:val="000000"/>
                <w:sz w:val="20"/>
                <w:szCs w:val="20"/>
              </w:rPr>
              <w:t>)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b/>
                <w:bCs/>
                <w:color w:val="7F0055"/>
                <w:sz w:val="20"/>
                <w:szCs w:val="20"/>
              </w:rPr>
              <w:t>if</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i/>
                <w:iCs/>
                <w:color w:val="0000C0"/>
                <w:sz w:val="20"/>
                <w:szCs w:val="20"/>
              </w:rPr>
              <w:t>INSTANCE</w:t>
            </w:r>
            <w:r w:rsidRPr="0075799B">
              <w:rPr>
                <w:rFonts w:ascii="Consolas" w:eastAsia="Times New Roman" w:hAnsi="Consolas" w:cs="Consolas"/>
                <w:color w:val="000000"/>
                <w:sz w:val="20"/>
                <w:szCs w:val="20"/>
              </w:rPr>
              <w:t xml:space="preserve"> == </w:t>
            </w:r>
            <w:r w:rsidRPr="0075799B">
              <w:rPr>
                <w:rFonts w:ascii="Consolas" w:eastAsia="Times New Roman" w:hAnsi="Consolas" w:cs="Consolas"/>
                <w:b/>
                <w:bCs/>
                <w:color w:val="7F0055"/>
                <w:sz w:val="20"/>
                <w:szCs w:val="20"/>
              </w:rPr>
              <w:t>null</w:t>
            </w:r>
            <w:r w:rsidRPr="0075799B">
              <w:rPr>
                <w:rFonts w:ascii="Consolas" w:eastAsia="Times New Roman" w:hAnsi="Consolas" w:cs="Consolas"/>
                <w:color w:val="000000"/>
                <w:sz w:val="20"/>
                <w:szCs w:val="20"/>
              </w:rPr>
              <w:t>)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000000"/>
                <w:sz w:val="20"/>
                <w:szCs w:val="20"/>
              </w:rPr>
              <w:t>             </w:t>
            </w:r>
            <w:r w:rsidRPr="0075799B">
              <w:rPr>
                <w:rFonts w:ascii="Consolas" w:eastAsia="Times New Roman" w:hAnsi="Consolas" w:cs="Consolas"/>
                <w:b/>
                <w:bCs/>
                <w:color w:val="000000"/>
                <w:sz w:val="20"/>
              </w:rPr>
              <w:t xml:space="preserve"> </w:t>
            </w:r>
            <w:r w:rsidRPr="0075799B">
              <w:rPr>
                <w:rFonts w:ascii="Consolas" w:eastAsia="Times New Roman" w:hAnsi="Consolas" w:cs="Consolas"/>
                <w:b/>
                <w:bCs/>
                <w:i/>
                <w:iCs/>
                <w:color w:val="0000C0"/>
                <w:sz w:val="20"/>
                <w:szCs w:val="20"/>
              </w:rPr>
              <w:t>INSTANCE</w:t>
            </w:r>
            <w:r w:rsidRPr="0075799B">
              <w:rPr>
                <w:rFonts w:ascii="Consolas" w:eastAsia="Times New Roman" w:hAnsi="Consolas" w:cs="Consolas"/>
                <w:b/>
                <w:bCs/>
                <w:color w:val="000000"/>
                <w:sz w:val="20"/>
                <w:szCs w:val="20"/>
              </w:rPr>
              <w:t xml:space="preserve"> = </w:t>
            </w:r>
            <w:r w:rsidRPr="0075799B">
              <w:rPr>
                <w:rFonts w:ascii="Consolas" w:eastAsia="Times New Roman" w:hAnsi="Consolas" w:cs="Consolas"/>
                <w:b/>
                <w:bCs/>
                <w:color w:val="7F0055"/>
                <w:sz w:val="20"/>
                <w:szCs w:val="20"/>
              </w:rPr>
              <w:t>this</w:t>
            </w:r>
            <w:r w:rsidRPr="0075799B">
              <w:rPr>
                <w:rFonts w:ascii="Consolas" w:eastAsia="Times New Roman" w:hAnsi="Consolas" w:cs="Consolas"/>
                <w:b/>
                <w:bC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p>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p>
        </w:tc>
      </w:tr>
    </w:tbl>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p w:rsidR="0075799B" w:rsidRPr="0075799B" w:rsidRDefault="00865D92" w:rsidP="0075799B">
      <w:pPr>
        <w:spacing w:after="0" w:line="240" w:lineRule="auto"/>
        <w:rPr>
          <w:rFonts w:ascii="Times New Roman" w:eastAsia="Times New Roman" w:hAnsi="Times New Roman" w:cs="Times New Roman"/>
          <w:color w:val="000000"/>
          <w:sz w:val="27"/>
          <w:szCs w:val="27"/>
        </w:rPr>
      </w:pPr>
      <w:hyperlink r:id="rId27" w:history="1">
        <w:r w:rsidR="0075799B" w:rsidRPr="0075799B">
          <w:rPr>
            <w:rFonts w:ascii="Arial" w:eastAsia="Times New Roman" w:hAnsi="Arial" w:cs="Arial"/>
            <w:color w:val="1155CC"/>
            <w:u w:val="single"/>
          </w:rPr>
          <w:t xml:space="preserve">DETAILED DESCRIPTION : Can you Serialize Singleton class such that object returned by Deserialization process  is in same state as it was during Serialization time </w:t>
        </w:r>
      </w:hyperlink>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br/>
      </w:r>
    </w:p>
    <w:p w:rsidR="0075799B" w:rsidRPr="0075799B" w:rsidRDefault="0075799B" w:rsidP="0075799B">
      <w:pPr>
        <w:spacing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FF"/>
          <w:sz w:val="28"/>
          <w:szCs w:val="28"/>
          <w:shd w:val="clear" w:color="auto" w:fill="EFEFEF"/>
        </w:rPr>
        <w:t>Question 21. Purpose of serializing Singleton class OR  purpose of saving singleton state?</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sz w:val="28"/>
          <w:szCs w:val="28"/>
        </w:rPr>
        <w:t>Answer</w:t>
      </w:r>
      <w:r w:rsidRPr="0075799B">
        <w:rPr>
          <w:rFonts w:ascii="Arial" w:eastAsia="Times New Roman" w:hAnsi="Arial" w:cs="Arial"/>
          <w:color w:val="000000"/>
        </w:rPr>
        <w:t>.</w:t>
      </w:r>
      <w:r w:rsidRPr="0075799B">
        <w:rPr>
          <w:rFonts w:ascii="Arial" w:eastAsia="Times New Roman" w:hAnsi="Arial" w:cs="Arial"/>
          <w:b/>
          <w:bCs/>
          <w:color w:val="000000"/>
        </w:rPr>
        <w:t xml:space="preserve"> </w:t>
      </w:r>
      <w:r w:rsidRPr="0075799B">
        <w:rPr>
          <w:rFonts w:ascii="Arial" w:eastAsia="Times New Roman" w:hAnsi="Arial" w:cs="Arial"/>
          <w:color w:val="000000"/>
        </w:rPr>
        <w:t xml:space="preserve">Let’s take example of our laptop, daily eod we need to shut it down, but rather than shutting it down </w:t>
      </w:r>
      <w:r w:rsidRPr="00522EBC">
        <w:rPr>
          <w:rFonts w:ascii="Arial" w:eastAsia="Times New Roman" w:hAnsi="Arial" w:cs="Arial"/>
          <w:color w:val="000000"/>
          <w:highlight w:val="yellow"/>
        </w:rPr>
        <w:t>hibernate (save state of  laptop) is better option because it enables us to resume at same point where we leaved it,</w:t>
      </w:r>
      <w:r w:rsidRPr="0075799B">
        <w:rPr>
          <w:rFonts w:ascii="Arial" w:eastAsia="Times New Roman" w:hAnsi="Arial" w:cs="Arial"/>
          <w:color w:val="000000"/>
        </w:rPr>
        <w:t xml:space="preserve"> like wise serializing singleton OR saving state of Singleton can be very handy.</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FF"/>
          <w:sz w:val="28"/>
          <w:szCs w:val="28"/>
          <w:shd w:val="clear" w:color="auto" w:fill="EFEFEF"/>
        </w:rPr>
        <w:t>Question 22. How can subclass avoid Serialization if its superClass has implemented Serialization interface (Important)?</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sz w:val="28"/>
          <w:szCs w:val="28"/>
        </w:rPr>
        <w:lastRenderedPageBreak/>
        <w:t>Answer</w:t>
      </w:r>
      <w:r w:rsidRPr="0075799B">
        <w:rPr>
          <w:rFonts w:ascii="Arial" w:eastAsia="Times New Roman" w:hAnsi="Arial" w:cs="Arial"/>
          <w:color w:val="000000"/>
        </w:rPr>
        <w:t>. If superClass has implemented Serializable that means subclass is also Serializable (</w:t>
      </w:r>
      <w:r w:rsidRPr="0075799B">
        <w:rPr>
          <w:rFonts w:ascii="Arial" w:eastAsia="Times New Roman" w:hAnsi="Arial" w:cs="Arial"/>
          <w:b/>
          <w:bCs/>
          <w:color w:val="000000"/>
        </w:rPr>
        <w:t>as subclass always inherits all features from its parent class</w:t>
      </w:r>
      <w:r w:rsidRPr="0075799B">
        <w:rPr>
          <w:rFonts w:ascii="Arial" w:eastAsia="Times New Roman" w:hAnsi="Arial" w:cs="Arial"/>
          <w:color w:val="000000"/>
        </w:rPr>
        <w:t xml:space="preserve">), for avoiding Serialization in sub-class we can </w:t>
      </w:r>
      <w:r w:rsidRPr="0075799B">
        <w:rPr>
          <w:rFonts w:ascii="Arial" w:eastAsia="Times New Roman" w:hAnsi="Arial" w:cs="Arial"/>
          <w:b/>
          <w:bCs/>
          <w:color w:val="000000"/>
        </w:rPr>
        <w:t xml:space="preserve">define writeObject() </w:t>
      </w:r>
      <w:r w:rsidRPr="0075799B">
        <w:rPr>
          <w:rFonts w:ascii="Arial" w:eastAsia="Times New Roman" w:hAnsi="Arial" w:cs="Arial"/>
          <w:color w:val="000000"/>
        </w:rPr>
        <w:t xml:space="preserve">method and </w:t>
      </w:r>
      <w:r w:rsidRPr="0075799B">
        <w:rPr>
          <w:rFonts w:ascii="Arial" w:eastAsia="Times New Roman" w:hAnsi="Arial" w:cs="Arial"/>
          <w:b/>
          <w:bCs/>
          <w:color w:val="000000"/>
        </w:rPr>
        <w:t xml:space="preserve">throw </w:t>
      </w:r>
      <w:r w:rsidRPr="0075799B">
        <w:rPr>
          <w:rFonts w:ascii="Arial" w:eastAsia="Times New Roman" w:hAnsi="Arial" w:cs="Arial"/>
          <w:b/>
          <w:bCs/>
          <w:color w:val="FF0000"/>
        </w:rPr>
        <w:t>NotSerializableException</w:t>
      </w:r>
      <w:r w:rsidRPr="0075799B">
        <w:rPr>
          <w:rFonts w:ascii="Arial" w:eastAsia="Times New Roman" w:hAnsi="Arial" w:cs="Arial"/>
          <w:b/>
          <w:bCs/>
          <w:color w:val="000000"/>
        </w:rPr>
        <w:t>()</w:t>
      </w:r>
      <w:r w:rsidRPr="0075799B">
        <w:rPr>
          <w:rFonts w:ascii="Arial" w:eastAsia="Times New Roman" w:hAnsi="Arial" w:cs="Arial"/>
          <w:color w:val="000000"/>
        </w:rPr>
        <w:t xml:space="preserve"> from there as done below.</w:t>
      </w:r>
    </w:p>
    <w:tbl>
      <w:tblPr>
        <w:tblW w:w="0" w:type="auto"/>
        <w:tblCellMar>
          <w:top w:w="15" w:type="dxa"/>
          <w:left w:w="15" w:type="dxa"/>
          <w:bottom w:w="15" w:type="dxa"/>
          <w:right w:w="15" w:type="dxa"/>
        </w:tblCellMar>
        <w:tblLook w:val="04A0"/>
      </w:tblPr>
      <w:tblGrid>
        <w:gridCol w:w="9117"/>
      </w:tblGrid>
      <w:tr w:rsidR="0075799B" w:rsidRPr="0075799B" w:rsidTr="007579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private</w:t>
            </w:r>
            <w:r w:rsidRPr="0075799B">
              <w:rPr>
                <w:rFonts w:ascii="Consolas" w:eastAsia="Times New Roman" w:hAnsi="Consolas" w:cs="Consolas"/>
                <w:b/>
                <w:bCs/>
                <w:color w:val="000000"/>
                <w:sz w:val="20"/>
                <w:szCs w:val="20"/>
              </w:rPr>
              <w:t xml:space="preserve"> </w:t>
            </w:r>
            <w:r w:rsidRPr="0075799B">
              <w:rPr>
                <w:rFonts w:ascii="Consolas" w:eastAsia="Times New Roman" w:hAnsi="Consolas" w:cs="Consolas"/>
                <w:b/>
                <w:bCs/>
                <w:color w:val="7F0055"/>
                <w:sz w:val="20"/>
                <w:szCs w:val="20"/>
              </w:rPr>
              <w:t>void</w:t>
            </w:r>
            <w:r w:rsidRPr="0075799B">
              <w:rPr>
                <w:rFonts w:ascii="Consolas" w:eastAsia="Times New Roman" w:hAnsi="Consolas" w:cs="Consolas"/>
                <w:b/>
                <w:bCs/>
                <w:color w:val="000000"/>
                <w:sz w:val="20"/>
                <w:szCs w:val="20"/>
              </w:rPr>
              <w:t xml:space="preserve"> writeObject(ObjectOutputStream os) </w:t>
            </w:r>
            <w:r w:rsidRPr="0075799B">
              <w:rPr>
                <w:rFonts w:ascii="Consolas" w:eastAsia="Times New Roman" w:hAnsi="Consolas" w:cs="Consolas"/>
                <w:b/>
                <w:bCs/>
                <w:color w:val="7F0055"/>
                <w:sz w:val="20"/>
                <w:szCs w:val="20"/>
              </w:rPr>
              <w:t>throws</w:t>
            </w:r>
            <w:r w:rsidRPr="0075799B">
              <w:rPr>
                <w:rFonts w:ascii="Consolas" w:eastAsia="Times New Roman" w:hAnsi="Consolas" w:cs="Consolas"/>
                <w:b/>
                <w:bCs/>
                <w:color w:val="000000"/>
                <w:sz w:val="20"/>
                <w:szCs w:val="20"/>
              </w:rPr>
              <w:t xml:space="preserve"> NotSerializableException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000000"/>
                <w:sz w:val="20"/>
                <w:szCs w:val="20"/>
              </w:rPr>
              <w:t>       </w:t>
            </w:r>
            <w:r w:rsidRPr="0075799B">
              <w:rPr>
                <w:rFonts w:ascii="Consolas" w:eastAsia="Times New Roman" w:hAnsi="Consolas" w:cs="Consolas"/>
                <w:b/>
                <w:bCs/>
                <w:color w:val="7F0055"/>
                <w:sz w:val="20"/>
                <w:szCs w:val="20"/>
              </w:rPr>
              <w:t>throw</w:t>
            </w:r>
            <w:r w:rsidRPr="0075799B">
              <w:rPr>
                <w:rFonts w:ascii="Consolas" w:eastAsia="Times New Roman" w:hAnsi="Consolas" w:cs="Consolas"/>
                <w:b/>
                <w:bCs/>
                <w:color w:val="000000"/>
                <w:sz w:val="20"/>
                <w:szCs w:val="20"/>
              </w:rPr>
              <w:t xml:space="preserve"> </w:t>
            </w:r>
            <w:r w:rsidRPr="0075799B">
              <w:rPr>
                <w:rFonts w:ascii="Consolas" w:eastAsia="Times New Roman" w:hAnsi="Consolas" w:cs="Consolas"/>
                <w:b/>
                <w:bCs/>
                <w:color w:val="7F0055"/>
                <w:sz w:val="20"/>
                <w:szCs w:val="20"/>
              </w:rPr>
              <w:t>new</w:t>
            </w:r>
            <w:r w:rsidRPr="0075799B">
              <w:rPr>
                <w:rFonts w:ascii="Consolas" w:eastAsia="Times New Roman" w:hAnsi="Consolas" w:cs="Consolas"/>
                <w:b/>
                <w:bCs/>
                <w:color w:val="000000"/>
                <w:sz w:val="20"/>
                <w:szCs w:val="20"/>
              </w:rPr>
              <w:t xml:space="preserve"> NotSerializableException(</w:t>
            </w:r>
            <w:r w:rsidRPr="0075799B">
              <w:rPr>
                <w:rFonts w:ascii="Consolas" w:eastAsia="Times New Roman" w:hAnsi="Consolas" w:cs="Consolas"/>
                <w:b/>
                <w:bCs/>
                <w:color w:val="2A00FF"/>
                <w:sz w:val="20"/>
                <w:szCs w:val="20"/>
              </w:rPr>
              <w:t>"This class cannot be Serialized"</w:t>
            </w:r>
            <w:r w:rsidRPr="0075799B">
              <w:rPr>
                <w:rFonts w:ascii="Consolas" w:eastAsia="Times New Roman" w:hAnsi="Consolas" w:cs="Consolas"/>
                <w:b/>
                <w:bC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000000"/>
                <w:sz w:val="20"/>
                <w:szCs w:val="20"/>
              </w:rPr>
              <w:t xml:space="preserve">} </w:t>
            </w:r>
          </w:p>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p>
        </w:tc>
      </w:tr>
    </w:tbl>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p w:rsidR="0075799B" w:rsidRPr="0075799B" w:rsidRDefault="00865D92" w:rsidP="0075799B">
      <w:pPr>
        <w:spacing w:after="0" w:line="240" w:lineRule="auto"/>
        <w:rPr>
          <w:rFonts w:ascii="Times New Roman" w:eastAsia="Times New Roman" w:hAnsi="Times New Roman" w:cs="Times New Roman"/>
          <w:color w:val="000000"/>
          <w:sz w:val="27"/>
          <w:szCs w:val="27"/>
        </w:rPr>
      </w:pPr>
      <w:hyperlink r:id="rId28" w:history="1">
        <w:r w:rsidR="0075799B" w:rsidRPr="0075799B">
          <w:rPr>
            <w:rFonts w:ascii="Arial" w:eastAsia="Times New Roman" w:hAnsi="Arial" w:cs="Arial"/>
            <w:color w:val="1155CC"/>
            <w:u w:val="single"/>
          </w:rPr>
          <w:t>DETAILED DESCRIPTION : Can subclass avoid Serialization if its superClass has implemented Serialization interface</w:t>
        </w:r>
      </w:hyperlink>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FF"/>
          <w:sz w:val="28"/>
          <w:szCs w:val="28"/>
          <w:shd w:val="clear" w:color="auto" w:fill="EFEFEF"/>
        </w:rPr>
        <w:t>You might be given code snippets in interviews and asked to give output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FF"/>
          <w:sz w:val="28"/>
          <w:szCs w:val="28"/>
          <w:shd w:val="clear" w:color="auto" w:fill="EFEFEF"/>
        </w:rPr>
        <w:t>Question 23. Find output of following code :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tbl>
      <w:tblPr>
        <w:tblW w:w="0" w:type="auto"/>
        <w:tblCellMar>
          <w:top w:w="15" w:type="dxa"/>
          <w:left w:w="15" w:type="dxa"/>
          <w:bottom w:w="15" w:type="dxa"/>
          <w:right w:w="15" w:type="dxa"/>
        </w:tblCellMar>
        <w:tblLook w:val="04A0"/>
      </w:tblPr>
      <w:tblGrid>
        <w:gridCol w:w="9570"/>
      </w:tblGrid>
      <w:tr w:rsidR="0075799B" w:rsidRPr="0075799B" w:rsidTr="007579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package</w:t>
            </w:r>
            <w:r w:rsidRPr="0075799B">
              <w:rPr>
                <w:rFonts w:ascii="Consolas" w:eastAsia="Times New Roman" w:hAnsi="Consolas" w:cs="Consolas"/>
                <w:color w:val="000000"/>
                <w:sz w:val="20"/>
                <w:szCs w:val="20"/>
              </w:rPr>
              <w:t xml:space="preserve"> serDeser6ListSetMap;</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import</w:t>
            </w:r>
            <w:r w:rsidRPr="0075799B">
              <w:rPr>
                <w:rFonts w:ascii="Consolas" w:eastAsia="Times New Roman" w:hAnsi="Consolas" w:cs="Consolas"/>
                <w:color w:val="000000"/>
                <w:sz w:val="20"/>
                <w:szCs w:val="20"/>
              </w:rPr>
              <w:t xml:space="preserve"> java.io.FileInputStream;</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import</w:t>
            </w:r>
            <w:r w:rsidRPr="0075799B">
              <w:rPr>
                <w:rFonts w:ascii="Consolas" w:eastAsia="Times New Roman" w:hAnsi="Consolas" w:cs="Consolas"/>
                <w:color w:val="000000"/>
                <w:sz w:val="20"/>
                <w:szCs w:val="20"/>
              </w:rPr>
              <w:t xml:space="preserve"> java.io.FileOutputStream;</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import</w:t>
            </w:r>
            <w:r w:rsidRPr="0075799B">
              <w:rPr>
                <w:rFonts w:ascii="Consolas" w:eastAsia="Times New Roman" w:hAnsi="Consolas" w:cs="Consolas"/>
                <w:color w:val="000000"/>
                <w:sz w:val="20"/>
                <w:szCs w:val="20"/>
              </w:rPr>
              <w:t xml:space="preserve"> java.io.IOException;</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import</w:t>
            </w:r>
            <w:r w:rsidRPr="0075799B">
              <w:rPr>
                <w:rFonts w:ascii="Consolas" w:eastAsia="Times New Roman" w:hAnsi="Consolas" w:cs="Consolas"/>
                <w:color w:val="000000"/>
                <w:sz w:val="20"/>
                <w:szCs w:val="20"/>
              </w:rPr>
              <w:t xml:space="preserve"> java.io.InputStream;</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import</w:t>
            </w:r>
            <w:r w:rsidRPr="0075799B">
              <w:rPr>
                <w:rFonts w:ascii="Consolas" w:eastAsia="Times New Roman" w:hAnsi="Consolas" w:cs="Consolas"/>
                <w:color w:val="000000"/>
                <w:sz w:val="20"/>
                <w:szCs w:val="20"/>
              </w:rPr>
              <w:t xml:space="preserve"> java.io.ObjectInput;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import</w:t>
            </w:r>
            <w:r w:rsidRPr="0075799B">
              <w:rPr>
                <w:rFonts w:ascii="Consolas" w:eastAsia="Times New Roman" w:hAnsi="Consolas" w:cs="Consolas"/>
                <w:color w:val="000000"/>
                <w:sz w:val="20"/>
                <w:szCs w:val="20"/>
              </w:rPr>
              <w:t xml:space="preserve"> java.io.ObjectInputStream;</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import</w:t>
            </w:r>
            <w:r w:rsidRPr="0075799B">
              <w:rPr>
                <w:rFonts w:ascii="Consolas" w:eastAsia="Times New Roman" w:hAnsi="Consolas" w:cs="Consolas"/>
                <w:color w:val="000000"/>
                <w:sz w:val="20"/>
                <w:szCs w:val="20"/>
              </w:rPr>
              <w:t xml:space="preserve"> java.io.ObjectOutput;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import</w:t>
            </w:r>
            <w:r w:rsidRPr="0075799B">
              <w:rPr>
                <w:rFonts w:ascii="Consolas" w:eastAsia="Times New Roman" w:hAnsi="Consolas" w:cs="Consolas"/>
                <w:color w:val="000000"/>
                <w:sz w:val="20"/>
                <w:szCs w:val="20"/>
              </w:rPr>
              <w:t xml:space="preserve"> java.io.ObjectOutputStream;</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import</w:t>
            </w:r>
            <w:r w:rsidRPr="0075799B">
              <w:rPr>
                <w:rFonts w:ascii="Consolas" w:eastAsia="Times New Roman" w:hAnsi="Consolas" w:cs="Consolas"/>
                <w:color w:val="000000"/>
                <w:sz w:val="20"/>
                <w:szCs w:val="20"/>
              </w:rPr>
              <w:t xml:space="preserve"> java.io.OutputStream;</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import</w:t>
            </w:r>
            <w:r w:rsidRPr="0075799B">
              <w:rPr>
                <w:rFonts w:ascii="Consolas" w:eastAsia="Times New Roman" w:hAnsi="Consolas" w:cs="Consolas"/>
                <w:color w:val="000000"/>
                <w:sz w:val="20"/>
                <w:szCs w:val="20"/>
              </w:rPr>
              <w:t xml:space="preserve"> java.io.Serializable;</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import</w:t>
            </w:r>
            <w:r w:rsidRPr="0075799B">
              <w:rPr>
                <w:rFonts w:ascii="Consolas" w:eastAsia="Times New Roman" w:hAnsi="Consolas" w:cs="Consolas"/>
                <w:color w:val="000000"/>
                <w:sz w:val="20"/>
                <w:szCs w:val="20"/>
              </w:rPr>
              <w:t xml:space="preserve"> java.util.ArrayList;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import</w:t>
            </w:r>
            <w:r w:rsidRPr="0075799B">
              <w:rPr>
                <w:rFonts w:ascii="Consolas" w:eastAsia="Times New Roman" w:hAnsi="Consolas" w:cs="Consolas"/>
                <w:color w:val="000000"/>
                <w:sz w:val="20"/>
                <w:szCs w:val="20"/>
              </w:rPr>
              <w:t xml:space="preserve"> java.util.HashMap;</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import</w:t>
            </w:r>
            <w:r w:rsidRPr="0075799B">
              <w:rPr>
                <w:rFonts w:ascii="Consolas" w:eastAsia="Times New Roman" w:hAnsi="Consolas" w:cs="Consolas"/>
                <w:color w:val="000000"/>
                <w:sz w:val="20"/>
                <w:szCs w:val="20"/>
              </w:rPr>
              <w:t xml:space="preserve"> java.util.HashSet;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import</w:t>
            </w:r>
            <w:r w:rsidRPr="0075799B">
              <w:rPr>
                <w:rFonts w:ascii="Consolas" w:eastAsia="Times New Roman" w:hAnsi="Consolas" w:cs="Consolas"/>
                <w:color w:val="000000"/>
                <w:sz w:val="20"/>
                <w:szCs w:val="20"/>
              </w:rPr>
              <w:t xml:space="preserve"> java.util.List;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import</w:t>
            </w:r>
            <w:r w:rsidRPr="0075799B">
              <w:rPr>
                <w:rFonts w:ascii="Consolas" w:eastAsia="Times New Roman" w:hAnsi="Consolas" w:cs="Consolas"/>
                <w:color w:val="000000"/>
                <w:sz w:val="20"/>
                <w:szCs w:val="20"/>
              </w:rPr>
              <w:t xml:space="preserve"> java.util.Map;</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import</w:t>
            </w:r>
            <w:r w:rsidRPr="0075799B">
              <w:rPr>
                <w:rFonts w:ascii="Consolas" w:eastAsia="Times New Roman" w:hAnsi="Consolas" w:cs="Consolas"/>
                <w:color w:val="000000"/>
                <w:sz w:val="20"/>
                <w:szCs w:val="20"/>
              </w:rPr>
              <w:t xml:space="preserve"> java.util.Set;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3F7F5F"/>
                <w:sz w:val="20"/>
                <w:szCs w:val="20"/>
              </w:rPr>
              <w:t>/*Author : AnkitMittal  Copyright- contents must not be reproduced in any form*/</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class</w:t>
            </w:r>
            <w:r w:rsidRPr="0075799B">
              <w:rPr>
                <w:rFonts w:ascii="Consolas" w:eastAsia="Times New Roman" w:hAnsi="Consolas" w:cs="Consolas"/>
                <w:color w:val="000000"/>
                <w:sz w:val="20"/>
                <w:szCs w:val="20"/>
              </w:rPr>
              <w:t xml:space="preserve"> MyClass </w:t>
            </w:r>
            <w:r w:rsidRPr="0075799B">
              <w:rPr>
                <w:rFonts w:ascii="Consolas" w:eastAsia="Times New Roman" w:hAnsi="Consolas" w:cs="Consolas"/>
                <w:b/>
                <w:bCs/>
                <w:color w:val="7F0055"/>
                <w:sz w:val="20"/>
                <w:szCs w:val="20"/>
              </w:rPr>
              <w:t>implements</w:t>
            </w:r>
            <w:r w:rsidRPr="0075799B">
              <w:rPr>
                <w:rFonts w:ascii="Consolas" w:eastAsia="Times New Roman" w:hAnsi="Consolas" w:cs="Consolas"/>
                <w:color w:val="000000"/>
                <w:sz w:val="20"/>
                <w:szCs w:val="20"/>
              </w:rPr>
              <w:t xml:space="preserve"> Serializable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b/>
                <w:bCs/>
                <w:color w:val="7F0055"/>
                <w:sz w:val="20"/>
                <w:szCs w:val="20"/>
              </w:rPr>
              <w:t>private</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b/>
                <w:bCs/>
                <w:color w:val="7F0055"/>
                <w:sz w:val="20"/>
                <w:szCs w:val="20"/>
              </w:rPr>
              <w:t>static</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b/>
                <w:bCs/>
                <w:color w:val="7F0055"/>
                <w:sz w:val="20"/>
                <w:szCs w:val="20"/>
              </w:rPr>
              <w:t>final</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b/>
                <w:bCs/>
                <w:color w:val="7F0055"/>
                <w:sz w:val="20"/>
                <w:szCs w:val="20"/>
              </w:rPr>
              <w:t>long</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i/>
                <w:iCs/>
                <w:color w:val="0000C0"/>
                <w:sz w:val="20"/>
                <w:szCs w:val="20"/>
              </w:rPr>
              <w:t>serialVersionUID</w:t>
            </w:r>
            <w:r w:rsidRPr="0075799B">
              <w:rPr>
                <w:rFonts w:ascii="Consolas" w:eastAsia="Times New Roman" w:hAnsi="Consolas" w:cs="Consolas"/>
                <w:color w:val="000000"/>
                <w:sz w:val="20"/>
                <w:szCs w:val="20"/>
              </w:rPr>
              <w:t xml:space="preserve"> = 1L;</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b/>
                <w:bCs/>
                <w:color w:val="7F0055"/>
                <w:sz w:val="20"/>
                <w:szCs w:val="20"/>
              </w:rPr>
              <w:t>private</w:t>
            </w:r>
            <w:r w:rsidRPr="0075799B">
              <w:rPr>
                <w:rFonts w:ascii="Consolas" w:eastAsia="Times New Roman" w:hAnsi="Consolas" w:cs="Consolas"/>
                <w:color w:val="000000"/>
                <w:sz w:val="20"/>
                <w:szCs w:val="20"/>
              </w:rPr>
              <w:t xml:space="preserve"> List&lt;Integer&gt; </w:t>
            </w:r>
            <w:r w:rsidRPr="0075799B">
              <w:rPr>
                <w:rFonts w:ascii="Consolas" w:eastAsia="Times New Roman" w:hAnsi="Consolas" w:cs="Consolas"/>
                <w:color w:val="0000C0"/>
                <w:sz w:val="20"/>
                <w:szCs w:val="20"/>
              </w:rPr>
              <w:t>list</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b/>
                <w:bCs/>
                <w:color w:val="7F0055"/>
                <w:sz w:val="20"/>
                <w:szCs w:val="20"/>
              </w:rPr>
              <w:t>private</w:t>
            </w:r>
            <w:r w:rsidRPr="0075799B">
              <w:rPr>
                <w:rFonts w:ascii="Consolas" w:eastAsia="Times New Roman" w:hAnsi="Consolas" w:cs="Consolas"/>
                <w:color w:val="000000"/>
                <w:sz w:val="20"/>
                <w:szCs w:val="20"/>
              </w:rPr>
              <w:t xml:space="preserve"> Set&lt;Integer&gt; </w:t>
            </w:r>
            <w:r w:rsidRPr="0075799B">
              <w:rPr>
                <w:rFonts w:ascii="Consolas" w:eastAsia="Times New Roman" w:hAnsi="Consolas" w:cs="Consolas"/>
                <w:color w:val="0000C0"/>
                <w:sz w:val="20"/>
                <w:szCs w:val="20"/>
              </w:rPr>
              <w:t>set</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b/>
                <w:bCs/>
                <w:color w:val="7F0055"/>
                <w:sz w:val="20"/>
                <w:szCs w:val="20"/>
              </w:rPr>
              <w:t>private</w:t>
            </w:r>
            <w:r w:rsidRPr="0075799B">
              <w:rPr>
                <w:rFonts w:ascii="Consolas" w:eastAsia="Times New Roman" w:hAnsi="Consolas" w:cs="Consolas"/>
                <w:color w:val="000000"/>
                <w:sz w:val="20"/>
                <w:szCs w:val="20"/>
              </w:rPr>
              <w:t xml:space="preserve"> Map&lt;Integer,Integer&gt; </w:t>
            </w:r>
            <w:r w:rsidRPr="0075799B">
              <w:rPr>
                <w:rFonts w:ascii="Consolas" w:eastAsia="Times New Roman" w:hAnsi="Consolas" w:cs="Consolas"/>
                <w:color w:val="0000C0"/>
                <w:sz w:val="20"/>
                <w:szCs w:val="20"/>
              </w:rPr>
              <w:t>map</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b/>
                <w:bCs/>
                <w:color w:val="7F0055"/>
                <w:sz w:val="20"/>
                <w:szCs w:val="20"/>
              </w:rPr>
              <w:t>public</w:t>
            </w:r>
            <w:r w:rsidRPr="0075799B">
              <w:rPr>
                <w:rFonts w:ascii="Consolas" w:eastAsia="Times New Roman" w:hAnsi="Consolas" w:cs="Consolas"/>
                <w:color w:val="000000"/>
                <w:sz w:val="20"/>
                <w:szCs w:val="20"/>
              </w:rPr>
              <w:t xml:space="preserve"> MyClass(List&lt;Integer&gt; list, Set&lt;Integer&gt; set,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Map&lt;Integer, Integer&gt; map)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lastRenderedPageBreak/>
              <w:t>         </w:t>
            </w:r>
            <w:r w:rsidRPr="0075799B">
              <w:rPr>
                <w:rFonts w:ascii="Consolas" w:eastAsia="Times New Roman" w:hAnsi="Consolas" w:cs="Consolas"/>
                <w:color w:val="000000"/>
                <w:sz w:val="20"/>
              </w:rPr>
              <w:t xml:space="preserve"> </w:t>
            </w:r>
            <w:r w:rsidRPr="0075799B">
              <w:rPr>
                <w:rFonts w:ascii="Consolas" w:eastAsia="Times New Roman" w:hAnsi="Consolas" w:cs="Consolas"/>
                <w:b/>
                <w:bCs/>
                <w:color w:val="7F0055"/>
                <w:sz w:val="20"/>
                <w:szCs w:val="20"/>
              </w:rPr>
              <w:t>super</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b/>
                <w:bCs/>
                <w:color w:val="7F0055"/>
                <w:sz w:val="20"/>
                <w:szCs w:val="20"/>
              </w:rPr>
              <w:t>this</w:t>
            </w:r>
            <w:r w:rsidRPr="0075799B">
              <w:rPr>
                <w:rFonts w:ascii="Consolas" w:eastAsia="Times New Roman" w:hAnsi="Consolas" w:cs="Consolas"/>
                <w:color w:val="000000"/>
                <w:sz w:val="20"/>
                <w:szCs w:val="20"/>
              </w:rPr>
              <w:t>.</w:t>
            </w:r>
            <w:r w:rsidRPr="0075799B">
              <w:rPr>
                <w:rFonts w:ascii="Consolas" w:eastAsia="Times New Roman" w:hAnsi="Consolas" w:cs="Consolas"/>
                <w:color w:val="0000C0"/>
                <w:sz w:val="20"/>
                <w:szCs w:val="20"/>
              </w:rPr>
              <w:t>list</w:t>
            </w:r>
            <w:r w:rsidRPr="0075799B">
              <w:rPr>
                <w:rFonts w:ascii="Consolas" w:eastAsia="Times New Roman" w:hAnsi="Consolas" w:cs="Consolas"/>
                <w:color w:val="000000"/>
                <w:sz w:val="20"/>
                <w:szCs w:val="20"/>
              </w:rPr>
              <w:t xml:space="preserve"> = list;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b/>
                <w:bCs/>
                <w:color w:val="7F0055"/>
                <w:sz w:val="20"/>
                <w:szCs w:val="20"/>
              </w:rPr>
              <w:t>this</w:t>
            </w:r>
            <w:r w:rsidRPr="0075799B">
              <w:rPr>
                <w:rFonts w:ascii="Consolas" w:eastAsia="Times New Roman" w:hAnsi="Consolas" w:cs="Consolas"/>
                <w:color w:val="000000"/>
                <w:sz w:val="20"/>
                <w:szCs w:val="20"/>
              </w:rPr>
              <w:t>.</w:t>
            </w:r>
            <w:r w:rsidRPr="0075799B">
              <w:rPr>
                <w:rFonts w:ascii="Consolas" w:eastAsia="Times New Roman" w:hAnsi="Consolas" w:cs="Consolas"/>
                <w:color w:val="0000C0"/>
                <w:sz w:val="20"/>
                <w:szCs w:val="20"/>
              </w:rPr>
              <w:t>set</w:t>
            </w:r>
            <w:r w:rsidRPr="0075799B">
              <w:rPr>
                <w:rFonts w:ascii="Consolas" w:eastAsia="Times New Roman" w:hAnsi="Consolas" w:cs="Consolas"/>
                <w:color w:val="000000"/>
                <w:sz w:val="20"/>
                <w:szCs w:val="20"/>
              </w:rPr>
              <w:t xml:space="preserve"> = set;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b/>
                <w:bCs/>
                <w:color w:val="7F0055"/>
                <w:sz w:val="20"/>
                <w:szCs w:val="20"/>
              </w:rPr>
              <w:t>this</w:t>
            </w:r>
            <w:r w:rsidRPr="0075799B">
              <w:rPr>
                <w:rFonts w:ascii="Consolas" w:eastAsia="Times New Roman" w:hAnsi="Consolas" w:cs="Consolas"/>
                <w:color w:val="000000"/>
                <w:sz w:val="20"/>
                <w:szCs w:val="20"/>
              </w:rPr>
              <w:t>.</w:t>
            </w:r>
            <w:r w:rsidRPr="0075799B">
              <w:rPr>
                <w:rFonts w:ascii="Consolas" w:eastAsia="Times New Roman" w:hAnsi="Consolas" w:cs="Consolas"/>
                <w:color w:val="0000C0"/>
                <w:sz w:val="20"/>
                <w:szCs w:val="20"/>
              </w:rPr>
              <w:t>map</w:t>
            </w:r>
            <w:r w:rsidRPr="0075799B">
              <w:rPr>
                <w:rFonts w:ascii="Consolas" w:eastAsia="Times New Roman" w:hAnsi="Consolas" w:cs="Consolas"/>
                <w:color w:val="000000"/>
                <w:sz w:val="20"/>
                <w:szCs w:val="20"/>
              </w:rPr>
              <w:t xml:space="preserve"> = map;</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646464"/>
                <w:sz w:val="20"/>
                <w:szCs w:val="20"/>
              </w:rPr>
              <w:t>@Override</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b/>
                <w:bCs/>
                <w:color w:val="7F0055"/>
                <w:sz w:val="20"/>
                <w:szCs w:val="20"/>
              </w:rPr>
              <w:t>public</w:t>
            </w:r>
            <w:r w:rsidRPr="0075799B">
              <w:rPr>
                <w:rFonts w:ascii="Consolas" w:eastAsia="Times New Roman" w:hAnsi="Consolas" w:cs="Consolas"/>
                <w:color w:val="000000"/>
                <w:sz w:val="20"/>
                <w:szCs w:val="20"/>
              </w:rPr>
              <w:t xml:space="preserve"> String toString()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b/>
                <w:bCs/>
                <w:color w:val="7F0055"/>
                <w:sz w:val="20"/>
                <w:szCs w:val="20"/>
              </w:rPr>
              <w:t>return</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color w:val="2A00FF"/>
                <w:sz w:val="20"/>
                <w:szCs w:val="20"/>
              </w:rPr>
              <w:t>"MyClass [list="</w:t>
            </w:r>
            <w:r w:rsidRPr="0075799B">
              <w:rPr>
                <w:rFonts w:ascii="Consolas" w:eastAsia="Times New Roman" w:hAnsi="Consolas" w:cs="Consolas"/>
                <w:color w:val="000000"/>
                <w:sz w:val="20"/>
                <w:szCs w:val="20"/>
              </w:rPr>
              <w:t xml:space="preserve"> + </w:t>
            </w:r>
            <w:r w:rsidRPr="0075799B">
              <w:rPr>
                <w:rFonts w:ascii="Consolas" w:eastAsia="Times New Roman" w:hAnsi="Consolas" w:cs="Consolas"/>
                <w:color w:val="0000C0"/>
                <w:sz w:val="20"/>
                <w:szCs w:val="20"/>
              </w:rPr>
              <w:t>list</w:t>
            </w:r>
            <w:r w:rsidRPr="0075799B">
              <w:rPr>
                <w:rFonts w:ascii="Consolas" w:eastAsia="Times New Roman" w:hAnsi="Consolas" w:cs="Consolas"/>
                <w:color w:val="000000"/>
                <w:sz w:val="20"/>
                <w:szCs w:val="20"/>
              </w:rPr>
              <w:t xml:space="preserve"> + </w:t>
            </w:r>
            <w:r w:rsidRPr="0075799B">
              <w:rPr>
                <w:rFonts w:ascii="Consolas" w:eastAsia="Times New Roman" w:hAnsi="Consolas" w:cs="Consolas"/>
                <w:color w:val="2A00FF"/>
                <w:sz w:val="20"/>
                <w:szCs w:val="20"/>
              </w:rPr>
              <w:t>", set="</w:t>
            </w:r>
            <w:r w:rsidRPr="0075799B">
              <w:rPr>
                <w:rFonts w:ascii="Consolas" w:eastAsia="Times New Roman" w:hAnsi="Consolas" w:cs="Consolas"/>
                <w:color w:val="000000"/>
                <w:sz w:val="20"/>
                <w:szCs w:val="20"/>
              </w:rPr>
              <w:t xml:space="preserve"> + </w:t>
            </w:r>
            <w:r w:rsidRPr="0075799B">
              <w:rPr>
                <w:rFonts w:ascii="Consolas" w:eastAsia="Times New Roman" w:hAnsi="Consolas" w:cs="Consolas"/>
                <w:color w:val="0000C0"/>
                <w:sz w:val="20"/>
                <w:szCs w:val="20"/>
              </w:rPr>
              <w:t>set</w:t>
            </w:r>
            <w:r w:rsidRPr="0075799B">
              <w:rPr>
                <w:rFonts w:ascii="Consolas" w:eastAsia="Times New Roman" w:hAnsi="Consolas" w:cs="Consolas"/>
                <w:color w:val="000000"/>
                <w:sz w:val="20"/>
                <w:szCs w:val="20"/>
              </w:rPr>
              <w:t xml:space="preserve"> + </w:t>
            </w:r>
            <w:r w:rsidRPr="0075799B">
              <w:rPr>
                <w:rFonts w:ascii="Consolas" w:eastAsia="Times New Roman" w:hAnsi="Consolas" w:cs="Consolas"/>
                <w:color w:val="2A00FF"/>
                <w:sz w:val="20"/>
                <w:szCs w:val="20"/>
              </w:rPr>
              <w:t>", map="</w:t>
            </w:r>
            <w:r w:rsidRPr="0075799B">
              <w:rPr>
                <w:rFonts w:ascii="Consolas" w:eastAsia="Times New Roman" w:hAnsi="Consolas" w:cs="Consolas"/>
                <w:color w:val="000000"/>
                <w:sz w:val="20"/>
                <w:szCs w:val="20"/>
              </w:rPr>
              <w:t xml:space="preserve"> + </w:t>
            </w:r>
            <w:r w:rsidRPr="0075799B">
              <w:rPr>
                <w:rFonts w:ascii="Consolas" w:eastAsia="Times New Roman" w:hAnsi="Consolas" w:cs="Consolas"/>
                <w:color w:val="0000C0"/>
                <w:sz w:val="20"/>
                <w:szCs w:val="20"/>
              </w:rPr>
              <w:t>map</w:t>
            </w:r>
            <w:r w:rsidRPr="0075799B">
              <w:rPr>
                <w:rFonts w:ascii="Consolas" w:eastAsia="Times New Roman" w:hAnsi="Consolas" w:cs="Consolas"/>
                <w:color w:val="000000"/>
                <w:sz w:val="20"/>
                <w:szCs w:val="20"/>
              </w:rPr>
              <w:t xml:space="preserve"> + </w:t>
            </w:r>
            <w:r w:rsidRPr="0075799B">
              <w:rPr>
                <w:rFonts w:ascii="Consolas" w:eastAsia="Times New Roman" w:hAnsi="Consolas" w:cs="Consolas"/>
                <w:color w:val="2A00FF"/>
                <w:sz w:val="20"/>
                <w:szCs w:val="20"/>
              </w:rPr>
              <w:t>"]"</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public</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b/>
                <w:bCs/>
                <w:color w:val="7F0055"/>
                <w:sz w:val="20"/>
                <w:szCs w:val="20"/>
              </w:rPr>
              <w:t>class</w:t>
            </w:r>
            <w:r w:rsidRPr="0075799B">
              <w:rPr>
                <w:rFonts w:ascii="Consolas" w:eastAsia="Times New Roman" w:hAnsi="Consolas" w:cs="Consolas"/>
                <w:color w:val="000000"/>
                <w:sz w:val="20"/>
                <w:szCs w:val="20"/>
              </w:rPr>
              <w:t xml:space="preserve"> SerializeEmployee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b/>
                <w:bCs/>
                <w:color w:val="7F0055"/>
                <w:sz w:val="20"/>
                <w:szCs w:val="20"/>
              </w:rPr>
              <w:t>public</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b/>
                <w:bCs/>
                <w:color w:val="7F0055"/>
                <w:sz w:val="20"/>
                <w:szCs w:val="20"/>
              </w:rPr>
              <w:t>static</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b/>
                <w:bCs/>
                <w:color w:val="7F0055"/>
                <w:sz w:val="20"/>
                <w:szCs w:val="20"/>
              </w:rPr>
              <w:t>void</w:t>
            </w:r>
            <w:r w:rsidRPr="0075799B">
              <w:rPr>
                <w:rFonts w:ascii="Consolas" w:eastAsia="Times New Roman" w:hAnsi="Consolas" w:cs="Consolas"/>
                <w:color w:val="000000"/>
                <w:sz w:val="20"/>
                <w:szCs w:val="20"/>
              </w:rPr>
              <w:t xml:space="preserve"> main(String[] args)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List&lt;Integer&gt; list=</w:t>
            </w:r>
            <w:r w:rsidRPr="0075799B">
              <w:rPr>
                <w:rFonts w:ascii="Consolas" w:eastAsia="Times New Roman" w:hAnsi="Consolas" w:cs="Consolas"/>
                <w:b/>
                <w:bCs/>
                <w:color w:val="7F0055"/>
                <w:sz w:val="20"/>
                <w:szCs w:val="20"/>
              </w:rPr>
              <w:t>new</w:t>
            </w:r>
            <w:r w:rsidRPr="0075799B">
              <w:rPr>
                <w:rFonts w:ascii="Consolas" w:eastAsia="Times New Roman" w:hAnsi="Consolas" w:cs="Consolas"/>
                <w:color w:val="000000"/>
                <w:sz w:val="20"/>
                <w:szCs w:val="20"/>
              </w:rPr>
              <w:t xml:space="preserve"> ArrayList&lt;Integer&gt;();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list.add(2);</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list.add(3);</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Set&lt;Integer&gt; set=</w:t>
            </w:r>
            <w:r w:rsidRPr="0075799B">
              <w:rPr>
                <w:rFonts w:ascii="Consolas" w:eastAsia="Times New Roman" w:hAnsi="Consolas" w:cs="Consolas"/>
                <w:b/>
                <w:bCs/>
                <w:color w:val="7F0055"/>
                <w:sz w:val="20"/>
                <w:szCs w:val="20"/>
              </w:rPr>
              <w:t>new</w:t>
            </w:r>
            <w:r w:rsidRPr="0075799B">
              <w:rPr>
                <w:rFonts w:ascii="Consolas" w:eastAsia="Times New Roman" w:hAnsi="Consolas" w:cs="Consolas"/>
                <w:color w:val="000000"/>
                <w:sz w:val="20"/>
                <w:szCs w:val="20"/>
              </w:rPr>
              <w:t xml:space="preserve"> HashSet&lt;Integer&gt;();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set.add(4);</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set.add(5);</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Map&lt;Integer, Integer&gt; map=</w:t>
            </w:r>
            <w:r w:rsidRPr="0075799B">
              <w:rPr>
                <w:rFonts w:ascii="Consolas" w:eastAsia="Times New Roman" w:hAnsi="Consolas" w:cs="Consolas"/>
                <w:b/>
                <w:bCs/>
                <w:color w:val="7F0055"/>
                <w:sz w:val="20"/>
                <w:szCs w:val="20"/>
              </w:rPr>
              <w:t>new</w:t>
            </w:r>
            <w:r w:rsidRPr="0075799B">
              <w:rPr>
                <w:rFonts w:ascii="Consolas" w:eastAsia="Times New Roman" w:hAnsi="Consolas" w:cs="Consolas"/>
                <w:color w:val="000000"/>
                <w:sz w:val="20"/>
                <w:szCs w:val="20"/>
              </w:rPr>
              <w:t xml:space="preserve"> HashMap&lt;Integer,Integer&gt;();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map.put(6, 34);</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map.put(7, 35);</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 xml:space="preserve">MyClass object1 = </w:t>
            </w:r>
            <w:r w:rsidRPr="0075799B">
              <w:rPr>
                <w:rFonts w:ascii="Consolas" w:eastAsia="Times New Roman" w:hAnsi="Consolas" w:cs="Consolas"/>
                <w:b/>
                <w:bCs/>
                <w:color w:val="7F0055"/>
                <w:sz w:val="20"/>
                <w:szCs w:val="20"/>
              </w:rPr>
              <w:t>new</w:t>
            </w:r>
            <w:r w:rsidRPr="0075799B">
              <w:rPr>
                <w:rFonts w:ascii="Consolas" w:eastAsia="Times New Roman" w:hAnsi="Consolas" w:cs="Consolas"/>
                <w:color w:val="000000"/>
                <w:sz w:val="20"/>
                <w:szCs w:val="20"/>
              </w:rPr>
              <w:t xml:space="preserve"> MyClass(list,set,map);</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b/>
                <w:bCs/>
                <w:color w:val="7F0055"/>
                <w:sz w:val="20"/>
                <w:szCs w:val="20"/>
              </w:rPr>
              <w:t>try</w:t>
            </w:r>
            <w:r w:rsidRPr="0075799B">
              <w:rPr>
                <w:rFonts w:ascii="Consolas" w:eastAsia="Times New Roman" w:hAnsi="Consolas" w:cs="Consolas"/>
                <w:color w:val="000000"/>
                <w:sz w:val="20"/>
                <w:szCs w:val="20"/>
              </w:rPr>
              <w:t xml:space="preserve">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 xml:space="preserve">OutputStream fout = </w:t>
            </w:r>
            <w:r w:rsidRPr="0075799B">
              <w:rPr>
                <w:rFonts w:ascii="Consolas" w:eastAsia="Times New Roman" w:hAnsi="Consolas" w:cs="Consolas"/>
                <w:b/>
                <w:bCs/>
                <w:color w:val="7F0055"/>
                <w:sz w:val="20"/>
                <w:szCs w:val="20"/>
              </w:rPr>
              <w:t>new</w:t>
            </w:r>
            <w:r w:rsidRPr="0075799B">
              <w:rPr>
                <w:rFonts w:ascii="Consolas" w:eastAsia="Times New Roman" w:hAnsi="Consolas" w:cs="Consolas"/>
                <w:color w:val="000000"/>
                <w:sz w:val="20"/>
                <w:szCs w:val="20"/>
              </w:rPr>
              <w:t xml:space="preserve"> FileOutputStream(</w:t>
            </w:r>
            <w:r w:rsidRPr="0075799B">
              <w:rPr>
                <w:rFonts w:ascii="Consolas" w:eastAsia="Times New Roman" w:hAnsi="Consolas" w:cs="Consolas"/>
                <w:color w:val="2A00FF"/>
                <w:sz w:val="20"/>
                <w:szCs w:val="20"/>
              </w:rPr>
              <w:t>"ser.txt"</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 xml:space="preserve">ObjectOutput oout = </w:t>
            </w:r>
            <w:r w:rsidRPr="0075799B">
              <w:rPr>
                <w:rFonts w:ascii="Consolas" w:eastAsia="Times New Roman" w:hAnsi="Consolas" w:cs="Consolas"/>
                <w:b/>
                <w:bCs/>
                <w:color w:val="7F0055"/>
                <w:sz w:val="20"/>
                <w:szCs w:val="20"/>
              </w:rPr>
              <w:t>new</w:t>
            </w:r>
            <w:r w:rsidRPr="0075799B">
              <w:rPr>
                <w:rFonts w:ascii="Consolas" w:eastAsia="Times New Roman" w:hAnsi="Consolas" w:cs="Consolas"/>
                <w:color w:val="000000"/>
                <w:sz w:val="20"/>
                <w:szCs w:val="20"/>
              </w:rPr>
              <w:t xml:space="preserve"> ObjectOutputStream(fout);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System.</w:t>
            </w:r>
            <w:r w:rsidRPr="0075799B">
              <w:rPr>
                <w:rFonts w:ascii="Consolas" w:eastAsia="Times New Roman" w:hAnsi="Consolas" w:cs="Consolas"/>
                <w:i/>
                <w:iCs/>
                <w:color w:val="0000C0"/>
                <w:sz w:val="20"/>
                <w:szCs w:val="20"/>
              </w:rPr>
              <w:t>out</w:t>
            </w:r>
            <w:r w:rsidRPr="0075799B">
              <w:rPr>
                <w:rFonts w:ascii="Consolas" w:eastAsia="Times New Roman" w:hAnsi="Consolas" w:cs="Consolas"/>
                <w:color w:val="000000"/>
                <w:sz w:val="20"/>
                <w:szCs w:val="20"/>
              </w:rPr>
              <w:t>.println(</w:t>
            </w:r>
            <w:r w:rsidRPr="0075799B">
              <w:rPr>
                <w:rFonts w:ascii="Consolas" w:eastAsia="Times New Roman" w:hAnsi="Consolas" w:cs="Consolas"/>
                <w:color w:val="2A00FF"/>
                <w:sz w:val="20"/>
                <w:szCs w:val="20"/>
              </w:rPr>
              <w:t>"Serialization process has started, serializing objects..."</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oout.writeObject(object1);</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fout.close();</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oout.close();</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System.</w:t>
            </w:r>
            <w:r w:rsidRPr="0075799B">
              <w:rPr>
                <w:rFonts w:ascii="Consolas" w:eastAsia="Times New Roman" w:hAnsi="Consolas" w:cs="Consolas"/>
                <w:i/>
                <w:iCs/>
                <w:color w:val="0000C0"/>
                <w:sz w:val="20"/>
                <w:szCs w:val="20"/>
              </w:rPr>
              <w:t>out</w:t>
            </w:r>
            <w:r w:rsidRPr="0075799B">
              <w:rPr>
                <w:rFonts w:ascii="Consolas" w:eastAsia="Times New Roman" w:hAnsi="Consolas" w:cs="Consolas"/>
                <w:color w:val="000000"/>
                <w:sz w:val="20"/>
                <w:szCs w:val="20"/>
              </w:rPr>
              <w:t>.println(</w:t>
            </w:r>
            <w:r w:rsidRPr="0075799B">
              <w:rPr>
                <w:rFonts w:ascii="Consolas" w:eastAsia="Times New Roman" w:hAnsi="Consolas" w:cs="Consolas"/>
                <w:color w:val="2A00FF"/>
                <w:sz w:val="20"/>
                <w:szCs w:val="20"/>
              </w:rPr>
              <w:t>"Object Serialization completed."</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3F7F5F"/>
                <w:sz w:val="20"/>
                <w:szCs w:val="20"/>
              </w:rPr>
              <w:t>//DeSerialization process &gt;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InputStream fin=</w:t>
            </w:r>
            <w:r w:rsidRPr="0075799B">
              <w:rPr>
                <w:rFonts w:ascii="Consolas" w:eastAsia="Times New Roman" w:hAnsi="Consolas" w:cs="Consolas"/>
                <w:b/>
                <w:bCs/>
                <w:color w:val="7F0055"/>
                <w:sz w:val="20"/>
                <w:szCs w:val="20"/>
              </w:rPr>
              <w:t>new</w:t>
            </w:r>
            <w:r w:rsidRPr="0075799B">
              <w:rPr>
                <w:rFonts w:ascii="Consolas" w:eastAsia="Times New Roman" w:hAnsi="Consolas" w:cs="Consolas"/>
                <w:color w:val="000000"/>
                <w:sz w:val="20"/>
                <w:szCs w:val="20"/>
              </w:rPr>
              <w:t xml:space="preserve"> FileInputStream(</w:t>
            </w:r>
            <w:r w:rsidRPr="0075799B">
              <w:rPr>
                <w:rFonts w:ascii="Consolas" w:eastAsia="Times New Roman" w:hAnsi="Consolas" w:cs="Consolas"/>
                <w:color w:val="2A00FF"/>
                <w:sz w:val="20"/>
                <w:szCs w:val="20"/>
              </w:rPr>
              <w:t>"ser.txt"</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ObjectInput oin=</w:t>
            </w:r>
            <w:r w:rsidRPr="0075799B">
              <w:rPr>
                <w:rFonts w:ascii="Consolas" w:eastAsia="Times New Roman" w:hAnsi="Consolas" w:cs="Consolas"/>
                <w:b/>
                <w:bCs/>
                <w:color w:val="7F0055"/>
                <w:sz w:val="20"/>
                <w:szCs w:val="20"/>
              </w:rPr>
              <w:t>new</w:t>
            </w:r>
            <w:r w:rsidRPr="0075799B">
              <w:rPr>
                <w:rFonts w:ascii="Consolas" w:eastAsia="Times New Roman" w:hAnsi="Consolas" w:cs="Consolas"/>
                <w:color w:val="000000"/>
                <w:sz w:val="20"/>
                <w:szCs w:val="20"/>
              </w:rPr>
              <w:t xml:space="preserve"> ObjectInputStream(fin);</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System.</w:t>
            </w:r>
            <w:r w:rsidRPr="0075799B">
              <w:rPr>
                <w:rFonts w:ascii="Consolas" w:eastAsia="Times New Roman" w:hAnsi="Consolas" w:cs="Consolas"/>
                <w:i/>
                <w:iCs/>
                <w:color w:val="0000C0"/>
                <w:sz w:val="20"/>
                <w:szCs w:val="20"/>
              </w:rPr>
              <w:t>out</w:t>
            </w:r>
            <w:r w:rsidRPr="0075799B">
              <w:rPr>
                <w:rFonts w:ascii="Consolas" w:eastAsia="Times New Roman" w:hAnsi="Consolas" w:cs="Consolas"/>
                <w:color w:val="000000"/>
                <w:sz w:val="20"/>
                <w:szCs w:val="20"/>
              </w:rPr>
              <w:t>.println(</w:t>
            </w:r>
            <w:r w:rsidRPr="0075799B">
              <w:rPr>
                <w:rFonts w:ascii="Consolas" w:eastAsia="Times New Roman" w:hAnsi="Consolas" w:cs="Consolas"/>
                <w:color w:val="2A00FF"/>
                <w:sz w:val="20"/>
                <w:szCs w:val="20"/>
              </w:rPr>
              <w:t>"\nDeSerialization process has started, displaying objects..."</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MyClass object=(MyClass)oin.readObject();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System.</w:t>
            </w:r>
            <w:r w:rsidRPr="0075799B">
              <w:rPr>
                <w:rFonts w:ascii="Consolas" w:eastAsia="Times New Roman" w:hAnsi="Consolas" w:cs="Consolas"/>
                <w:i/>
                <w:iCs/>
                <w:color w:val="0000C0"/>
                <w:sz w:val="20"/>
                <w:szCs w:val="20"/>
              </w:rPr>
              <w:t>out</w:t>
            </w:r>
            <w:r w:rsidRPr="0075799B">
              <w:rPr>
                <w:rFonts w:ascii="Consolas" w:eastAsia="Times New Roman" w:hAnsi="Consolas" w:cs="Consolas"/>
                <w:color w:val="000000"/>
                <w:sz w:val="20"/>
                <w:szCs w:val="20"/>
              </w:rPr>
              <w:t>.println(object);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fin.close();</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oin.close();</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System.</w:t>
            </w:r>
            <w:r w:rsidRPr="0075799B">
              <w:rPr>
                <w:rFonts w:ascii="Consolas" w:eastAsia="Times New Roman" w:hAnsi="Consolas" w:cs="Consolas"/>
                <w:i/>
                <w:iCs/>
                <w:color w:val="0000C0"/>
                <w:sz w:val="20"/>
                <w:szCs w:val="20"/>
              </w:rPr>
              <w:t>out</w:t>
            </w:r>
            <w:r w:rsidRPr="0075799B">
              <w:rPr>
                <w:rFonts w:ascii="Consolas" w:eastAsia="Times New Roman" w:hAnsi="Consolas" w:cs="Consolas"/>
                <w:color w:val="000000"/>
                <w:sz w:val="20"/>
                <w:szCs w:val="20"/>
              </w:rPr>
              <w:t>.println(</w:t>
            </w:r>
            <w:r w:rsidRPr="0075799B">
              <w:rPr>
                <w:rFonts w:ascii="Consolas" w:eastAsia="Times New Roman" w:hAnsi="Consolas" w:cs="Consolas"/>
                <w:color w:val="2A00FF"/>
                <w:sz w:val="20"/>
                <w:szCs w:val="20"/>
              </w:rPr>
              <w:t>"Object DeSerialization completed."</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b/>
                <w:bCs/>
                <w:color w:val="7F0055"/>
                <w:sz w:val="20"/>
                <w:szCs w:val="20"/>
              </w:rPr>
              <w:t>catch</w:t>
            </w:r>
            <w:r w:rsidRPr="0075799B">
              <w:rPr>
                <w:rFonts w:ascii="Consolas" w:eastAsia="Times New Roman" w:hAnsi="Consolas" w:cs="Consolas"/>
                <w:color w:val="000000"/>
                <w:sz w:val="20"/>
                <w:szCs w:val="20"/>
              </w:rPr>
              <w:t xml:space="preserve"> (IOException | ClassNotFoundException  e)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e.printStackTrace();</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w:t>
            </w:r>
          </w:p>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w:t>
            </w:r>
          </w:p>
        </w:tc>
      </w:tr>
    </w:tbl>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lastRenderedPageBreak/>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sz w:val="28"/>
          <w:szCs w:val="28"/>
        </w:rPr>
        <w:lastRenderedPageBreak/>
        <w:t>Answer</w:t>
      </w:r>
      <w:r w:rsidRPr="0075799B">
        <w:rPr>
          <w:rFonts w:ascii="Arial" w:eastAsia="Times New Roman" w:hAnsi="Arial" w:cs="Arial"/>
          <w:color w:val="000000"/>
        </w:rPr>
        <w:t>. Here intention of interviewer will be to find out whether you know that list, set and map can be serialized or not.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Consolas" w:eastAsia="Times New Roman" w:hAnsi="Consolas" w:cs="Consolas"/>
          <w:color w:val="3F7F5F"/>
          <w:sz w:val="20"/>
          <w:szCs w:val="20"/>
        </w:rPr>
        <w:t>/*OUTPUT</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Consolas" w:eastAsia="Times New Roman" w:hAnsi="Consolas" w:cs="Consolas"/>
          <w:color w:val="3F7F5F"/>
          <w:sz w:val="20"/>
          <w:szCs w:val="20"/>
        </w:rPr>
        <w:t>Serialization process has started, serializing objects...</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Consolas" w:eastAsia="Times New Roman" w:hAnsi="Consolas" w:cs="Consolas"/>
          <w:color w:val="3F7F5F"/>
          <w:sz w:val="20"/>
          <w:szCs w:val="20"/>
        </w:rPr>
        <w:t>Object Serialization completed.</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Consolas" w:eastAsia="Times New Roman" w:hAnsi="Consolas" w:cs="Consolas"/>
          <w:color w:val="3F7F5F"/>
          <w:sz w:val="20"/>
          <w:szCs w:val="20"/>
        </w:rPr>
        <w:t xml:space="preserve">DeSerialization process has started, </w:t>
      </w:r>
      <w:r w:rsidRPr="0075799B">
        <w:rPr>
          <w:rFonts w:ascii="Consolas" w:eastAsia="Times New Roman" w:hAnsi="Consolas" w:cs="Consolas"/>
          <w:color w:val="3F7F5F"/>
          <w:sz w:val="20"/>
          <w:szCs w:val="20"/>
          <w:u w:val="single"/>
        </w:rPr>
        <w:t>dispalying</w:t>
      </w:r>
      <w:r w:rsidRPr="0075799B">
        <w:rPr>
          <w:rFonts w:ascii="Consolas" w:eastAsia="Times New Roman" w:hAnsi="Consolas" w:cs="Consolas"/>
          <w:color w:val="3F7F5F"/>
          <w:sz w:val="20"/>
          <w:szCs w:val="20"/>
        </w:rPr>
        <w:t xml:space="preserve"> objects...</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Consolas" w:eastAsia="Times New Roman" w:hAnsi="Consolas" w:cs="Consolas"/>
          <w:color w:val="3F7F5F"/>
          <w:sz w:val="20"/>
          <w:szCs w:val="20"/>
        </w:rPr>
        <w:t>MyClass [list=[2, 3], set=[4, 5], map={6=34, 7=35}]</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Consolas" w:eastAsia="Times New Roman" w:hAnsi="Consolas" w:cs="Consolas"/>
          <w:color w:val="3F7F5F"/>
          <w:sz w:val="20"/>
          <w:szCs w:val="20"/>
        </w:rPr>
        <w:t>Object DeSerialization completed.</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Consolas" w:eastAsia="Times New Roman" w:hAnsi="Consolas" w:cs="Consolas"/>
          <w:color w:val="3F7F5F"/>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FF"/>
          <w:sz w:val="28"/>
          <w:szCs w:val="28"/>
          <w:shd w:val="clear" w:color="auto" w:fill="EFEFEF"/>
        </w:rPr>
        <w:t>Question 24.  Find output of following code  (Important):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tbl>
      <w:tblPr>
        <w:tblW w:w="0" w:type="auto"/>
        <w:tblCellMar>
          <w:top w:w="15" w:type="dxa"/>
          <w:left w:w="15" w:type="dxa"/>
          <w:bottom w:w="15" w:type="dxa"/>
          <w:right w:w="15" w:type="dxa"/>
        </w:tblCellMar>
        <w:tblLook w:val="04A0"/>
      </w:tblPr>
      <w:tblGrid>
        <w:gridCol w:w="9570"/>
      </w:tblGrid>
      <w:tr w:rsidR="0075799B" w:rsidRPr="0075799B" w:rsidTr="007579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package</w:t>
            </w:r>
            <w:r w:rsidRPr="0075799B">
              <w:rPr>
                <w:rFonts w:ascii="Consolas" w:eastAsia="Times New Roman" w:hAnsi="Consolas" w:cs="Consolas"/>
                <w:color w:val="000000"/>
                <w:sz w:val="20"/>
                <w:szCs w:val="20"/>
              </w:rPr>
              <w:t xml:space="preserve"> SerDeser10memberNotSer;</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import</w:t>
            </w:r>
            <w:r w:rsidRPr="0075799B">
              <w:rPr>
                <w:rFonts w:ascii="Consolas" w:eastAsia="Times New Roman" w:hAnsi="Consolas" w:cs="Consolas"/>
                <w:color w:val="000000"/>
                <w:sz w:val="20"/>
                <w:szCs w:val="20"/>
              </w:rPr>
              <w:t xml:space="preserve"> java.io.FileOutputStream;</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import</w:t>
            </w:r>
            <w:r w:rsidRPr="0075799B">
              <w:rPr>
                <w:rFonts w:ascii="Consolas" w:eastAsia="Times New Roman" w:hAnsi="Consolas" w:cs="Consolas"/>
                <w:color w:val="000000"/>
                <w:sz w:val="20"/>
                <w:szCs w:val="20"/>
              </w:rPr>
              <w:t xml:space="preserve"> java.io.IOException;</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import</w:t>
            </w:r>
            <w:r w:rsidRPr="0075799B">
              <w:rPr>
                <w:rFonts w:ascii="Consolas" w:eastAsia="Times New Roman" w:hAnsi="Consolas" w:cs="Consolas"/>
                <w:color w:val="000000"/>
                <w:sz w:val="20"/>
                <w:szCs w:val="20"/>
              </w:rPr>
              <w:t xml:space="preserve"> java.io.ObjectOutput;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import</w:t>
            </w:r>
            <w:r w:rsidRPr="0075799B">
              <w:rPr>
                <w:rFonts w:ascii="Consolas" w:eastAsia="Times New Roman" w:hAnsi="Consolas" w:cs="Consolas"/>
                <w:color w:val="000000"/>
                <w:sz w:val="20"/>
                <w:szCs w:val="20"/>
              </w:rPr>
              <w:t xml:space="preserve"> java.io.ObjectOutputStream;</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import</w:t>
            </w:r>
            <w:r w:rsidRPr="0075799B">
              <w:rPr>
                <w:rFonts w:ascii="Consolas" w:eastAsia="Times New Roman" w:hAnsi="Consolas" w:cs="Consolas"/>
                <w:color w:val="000000"/>
                <w:sz w:val="20"/>
                <w:szCs w:val="20"/>
              </w:rPr>
              <w:t xml:space="preserve"> java.io.OutputStream;</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import</w:t>
            </w:r>
            <w:r w:rsidRPr="0075799B">
              <w:rPr>
                <w:rFonts w:ascii="Consolas" w:eastAsia="Times New Roman" w:hAnsi="Consolas" w:cs="Consolas"/>
                <w:color w:val="000000"/>
                <w:sz w:val="20"/>
                <w:szCs w:val="20"/>
              </w:rPr>
              <w:t xml:space="preserve"> java.io.Serializable;</w:t>
            </w:r>
          </w:p>
          <w:p w:rsidR="0075799B" w:rsidRPr="0075799B" w:rsidRDefault="0075799B" w:rsidP="0075799B">
            <w:pPr>
              <w:spacing w:after="0" w:line="240" w:lineRule="auto"/>
              <w:rPr>
                <w:rFonts w:ascii="Times New Roman" w:eastAsia="Times New Roman" w:hAnsi="Times New Roman" w:cs="Times New Roman"/>
                <w:sz w:val="24"/>
                <w:szCs w:val="24"/>
              </w:rPr>
            </w:pPr>
            <w:r w:rsidRPr="00D80CB5">
              <w:rPr>
                <w:rFonts w:ascii="Consolas" w:eastAsia="Times New Roman" w:hAnsi="Consolas" w:cs="Consolas"/>
                <w:b/>
                <w:bCs/>
                <w:color w:val="7F0055"/>
                <w:sz w:val="20"/>
                <w:szCs w:val="20"/>
                <w:highlight w:val="yellow"/>
              </w:rPr>
              <w:t>class</w:t>
            </w:r>
            <w:r w:rsidRPr="00D80CB5">
              <w:rPr>
                <w:rFonts w:ascii="Consolas" w:eastAsia="Times New Roman" w:hAnsi="Consolas" w:cs="Consolas"/>
                <w:color w:val="000000"/>
                <w:sz w:val="20"/>
                <w:szCs w:val="20"/>
                <w:highlight w:val="yellow"/>
              </w:rPr>
              <w:t xml:space="preserve"> MyClass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3F7F5F"/>
                <w:sz w:val="20"/>
                <w:szCs w:val="20"/>
              </w:rPr>
              <w:t>/*Author : AnkitMittal  Copyright- contents must not be reproduced in any form*/</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class</w:t>
            </w:r>
            <w:r w:rsidRPr="0075799B">
              <w:rPr>
                <w:rFonts w:ascii="Consolas" w:eastAsia="Times New Roman" w:hAnsi="Consolas" w:cs="Consolas"/>
                <w:color w:val="000000"/>
                <w:sz w:val="20"/>
                <w:szCs w:val="20"/>
              </w:rPr>
              <w:t xml:space="preserve"> Employee </w:t>
            </w:r>
            <w:r w:rsidRPr="0075799B">
              <w:rPr>
                <w:rFonts w:ascii="Consolas" w:eastAsia="Times New Roman" w:hAnsi="Consolas" w:cs="Consolas"/>
                <w:b/>
                <w:bCs/>
                <w:color w:val="7F0055"/>
                <w:sz w:val="20"/>
                <w:szCs w:val="20"/>
              </w:rPr>
              <w:t>implements</w:t>
            </w:r>
            <w:r w:rsidRPr="0075799B">
              <w:rPr>
                <w:rFonts w:ascii="Consolas" w:eastAsia="Times New Roman" w:hAnsi="Consolas" w:cs="Consolas"/>
                <w:color w:val="000000"/>
                <w:sz w:val="20"/>
                <w:szCs w:val="20"/>
              </w:rPr>
              <w:t xml:space="preserve"> Serializable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b/>
                <w:bCs/>
                <w:color w:val="7F0055"/>
                <w:sz w:val="20"/>
                <w:szCs w:val="20"/>
              </w:rPr>
              <w:t>private</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b/>
                <w:bCs/>
                <w:color w:val="7F0055"/>
                <w:sz w:val="20"/>
                <w:szCs w:val="20"/>
              </w:rPr>
              <w:t>static</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b/>
                <w:bCs/>
                <w:color w:val="7F0055"/>
                <w:sz w:val="20"/>
                <w:szCs w:val="20"/>
              </w:rPr>
              <w:t>final</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b/>
                <w:bCs/>
                <w:color w:val="7F0055"/>
                <w:sz w:val="20"/>
                <w:szCs w:val="20"/>
              </w:rPr>
              <w:t>long</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i/>
                <w:iCs/>
                <w:color w:val="0000C0"/>
                <w:sz w:val="20"/>
                <w:szCs w:val="20"/>
              </w:rPr>
              <w:t>serialVersionUID</w:t>
            </w:r>
            <w:r w:rsidRPr="0075799B">
              <w:rPr>
                <w:rFonts w:ascii="Consolas" w:eastAsia="Times New Roman" w:hAnsi="Consolas" w:cs="Consolas"/>
                <w:color w:val="000000"/>
                <w:sz w:val="20"/>
                <w:szCs w:val="20"/>
              </w:rPr>
              <w:t xml:space="preserve"> = 1L;</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b/>
                <w:bCs/>
                <w:color w:val="7F0055"/>
                <w:sz w:val="20"/>
                <w:szCs w:val="20"/>
              </w:rPr>
              <w:t>private</w:t>
            </w:r>
            <w:r w:rsidRPr="0075799B">
              <w:rPr>
                <w:rFonts w:ascii="Consolas" w:eastAsia="Times New Roman" w:hAnsi="Consolas" w:cs="Consolas"/>
                <w:color w:val="000000"/>
                <w:sz w:val="20"/>
                <w:szCs w:val="20"/>
              </w:rPr>
              <w:t xml:space="preserve"> Integer </w:t>
            </w:r>
            <w:r w:rsidRPr="0075799B">
              <w:rPr>
                <w:rFonts w:ascii="Consolas" w:eastAsia="Times New Roman" w:hAnsi="Consolas" w:cs="Consolas"/>
                <w:color w:val="0000C0"/>
                <w:sz w:val="20"/>
                <w:szCs w:val="20"/>
              </w:rPr>
              <w:t>id</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E037E">
              <w:rPr>
                <w:rFonts w:ascii="Consolas" w:eastAsia="Times New Roman" w:hAnsi="Consolas" w:cs="Consolas"/>
                <w:b/>
                <w:bCs/>
                <w:color w:val="7F0055"/>
                <w:sz w:val="20"/>
                <w:szCs w:val="20"/>
                <w:highlight w:val="yellow"/>
              </w:rPr>
              <w:t>private</w:t>
            </w:r>
            <w:r w:rsidRPr="007E037E">
              <w:rPr>
                <w:rFonts w:ascii="Consolas" w:eastAsia="Times New Roman" w:hAnsi="Consolas" w:cs="Consolas"/>
                <w:color w:val="000000"/>
                <w:sz w:val="20"/>
                <w:szCs w:val="20"/>
                <w:highlight w:val="yellow"/>
              </w:rPr>
              <w:t xml:space="preserve"> MyClass </w:t>
            </w:r>
            <w:r w:rsidRPr="007E037E">
              <w:rPr>
                <w:rFonts w:ascii="Consolas" w:eastAsia="Times New Roman" w:hAnsi="Consolas" w:cs="Consolas"/>
                <w:color w:val="0000C0"/>
                <w:sz w:val="20"/>
                <w:szCs w:val="20"/>
                <w:highlight w:val="yellow"/>
                <w:u w:val="single"/>
              </w:rPr>
              <w:t>myClass</w:t>
            </w:r>
            <w:r w:rsidRPr="007E037E">
              <w:rPr>
                <w:rFonts w:ascii="Consolas" w:eastAsia="Times New Roman" w:hAnsi="Consolas" w:cs="Consolas"/>
                <w:color w:val="000000"/>
                <w:sz w:val="20"/>
                <w:szCs w:val="20"/>
                <w:highlight w:val="yellow"/>
              </w:rPr>
              <w:t xml:space="preserve">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b/>
                <w:bCs/>
                <w:color w:val="7F0055"/>
                <w:sz w:val="20"/>
                <w:szCs w:val="20"/>
              </w:rPr>
              <w:t>public</w:t>
            </w:r>
            <w:r w:rsidRPr="0075799B">
              <w:rPr>
                <w:rFonts w:ascii="Consolas" w:eastAsia="Times New Roman" w:hAnsi="Consolas" w:cs="Consolas"/>
                <w:color w:val="000000"/>
                <w:sz w:val="20"/>
                <w:szCs w:val="20"/>
              </w:rPr>
              <w:t xml:space="preserve"> Employee(Integer id)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b/>
                <w:bCs/>
                <w:color w:val="7F0055"/>
                <w:sz w:val="20"/>
                <w:szCs w:val="20"/>
              </w:rPr>
              <w:t>this</w:t>
            </w:r>
            <w:r w:rsidRPr="0075799B">
              <w:rPr>
                <w:rFonts w:ascii="Consolas" w:eastAsia="Times New Roman" w:hAnsi="Consolas" w:cs="Consolas"/>
                <w:color w:val="000000"/>
                <w:sz w:val="20"/>
                <w:szCs w:val="20"/>
              </w:rPr>
              <w:t>.</w:t>
            </w:r>
            <w:r w:rsidRPr="0075799B">
              <w:rPr>
                <w:rFonts w:ascii="Consolas" w:eastAsia="Times New Roman" w:hAnsi="Consolas" w:cs="Consolas"/>
                <w:color w:val="0000C0"/>
                <w:sz w:val="20"/>
                <w:szCs w:val="20"/>
              </w:rPr>
              <w:t>id</w:t>
            </w:r>
            <w:r w:rsidRPr="0075799B">
              <w:rPr>
                <w:rFonts w:ascii="Consolas" w:eastAsia="Times New Roman" w:hAnsi="Consolas" w:cs="Consolas"/>
                <w:color w:val="000000"/>
                <w:sz w:val="20"/>
                <w:szCs w:val="20"/>
              </w:rPr>
              <w:t xml:space="preserve"> = id;</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C0"/>
                <w:sz w:val="20"/>
                <w:szCs w:val="20"/>
              </w:rPr>
              <w:t>myClass</w:t>
            </w:r>
            <w:r w:rsidRPr="0075799B">
              <w:rPr>
                <w:rFonts w:ascii="Consolas" w:eastAsia="Times New Roman" w:hAnsi="Consolas" w:cs="Consolas"/>
                <w:color w:val="000000"/>
                <w:sz w:val="20"/>
                <w:szCs w:val="20"/>
              </w:rPr>
              <w:t>=</w:t>
            </w:r>
            <w:r w:rsidRPr="0075799B">
              <w:rPr>
                <w:rFonts w:ascii="Consolas" w:eastAsia="Times New Roman" w:hAnsi="Consolas" w:cs="Consolas"/>
                <w:b/>
                <w:bCs/>
                <w:color w:val="7F0055"/>
                <w:sz w:val="20"/>
                <w:szCs w:val="20"/>
              </w:rPr>
              <w:t>new</w:t>
            </w:r>
            <w:r w:rsidRPr="0075799B">
              <w:rPr>
                <w:rFonts w:ascii="Consolas" w:eastAsia="Times New Roman" w:hAnsi="Consolas" w:cs="Consolas"/>
                <w:color w:val="000000"/>
                <w:sz w:val="20"/>
                <w:szCs w:val="20"/>
              </w:rPr>
              <w:t xml:space="preserve"> MyClass();</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646464"/>
                <w:sz w:val="20"/>
                <w:szCs w:val="20"/>
              </w:rPr>
              <w:t>@Override</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b/>
                <w:bCs/>
                <w:color w:val="7F0055"/>
                <w:sz w:val="20"/>
                <w:szCs w:val="20"/>
              </w:rPr>
              <w:t>public</w:t>
            </w:r>
            <w:r w:rsidRPr="0075799B">
              <w:rPr>
                <w:rFonts w:ascii="Consolas" w:eastAsia="Times New Roman" w:hAnsi="Consolas" w:cs="Consolas"/>
                <w:color w:val="000000"/>
                <w:sz w:val="20"/>
                <w:szCs w:val="20"/>
              </w:rPr>
              <w:t xml:space="preserve"> String toString()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b/>
                <w:bCs/>
                <w:color w:val="7F0055"/>
                <w:sz w:val="20"/>
                <w:szCs w:val="20"/>
              </w:rPr>
              <w:t>return</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color w:val="2A00FF"/>
                <w:sz w:val="20"/>
                <w:szCs w:val="20"/>
              </w:rPr>
              <w:t>"Employee [id="</w:t>
            </w:r>
            <w:r w:rsidRPr="0075799B">
              <w:rPr>
                <w:rFonts w:ascii="Consolas" w:eastAsia="Times New Roman" w:hAnsi="Consolas" w:cs="Consolas"/>
                <w:color w:val="000000"/>
                <w:sz w:val="20"/>
                <w:szCs w:val="20"/>
              </w:rPr>
              <w:t xml:space="preserve"> + </w:t>
            </w:r>
            <w:r w:rsidRPr="0075799B">
              <w:rPr>
                <w:rFonts w:ascii="Consolas" w:eastAsia="Times New Roman" w:hAnsi="Consolas" w:cs="Consolas"/>
                <w:color w:val="0000C0"/>
                <w:sz w:val="20"/>
                <w:szCs w:val="20"/>
              </w:rPr>
              <w:t>id</w:t>
            </w:r>
            <w:r w:rsidRPr="0075799B">
              <w:rPr>
                <w:rFonts w:ascii="Consolas" w:eastAsia="Times New Roman" w:hAnsi="Consolas" w:cs="Consolas"/>
                <w:color w:val="000000"/>
                <w:sz w:val="20"/>
                <w:szCs w:val="20"/>
              </w:rPr>
              <w:t xml:space="preserve"> + </w:t>
            </w:r>
            <w:r w:rsidRPr="0075799B">
              <w:rPr>
                <w:rFonts w:ascii="Consolas" w:eastAsia="Times New Roman" w:hAnsi="Consolas" w:cs="Consolas"/>
                <w:color w:val="2A00FF"/>
                <w:sz w:val="20"/>
                <w:szCs w:val="20"/>
              </w:rPr>
              <w:t>"]"</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public</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b/>
                <w:bCs/>
                <w:color w:val="7F0055"/>
                <w:sz w:val="20"/>
                <w:szCs w:val="20"/>
              </w:rPr>
              <w:t>class</w:t>
            </w:r>
            <w:r w:rsidRPr="0075799B">
              <w:rPr>
                <w:rFonts w:ascii="Consolas" w:eastAsia="Times New Roman" w:hAnsi="Consolas" w:cs="Consolas"/>
                <w:color w:val="000000"/>
                <w:sz w:val="20"/>
                <w:szCs w:val="20"/>
              </w:rPr>
              <w:t xml:space="preserve"> SerializeDeser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b/>
                <w:bCs/>
                <w:color w:val="7F0055"/>
                <w:sz w:val="20"/>
                <w:szCs w:val="20"/>
              </w:rPr>
              <w:t>public</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b/>
                <w:bCs/>
                <w:color w:val="7F0055"/>
                <w:sz w:val="20"/>
                <w:szCs w:val="20"/>
              </w:rPr>
              <w:t>static</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b/>
                <w:bCs/>
                <w:color w:val="7F0055"/>
                <w:sz w:val="20"/>
                <w:szCs w:val="20"/>
              </w:rPr>
              <w:t>void</w:t>
            </w:r>
            <w:r w:rsidRPr="0075799B">
              <w:rPr>
                <w:rFonts w:ascii="Consolas" w:eastAsia="Times New Roman" w:hAnsi="Consolas" w:cs="Consolas"/>
                <w:color w:val="000000"/>
                <w:sz w:val="20"/>
                <w:szCs w:val="20"/>
              </w:rPr>
              <w:t xml:space="preserve"> main(String[] args)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 xml:space="preserve">Employee object1 = </w:t>
            </w:r>
            <w:r w:rsidRPr="0075799B">
              <w:rPr>
                <w:rFonts w:ascii="Consolas" w:eastAsia="Times New Roman" w:hAnsi="Consolas" w:cs="Consolas"/>
                <w:b/>
                <w:bCs/>
                <w:color w:val="7F0055"/>
                <w:sz w:val="20"/>
                <w:szCs w:val="20"/>
              </w:rPr>
              <w:t>new</w:t>
            </w:r>
            <w:r w:rsidRPr="0075799B">
              <w:rPr>
                <w:rFonts w:ascii="Consolas" w:eastAsia="Times New Roman" w:hAnsi="Consolas" w:cs="Consolas"/>
                <w:color w:val="000000"/>
                <w:sz w:val="20"/>
                <w:szCs w:val="20"/>
              </w:rPr>
              <w:t xml:space="preserve"> Employee(8);</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b/>
                <w:bCs/>
                <w:color w:val="7F0055"/>
                <w:sz w:val="20"/>
                <w:szCs w:val="20"/>
              </w:rPr>
              <w:t>try</w:t>
            </w:r>
            <w:r w:rsidRPr="0075799B">
              <w:rPr>
                <w:rFonts w:ascii="Consolas" w:eastAsia="Times New Roman" w:hAnsi="Consolas" w:cs="Consolas"/>
                <w:color w:val="000000"/>
                <w:sz w:val="20"/>
                <w:szCs w:val="20"/>
              </w:rPr>
              <w:t xml:space="preserve">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 xml:space="preserve">OutputStream fout = </w:t>
            </w:r>
            <w:r w:rsidRPr="0075799B">
              <w:rPr>
                <w:rFonts w:ascii="Consolas" w:eastAsia="Times New Roman" w:hAnsi="Consolas" w:cs="Consolas"/>
                <w:b/>
                <w:bCs/>
                <w:color w:val="7F0055"/>
                <w:sz w:val="20"/>
                <w:szCs w:val="20"/>
              </w:rPr>
              <w:t>new</w:t>
            </w:r>
            <w:r w:rsidRPr="0075799B">
              <w:rPr>
                <w:rFonts w:ascii="Consolas" w:eastAsia="Times New Roman" w:hAnsi="Consolas" w:cs="Consolas"/>
                <w:color w:val="000000"/>
                <w:sz w:val="20"/>
                <w:szCs w:val="20"/>
              </w:rPr>
              <w:t xml:space="preserve"> FileOutputStream(</w:t>
            </w:r>
            <w:r w:rsidRPr="0075799B">
              <w:rPr>
                <w:rFonts w:ascii="Consolas" w:eastAsia="Times New Roman" w:hAnsi="Consolas" w:cs="Consolas"/>
                <w:color w:val="2A00FF"/>
                <w:sz w:val="20"/>
                <w:szCs w:val="20"/>
              </w:rPr>
              <w:t>"ser.txt"</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 xml:space="preserve">ObjectOutput oout = </w:t>
            </w:r>
            <w:r w:rsidRPr="0075799B">
              <w:rPr>
                <w:rFonts w:ascii="Consolas" w:eastAsia="Times New Roman" w:hAnsi="Consolas" w:cs="Consolas"/>
                <w:b/>
                <w:bCs/>
                <w:color w:val="7F0055"/>
                <w:sz w:val="20"/>
                <w:szCs w:val="20"/>
              </w:rPr>
              <w:t>new</w:t>
            </w:r>
            <w:r w:rsidRPr="0075799B">
              <w:rPr>
                <w:rFonts w:ascii="Consolas" w:eastAsia="Times New Roman" w:hAnsi="Consolas" w:cs="Consolas"/>
                <w:color w:val="000000"/>
                <w:sz w:val="20"/>
                <w:szCs w:val="20"/>
              </w:rPr>
              <w:t xml:space="preserve"> ObjectOutputStream(fout);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System.</w:t>
            </w:r>
            <w:r w:rsidRPr="0075799B">
              <w:rPr>
                <w:rFonts w:ascii="Consolas" w:eastAsia="Times New Roman" w:hAnsi="Consolas" w:cs="Consolas"/>
                <w:i/>
                <w:iCs/>
                <w:color w:val="0000C0"/>
                <w:sz w:val="20"/>
                <w:szCs w:val="20"/>
              </w:rPr>
              <w:t>out</w:t>
            </w:r>
            <w:r w:rsidRPr="0075799B">
              <w:rPr>
                <w:rFonts w:ascii="Consolas" w:eastAsia="Times New Roman" w:hAnsi="Consolas" w:cs="Consolas"/>
                <w:color w:val="000000"/>
                <w:sz w:val="20"/>
                <w:szCs w:val="20"/>
              </w:rPr>
              <w:t>.println(</w:t>
            </w:r>
            <w:r w:rsidRPr="0075799B">
              <w:rPr>
                <w:rFonts w:ascii="Consolas" w:eastAsia="Times New Roman" w:hAnsi="Consolas" w:cs="Consolas"/>
                <w:color w:val="2A00FF"/>
                <w:sz w:val="20"/>
                <w:szCs w:val="20"/>
              </w:rPr>
              <w:t>"Serialization process has started, serializing objects..."</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oout.writeObject(object1);</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System.</w:t>
            </w:r>
            <w:r w:rsidRPr="0075799B">
              <w:rPr>
                <w:rFonts w:ascii="Consolas" w:eastAsia="Times New Roman" w:hAnsi="Consolas" w:cs="Consolas"/>
                <w:i/>
                <w:iCs/>
                <w:color w:val="0000C0"/>
                <w:sz w:val="20"/>
                <w:szCs w:val="20"/>
              </w:rPr>
              <w:t>out</w:t>
            </w:r>
            <w:r w:rsidRPr="0075799B">
              <w:rPr>
                <w:rFonts w:ascii="Consolas" w:eastAsia="Times New Roman" w:hAnsi="Consolas" w:cs="Consolas"/>
                <w:color w:val="000000"/>
                <w:sz w:val="20"/>
                <w:szCs w:val="20"/>
              </w:rPr>
              <w:t>.println(</w:t>
            </w:r>
            <w:r w:rsidRPr="0075799B">
              <w:rPr>
                <w:rFonts w:ascii="Consolas" w:eastAsia="Times New Roman" w:hAnsi="Consolas" w:cs="Consolas"/>
                <w:color w:val="2A00FF"/>
                <w:sz w:val="20"/>
                <w:szCs w:val="20"/>
              </w:rPr>
              <w:t>"Object Serialization completed."</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lastRenderedPageBreak/>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fout.close();</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oout.close();</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b/>
                <w:bCs/>
                <w:color w:val="7F0055"/>
                <w:sz w:val="20"/>
                <w:szCs w:val="20"/>
              </w:rPr>
              <w:t>catch</w:t>
            </w:r>
            <w:r w:rsidRPr="0075799B">
              <w:rPr>
                <w:rFonts w:ascii="Consolas" w:eastAsia="Times New Roman" w:hAnsi="Consolas" w:cs="Consolas"/>
                <w:color w:val="000000"/>
                <w:sz w:val="20"/>
                <w:szCs w:val="20"/>
              </w:rPr>
              <w:t xml:space="preserve"> (IOException  e)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e.printStackTrace();</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w:t>
            </w:r>
          </w:p>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w:t>
            </w:r>
          </w:p>
        </w:tc>
      </w:tr>
    </w:tbl>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lastRenderedPageBreak/>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sz w:val="28"/>
          <w:szCs w:val="28"/>
        </w:rPr>
        <w:t>Answer</w:t>
      </w:r>
      <w:r w:rsidRPr="0075799B">
        <w:rPr>
          <w:rFonts w:ascii="Arial" w:eastAsia="Times New Roman" w:hAnsi="Arial" w:cs="Arial"/>
          <w:color w:val="000000"/>
        </w:rPr>
        <w:t>. Here intention of interviewer will be to find out whether you know that if any of the member does not implement Serializable than  </w:t>
      </w:r>
      <w:r w:rsidRPr="0075799B">
        <w:rPr>
          <w:rFonts w:ascii="Arial" w:eastAsia="Times New Roman" w:hAnsi="Arial" w:cs="Arial"/>
          <w:color w:val="FF0000"/>
          <w:sz w:val="28"/>
          <w:szCs w:val="28"/>
        </w:rPr>
        <w:t xml:space="preserve">NotSerializableException </w:t>
      </w:r>
      <w:r w:rsidRPr="0075799B">
        <w:rPr>
          <w:rFonts w:ascii="Arial" w:eastAsia="Times New Roman" w:hAnsi="Arial" w:cs="Arial"/>
          <w:color w:val="000000"/>
        </w:rPr>
        <w:t>is thrown.</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Consolas" w:eastAsia="Times New Roman" w:hAnsi="Consolas" w:cs="Consolas"/>
          <w:color w:val="3F7F5F"/>
          <w:sz w:val="20"/>
          <w:szCs w:val="20"/>
        </w:rPr>
        <w:t>/*OUTPUT</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Consolas" w:eastAsia="Times New Roman" w:hAnsi="Consolas" w:cs="Consolas"/>
          <w:color w:val="3F7F5F"/>
          <w:sz w:val="20"/>
          <w:szCs w:val="20"/>
        </w:rPr>
        <w:t>Serialization process has started, serializing objects...</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Consolas" w:eastAsia="Times New Roman" w:hAnsi="Consolas" w:cs="Consolas"/>
          <w:color w:val="3F7F5F"/>
          <w:sz w:val="20"/>
          <w:szCs w:val="20"/>
        </w:rPr>
        <w:t>java.io.</w:t>
      </w:r>
      <w:r w:rsidRPr="0075799B">
        <w:rPr>
          <w:rFonts w:ascii="Consolas" w:eastAsia="Times New Roman" w:hAnsi="Consolas" w:cs="Consolas"/>
          <w:color w:val="FF0000"/>
          <w:sz w:val="20"/>
          <w:szCs w:val="20"/>
        </w:rPr>
        <w:t>NotSerializableException</w:t>
      </w:r>
      <w:r w:rsidRPr="0075799B">
        <w:rPr>
          <w:rFonts w:ascii="Consolas" w:eastAsia="Times New Roman" w:hAnsi="Consolas" w:cs="Consolas"/>
          <w:color w:val="3F7F5F"/>
          <w:sz w:val="20"/>
          <w:szCs w:val="20"/>
        </w:rPr>
        <w:t>: SerDeser10memberNotSer.MyClass</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Consolas" w:eastAsia="Times New Roman" w:hAnsi="Consolas" w:cs="Consolas"/>
          <w:color w:val="3F7F5F"/>
          <w:sz w:val="20"/>
          <w:szCs w:val="20"/>
        </w:rPr>
        <w:t>  </w:t>
      </w:r>
      <w:r w:rsidRPr="0075799B">
        <w:rPr>
          <w:rFonts w:ascii="Consolas" w:eastAsia="Times New Roman" w:hAnsi="Consolas" w:cs="Consolas"/>
          <w:color w:val="3F7F5F"/>
          <w:sz w:val="20"/>
        </w:rPr>
        <w:t xml:space="preserve"> </w:t>
      </w:r>
      <w:r w:rsidRPr="0075799B">
        <w:rPr>
          <w:rFonts w:ascii="Consolas" w:eastAsia="Times New Roman" w:hAnsi="Consolas" w:cs="Consolas"/>
          <w:color w:val="3F7F5F"/>
          <w:sz w:val="20"/>
          <w:szCs w:val="20"/>
        </w:rPr>
        <w:t>at java.io.ObjectOutputStream.writeObject0(Unknown Source)</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Consolas" w:eastAsia="Times New Roman" w:hAnsi="Consolas" w:cs="Consolas"/>
          <w:color w:val="3F7F5F"/>
          <w:sz w:val="20"/>
          <w:szCs w:val="20"/>
        </w:rPr>
        <w:t>  </w:t>
      </w:r>
      <w:r w:rsidRPr="0075799B">
        <w:rPr>
          <w:rFonts w:ascii="Consolas" w:eastAsia="Times New Roman" w:hAnsi="Consolas" w:cs="Consolas"/>
          <w:color w:val="3F7F5F"/>
          <w:sz w:val="20"/>
        </w:rPr>
        <w:t xml:space="preserve"> </w:t>
      </w:r>
      <w:r w:rsidRPr="0075799B">
        <w:rPr>
          <w:rFonts w:ascii="Consolas" w:eastAsia="Times New Roman" w:hAnsi="Consolas" w:cs="Consolas"/>
          <w:color w:val="3F7F5F"/>
          <w:sz w:val="20"/>
          <w:szCs w:val="20"/>
        </w:rPr>
        <w:t>at java.io.ObjectOutputStream.defaultWriteFields(Unknown Source)</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Consolas" w:eastAsia="Times New Roman" w:hAnsi="Consolas" w:cs="Consolas"/>
          <w:color w:val="3F7F5F"/>
          <w:sz w:val="20"/>
          <w:szCs w:val="20"/>
        </w:rPr>
        <w:t>  </w:t>
      </w:r>
      <w:r w:rsidRPr="0075799B">
        <w:rPr>
          <w:rFonts w:ascii="Consolas" w:eastAsia="Times New Roman" w:hAnsi="Consolas" w:cs="Consolas"/>
          <w:color w:val="3F7F5F"/>
          <w:sz w:val="20"/>
        </w:rPr>
        <w:t xml:space="preserve"> </w:t>
      </w:r>
      <w:r w:rsidRPr="0075799B">
        <w:rPr>
          <w:rFonts w:ascii="Consolas" w:eastAsia="Times New Roman" w:hAnsi="Consolas" w:cs="Consolas"/>
          <w:color w:val="3F7F5F"/>
          <w:sz w:val="20"/>
          <w:szCs w:val="20"/>
        </w:rPr>
        <w:t>at java.io.ObjectOutputStream.writeSerialData(Unknown Source)</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Consolas" w:eastAsia="Times New Roman" w:hAnsi="Consolas" w:cs="Consolas"/>
          <w:color w:val="3F7F5F"/>
          <w:sz w:val="20"/>
          <w:szCs w:val="20"/>
        </w:rPr>
        <w:t>  </w:t>
      </w:r>
      <w:r w:rsidRPr="0075799B">
        <w:rPr>
          <w:rFonts w:ascii="Consolas" w:eastAsia="Times New Roman" w:hAnsi="Consolas" w:cs="Consolas"/>
          <w:color w:val="3F7F5F"/>
          <w:sz w:val="20"/>
        </w:rPr>
        <w:t xml:space="preserve"> </w:t>
      </w:r>
      <w:r w:rsidRPr="0075799B">
        <w:rPr>
          <w:rFonts w:ascii="Consolas" w:eastAsia="Times New Roman" w:hAnsi="Consolas" w:cs="Consolas"/>
          <w:color w:val="3F7F5F"/>
          <w:sz w:val="20"/>
          <w:szCs w:val="20"/>
        </w:rPr>
        <w:t>at java.io.ObjectOutputStream.writeOrdinaryObject(Unknown Source)</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Consolas" w:eastAsia="Times New Roman" w:hAnsi="Consolas" w:cs="Consolas"/>
          <w:color w:val="3F7F5F"/>
          <w:sz w:val="20"/>
          <w:szCs w:val="20"/>
        </w:rPr>
        <w:t>  </w:t>
      </w:r>
      <w:r w:rsidRPr="0075799B">
        <w:rPr>
          <w:rFonts w:ascii="Consolas" w:eastAsia="Times New Roman" w:hAnsi="Consolas" w:cs="Consolas"/>
          <w:color w:val="3F7F5F"/>
          <w:sz w:val="20"/>
        </w:rPr>
        <w:t xml:space="preserve"> </w:t>
      </w:r>
      <w:r w:rsidRPr="0075799B">
        <w:rPr>
          <w:rFonts w:ascii="Consolas" w:eastAsia="Times New Roman" w:hAnsi="Consolas" w:cs="Consolas"/>
          <w:color w:val="3F7F5F"/>
          <w:sz w:val="20"/>
          <w:szCs w:val="20"/>
        </w:rPr>
        <w:t>at java.io.ObjectOutputStream.writeObject0(Unknown Source)</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Consolas" w:eastAsia="Times New Roman" w:hAnsi="Consolas" w:cs="Consolas"/>
          <w:color w:val="3F7F5F"/>
          <w:sz w:val="20"/>
          <w:szCs w:val="20"/>
        </w:rPr>
        <w:t>  </w:t>
      </w:r>
      <w:r w:rsidRPr="0075799B">
        <w:rPr>
          <w:rFonts w:ascii="Consolas" w:eastAsia="Times New Roman" w:hAnsi="Consolas" w:cs="Consolas"/>
          <w:color w:val="3F7F5F"/>
          <w:sz w:val="20"/>
        </w:rPr>
        <w:t xml:space="preserve"> </w:t>
      </w:r>
      <w:r w:rsidRPr="0075799B">
        <w:rPr>
          <w:rFonts w:ascii="Consolas" w:eastAsia="Times New Roman" w:hAnsi="Consolas" w:cs="Consolas"/>
          <w:color w:val="3F7F5F"/>
          <w:sz w:val="20"/>
          <w:szCs w:val="20"/>
        </w:rPr>
        <w:t>at java.io.ObjectOutputStream.writeObject(Unknown Source)</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Consolas" w:eastAsia="Times New Roman" w:hAnsi="Consolas" w:cs="Consolas"/>
          <w:color w:val="3F7F5F"/>
          <w:sz w:val="20"/>
          <w:szCs w:val="20"/>
        </w:rPr>
        <w:t>  </w:t>
      </w:r>
      <w:r w:rsidRPr="0075799B">
        <w:rPr>
          <w:rFonts w:ascii="Consolas" w:eastAsia="Times New Roman" w:hAnsi="Consolas" w:cs="Consolas"/>
          <w:color w:val="3F7F5F"/>
          <w:sz w:val="20"/>
        </w:rPr>
        <w:t xml:space="preserve"> </w:t>
      </w:r>
      <w:r w:rsidRPr="0075799B">
        <w:rPr>
          <w:rFonts w:ascii="Consolas" w:eastAsia="Times New Roman" w:hAnsi="Consolas" w:cs="Consolas"/>
          <w:color w:val="3F7F5F"/>
          <w:sz w:val="20"/>
          <w:szCs w:val="20"/>
        </w:rPr>
        <w:t>at SerDeser10memberNotSer.SerializeConstructorCheck.main(SerializeConstructorCheck.java:42)</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Consolas" w:eastAsia="Times New Roman" w:hAnsi="Consolas" w:cs="Consolas"/>
          <w:color w:val="3F7F5F"/>
          <w:sz w:val="20"/>
          <w:szCs w:val="20"/>
        </w:rPr>
        <w:t>*/</w:t>
      </w:r>
    </w:p>
    <w:p w:rsidR="00FA75CF" w:rsidRDefault="00FA75CF" w:rsidP="00FA75CF">
      <w:pPr>
        <w:pStyle w:val="Heading1"/>
        <w:spacing w:before="0" w:after="75"/>
        <w:textAlignment w:val="baseline"/>
        <w:rPr>
          <w:b w:val="0"/>
          <w:bCs w:val="0"/>
          <w:sz w:val="42"/>
          <w:szCs w:val="42"/>
        </w:rPr>
      </w:pPr>
      <w:r>
        <w:rPr>
          <w:b w:val="0"/>
          <w:bCs w:val="0"/>
          <w:sz w:val="42"/>
          <w:szCs w:val="42"/>
        </w:rPr>
        <w:t>Externalizable interface in Java</w:t>
      </w:r>
    </w:p>
    <w:p w:rsidR="00FA75CF" w:rsidRDefault="00FA75CF" w:rsidP="00FA75CF">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Externalization serves the purpose of custom Serialization, where we can decide what to store in stream.</w:t>
      </w:r>
    </w:p>
    <w:p w:rsidR="00FA75CF" w:rsidRDefault="00FA75CF" w:rsidP="00FA75CF">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Externalizable interface present in java.io, is used for Externalization which extends Serializable interface. It consist of two methods which we have to override to write/read object into/from stream which are-</w:t>
      </w:r>
    </w:p>
    <w:p w:rsidR="00FA75CF" w:rsidRDefault="00FA75CF" w:rsidP="00FA75C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to read object from stream</w:t>
      </w:r>
    </w:p>
    <w:p w:rsidR="00FA75CF" w:rsidRDefault="00FA75CF" w:rsidP="00FA75C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void readExternal(ObjectInput in) </w:t>
      </w:r>
    </w:p>
    <w:p w:rsidR="00FA75CF" w:rsidRDefault="00FA75CF" w:rsidP="00FA75C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
    <w:p w:rsidR="00FA75CF" w:rsidRDefault="00FA75CF" w:rsidP="00FA75C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r w:rsidRPr="006A3370">
        <w:rPr>
          <w:rFonts w:ascii="Consolas" w:hAnsi="Consolas" w:cs="Consolas"/>
          <w:color w:val="000000"/>
          <w:sz w:val="18"/>
          <w:szCs w:val="18"/>
          <w:highlight w:val="yellow"/>
        </w:rPr>
        <w:t>to write object into stream</w:t>
      </w:r>
    </w:p>
    <w:p w:rsidR="00FA75CF" w:rsidRDefault="00FA75CF" w:rsidP="00FA75C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void writeExternal(ObjectOutput out) </w:t>
      </w:r>
    </w:p>
    <w:p w:rsidR="00FA75CF" w:rsidRDefault="00FA75CF" w:rsidP="00FA75CF">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Key differences between Serializable and Externalizable</w:t>
      </w:r>
    </w:p>
    <w:p w:rsidR="00FA75CF" w:rsidRDefault="00FA75CF" w:rsidP="00FA75CF">
      <w:pPr>
        <w:numPr>
          <w:ilvl w:val="0"/>
          <w:numId w:val="3"/>
        </w:numPr>
        <w:shd w:val="clear" w:color="auto" w:fill="FFFFFF"/>
        <w:spacing w:after="0" w:line="240" w:lineRule="auto"/>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Implementation :</w:t>
      </w:r>
      <w:r>
        <w:rPr>
          <w:rFonts w:ascii="Helvetica" w:hAnsi="Helvetica" w:cs="Helvetica"/>
          <w:color w:val="000000"/>
          <w:sz w:val="20"/>
          <w:szCs w:val="20"/>
        </w:rPr>
        <w:t> Unlike </w:t>
      </w:r>
      <w:hyperlink r:id="rId29" w:history="1">
        <w:r>
          <w:rPr>
            <w:rStyle w:val="Hyperlink"/>
            <w:rFonts w:ascii="Helvetica" w:hAnsi="Helvetica" w:cs="Helvetica"/>
            <w:color w:val="EC4E20"/>
            <w:sz w:val="23"/>
            <w:szCs w:val="23"/>
            <w:bdr w:val="none" w:sz="0" w:space="0" w:color="auto" w:frame="1"/>
          </w:rPr>
          <w:t>Serializable interface </w:t>
        </w:r>
      </w:hyperlink>
      <w:r>
        <w:rPr>
          <w:rFonts w:ascii="Helvetica" w:hAnsi="Helvetica" w:cs="Helvetica"/>
          <w:color w:val="000000"/>
          <w:sz w:val="20"/>
          <w:szCs w:val="20"/>
        </w:rPr>
        <w:t>which will serialize the variables in object with just by implementing interface, here we have to explicitly mention what fields or variables you want to serialize.</w:t>
      </w:r>
    </w:p>
    <w:p w:rsidR="00FA75CF" w:rsidRDefault="00FA75CF" w:rsidP="00FA75CF">
      <w:pPr>
        <w:numPr>
          <w:ilvl w:val="0"/>
          <w:numId w:val="3"/>
        </w:numPr>
        <w:shd w:val="clear" w:color="auto" w:fill="FFFFFF"/>
        <w:spacing w:after="0" w:line="240" w:lineRule="auto"/>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Methods :</w:t>
      </w:r>
      <w:r>
        <w:rPr>
          <w:rFonts w:ascii="Helvetica" w:hAnsi="Helvetica" w:cs="Helvetica"/>
          <w:color w:val="000000"/>
          <w:sz w:val="20"/>
          <w:szCs w:val="20"/>
        </w:rPr>
        <w:t> Serializable is marker interface without any methods. Externalizable interface contains two methods: writeExternal() and readExternal().</w:t>
      </w:r>
    </w:p>
    <w:p w:rsidR="00FA75CF" w:rsidRDefault="00FA75CF" w:rsidP="00FA75CF">
      <w:pPr>
        <w:numPr>
          <w:ilvl w:val="0"/>
          <w:numId w:val="3"/>
        </w:numPr>
        <w:shd w:val="clear" w:color="auto" w:fill="FFFFFF"/>
        <w:spacing w:after="0" w:line="240" w:lineRule="auto"/>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Process:</w:t>
      </w:r>
      <w:r>
        <w:rPr>
          <w:rFonts w:ascii="Helvetica" w:hAnsi="Helvetica" w:cs="Helvetica"/>
          <w:color w:val="000000"/>
          <w:sz w:val="20"/>
          <w:szCs w:val="20"/>
        </w:rPr>
        <w:t> Default Serialization process will take place for classes implementing Serializable interface. Programmer defined Serialization process for classes implementing Externalizable interface.</w:t>
      </w:r>
    </w:p>
    <w:p w:rsidR="00FA75CF" w:rsidRDefault="00FA75CF" w:rsidP="00FA75CF">
      <w:pPr>
        <w:numPr>
          <w:ilvl w:val="0"/>
          <w:numId w:val="3"/>
        </w:numPr>
        <w:shd w:val="clear" w:color="auto" w:fill="FFFFFF"/>
        <w:spacing w:after="0" w:line="240" w:lineRule="auto"/>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lastRenderedPageBreak/>
        <w:t>Backward Compatibility and Control:</w:t>
      </w:r>
      <w:r>
        <w:rPr>
          <w:rFonts w:ascii="Helvetica" w:hAnsi="Helvetica" w:cs="Helvetica"/>
          <w:color w:val="000000"/>
          <w:sz w:val="20"/>
          <w:szCs w:val="20"/>
        </w:rPr>
        <w:t> If you have to support multiple versions, you can have full control with Externalizable interface. You can support different versions of your object. If you implement Externalizable, it’s your responsibility to serialize super class.</w:t>
      </w:r>
    </w:p>
    <w:p w:rsidR="00FA75CF" w:rsidRDefault="00FA75CF" w:rsidP="00FA75CF">
      <w:pPr>
        <w:numPr>
          <w:ilvl w:val="0"/>
          <w:numId w:val="3"/>
        </w:numPr>
        <w:shd w:val="clear" w:color="auto" w:fill="FFFFFF"/>
        <w:spacing w:after="0" w:line="240" w:lineRule="auto"/>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public No-arg constructor: </w:t>
      </w:r>
      <w:r>
        <w:rPr>
          <w:rFonts w:ascii="Helvetica" w:hAnsi="Helvetica" w:cs="Helvetica"/>
          <w:color w:val="000000"/>
          <w:sz w:val="20"/>
          <w:szCs w:val="20"/>
        </w:rPr>
        <w:t>Serializable uses reflection to construct object and does not require no arg constructor. But Externalizable requires public no-arg constructor.</w:t>
      </w:r>
    </w:p>
    <w:p w:rsidR="00FA75CF" w:rsidRDefault="00FA75CF" w:rsidP="00FA75CF">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Below is the example for Externalization-</w:t>
      </w:r>
    </w:p>
    <w:tbl>
      <w:tblPr>
        <w:tblStyle w:val="TableGrid"/>
        <w:tblW w:w="9468" w:type="dxa"/>
        <w:tblLook w:val="04A0"/>
      </w:tblPr>
      <w:tblGrid>
        <w:gridCol w:w="9468"/>
      </w:tblGrid>
      <w:tr w:rsidR="00F9570E" w:rsidTr="00F9570E">
        <w:tc>
          <w:tcPr>
            <w:tcW w:w="9468" w:type="dxa"/>
            <w:vAlign w:val="center"/>
          </w:tcPr>
          <w:p w:rsidR="00F9570E" w:rsidRDefault="00F9570E" w:rsidP="0075089C">
            <w:r>
              <w:rPr>
                <w:rStyle w:val="HTMLCode"/>
                <w:rFonts w:eastAsiaTheme="minorHAnsi"/>
              </w:rPr>
              <w:t>// Java program to demonstrate working of Externalization interface</w:t>
            </w:r>
          </w:p>
          <w:p w:rsidR="00F9570E" w:rsidRDefault="00F9570E" w:rsidP="0075089C">
            <w:r>
              <w:rPr>
                <w:rStyle w:val="HTMLCode"/>
                <w:rFonts w:eastAsiaTheme="minorHAnsi"/>
              </w:rPr>
              <w:t>import</w:t>
            </w:r>
            <w:r>
              <w:t xml:space="preserve"> </w:t>
            </w:r>
            <w:r>
              <w:rPr>
                <w:rStyle w:val="HTMLCode"/>
                <w:rFonts w:eastAsiaTheme="minorHAnsi"/>
              </w:rPr>
              <w:t>java.io.*;</w:t>
            </w:r>
          </w:p>
          <w:p w:rsidR="00F9570E" w:rsidRDefault="00F9570E" w:rsidP="0075089C">
            <w:r>
              <w:rPr>
                <w:rStyle w:val="HTMLCode"/>
                <w:rFonts w:eastAsiaTheme="minorHAnsi"/>
              </w:rPr>
              <w:t>class</w:t>
            </w:r>
            <w:r>
              <w:t xml:space="preserve"> </w:t>
            </w:r>
            <w:r>
              <w:rPr>
                <w:rStyle w:val="HTMLCode"/>
                <w:rFonts w:eastAsiaTheme="minorHAnsi"/>
              </w:rPr>
              <w:t>Car implements</w:t>
            </w:r>
            <w:r>
              <w:t xml:space="preserve"> </w:t>
            </w:r>
            <w:r>
              <w:rPr>
                <w:rStyle w:val="HTMLCode"/>
                <w:rFonts w:eastAsiaTheme="minorHAnsi"/>
              </w:rPr>
              <w:t>Externalizable {</w:t>
            </w:r>
          </w:p>
          <w:p w:rsidR="00F9570E" w:rsidRDefault="00F9570E" w:rsidP="0075089C">
            <w:r>
              <w:rPr>
                <w:rStyle w:val="HTMLCode"/>
                <w:rFonts w:eastAsiaTheme="minorHAnsi"/>
              </w:rPr>
              <w:t>    static</w:t>
            </w:r>
            <w:r>
              <w:t xml:space="preserve"> </w:t>
            </w:r>
            <w:r>
              <w:rPr>
                <w:rStyle w:val="HTMLCode"/>
                <w:rFonts w:eastAsiaTheme="minorHAnsi"/>
              </w:rPr>
              <w:t>int</w:t>
            </w:r>
            <w:r>
              <w:t xml:space="preserve"> </w:t>
            </w:r>
            <w:r>
              <w:rPr>
                <w:rStyle w:val="HTMLCode"/>
                <w:rFonts w:eastAsiaTheme="minorHAnsi"/>
              </w:rPr>
              <w:t>age;</w:t>
            </w:r>
          </w:p>
          <w:p w:rsidR="00F9570E" w:rsidRDefault="00F9570E" w:rsidP="0075089C">
            <w:r>
              <w:rPr>
                <w:rStyle w:val="HTMLCode"/>
                <w:rFonts w:eastAsiaTheme="minorHAnsi"/>
              </w:rPr>
              <w:t>    String name;</w:t>
            </w:r>
          </w:p>
          <w:p w:rsidR="00F9570E" w:rsidRDefault="00F9570E" w:rsidP="0075089C">
            <w:r>
              <w:rPr>
                <w:rStyle w:val="HTMLCode"/>
                <w:rFonts w:eastAsiaTheme="minorHAnsi"/>
              </w:rPr>
              <w:t>    int</w:t>
            </w:r>
            <w:r>
              <w:t xml:space="preserve"> </w:t>
            </w:r>
            <w:r>
              <w:rPr>
                <w:rStyle w:val="HTMLCode"/>
                <w:rFonts w:eastAsiaTheme="minorHAnsi"/>
              </w:rPr>
              <w:t>year;</w:t>
            </w:r>
          </w:p>
          <w:p w:rsidR="00F9570E" w:rsidRDefault="00F9570E" w:rsidP="0075089C">
            <w:r>
              <w:t> </w:t>
            </w:r>
          </w:p>
          <w:p w:rsidR="00F9570E" w:rsidRDefault="00F9570E" w:rsidP="0075089C">
            <w:r>
              <w:rPr>
                <w:rStyle w:val="HTMLCode"/>
                <w:rFonts w:eastAsiaTheme="minorHAnsi"/>
              </w:rPr>
              <w:t>    public</w:t>
            </w:r>
            <w:r>
              <w:t xml:space="preserve"> </w:t>
            </w:r>
            <w:r>
              <w:rPr>
                <w:rStyle w:val="HTMLCode"/>
                <w:rFonts w:eastAsiaTheme="minorHAnsi"/>
              </w:rPr>
              <w:t>Car()</w:t>
            </w:r>
          </w:p>
          <w:p w:rsidR="00F9570E" w:rsidRDefault="00F9570E" w:rsidP="0075089C">
            <w:r>
              <w:rPr>
                <w:rStyle w:val="HTMLCode"/>
                <w:rFonts w:eastAsiaTheme="minorHAnsi"/>
              </w:rPr>
              <w:t>    {</w:t>
            </w:r>
          </w:p>
          <w:p w:rsidR="00F9570E" w:rsidRDefault="00F9570E" w:rsidP="0075089C">
            <w:r>
              <w:rPr>
                <w:rStyle w:val="HTMLCode"/>
                <w:rFonts w:eastAsiaTheme="minorHAnsi"/>
              </w:rPr>
              <w:t>        System.out.println("Default Constructor called");</w:t>
            </w:r>
          </w:p>
          <w:p w:rsidR="00F9570E" w:rsidRDefault="00F9570E" w:rsidP="0075089C">
            <w:r>
              <w:rPr>
                <w:rStyle w:val="HTMLCode"/>
                <w:rFonts w:eastAsiaTheme="minorHAnsi"/>
              </w:rPr>
              <w:t>    }</w:t>
            </w:r>
          </w:p>
          <w:p w:rsidR="00F9570E" w:rsidRDefault="00F9570E" w:rsidP="0075089C">
            <w:r>
              <w:t> </w:t>
            </w:r>
          </w:p>
          <w:p w:rsidR="00F9570E" w:rsidRDefault="00F9570E" w:rsidP="0075089C">
            <w:r>
              <w:rPr>
                <w:rStyle w:val="HTMLCode"/>
                <w:rFonts w:eastAsiaTheme="minorHAnsi"/>
              </w:rPr>
              <w:t>    Car(String n, int</w:t>
            </w:r>
            <w:r>
              <w:t xml:space="preserve"> </w:t>
            </w:r>
            <w:r>
              <w:rPr>
                <w:rStyle w:val="HTMLCode"/>
                <w:rFonts w:eastAsiaTheme="minorHAnsi"/>
              </w:rPr>
              <w:t>y)</w:t>
            </w:r>
          </w:p>
          <w:p w:rsidR="00F9570E" w:rsidRDefault="00F9570E" w:rsidP="0075089C">
            <w:r>
              <w:rPr>
                <w:rStyle w:val="HTMLCode"/>
                <w:rFonts w:eastAsiaTheme="minorHAnsi"/>
              </w:rPr>
              <w:t>    {</w:t>
            </w:r>
          </w:p>
          <w:p w:rsidR="00F9570E" w:rsidRDefault="00F9570E" w:rsidP="0075089C">
            <w:r>
              <w:rPr>
                <w:rStyle w:val="HTMLCode"/>
                <w:rFonts w:eastAsiaTheme="minorHAnsi"/>
              </w:rPr>
              <w:t>        name = n;</w:t>
            </w:r>
          </w:p>
          <w:p w:rsidR="00F9570E" w:rsidRDefault="00F9570E" w:rsidP="0075089C">
            <w:r>
              <w:rPr>
                <w:rStyle w:val="HTMLCode"/>
                <w:rFonts w:eastAsiaTheme="minorHAnsi"/>
              </w:rPr>
              <w:t>        year = y;</w:t>
            </w:r>
          </w:p>
          <w:p w:rsidR="00F9570E" w:rsidRDefault="00F9570E" w:rsidP="0075089C">
            <w:r>
              <w:rPr>
                <w:rStyle w:val="HTMLCode"/>
                <w:rFonts w:eastAsiaTheme="minorHAnsi"/>
              </w:rPr>
              <w:t>        age = 10;</w:t>
            </w:r>
          </w:p>
          <w:p w:rsidR="00F9570E" w:rsidRDefault="00F9570E" w:rsidP="0075089C">
            <w:r>
              <w:rPr>
                <w:rStyle w:val="HTMLCode"/>
                <w:rFonts w:eastAsiaTheme="minorHAnsi"/>
              </w:rPr>
              <w:t>    }</w:t>
            </w:r>
          </w:p>
          <w:p w:rsidR="00F9570E" w:rsidRDefault="00F9570E" w:rsidP="0075089C">
            <w:r>
              <w:rPr>
                <w:rStyle w:val="HTMLCode"/>
                <w:rFonts w:eastAsiaTheme="minorHAnsi"/>
              </w:rPr>
              <w:t>    public</w:t>
            </w:r>
            <w:r>
              <w:t xml:space="preserve"> </w:t>
            </w:r>
            <w:r>
              <w:rPr>
                <w:rStyle w:val="HTMLCode"/>
                <w:rFonts w:eastAsiaTheme="minorHAnsi"/>
              </w:rPr>
              <w:t>void</w:t>
            </w:r>
            <w:r>
              <w:t xml:space="preserve"> </w:t>
            </w:r>
            <w:r>
              <w:rPr>
                <w:rStyle w:val="HTMLCode"/>
                <w:rFonts w:eastAsiaTheme="minorHAnsi"/>
              </w:rPr>
              <w:t xml:space="preserve">writeExternal(ObjectOutput out) </w:t>
            </w:r>
          </w:p>
          <w:p w:rsidR="00F9570E" w:rsidRDefault="00F9570E" w:rsidP="0075089C">
            <w:r>
              <w:rPr>
                <w:rStyle w:val="HTMLCode"/>
                <w:rFonts w:eastAsiaTheme="minorHAnsi"/>
              </w:rPr>
              <w:t>                              throws</w:t>
            </w:r>
            <w:r>
              <w:t xml:space="preserve"> </w:t>
            </w:r>
            <w:r>
              <w:rPr>
                <w:rStyle w:val="HTMLCode"/>
                <w:rFonts w:eastAsiaTheme="minorHAnsi"/>
              </w:rPr>
              <w:t>IOException</w:t>
            </w:r>
          </w:p>
          <w:p w:rsidR="00F9570E" w:rsidRDefault="00F9570E" w:rsidP="0075089C">
            <w:r>
              <w:rPr>
                <w:rStyle w:val="HTMLCode"/>
                <w:rFonts w:eastAsiaTheme="minorHAnsi"/>
              </w:rPr>
              <w:t>    {</w:t>
            </w:r>
          </w:p>
          <w:p w:rsidR="00F9570E" w:rsidRDefault="00F9570E" w:rsidP="0075089C">
            <w:r>
              <w:rPr>
                <w:rStyle w:val="HTMLCode"/>
                <w:rFonts w:eastAsiaTheme="minorHAnsi"/>
              </w:rPr>
              <w:t>        out.writeObject(name);</w:t>
            </w:r>
          </w:p>
          <w:p w:rsidR="00F9570E" w:rsidRDefault="00F9570E" w:rsidP="0075089C">
            <w:r>
              <w:rPr>
                <w:rStyle w:val="HTMLCode"/>
                <w:rFonts w:eastAsiaTheme="minorHAnsi"/>
              </w:rPr>
              <w:t>        out.writeInt(age);</w:t>
            </w:r>
          </w:p>
          <w:p w:rsidR="00F9570E" w:rsidRDefault="00F9570E" w:rsidP="0075089C">
            <w:r>
              <w:rPr>
                <w:rStyle w:val="HTMLCode"/>
                <w:rFonts w:eastAsiaTheme="minorHAnsi"/>
              </w:rPr>
              <w:t>        out.writeInt(year);</w:t>
            </w:r>
          </w:p>
          <w:p w:rsidR="00F9570E" w:rsidRDefault="00F9570E" w:rsidP="0075089C">
            <w:r>
              <w:rPr>
                <w:rStyle w:val="HTMLCode"/>
                <w:rFonts w:eastAsiaTheme="minorHAnsi"/>
              </w:rPr>
              <w:t>    }</w:t>
            </w:r>
          </w:p>
          <w:p w:rsidR="00F9570E" w:rsidRDefault="00F9570E" w:rsidP="0075089C">
            <w:r>
              <w:rPr>
                <w:rStyle w:val="HTMLCode"/>
                <w:rFonts w:eastAsiaTheme="minorHAnsi"/>
              </w:rPr>
              <w:t>    public</w:t>
            </w:r>
            <w:r>
              <w:t xml:space="preserve"> </w:t>
            </w:r>
            <w:r>
              <w:rPr>
                <w:rStyle w:val="HTMLCode"/>
                <w:rFonts w:eastAsiaTheme="minorHAnsi"/>
              </w:rPr>
              <w:t>void</w:t>
            </w:r>
            <w:r>
              <w:t xml:space="preserve"> </w:t>
            </w:r>
            <w:r>
              <w:rPr>
                <w:rStyle w:val="HTMLCode"/>
                <w:rFonts w:eastAsiaTheme="minorHAnsi"/>
              </w:rPr>
              <w:t xml:space="preserve">readExternal(ObjectInput in) </w:t>
            </w:r>
          </w:p>
          <w:p w:rsidR="00F9570E" w:rsidRDefault="00F9570E" w:rsidP="0075089C">
            <w:r>
              <w:rPr>
                <w:rStyle w:val="HTMLCode"/>
                <w:rFonts w:eastAsiaTheme="minorHAnsi"/>
              </w:rPr>
              <w:t>       throws</w:t>
            </w:r>
            <w:r>
              <w:t xml:space="preserve"> </w:t>
            </w:r>
            <w:r>
              <w:rPr>
                <w:rStyle w:val="HTMLCode"/>
                <w:rFonts w:eastAsiaTheme="minorHAnsi"/>
              </w:rPr>
              <w:t>IOException, ClassNotFoundException</w:t>
            </w:r>
          </w:p>
          <w:p w:rsidR="00F9570E" w:rsidRDefault="00F9570E" w:rsidP="0075089C">
            <w:r>
              <w:rPr>
                <w:rStyle w:val="HTMLCode"/>
                <w:rFonts w:eastAsiaTheme="minorHAnsi"/>
              </w:rPr>
              <w:t>    {</w:t>
            </w:r>
          </w:p>
          <w:p w:rsidR="00F9570E" w:rsidRDefault="00F9570E" w:rsidP="0075089C">
            <w:r>
              <w:rPr>
                <w:rStyle w:val="HTMLCode"/>
                <w:rFonts w:eastAsiaTheme="minorHAnsi"/>
              </w:rPr>
              <w:t>        name = (String)in.readObject();</w:t>
            </w:r>
          </w:p>
          <w:p w:rsidR="00F9570E" w:rsidRDefault="00F9570E" w:rsidP="0075089C">
            <w:r>
              <w:rPr>
                <w:rStyle w:val="HTMLCode"/>
                <w:rFonts w:eastAsiaTheme="minorHAnsi"/>
              </w:rPr>
              <w:t>        year = in.readInt();</w:t>
            </w:r>
          </w:p>
          <w:p w:rsidR="00F9570E" w:rsidRDefault="00F9570E" w:rsidP="0075089C">
            <w:r>
              <w:rPr>
                <w:rStyle w:val="HTMLCode"/>
                <w:rFonts w:eastAsiaTheme="minorHAnsi"/>
              </w:rPr>
              <w:t>        age = in.readInt();</w:t>
            </w:r>
          </w:p>
          <w:p w:rsidR="00F9570E" w:rsidRDefault="00F9570E" w:rsidP="0075089C">
            <w:r>
              <w:rPr>
                <w:rStyle w:val="HTMLCode"/>
                <w:rFonts w:eastAsiaTheme="minorHAnsi"/>
              </w:rPr>
              <w:t>    }</w:t>
            </w:r>
          </w:p>
          <w:p w:rsidR="00F9570E" w:rsidRDefault="00F9570E" w:rsidP="0075089C">
            <w:r>
              <w:rPr>
                <w:rStyle w:val="HTMLCode"/>
                <w:rFonts w:eastAsiaTheme="minorHAnsi"/>
              </w:rPr>
              <w:t>    public</w:t>
            </w:r>
            <w:r>
              <w:t xml:space="preserve"> </w:t>
            </w:r>
            <w:r>
              <w:rPr>
                <w:rStyle w:val="HTMLCode"/>
                <w:rFonts w:eastAsiaTheme="minorHAnsi"/>
              </w:rPr>
              <w:t>String toString()</w:t>
            </w:r>
          </w:p>
          <w:p w:rsidR="00F9570E" w:rsidRDefault="00F9570E" w:rsidP="0075089C">
            <w:r>
              <w:rPr>
                <w:rStyle w:val="HTMLCode"/>
                <w:rFonts w:eastAsiaTheme="minorHAnsi"/>
              </w:rPr>
              <w:t>    {</w:t>
            </w:r>
          </w:p>
          <w:p w:rsidR="00F9570E" w:rsidRDefault="00F9570E" w:rsidP="0075089C">
            <w:r>
              <w:rPr>
                <w:rStyle w:val="HTMLCode"/>
                <w:rFonts w:eastAsiaTheme="minorHAnsi"/>
              </w:rPr>
              <w:t>        return</w:t>
            </w:r>
            <w:r>
              <w:t xml:space="preserve"> </w:t>
            </w:r>
            <w:r>
              <w:rPr>
                <w:rStyle w:val="HTMLCode"/>
                <w:rFonts w:eastAsiaTheme="minorHAnsi"/>
              </w:rPr>
              <w:t>("Name: "</w:t>
            </w:r>
            <w:r>
              <w:t xml:space="preserve"> </w:t>
            </w:r>
            <w:r>
              <w:rPr>
                <w:rStyle w:val="HTMLCode"/>
                <w:rFonts w:eastAsiaTheme="minorHAnsi"/>
              </w:rPr>
              <w:t>+ name + "\n"</w:t>
            </w:r>
            <w:r>
              <w:t xml:space="preserve"> </w:t>
            </w:r>
            <w:r>
              <w:rPr>
                <w:rStyle w:val="HTMLCode"/>
                <w:rFonts w:eastAsiaTheme="minorHAnsi"/>
              </w:rPr>
              <w:t xml:space="preserve">+ </w:t>
            </w:r>
          </w:p>
          <w:p w:rsidR="00F9570E" w:rsidRDefault="00F9570E" w:rsidP="0075089C">
            <w:r>
              <w:rPr>
                <w:rStyle w:val="HTMLCode"/>
                <w:rFonts w:eastAsiaTheme="minorHAnsi"/>
              </w:rPr>
              <w:t>               "Year: "</w:t>
            </w:r>
            <w:r>
              <w:t xml:space="preserve"> </w:t>
            </w:r>
            <w:r>
              <w:rPr>
                <w:rStyle w:val="HTMLCode"/>
                <w:rFonts w:eastAsiaTheme="minorHAnsi"/>
              </w:rPr>
              <w:t>+ year + "\n"</w:t>
            </w:r>
            <w:r>
              <w:t xml:space="preserve"> </w:t>
            </w:r>
            <w:r>
              <w:rPr>
                <w:rStyle w:val="HTMLCode"/>
                <w:rFonts w:eastAsiaTheme="minorHAnsi"/>
              </w:rPr>
              <w:t xml:space="preserve">+ </w:t>
            </w:r>
          </w:p>
          <w:p w:rsidR="00F9570E" w:rsidRDefault="00F9570E" w:rsidP="0075089C">
            <w:r>
              <w:rPr>
                <w:rStyle w:val="HTMLCode"/>
                <w:rFonts w:eastAsiaTheme="minorHAnsi"/>
              </w:rPr>
              <w:t>               "Age: "</w:t>
            </w:r>
            <w:r>
              <w:t xml:space="preserve"> </w:t>
            </w:r>
            <w:r>
              <w:rPr>
                <w:rStyle w:val="HTMLCode"/>
                <w:rFonts w:eastAsiaTheme="minorHAnsi"/>
              </w:rPr>
              <w:t>+ age);</w:t>
            </w:r>
          </w:p>
          <w:p w:rsidR="00F9570E" w:rsidRDefault="00F9570E" w:rsidP="0075089C">
            <w:r>
              <w:rPr>
                <w:rStyle w:val="HTMLCode"/>
                <w:rFonts w:eastAsiaTheme="minorHAnsi"/>
              </w:rPr>
              <w:t>    }</w:t>
            </w:r>
          </w:p>
          <w:p w:rsidR="00F9570E" w:rsidRDefault="00F9570E" w:rsidP="0075089C">
            <w:r>
              <w:rPr>
                <w:rStyle w:val="HTMLCode"/>
                <w:rFonts w:eastAsiaTheme="minorHAnsi"/>
              </w:rPr>
              <w:t>}</w:t>
            </w:r>
          </w:p>
          <w:p w:rsidR="00F9570E" w:rsidRDefault="00F9570E" w:rsidP="0075089C">
            <w:r>
              <w:t> </w:t>
            </w:r>
          </w:p>
          <w:p w:rsidR="00F9570E" w:rsidRDefault="00F9570E" w:rsidP="0075089C">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ExternExample {</w:t>
            </w:r>
          </w:p>
          <w:p w:rsidR="00F9570E" w:rsidRDefault="00F9570E" w:rsidP="0075089C">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F9570E" w:rsidRDefault="00F9570E" w:rsidP="0075089C">
            <w:r>
              <w:rPr>
                <w:rStyle w:val="HTMLCode"/>
                <w:rFonts w:eastAsiaTheme="minorHAnsi"/>
              </w:rPr>
              <w:t>    {</w:t>
            </w:r>
          </w:p>
          <w:p w:rsidR="00F9570E" w:rsidRDefault="00F9570E" w:rsidP="0075089C">
            <w:r>
              <w:rPr>
                <w:rStyle w:val="HTMLCode"/>
                <w:rFonts w:eastAsiaTheme="minorHAnsi"/>
              </w:rPr>
              <w:t>        Car car = new</w:t>
            </w:r>
            <w:r>
              <w:t xml:space="preserve"> </w:t>
            </w:r>
            <w:r>
              <w:rPr>
                <w:rStyle w:val="HTMLCode"/>
                <w:rFonts w:eastAsiaTheme="minorHAnsi"/>
              </w:rPr>
              <w:t>Car("Shubham", 1995);</w:t>
            </w:r>
          </w:p>
          <w:p w:rsidR="00F9570E" w:rsidRDefault="00F9570E" w:rsidP="0075089C">
            <w:r>
              <w:rPr>
                <w:rStyle w:val="HTMLCode"/>
                <w:rFonts w:eastAsiaTheme="minorHAnsi"/>
              </w:rPr>
              <w:t>        Car newcar = null;</w:t>
            </w:r>
          </w:p>
          <w:p w:rsidR="00F9570E" w:rsidRDefault="00F9570E" w:rsidP="0075089C">
            <w:r>
              <w:t> </w:t>
            </w:r>
          </w:p>
          <w:p w:rsidR="00F9570E" w:rsidRDefault="00F9570E" w:rsidP="0075089C">
            <w:r>
              <w:rPr>
                <w:rStyle w:val="HTMLCode"/>
                <w:rFonts w:eastAsiaTheme="minorHAnsi"/>
              </w:rPr>
              <w:t>        // Serialize the car</w:t>
            </w:r>
          </w:p>
          <w:p w:rsidR="00F9570E" w:rsidRDefault="00F9570E" w:rsidP="0075089C">
            <w:r>
              <w:rPr>
                <w:rStyle w:val="HTMLCode"/>
                <w:rFonts w:eastAsiaTheme="minorHAnsi"/>
              </w:rPr>
              <w:t>        try</w:t>
            </w:r>
            <w:r>
              <w:t xml:space="preserve"> </w:t>
            </w:r>
            <w:r>
              <w:rPr>
                <w:rStyle w:val="HTMLCode"/>
                <w:rFonts w:eastAsiaTheme="minorHAnsi"/>
              </w:rPr>
              <w:t>{</w:t>
            </w:r>
          </w:p>
          <w:p w:rsidR="00F9570E" w:rsidRDefault="00F9570E" w:rsidP="0075089C">
            <w:r>
              <w:rPr>
                <w:rStyle w:val="HTMLCode"/>
                <w:rFonts w:eastAsiaTheme="minorHAnsi"/>
              </w:rPr>
              <w:t>            FileOutputStream fo = new</w:t>
            </w:r>
            <w:r>
              <w:t xml:space="preserve"> </w:t>
            </w:r>
            <w:r>
              <w:rPr>
                <w:rStyle w:val="HTMLCode"/>
                <w:rFonts w:eastAsiaTheme="minorHAnsi"/>
              </w:rPr>
              <w:t>FileOutputStream("gfg.txt");</w:t>
            </w:r>
          </w:p>
          <w:p w:rsidR="00F9570E" w:rsidRDefault="00F9570E" w:rsidP="0075089C">
            <w:r>
              <w:rPr>
                <w:rStyle w:val="HTMLCode"/>
                <w:rFonts w:eastAsiaTheme="minorHAnsi"/>
              </w:rPr>
              <w:lastRenderedPageBreak/>
              <w:t>            ObjectOutputStream so = new</w:t>
            </w:r>
            <w:r>
              <w:t xml:space="preserve"> </w:t>
            </w:r>
            <w:r>
              <w:rPr>
                <w:rStyle w:val="HTMLCode"/>
                <w:rFonts w:eastAsiaTheme="minorHAnsi"/>
              </w:rPr>
              <w:t>ObjectOutputStream(fo);</w:t>
            </w:r>
          </w:p>
          <w:p w:rsidR="00F9570E" w:rsidRDefault="00F9570E" w:rsidP="0075089C">
            <w:r>
              <w:rPr>
                <w:rStyle w:val="HTMLCode"/>
                <w:rFonts w:eastAsiaTheme="minorHAnsi"/>
              </w:rPr>
              <w:t>            so.writeObject(car);</w:t>
            </w:r>
          </w:p>
          <w:p w:rsidR="00F9570E" w:rsidRDefault="00F9570E" w:rsidP="0075089C">
            <w:r>
              <w:rPr>
                <w:rStyle w:val="HTMLCode"/>
                <w:rFonts w:eastAsiaTheme="minorHAnsi"/>
              </w:rPr>
              <w:t>            so.flush();</w:t>
            </w:r>
          </w:p>
          <w:p w:rsidR="00F9570E" w:rsidRDefault="00F9570E" w:rsidP="0075089C">
            <w:r>
              <w:rPr>
                <w:rStyle w:val="HTMLCode"/>
                <w:rFonts w:eastAsiaTheme="minorHAnsi"/>
              </w:rPr>
              <w:t>        }</w:t>
            </w:r>
          </w:p>
          <w:p w:rsidR="00F9570E" w:rsidRDefault="00F9570E" w:rsidP="0075089C">
            <w:r>
              <w:rPr>
                <w:rStyle w:val="HTMLCode"/>
                <w:rFonts w:eastAsiaTheme="minorHAnsi"/>
              </w:rPr>
              <w:t>        catch</w:t>
            </w:r>
            <w:r>
              <w:t xml:space="preserve"> </w:t>
            </w:r>
            <w:r>
              <w:rPr>
                <w:rStyle w:val="HTMLCode"/>
                <w:rFonts w:eastAsiaTheme="minorHAnsi"/>
              </w:rPr>
              <w:t>(Exception e) {</w:t>
            </w:r>
          </w:p>
          <w:p w:rsidR="00F9570E" w:rsidRDefault="00F9570E" w:rsidP="0075089C">
            <w:r>
              <w:rPr>
                <w:rStyle w:val="HTMLCode"/>
                <w:rFonts w:eastAsiaTheme="minorHAnsi"/>
              </w:rPr>
              <w:t>            System.out.println(e);</w:t>
            </w:r>
          </w:p>
          <w:p w:rsidR="00F9570E" w:rsidRDefault="00F9570E" w:rsidP="0075089C">
            <w:r>
              <w:rPr>
                <w:rStyle w:val="HTMLCode"/>
                <w:rFonts w:eastAsiaTheme="minorHAnsi"/>
              </w:rPr>
              <w:t>        }</w:t>
            </w:r>
          </w:p>
          <w:p w:rsidR="00F9570E" w:rsidRDefault="00F9570E" w:rsidP="0075089C">
            <w:r>
              <w:t> </w:t>
            </w:r>
          </w:p>
          <w:p w:rsidR="00F9570E" w:rsidRDefault="00F9570E" w:rsidP="0075089C">
            <w:r>
              <w:rPr>
                <w:rStyle w:val="HTMLCode"/>
                <w:rFonts w:eastAsiaTheme="minorHAnsi"/>
              </w:rPr>
              <w:t>        // Deserializa the car</w:t>
            </w:r>
          </w:p>
          <w:p w:rsidR="00F9570E" w:rsidRDefault="00F9570E" w:rsidP="0075089C">
            <w:r>
              <w:rPr>
                <w:rStyle w:val="HTMLCode"/>
                <w:rFonts w:eastAsiaTheme="minorHAnsi"/>
              </w:rPr>
              <w:t>        try</w:t>
            </w:r>
            <w:r>
              <w:t xml:space="preserve"> </w:t>
            </w:r>
            <w:r>
              <w:rPr>
                <w:rStyle w:val="HTMLCode"/>
                <w:rFonts w:eastAsiaTheme="minorHAnsi"/>
              </w:rPr>
              <w:t>{</w:t>
            </w:r>
          </w:p>
          <w:p w:rsidR="00F9570E" w:rsidRDefault="00F9570E" w:rsidP="0075089C">
            <w:r>
              <w:rPr>
                <w:rStyle w:val="HTMLCode"/>
                <w:rFonts w:eastAsiaTheme="minorHAnsi"/>
              </w:rPr>
              <w:t>            FileInputStream fi = new</w:t>
            </w:r>
            <w:r>
              <w:t xml:space="preserve"> </w:t>
            </w:r>
            <w:r>
              <w:rPr>
                <w:rStyle w:val="HTMLCode"/>
                <w:rFonts w:eastAsiaTheme="minorHAnsi"/>
              </w:rPr>
              <w:t>FileInputStream("gfg.txt");</w:t>
            </w:r>
          </w:p>
          <w:p w:rsidR="00F9570E" w:rsidRDefault="00F9570E" w:rsidP="0075089C">
            <w:r>
              <w:rPr>
                <w:rStyle w:val="HTMLCode"/>
                <w:rFonts w:eastAsiaTheme="minorHAnsi"/>
              </w:rPr>
              <w:t>            ObjectInputStream si = new</w:t>
            </w:r>
            <w:r>
              <w:t xml:space="preserve"> </w:t>
            </w:r>
            <w:r>
              <w:rPr>
                <w:rStyle w:val="HTMLCode"/>
                <w:rFonts w:eastAsiaTheme="minorHAnsi"/>
              </w:rPr>
              <w:t>ObjectInputStream(fi);</w:t>
            </w:r>
          </w:p>
          <w:p w:rsidR="00F9570E" w:rsidRDefault="00F9570E" w:rsidP="0075089C">
            <w:r>
              <w:rPr>
                <w:rStyle w:val="HTMLCode"/>
                <w:rFonts w:eastAsiaTheme="minorHAnsi"/>
              </w:rPr>
              <w:t>            newcar = (Car)si.readObject();</w:t>
            </w:r>
          </w:p>
          <w:p w:rsidR="00F9570E" w:rsidRDefault="00F9570E" w:rsidP="0075089C">
            <w:r>
              <w:rPr>
                <w:rStyle w:val="HTMLCode"/>
                <w:rFonts w:eastAsiaTheme="minorHAnsi"/>
              </w:rPr>
              <w:t>        }</w:t>
            </w:r>
          </w:p>
          <w:p w:rsidR="00F9570E" w:rsidRDefault="00F9570E" w:rsidP="0075089C">
            <w:r>
              <w:rPr>
                <w:rStyle w:val="HTMLCode"/>
                <w:rFonts w:eastAsiaTheme="minorHAnsi"/>
              </w:rPr>
              <w:t>        catch</w:t>
            </w:r>
            <w:r>
              <w:t xml:space="preserve"> </w:t>
            </w:r>
            <w:r>
              <w:rPr>
                <w:rStyle w:val="HTMLCode"/>
                <w:rFonts w:eastAsiaTheme="minorHAnsi"/>
              </w:rPr>
              <w:t>(Exception e) {</w:t>
            </w:r>
          </w:p>
          <w:p w:rsidR="00F9570E" w:rsidRDefault="00F9570E" w:rsidP="0075089C">
            <w:r>
              <w:rPr>
                <w:rStyle w:val="HTMLCode"/>
                <w:rFonts w:eastAsiaTheme="minorHAnsi"/>
              </w:rPr>
              <w:t>            System.out.println(e);</w:t>
            </w:r>
          </w:p>
          <w:p w:rsidR="00F9570E" w:rsidRDefault="00F9570E" w:rsidP="0075089C">
            <w:r>
              <w:rPr>
                <w:rStyle w:val="HTMLCode"/>
                <w:rFonts w:eastAsiaTheme="minorHAnsi"/>
              </w:rPr>
              <w:t>        }</w:t>
            </w:r>
          </w:p>
          <w:p w:rsidR="00F9570E" w:rsidRDefault="00F9570E" w:rsidP="0075089C">
            <w:r>
              <w:t> </w:t>
            </w:r>
          </w:p>
          <w:p w:rsidR="00F9570E" w:rsidRDefault="00F9570E" w:rsidP="0075089C">
            <w:r>
              <w:rPr>
                <w:rStyle w:val="HTMLCode"/>
                <w:rFonts w:eastAsiaTheme="minorHAnsi"/>
              </w:rPr>
              <w:t>        System.out.println("The original car is:\n"</w:t>
            </w:r>
            <w:r>
              <w:t xml:space="preserve"> </w:t>
            </w:r>
            <w:r>
              <w:rPr>
                <w:rStyle w:val="HTMLCode"/>
                <w:rFonts w:eastAsiaTheme="minorHAnsi"/>
              </w:rPr>
              <w:t>+ car);</w:t>
            </w:r>
          </w:p>
          <w:p w:rsidR="00F9570E" w:rsidRDefault="00F9570E" w:rsidP="0075089C">
            <w:r>
              <w:rPr>
                <w:rStyle w:val="HTMLCode"/>
                <w:rFonts w:eastAsiaTheme="minorHAnsi"/>
              </w:rPr>
              <w:t>        System.out.println("The new car is:\n"</w:t>
            </w:r>
            <w:r>
              <w:t xml:space="preserve"> </w:t>
            </w:r>
            <w:r>
              <w:rPr>
                <w:rStyle w:val="HTMLCode"/>
                <w:rFonts w:eastAsiaTheme="minorHAnsi"/>
              </w:rPr>
              <w:t>+ newcar);</w:t>
            </w:r>
          </w:p>
          <w:p w:rsidR="00F9570E" w:rsidRDefault="00F9570E" w:rsidP="0075089C">
            <w:r>
              <w:rPr>
                <w:rStyle w:val="HTMLCode"/>
                <w:rFonts w:eastAsiaTheme="minorHAnsi"/>
              </w:rPr>
              <w:t>    }</w:t>
            </w:r>
          </w:p>
          <w:p w:rsidR="00F9570E" w:rsidRDefault="00F9570E" w:rsidP="0075089C">
            <w:pPr>
              <w:rPr>
                <w:sz w:val="24"/>
                <w:szCs w:val="24"/>
              </w:rPr>
            </w:pPr>
            <w:r>
              <w:rPr>
                <w:rStyle w:val="HTMLCode"/>
                <w:rFonts w:eastAsiaTheme="minorHAnsi"/>
              </w:rPr>
              <w:t>}</w:t>
            </w:r>
          </w:p>
        </w:tc>
      </w:tr>
    </w:tbl>
    <w:p w:rsidR="00F9570E" w:rsidRDefault="00F9570E" w:rsidP="00FA75CF">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p>
    <w:p w:rsidR="00FA75CF" w:rsidRDefault="00FA75CF" w:rsidP="00FA75CF">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6B71A1" w:rsidRPr="006B71A1" w:rsidRDefault="006B71A1" w:rsidP="006B71A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sidRPr="006B71A1">
        <w:rPr>
          <w:rFonts w:ascii="Consolas" w:hAnsi="Consolas" w:cs="Consolas"/>
          <w:color w:val="000000"/>
          <w:sz w:val="18"/>
          <w:szCs w:val="18"/>
        </w:rPr>
        <w:t>Default Constructor called</w:t>
      </w:r>
    </w:p>
    <w:p w:rsidR="006B71A1" w:rsidRPr="006B71A1" w:rsidRDefault="006B71A1" w:rsidP="006B71A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sidRPr="006B71A1">
        <w:rPr>
          <w:rFonts w:ascii="Consolas" w:hAnsi="Consolas" w:cs="Consolas"/>
          <w:color w:val="000000"/>
          <w:sz w:val="18"/>
          <w:szCs w:val="18"/>
        </w:rPr>
        <w:t>The original car is:</w:t>
      </w:r>
    </w:p>
    <w:p w:rsidR="006B71A1" w:rsidRPr="006B71A1" w:rsidRDefault="006B71A1" w:rsidP="006B71A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sidRPr="006B71A1">
        <w:rPr>
          <w:rFonts w:ascii="Consolas" w:hAnsi="Consolas" w:cs="Consolas"/>
          <w:color w:val="000000"/>
          <w:sz w:val="18"/>
          <w:szCs w:val="18"/>
        </w:rPr>
        <w:t>Name: Shubham</w:t>
      </w:r>
    </w:p>
    <w:p w:rsidR="006B71A1" w:rsidRPr="006B71A1" w:rsidRDefault="006B71A1" w:rsidP="006B71A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sidRPr="006B71A1">
        <w:rPr>
          <w:rFonts w:ascii="Consolas" w:hAnsi="Consolas" w:cs="Consolas"/>
          <w:color w:val="000000"/>
          <w:sz w:val="18"/>
          <w:szCs w:val="18"/>
        </w:rPr>
        <w:t>Year: 1995</w:t>
      </w:r>
    </w:p>
    <w:p w:rsidR="006B71A1" w:rsidRPr="006B71A1" w:rsidRDefault="006B71A1" w:rsidP="006B71A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sidRPr="006B71A1">
        <w:rPr>
          <w:rFonts w:ascii="Consolas" w:hAnsi="Consolas" w:cs="Consolas"/>
          <w:color w:val="000000"/>
          <w:sz w:val="18"/>
          <w:szCs w:val="18"/>
        </w:rPr>
        <w:t>Age: 10</w:t>
      </w:r>
    </w:p>
    <w:p w:rsidR="006B71A1" w:rsidRPr="006B71A1" w:rsidRDefault="006B71A1" w:rsidP="006B71A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sidRPr="006B71A1">
        <w:rPr>
          <w:rFonts w:ascii="Consolas" w:hAnsi="Consolas" w:cs="Consolas"/>
          <w:color w:val="000000"/>
          <w:sz w:val="18"/>
          <w:szCs w:val="18"/>
        </w:rPr>
        <w:t>The new car is:</w:t>
      </w:r>
    </w:p>
    <w:p w:rsidR="006B71A1" w:rsidRPr="006B71A1" w:rsidRDefault="006B71A1" w:rsidP="006B71A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sidRPr="006B71A1">
        <w:rPr>
          <w:rFonts w:ascii="Consolas" w:hAnsi="Consolas" w:cs="Consolas"/>
          <w:color w:val="000000"/>
          <w:sz w:val="18"/>
          <w:szCs w:val="18"/>
        </w:rPr>
        <w:t>Name: Shubham</w:t>
      </w:r>
    </w:p>
    <w:p w:rsidR="006B71A1" w:rsidRPr="006B71A1" w:rsidRDefault="006B71A1" w:rsidP="006B71A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sidRPr="006B71A1">
        <w:rPr>
          <w:rFonts w:ascii="Consolas" w:hAnsi="Consolas" w:cs="Consolas"/>
          <w:color w:val="000000"/>
          <w:sz w:val="18"/>
          <w:szCs w:val="18"/>
        </w:rPr>
        <w:t>Year: 1995</w:t>
      </w:r>
    </w:p>
    <w:p w:rsidR="006B71A1" w:rsidRDefault="006B71A1" w:rsidP="006B71A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sidRPr="006B71A1">
        <w:rPr>
          <w:rFonts w:ascii="Consolas" w:hAnsi="Consolas" w:cs="Consolas"/>
          <w:color w:val="000000"/>
          <w:sz w:val="18"/>
          <w:szCs w:val="18"/>
        </w:rPr>
        <w:t>Age: 10</w:t>
      </w:r>
    </w:p>
    <w:p w:rsidR="00FA75CF" w:rsidRDefault="00FA75CF" w:rsidP="00FA75CF">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In the example, class Car has two methods- writeExternal and readExternal. So, when we write “Car” object to OutputStream, writeExternal method is called to persist the data. The same applies for readExternal method.</w:t>
      </w:r>
      <w:r>
        <w:rPr>
          <w:rFonts w:ascii="Helvetica" w:hAnsi="Helvetica" w:cs="Helvetica"/>
          <w:color w:val="000000"/>
          <w:sz w:val="20"/>
          <w:szCs w:val="20"/>
        </w:rPr>
        <w:br/>
        <w:t>When an Externalizable object is reconstructed, an instance is created first using the public no-argument constructor, then readExternal method is called.So, it is manadatory to provide no-argument constructor.</w:t>
      </w:r>
      <w:r>
        <w:rPr>
          <w:rFonts w:ascii="Helvetica" w:hAnsi="Helvetica" w:cs="Helvetica"/>
          <w:color w:val="000000"/>
          <w:sz w:val="20"/>
          <w:szCs w:val="20"/>
        </w:rPr>
        <w:br/>
        <w:t>When an object implements Serializable interface, is serialized or deserialized, no constructor of object is called and hence any initialization which is implemented in constructor can’t be done.</w:t>
      </w:r>
    </w:p>
    <w:p w:rsidR="00E96882" w:rsidRDefault="00686459" w:rsidP="0075799B">
      <w:pPr>
        <w:rPr>
          <w:rFonts w:ascii="Helvetica" w:hAnsi="Helvetica" w:cs="Helvetica"/>
          <w:b/>
          <w:bCs/>
          <w:color w:val="000000"/>
          <w:sz w:val="42"/>
          <w:szCs w:val="42"/>
        </w:rPr>
      </w:pPr>
      <w:r>
        <w:rPr>
          <w:rFonts w:ascii="Helvetica" w:hAnsi="Helvetica" w:cs="Helvetica"/>
          <w:b/>
          <w:bCs/>
          <w:color w:val="000000"/>
          <w:sz w:val="42"/>
          <w:szCs w:val="42"/>
        </w:rPr>
        <w:t xml:space="preserve">How to prevent Singleton Pattern from Reflection, Serialization and Cloning? </w:t>
      </w:r>
      <w:r w:rsidRPr="00686459">
        <w:rPr>
          <w:rFonts w:ascii="Helvetica" w:hAnsi="Helvetica" w:cs="Helvetica"/>
          <w:b/>
          <w:bCs/>
          <w:color w:val="000000"/>
          <w:sz w:val="42"/>
          <w:szCs w:val="42"/>
          <w:highlight w:val="yellow"/>
        </w:rPr>
        <w:t>//DeuscheBank</w:t>
      </w:r>
    </w:p>
    <w:p w:rsidR="00686459" w:rsidRDefault="00686459" w:rsidP="00686459">
      <w:pPr>
        <w:pStyle w:val="NormalWeb"/>
        <w:shd w:val="clear" w:color="auto" w:fill="FFFFFF"/>
        <w:spacing w:before="0" w:beforeAutospacing="0" w:after="150" w:afterAutospacing="0"/>
        <w:jc w:val="both"/>
        <w:textAlignment w:val="baseline"/>
        <w:rPr>
          <w:rFonts w:ascii="Helvetica" w:hAnsi="Helvetica" w:cs="Helvetica"/>
          <w:color w:val="000000"/>
        </w:rPr>
      </w:pPr>
      <w:r>
        <w:rPr>
          <w:rFonts w:ascii="Helvetica" w:hAnsi="Helvetica" w:cs="Helvetica"/>
          <w:color w:val="000000"/>
        </w:rPr>
        <w:lastRenderedPageBreak/>
        <w:t>In this article, we will see that what are various concepts which can break singleton property of a class and how to avoid them. There are mainly 3 concepts which can break singleton property of a class. Let’s discuss them one by one.</w:t>
      </w:r>
    </w:p>
    <w:p w:rsidR="00686459" w:rsidRDefault="00686459" w:rsidP="00686459">
      <w:pPr>
        <w:numPr>
          <w:ilvl w:val="0"/>
          <w:numId w:val="5"/>
        </w:numPr>
        <w:shd w:val="clear" w:color="auto" w:fill="FFFFFF"/>
        <w:spacing w:after="0" w:line="240" w:lineRule="auto"/>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Reflection:</w:t>
      </w:r>
      <w:r>
        <w:rPr>
          <w:rFonts w:ascii="Helvetica" w:hAnsi="Helvetica" w:cs="Helvetica"/>
          <w:color w:val="000000"/>
          <w:sz w:val="20"/>
          <w:szCs w:val="20"/>
        </w:rPr>
        <w:t> </w:t>
      </w:r>
      <w:hyperlink r:id="rId30" w:history="1">
        <w:r>
          <w:rPr>
            <w:rStyle w:val="Hyperlink"/>
            <w:rFonts w:ascii="Helvetica" w:hAnsi="Helvetica" w:cs="Helvetica"/>
            <w:color w:val="EC4E20"/>
            <w:sz w:val="23"/>
            <w:szCs w:val="23"/>
            <w:u w:val="none"/>
            <w:bdr w:val="none" w:sz="0" w:space="0" w:color="auto" w:frame="1"/>
          </w:rPr>
          <w:t>Reflection</w:t>
        </w:r>
      </w:hyperlink>
      <w:r>
        <w:rPr>
          <w:rFonts w:ascii="Helvetica" w:hAnsi="Helvetica" w:cs="Helvetica"/>
          <w:color w:val="000000"/>
          <w:sz w:val="20"/>
          <w:szCs w:val="20"/>
        </w:rPr>
        <w:t> can be caused to destroy singleton property of singleton class, as shown in following example:</w:t>
      </w:r>
    </w:p>
    <w:tbl>
      <w:tblPr>
        <w:tblW w:w="9540" w:type="dxa"/>
        <w:tblInd w:w="540" w:type="dxa"/>
        <w:tblCellMar>
          <w:left w:w="0" w:type="dxa"/>
          <w:right w:w="0" w:type="dxa"/>
        </w:tblCellMar>
        <w:tblLook w:val="04A0"/>
      </w:tblPr>
      <w:tblGrid>
        <w:gridCol w:w="9540"/>
      </w:tblGrid>
      <w:tr w:rsidR="00686459" w:rsidTr="00686459">
        <w:tc>
          <w:tcPr>
            <w:tcW w:w="9540" w:type="dxa"/>
            <w:vAlign w:val="center"/>
            <w:hideMark/>
          </w:tcPr>
          <w:p w:rsidR="00686459" w:rsidRDefault="00686459" w:rsidP="00686459">
            <w:pPr>
              <w:spacing w:after="0"/>
            </w:pPr>
            <w:r>
              <w:rPr>
                <w:rStyle w:val="HTMLCode"/>
                <w:rFonts w:eastAsiaTheme="minorHAnsi"/>
              </w:rPr>
              <w:t>// Java code to explain effect of Reflection</w:t>
            </w:r>
          </w:p>
          <w:p w:rsidR="00686459" w:rsidRDefault="00686459" w:rsidP="00686459">
            <w:pPr>
              <w:spacing w:after="0"/>
            </w:pPr>
            <w:r>
              <w:rPr>
                <w:rStyle w:val="HTMLCode"/>
                <w:rFonts w:eastAsiaTheme="minorHAnsi"/>
              </w:rPr>
              <w:t>// on Singleton property</w:t>
            </w:r>
          </w:p>
          <w:p w:rsidR="00686459" w:rsidRDefault="00686459" w:rsidP="00686459">
            <w:pPr>
              <w:spacing w:after="0"/>
            </w:pPr>
            <w:r>
              <w:t> </w:t>
            </w:r>
          </w:p>
          <w:p w:rsidR="00686459" w:rsidRDefault="00686459" w:rsidP="00686459">
            <w:pPr>
              <w:spacing w:after="0"/>
            </w:pPr>
            <w:r>
              <w:rPr>
                <w:rStyle w:val="HTMLCode"/>
                <w:rFonts w:eastAsiaTheme="minorHAnsi"/>
              </w:rPr>
              <w:t>import</w:t>
            </w:r>
            <w:r>
              <w:t xml:space="preserve"> </w:t>
            </w:r>
            <w:r>
              <w:rPr>
                <w:rStyle w:val="HTMLCode"/>
                <w:rFonts w:eastAsiaTheme="minorHAnsi"/>
              </w:rPr>
              <w:t>java.lang.reflect.Constructor;</w:t>
            </w:r>
          </w:p>
          <w:p w:rsidR="00686459" w:rsidRDefault="00686459" w:rsidP="00686459">
            <w:pPr>
              <w:spacing w:after="0"/>
            </w:pPr>
            <w:r>
              <w:t> </w:t>
            </w:r>
          </w:p>
          <w:p w:rsidR="00686459" w:rsidRDefault="00686459" w:rsidP="00686459">
            <w:pPr>
              <w:spacing w:after="0"/>
            </w:pPr>
            <w:r>
              <w:rPr>
                <w:rStyle w:val="HTMLCode"/>
                <w:rFonts w:eastAsiaTheme="minorHAnsi"/>
              </w:rPr>
              <w:t>// Singleton class</w:t>
            </w:r>
          </w:p>
          <w:p w:rsidR="00686459" w:rsidRDefault="00686459" w:rsidP="00686459">
            <w:pPr>
              <w:spacing w:after="0"/>
            </w:pPr>
            <w:r>
              <w:rPr>
                <w:rStyle w:val="HTMLCode"/>
                <w:rFonts w:eastAsiaTheme="minorHAnsi"/>
              </w:rPr>
              <w:t>class</w:t>
            </w:r>
            <w:r>
              <w:t xml:space="preserve"> </w:t>
            </w:r>
            <w:r>
              <w:rPr>
                <w:rStyle w:val="HTMLCode"/>
                <w:rFonts w:eastAsiaTheme="minorHAnsi"/>
              </w:rPr>
              <w:t xml:space="preserve">Singleton </w:t>
            </w:r>
          </w:p>
          <w:p w:rsidR="00686459" w:rsidRDefault="00686459" w:rsidP="00686459">
            <w:pPr>
              <w:spacing w:after="0"/>
            </w:pPr>
            <w:r>
              <w:rPr>
                <w:rStyle w:val="HTMLCode"/>
                <w:rFonts w:eastAsiaTheme="minorHAnsi"/>
              </w:rPr>
              <w:t>{</w:t>
            </w:r>
          </w:p>
          <w:p w:rsidR="00686459" w:rsidRDefault="00686459" w:rsidP="00686459">
            <w:pPr>
              <w:spacing w:after="0"/>
            </w:pPr>
            <w:r>
              <w:rPr>
                <w:rStyle w:val="HTMLCode"/>
                <w:rFonts w:eastAsiaTheme="minorHAnsi"/>
              </w:rPr>
              <w:t>    // public instance initialized when loading the class</w:t>
            </w:r>
          </w:p>
          <w:p w:rsidR="00686459" w:rsidRDefault="00686459" w:rsidP="00686459">
            <w:pPr>
              <w:spacing w:after="0"/>
            </w:pPr>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Singleton instance = new</w:t>
            </w:r>
            <w:r>
              <w:t xml:space="preserve"> </w:t>
            </w:r>
            <w:r>
              <w:rPr>
                <w:rStyle w:val="HTMLCode"/>
                <w:rFonts w:eastAsiaTheme="minorHAnsi"/>
              </w:rPr>
              <w:t>Singleton();</w:t>
            </w:r>
          </w:p>
          <w:p w:rsidR="00686459" w:rsidRDefault="00686459" w:rsidP="00686459">
            <w:pPr>
              <w:spacing w:after="0"/>
            </w:pPr>
            <w:r>
              <w:rPr>
                <w:rStyle w:val="HTMLCode"/>
                <w:rFonts w:eastAsiaTheme="minorHAnsi"/>
              </w:rPr>
              <w:t>    </w:t>
            </w:r>
            <w:r>
              <w:t> </w:t>
            </w:r>
          </w:p>
          <w:p w:rsidR="00686459" w:rsidRDefault="00686459" w:rsidP="00686459">
            <w:pPr>
              <w:spacing w:after="0"/>
            </w:pPr>
            <w:r>
              <w:rPr>
                <w:rStyle w:val="HTMLCode"/>
                <w:rFonts w:eastAsiaTheme="minorHAnsi"/>
              </w:rPr>
              <w:t>    private</w:t>
            </w:r>
            <w:r>
              <w:t xml:space="preserve"> </w:t>
            </w:r>
            <w:r>
              <w:rPr>
                <w:rStyle w:val="HTMLCode"/>
                <w:rFonts w:eastAsiaTheme="minorHAnsi"/>
              </w:rPr>
              <w:t xml:space="preserve">Singleton() </w:t>
            </w:r>
          </w:p>
          <w:p w:rsidR="00686459" w:rsidRDefault="00686459" w:rsidP="00686459">
            <w:pPr>
              <w:spacing w:after="0"/>
            </w:pPr>
            <w:r>
              <w:rPr>
                <w:rStyle w:val="HTMLCode"/>
                <w:rFonts w:eastAsiaTheme="minorHAnsi"/>
              </w:rPr>
              <w:t>    {</w:t>
            </w:r>
          </w:p>
          <w:p w:rsidR="00686459" w:rsidRDefault="00686459" w:rsidP="00686459">
            <w:pPr>
              <w:spacing w:after="0"/>
            </w:pPr>
            <w:r>
              <w:rPr>
                <w:rStyle w:val="HTMLCode"/>
                <w:rFonts w:eastAsiaTheme="minorHAnsi"/>
              </w:rPr>
              <w:t>        // private constructor</w:t>
            </w:r>
          </w:p>
          <w:p w:rsidR="00686459" w:rsidRDefault="00686459" w:rsidP="00686459">
            <w:pPr>
              <w:spacing w:after="0"/>
            </w:pPr>
            <w:r>
              <w:rPr>
                <w:rStyle w:val="HTMLCode"/>
                <w:rFonts w:eastAsiaTheme="minorHAnsi"/>
              </w:rPr>
              <w:t>    }</w:t>
            </w:r>
          </w:p>
          <w:p w:rsidR="00686459" w:rsidRDefault="00686459" w:rsidP="00686459">
            <w:pPr>
              <w:spacing w:after="0"/>
            </w:pPr>
            <w:r>
              <w:rPr>
                <w:rStyle w:val="HTMLCode"/>
                <w:rFonts w:eastAsiaTheme="minorHAnsi"/>
              </w:rPr>
              <w:t>}</w:t>
            </w:r>
          </w:p>
          <w:p w:rsidR="00686459" w:rsidRDefault="00686459" w:rsidP="00686459">
            <w:pPr>
              <w:spacing w:after="0"/>
            </w:pPr>
            <w:r>
              <w:t> </w:t>
            </w:r>
          </w:p>
          <w:p w:rsidR="00686459" w:rsidRDefault="00686459" w:rsidP="00686459">
            <w:pPr>
              <w:spacing w:after="0"/>
            </w:pPr>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 xml:space="preserve">GFG </w:t>
            </w:r>
          </w:p>
          <w:p w:rsidR="00686459" w:rsidRDefault="00686459" w:rsidP="00686459">
            <w:pPr>
              <w:spacing w:after="0"/>
            </w:pPr>
            <w:r>
              <w:rPr>
                <w:rStyle w:val="HTMLCode"/>
                <w:rFonts w:eastAsiaTheme="minorHAnsi"/>
              </w:rPr>
              <w:t>{</w:t>
            </w:r>
          </w:p>
          <w:p w:rsidR="00686459" w:rsidRDefault="00686459" w:rsidP="00686459">
            <w:pPr>
              <w:spacing w:after="0"/>
            </w:pPr>
            <w:r>
              <w:t> </w:t>
            </w:r>
          </w:p>
          <w:p w:rsidR="00686459" w:rsidRDefault="00686459" w:rsidP="00686459">
            <w:pPr>
              <w:spacing w:after="0"/>
            </w:pPr>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686459" w:rsidRDefault="00686459" w:rsidP="00686459">
            <w:pPr>
              <w:spacing w:after="0"/>
            </w:pPr>
            <w:r>
              <w:rPr>
                <w:rStyle w:val="HTMLCode"/>
                <w:rFonts w:eastAsiaTheme="minorHAnsi"/>
              </w:rPr>
              <w:t>    {</w:t>
            </w:r>
          </w:p>
          <w:p w:rsidR="00686459" w:rsidRDefault="00686459" w:rsidP="00686459">
            <w:pPr>
              <w:spacing w:after="0"/>
            </w:pPr>
            <w:r>
              <w:rPr>
                <w:rStyle w:val="HTMLCode"/>
                <w:rFonts w:eastAsiaTheme="minorHAnsi"/>
              </w:rPr>
              <w:t>        Singleton instance1 = Singleton.instance;</w:t>
            </w:r>
          </w:p>
          <w:p w:rsidR="00686459" w:rsidRDefault="00686459" w:rsidP="00686459">
            <w:pPr>
              <w:spacing w:after="0"/>
            </w:pPr>
            <w:r>
              <w:rPr>
                <w:rStyle w:val="HTMLCode"/>
                <w:rFonts w:eastAsiaTheme="minorHAnsi"/>
              </w:rPr>
              <w:t>        Singleton instance2 = null;</w:t>
            </w:r>
          </w:p>
          <w:p w:rsidR="00686459" w:rsidRDefault="00686459" w:rsidP="00686459">
            <w:pPr>
              <w:spacing w:after="0"/>
            </w:pPr>
            <w:r>
              <w:rPr>
                <w:rStyle w:val="HTMLCode"/>
                <w:rFonts w:eastAsiaTheme="minorHAnsi"/>
              </w:rPr>
              <w:t>        try</w:t>
            </w:r>
          </w:p>
          <w:p w:rsidR="00686459" w:rsidRDefault="00686459" w:rsidP="00686459">
            <w:pPr>
              <w:spacing w:after="0"/>
            </w:pPr>
            <w:r>
              <w:rPr>
                <w:rStyle w:val="HTMLCode"/>
                <w:rFonts w:eastAsiaTheme="minorHAnsi"/>
              </w:rPr>
              <w:t>        {</w:t>
            </w:r>
          </w:p>
          <w:p w:rsidR="00686459" w:rsidRDefault="00686459" w:rsidP="00686459">
            <w:pPr>
              <w:spacing w:after="0"/>
            </w:pPr>
            <w:r>
              <w:rPr>
                <w:rStyle w:val="HTMLCode"/>
                <w:rFonts w:eastAsiaTheme="minorHAnsi"/>
              </w:rPr>
              <w:t xml:space="preserve">            Constructor[] constructors = </w:t>
            </w:r>
          </w:p>
          <w:p w:rsidR="00686459" w:rsidRDefault="00686459" w:rsidP="00686459">
            <w:pPr>
              <w:spacing w:after="0"/>
            </w:pPr>
            <w:r>
              <w:rPr>
                <w:rStyle w:val="HTMLCode"/>
                <w:rFonts w:eastAsiaTheme="minorHAnsi"/>
              </w:rPr>
              <w:t>                    Singleton.class.getDeclaredConstructors();</w:t>
            </w:r>
          </w:p>
          <w:p w:rsidR="00686459" w:rsidRDefault="00686459" w:rsidP="00686459">
            <w:pPr>
              <w:spacing w:after="0"/>
            </w:pPr>
            <w:r>
              <w:rPr>
                <w:rStyle w:val="HTMLCode"/>
                <w:rFonts w:eastAsiaTheme="minorHAnsi"/>
              </w:rPr>
              <w:t>            for</w:t>
            </w:r>
            <w:r>
              <w:t xml:space="preserve"> </w:t>
            </w:r>
            <w:r>
              <w:rPr>
                <w:rStyle w:val="HTMLCode"/>
                <w:rFonts w:eastAsiaTheme="minorHAnsi"/>
              </w:rPr>
              <w:t xml:space="preserve">(Constructor constructor : constructors) </w:t>
            </w:r>
          </w:p>
          <w:p w:rsidR="00686459" w:rsidRDefault="00686459" w:rsidP="00686459">
            <w:pPr>
              <w:spacing w:after="0"/>
            </w:pPr>
            <w:r>
              <w:rPr>
                <w:rStyle w:val="HTMLCode"/>
                <w:rFonts w:eastAsiaTheme="minorHAnsi"/>
              </w:rPr>
              <w:t>            {</w:t>
            </w:r>
          </w:p>
          <w:p w:rsidR="00686459" w:rsidRDefault="00686459" w:rsidP="00686459">
            <w:pPr>
              <w:spacing w:after="0"/>
            </w:pPr>
            <w:r>
              <w:rPr>
                <w:rStyle w:val="HTMLCode"/>
                <w:rFonts w:eastAsiaTheme="minorHAnsi"/>
              </w:rPr>
              <w:t>                // Below code will destroy the singleton pattern</w:t>
            </w:r>
          </w:p>
          <w:p w:rsidR="00686459" w:rsidRDefault="00686459" w:rsidP="00686459">
            <w:pPr>
              <w:spacing w:after="0"/>
            </w:pPr>
            <w:r>
              <w:rPr>
                <w:rStyle w:val="HTMLCode"/>
                <w:rFonts w:eastAsiaTheme="minorHAnsi"/>
              </w:rPr>
              <w:t>                constructor.setAccessible(true);</w:t>
            </w:r>
          </w:p>
          <w:p w:rsidR="00686459" w:rsidRDefault="00686459" w:rsidP="00686459">
            <w:pPr>
              <w:spacing w:after="0"/>
            </w:pPr>
            <w:r>
              <w:rPr>
                <w:rStyle w:val="HTMLCode"/>
                <w:rFonts w:eastAsiaTheme="minorHAnsi"/>
              </w:rPr>
              <w:t>                instance2 = (Singleton) constructor.newInstance();</w:t>
            </w:r>
          </w:p>
          <w:p w:rsidR="00686459" w:rsidRDefault="00686459" w:rsidP="00686459">
            <w:pPr>
              <w:spacing w:after="0"/>
            </w:pPr>
            <w:r>
              <w:rPr>
                <w:rStyle w:val="HTMLCode"/>
                <w:rFonts w:eastAsiaTheme="minorHAnsi"/>
              </w:rPr>
              <w:t>                break;</w:t>
            </w:r>
          </w:p>
          <w:p w:rsidR="00686459" w:rsidRDefault="00686459" w:rsidP="00686459">
            <w:pPr>
              <w:spacing w:after="0"/>
            </w:pPr>
            <w:r>
              <w:rPr>
                <w:rStyle w:val="HTMLCode"/>
                <w:rFonts w:eastAsiaTheme="minorHAnsi"/>
              </w:rPr>
              <w:t>            }</w:t>
            </w:r>
          </w:p>
          <w:p w:rsidR="00686459" w:rsidRDefault="00686459" w:rsidP="00686459">
            <w:pPr>
              <w:spacing w:after="0"/>
            </w:pPr>
            <w:r>
              <w:rPr>
                <w:rStyle w:val="HTMLCode"/>
                <w:rFonts w:eastAsiaTheme="minorHAnsi"/>
              </w:rPr>
              <w:t>        }</w:t>
            </w:r>
          </w:p>
          <w:p w:rsidR="00686459" w:rsidRDefault="00686459" w:rsidP="00686459">
            <w:pPr>
              <w:spacing w:after="0"/>
            </w:pPr>
            <w:r>
              <w:rPr>
                <w:rStyle w:val="HTMLCode"/>
                <w:rFonts w:eastAsiaTheme="minorHAnsi"/>
              </w:rPr>
              <w:t>    </w:t>
            </w:r>
            <w:r>
              <w:t> </w:t>
            </w:r>
          </w:p>
          <w:p w:rsidR="00686459" w:rsidRDefault="00686459" w:rsidP="00686459">
            <w:pPr>
              <w:spacing w:after="0"/>
            </w:pPr>
            <w:r>
              <w:rPr>
                <w:rStyle w:val="HTMLCode"/>
                <w:rFonts w:eastAsiaTheme="minorHAnsi"/>
              </w:rPr>
              <w:t>        catch</w:t>
            </w:r>
            <w:r>
              <w:t xml:space="preserve"> </w:t>
            </w:r>
            <w:r>
              <w:rPr>
                <w:rStyle w:val="HTMLCode"/>
                <w:rFonts w:eastAsiaTheme="minorHAnsi"/>
              </w:rPr>
              <w:t xml:space="preserve">(Exception e) </w:t>
            </w:r>
          </w:p>
          <w:p w:rsidR="00686459" w:rsidRDefault="00686459" w:rsidP="00686459">
            <w:pPr>
              <w:spacing w:after="0"/>
            </w:pPr>
            <w:r>
              <w:rPr>
                <w:rStyle w:val="HTMLCode"/>
                <w:rFonts w:eastAsiaTheme="minorHAnsi"/>
              </w:rPr>
              <w:t>        {</w:t>
            </w:r>
          </w:p>
          <w:p w:rsidR="00686459" w:rsidRDefault="00686459" w:rsidP="00686459">
            <w:pPr>
              <w:spacing w:after="0"/>
            </w:pPr>
            <w:r>
              <w:rPr>
                <w:rStyle w:val="HTMLCode"/>
                <w:rFonts w:eastAsiaTheme="minorHAnsi"/>
              </w:rPr>
              <w:t>            e.printStackTrace();</w:t>
            </w:r>
          </w:p>
          <w:p w:rsidR="00686459" w:rsidRDefault="00686459" w:rsidP="00686459">
            <w:pPr>
              <w:spacing w:after="0"/>
            </w:pPr>
            <w:r>
              <w:rPr>
                <w:rStyle w:val="HTMLCode"/>
                <w:rFonts w:eastAsiaTheme="minorHAnsi"/>
              </w:rPr>
              <w:t>        }</w:t>
            </w:r>
          </w:p>
          <w:p w:rsidR="00686459" w:rsidRDefault="00686459" w:rsidP="00686459">
            <w:pPr>
              <w:spacing w:after="0"/>
            </w:pPr>
            <w:r>
              <w:rPr>
                <w:rStyle w:val="HTMLCode"/>
                <w:rFonts w:eastAsiaTheme="minorHAnsi"/>
              </w:rPr>
              <w:t>        </w:t>
            </w:r>
            <w:r>
              <w:t> </w:t>
            </w:r>
          </w:p>
          <w:p w:rsidR="00686459" w:rsidRDefault="00686459" w:rsidP="00686459">
            <w:pPr>
              <w:spacing w:after="0"/>
            </w:pPr>
            <w:r>
              <w:rPr>
                <w:rStyle w:val="HTMLCode"/>
                <w:rFonts w:eastAsiaTheme="minorHAnsi"/>
              </w:rPr>
              <w:lastRenderedPageBreak/>
              <w:t>    System.out.println("instance1.hashCode():- "</w:t>
            </w:r>
          </w:p>
          <w:p w:rsidR="00686459" w:rsidRDefault="00686459" w:rsidP="00686459">
            <w:pPr>
              <w:spacing w:after="0"/>
            </w:pPr>
            <w:r>
              <w:rPr>
                <w:rStyle w:val="HTMLCode"/>
                <w:rFonts w:eastAsiaTheme="minorHAnsi"/>
              </w:rPr>
              <w:t>                                      + instance1.hashCode());</w:t>
            </w:r>
          </w:p>
          <w:p w:rsidR="00686459" w:rsidRDefault="00686459" w:rsidP="00686459">
            <w:pPr>
              <w:spacing w:after="0"/>
            </w:pPr>
            <w:r>
              <w:rPr>
                <w:rStyle w:val="HTMLCode"/>
                <w:rFonts w:eastAsiaTheme="minorHAnsi"/>
              </w:rPr>
              <w:t>    System.out.println("instance2.hashCode():- "</w:t>
            </w:r>
          </w:p>
          <w:p w:rsidR="00686459" w:rsidRDefault="00686459" w:rsidP="00686459">
            <w:pPr>
              <w:spacing w:after="0"/>
            </w:pPr>
            <w:r>
              <w:rPr>
                <w:rStyle w:val="HTMLCode"/>
                <w:rFonts w:eastAsiaTheme="minorHAnsi"/>
              </w:rPr>
              <w:t>                                      + instance2.hashCode());</w:t>
            </w:r>
          </w:p>
          <w:p w:rsidR="00686459" w:rsidRDefault="00686459" w:rsidP="00686459">
            <w:pPr>
              <w:spacing w:after="0"/>
            </w:pPr>
            <w:r>
              <w:rPr>
                <w:rStyle w:val="HTMLCode"/>
                <w:rFonts w:eastAsiaTheme="minorHAnsi"/>
              </w:rPr>
              <w:t>    }</w:t>
            </w:r>
          </w:p>
          <w:p w:rsidR="00686459" w:rsidRDefault="00686459" w:rsidP="00686459">
            <w:pPr>
              <w:spacing w:after="0"/>
              <w:rPr>
                <w:sz w:val="24"/>
                <w:szCs w:val="24"/>
              </w:rPr>
            </w:pPr>
            <w:r>
              <w:rPr>
                <w:rStyle w:val="HTMLCode"/>
                <w:rFonts w:eastAsiaTheme="minorHAnsi"/>
              </w:rPr>
              <w:t>}</w:t>
            </w:r>
          </w:p>
        </w:tc>
      </w:tr>
    </w:tbl>
    <w:p w:rsidR="00686459" w:rsidRDefault="00686459" w:rsidP="00686459">
      <w:pPr>
        <w:numPr>
          <w:ilvl w:val="0"/>
          <w:numId w:val="5"/>
        </w:numPr>
        <w:shd w:val="clear" w:color="auto" w:fill="FFFFFF"/>
        <w:spacing w:after="0" w:line="240" w:lineRule="auto"/>
        <w:ind w:left="540"/>
        <w:jc w:val="both"/>
        <w:textAlignment w:val="baseline"/>
        <w:rPr>
          <w:rFonts w:ascii="Helvetica" w:hAnsi="Helvetica" w:cs="Helvetica"/>
          <w:color w:val="000000"/>
          <w:sz w:val="23"/>
          <w:szCs w:val="23"/>
        </w:rPr>
      </w:pPr>
      <w:r>
        <w:rPr>
          <w:rFonts w:ascii="Helvetica" w:hAnsi="Helvetica" w:cs="Helvetica"/>
          <w:color w:val="000000"/>
          <w:sz w:val="23"/>
          <w:szCs w:val="23"/>
        </w:rPr>
        <w:lastRenderedPageBreak/>
        <w:t>Run on IDE</w:t>
      </w:r>
    </w:p>
    <w:p w:rsidR="00686459" w:rsidRDefault="00686459" w:rsidP="00686459">
      <w:pPr>
        <w:pStyle w:val="HTMLPreformatted"/>
        <w:numPr>
          <w:ilvl w:val="0"/>
          <w:numId w:val="5"/>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s="Consolas"/>
          <w:color w:val="000000"/>
          <w:sz w:val="18"/>
          <w:szCs w:val="18"/>
        </w:rPr>
      </w:pPr>
      <w:r>
        <w:rPr>
          <w:rFonts w:ascii="Consolas" w:hAnsi="Consolas" w:cs="Consolas"/>
          <w:color w:val="000000"/>
          <w:sz w:val="18"/>
          <w:szCs w:val="18"/>
        </w:rPr>
        <w:t>Output:-</w:t>
      </w:r>
    </w:p>
    <w:p w:rsidR="00686459" w:rsidRDefault="00686459" w:rsidP="00686459">
      <w:pPr>
        <w:pStyle w:val="HTMLPreformatted"/>
        <w:numPr>
          <w:ilvl w:val="0"/>
          <w:numId w:val="5"/>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s="Consolas"/>
          <w:color w:val="000000"/>
          <w:sz w:val="18"/>
          <w:szCs w:val="18"/>
        </w:rPr>
      </w:pPr>
      <w:r>
        <w:rPr>
          <w:rFonts w:ascii="Consolas" w:hAnsi="Consolas" w:cs="Consolas"/>
          <w:color w:val="000000"/>
          <w:sz w:val="18"/>
          <w:szCs w:val="18"/>
        </w:rPr>
        <w:t>instance1.hashCode():- 366712642</w:t>
      </w:r>
    </w:p>
    <w:p w:rsidR="00686459" w:rsidRDefault="00686459" w:rsidP="00686459">
      <w:pPr>
        <w:pStyle w:val="HTMLPreformatted"/>
        <w:numPr>
          <w:ilvl w:val="0"/>
          <w:numId w:val="5"/>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s="Consolas"/>
          <w:color w:val="000000"/>
          <w:sz w:val="18"/>
          <w:szCs w:val="18"/>
        </w:rPr>
      </w:pPr>
      <w:r>
        <w:rPr>
          <w:rFonts w:ascii="Consolas" w:hAnsi="Consolas" w:cs="Consolas"/>
          <w:color w:val="000000"/>
          <w:sz w:val="18"/>
          <w:szCs w:val="18"/>
        </w:rPr>
        <w:t>instance2.hashCode():- 1829164700</w:t>
      </w:r>
    </w:p>
    <w:p w:rsidR="00686459" w:rsidRDefault="00686459" w:rsidP="00686459">
      <w:pPr>
        <w:pStyle w:val="NormalWeb"/>
        <w:numPr>
          <w:ilvl w:val="0"/>
          <w:numId w:val="5"/>
        </w:numPr>
        <w:shd w:val="clear" w:color="auto" w:fill="FFFFFF"/>
        <w:spacing w:before="0" w:beforeAutospacing="0" w:after="150" w:afterAutospacing="0"/>
        <w:ind w:left="540"/>
        <w:jc w:val="both"/>
        <w:textAlignment w:val="baseline"/>
        <w:rPr>
          <w:rFonts w:ascii="Helvetica" w:hAnsi="Helvetica" w:cs="Helvetica"/>
          <w:color w:val="000000"/>
          <w:sz w:val="20"/>
          <w:szCs w:val="20"/>
        </w:rPr>
      </w:pPr>
      <w:r>
        <w:rPr>
          <w:rFonts w:ascii="Helvetica" w:hAnsi="Helvetica" w:cs="Helvetica"/>
          <w:color w:val="000000"/>
          <w:sz w:val="20"/>
          <w:szCs w:val="20"/>
        </w:rPr>
        <w:t>After running this class, you will see that hashCodes are different that means, 2 objects of same class are created and singleton pattern has been destroyed.</w:t>
      </w:r>
    </w:p>
    <w:p w:rsidR="00686459" w:rsidRDefault="00686459" w:rsidP="00686459">
      <w:pPr>
        <w:pStyle w:val="NormalWeb"/>
        <w:numPr>
          <w:ilvl w:val="0"/>
          <w:numId w:val="5"/>
        </w:numPr>
        <w:shd w:val="clear" w:color="auto" w:fill="FFFFFF"/>
        <w:spacing w:before="0" w:beforeAutospacing="0" w:after="0" w:afterAutospacing="0"/>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Overcome reflection issue:</w:t>
      </w:r>
      <w:r>
        <w:rPr>
          <w:rFonts w:ascii="Helvetica" w:hAnsi="Helvetica" w:cs="Helvetica"/>
          <w:color w:val="000000"/>
          <w:sz w:val="20"/>
          <w:szCs w:val="20"/>
        </w:rPr>
        <w:t> To overcome issue raised by reflection, </w:t>
      </w:r>
      <w:hyperlink r:id="rId31" w:history="1">
        <w:r>
          <w:rPr>
            <w:rStyle w:val="Hyperlink"/>
            <w:rFonts w:ascii="Helvetica" w:hAnsi="Helvetica" w:cs="Helvetica"/>
            <w:color w:val="EC4E20"/>
            <w:sz w:val="23"/>
            <w:szCs w:val="23"/>
            <w:u w:val="none"/>
            <w:bdr w:val="none" w:sz="0" w:space="0" w:color="auto" w:frame="1"/>
          </w:rPr>
          <w:t>enums</w:t>
        </w:r>
      </w:hyperlink>
      <w:r>
        <w:rPr>
          <w:rFonts w:ascii="Helvetica" w:hAnsi="Helvetica" w:cs="Helvetica"/>
          <w:color w:val="000000"/>
          <w:sz w:val="20"/>
          <w:szCs w:val="20"/>
        </w:rPr>
        <w:t> are used because java ensures internally that enum value is instantiated only once. Since java Enums are globally accessible, they can be used for singletons. Its only drawback is that it is not flexible i.e it does not allow lazy initialization.</w:t>
      </w:r>
    </w:p>
    <w:tbl>
      <w:tblPr>
        <w:tblW w:w="9540" w:type="dxa"/>
        <w:tblInd w:w="540" w:type="dxa"/>
        <w:tblCellMar>
          <w:left w:w="0" w:type="dxa"/>
          <w:right w:w="0" w:type="dxa"/>
        </w:tblCellMar>
        <w:tblLook w:val="04A0"/>
      </w:tblPr>
      <w:tblGrid>
        <w:gridCol w:w="9540"/>
      </w:tblGrid>
      <w:tr w:rsidR="00686459" w:rsidTr="00686459">
        <w:tc>
          <w:tcPr>
            <w:tcW w:w="9540" w:type="dxa"/>
            <w:vAlign w:val="center"/>
            <w:hideMark/>
          </w:tcPr>
          <w:p w:rsidR="00686459" w:rsidRDefault="00686459" w:rsidP="00686459">
            <w:r>
              <w:rPr>
                <w:rStyle w:val="HTMLCode"/>
                <w:rFonts w:eastAsiaTheme="minorHAnsi"/>
              </w:rPr>
              <w:t>//Java program for Enum type singleton</w:t>
            </w:r>
          </w:p>
          <w:p w:rsidR="00686459" w:rsidRDefault="00686459" w:rsidP="00686459">
            <w:r>
              <w:rPr>
                <w:rStyle w:val="HTMLCode"/>
                <w:rFonts w:eastAsiaTheme="minorHAnsi"/>
              </w:rPr>
              <w:t>public</w:t>
            </w:r>
            <w:r>
              <w:t xml:space="preserve"> </w:t>
            </w:r>
            <w:r>
              <w:rPr>
                <w:rStyle w:val="HTMLCode"/>
                <w:rFonts w:eastAsiaTheme="minorHAnsi"/>
              </w:rPr>
              <w:t>enum</w:t>
            </w:r>
            <w:r>
              <w:t xml:space="preserve"> </w:t>
            </w:r>
            <w:r>
              <w:rPr>
                <w:rStyle w:val="HTMLCode"/>
                <w:rFonts w:eastAsiaTheme="minorHAnsi"/>
              </w:rPr>
              <w:t xml:space="preserve">GFG </w:t>
            </w:r>
          </w:p>
          <w:p w:rsidR="00686459" w:rsidRDefault="00686459" w:rsidP="00686459">
            <w:r>
              <w:rPr>
                <w:rStyle w:val="HTMLCode"/>
                <w:rFonts w:eastAsiaTheme="minorHAnsi"/>
              </w:rPr>
              <w:t>{</w:t>
            </w:r>
          </w:p>
          <w:p w:rsidR="00686459" w:rsidRDefault="00686459" w:rsidP="00686459">
            <w:r>
              <w:rPr>
                <w:rStyle w:val="HTMLCode"/>
                <w:rFonts w:eastAsiaTheme="minorHAnsi"/>
              </w:rPr>
              <w:t>  INSTANCE;</w:t>
            </w:r>
          </w:p>
          <w:p w:rsidR="00686459" w:rsidRDefault="00686459" w:rsidP="00686459">
            <w:pPr>
              <w:rPr>
                <w:sz w:val="24"/>
                <w:szCs w:val="24"/>
              </w:rPr>
            </w:pPr>
            <w:r>
              <w:rPr>
                <w:rStyle w:val="HTMLCode"/>
                <w:rFonts w:eastAsiaTheme="minorHAnsi"/>
              </w:rPr>
              <w:t>}</w:t>
            </w:r>
          </w:p>
        </w:tc>
      </w:tr>
    </w:tbl>
    <w:p w:rsidR="00686459" w:rsidRDefault="00686459" w:rsidP="00686459">
      <w:pPr>
        <w:numPr>
          <w:ilvl w:val="0"/>
          <w:numId w:val="5"/>
        </w:numPr>
        <w:shd w:val="clear" w:color="auto" w:fill="FFFFFF"/>
        <w:spacing w:after="0" w:line="240" w:lineRule="auto"/>
        <w:ind w:left="540"/>
        <w:jc w:val="both"/>
        <w:textAlignment w:val="baseline"/>
        <w:rPr>
          <w:rFonts w:ascii="Helvetica" w:hAnsi="Helvetica" w:cs="Helvetica"/>
          <w:color w:val="000000"/>
          <w:sz w:val="23"/>
          <w:szCs w:val="23"/>
        </w:rPr>
      </w:pPr>
      <w:r>
        <w:rPr>
          <w:rFonts w:ascii="Helvetica" w:hAnsi="Helvetica" w:cs="Helvetica"/>
          <w:color w:val="000000"/>
          <w:sz w:val="23"/>
          <w:szCs w:val="23"/>
        </w:rPr>
        <w:t>Run on IDE</w:t>
      </w:r>
    </w:p>
    <w:p w:rsidR="00686459" w:rsidRDefault="00686459" w:rsidP="00686459">
      <w:pPr>
        <w:pStyle w:val="NormalWeb"/>
        <w:numPr>
          <w:ilvl w:val="0"/>
          <w:numId w:val="5"/>
        </w:numPr>
        <w:shd w:val="clear" w:color="auto" w:fill="FFFFFF"/>
        <w:spacing w:before="0" w:beforeAutospacing="0" w:after="0" w:afterAutospacing="0"/>
        <w:ind w:left="540"/>
        <w:jc w:val="both"/>
        <w:textAlignment w:val="baseline"/>
        <w:rPr>
          <w:rFonts w:ascii="Helvetica" w:hAnsi="Helvetica" w:cs="Helvetica"/>
          <w:color w:val="000000"/>
          <w:sz w:val="20"/>
          <w:szCs w:val="20"/>
        </w:rPr>
      </w:pPr>
      <w:r>
        <w:rPr>
          <w:rFonts w:ascii="Helvetica" w:hAnsi="Helvetica" w:cs="Helvetica"/>
          <w:color w:val="000000"/>
          <w:sz w:val="20"/>
          <w:szCs w:val="20"/>
        </w:rPr>
        <w:t>As enums don’t have any constructor so it is not possible for Reflection to utilize it. Enums have their by-default constructor, we can’t invoke them by ourself.</w:t>
      </w:r>
      <w:r>
        <w:rPr>
          <w:rStyle w:val="Strong"/>
          <w:rFonts w:ascii="Helvetica" w:hAnsi="Helvetica" w:cs="Helvetica"/>
          <w:color w:val="000000"/>
          <w:sz w:val="23"/>
          <w:szCs w:val="23"/>
          <w:bdr w:val="none" w:sz="0" w:space="0" w:color="auto" w:frame="1"/>
        </w:rPr>
        <w:t> JVM handles the creation and invocation of enum constructors internally.</w:t>
      </w:r>
      <w:r>
        <w:rPr>
          <w:rFonts w:ascii="Helvetica" w:hAnsi="Helvetica" w:cs="Helvetica"/>
          <w:color w:val="000000"/>
          <w:sz w:val="20"/>
          <w:szCs w:val="20"/>
        </w:rPr>
        <w:t> As enums don’t give their constructor definition to the program, it is not possible for us to access them by Reflection also. Hence, reflection can’t break singleton property in case of enums.</w:t>
      </w:r>
    </w:p>
    <w:p w:rsidR="00686459" w:rsidRDefault="00686459" w:rsidP="00686459">
      <w:pPr>
        <w:numPr>
          <w:ilvl w:val="0"/>
          <w:numId w:val="5"/>
        </w:numPr>
        <w:shd w:val="clear" w:color="auto" w:fill="FFFFFF"/>
        <w:spacing w:after="0" w:line="240" w:lineRule="auto"/>
        <w:ind w:left="540"/>
        <w:jc w:val="both"/>
        <w:textAlignment w:val="baseline"/>
        <w:rPr>
          <w:ins w:id="0" w:author="Unknown"/>
          <w:rFonts w:ascii="Helvetica" w:hAnsi="Helvetica" w:cs="Helvetica"/>
          <w:color w:val="000000"/>
          <w:sz w:val="20"/>
          <w:szCs w:val="20"/>
        </w:rPr>
      </w:pPr>
      <w:r>
        <w:rPr>
          <w:rFonts w:ascii="Helvetica" w:hAnsi="Helvetica" w:cs="Helvetica"/>
          <w:color w:val="000000"/>
          <w:sz w:val="20"/>
          <w:szCs w:val="20"/>
        </w:rPr>
        <w:br/>
      </w:r>
    </w:p>
    <w:p w:rsidR="00686459" w:rsidRDefault="00686459" w:rsidP="00686459">
      <w:pPr>
        <w:numPr>
          <w:ilvl w:val="0"/>
          <w:numId w:val="5"/>
        </w:numPr>
        <w:shd w:val="clear" w:color="auto" w:fill="FFFFFF"/>
        <w:spacing w:after="0" w:line="240" w:lineRule="auto"/>
        <w:ind w:left="540"/>
        <w:jc w:val="both"/>
        <w:textAlignment w:val="baseline"/>
        <w:rPr>
          <w:ins w:id="1" w:author="Unknown"/>
          <w:rFonts w:ascii="Helvetica" w:hAnsi="Helvetica" w:cs="Helvetica"/>
          <w:color w:val="000000"/>
          <w:sz w:val="20"/>
          <w:szCs w:val="20"/>
        </w:rPr>
      </w:pPr>
      <w:ins w:id="2" w:author="Unknown">
        <w:r>
          <w:rPr>
            <w:rStyle w:val="Strong"/>
            <w:rFonts w:ascii="Helvetica" w:hAnsi="Helvetica" w:cs="Helvetica"/>
            <w:color w:val="000000"/>
            <w:sz w:val="23"/>
            <w:szCs w:val="23"/>
            <w:bdr w:val="none" w:sz="0" w:space="0" w:color="auto" w:frame="1"/>
          </w:rPr>
          <w:t>Serialization:-</w:t>
        </w:r>
        <w:r>
          <w:rPr>
            <w:rFonts w:ascii="Helvetica" w:hAnsi="Helvetica" w:cs="Helvetica"/>
            <w:color w:val="000000"/>
            <w:sz w:val="20"/>
            <w:szCs w:val="20"/>
          </w:rPr>
          <w:t> </w:t>
        </w:r>
        <w:r w:rsidR="00865D92">
          <w:rPr>
            <w:rFonts w:ascii="Helvetica" w:hAnsi="Helvetica" w:cs="Helvetica"/>
            <w:color w:val="000000"/>
            <w:sz w:val="20"/>
            <w:szCs w:val="20"/>
          </w:rPr>
          <w:fldChar w:fldCharType="begin"/>
        </w:r>
        <w:r>
          <w:rPr>
            <w:rFonts w:ascii="Helvetica" w:hAnsi="Helvetica" w:cs="Helvetica"/>
            <w:color w:val="000000"/>
            <w:sz w:val="20"/>
            <w:szCs w:val="20"/>
          </w:rPr>
          <w:instrText xml:space="preserve"> HYPERLINK "https://www.geeksforgeeks.org/serialization-in-java/" </w:instrText>
        </w:r>
        <w:r w:rsidR="00865D92">
          <w:rPr>
            <w:rFonts w:ascii="Helvetica" w:hAnsi="Helvetica" w:cs="Helvetica"/>
            <w:color w:val="000000"/>
            <w:sz w:val="20"/>
            <w:szCs w:val="20"/>
          </w:rPr>
          <w:fldChar w:fldCharType="separate"/>
        </w:r>
        <w:r>
          <w:rPr>
            <w:rStyle w:val="Hyperlink"/>
            <w:rFonts w:ascii="Helvetica" w:hAnsi="Helvetica" w:cs="Helvetica"/>
            <w:color w:val="EC4E20"/>
            <w:sz w:val="23"/>
            <w:szCs w:val="23"/>
            <w:u w:val="none"/>
            <w:bdr w:val="none" w:sz="0" w:space="0" w:color="auto" w:frame="1"/>
          </w:rPr>
          <w:t>Serialization</w:t>
        </w:r>
        <w:r w:rsidR="00865D92">
          <w:rPr>
            <w:rFonts w:ascii="Helvetica" w:hAnsi="Helvetica" w:cs="Helvetica"/>
            <w:color w:val="000000"/>
            <w:sz w:val="20"/>
            <w:szCs w:val="20"/>
          </w:rPr>
          <w:fldChar w:fldCharType="end"/>
        </w:r>
        <w:r>
          <w:rPr>
            <w:rFonts w:ascii="Helvetica" w:hAnsi="Helvetica" w:cs="Helvetica"/>
            <w:color w:val="000000"/>
            <w:sz w:val="20"/>
            <w:szCs w:val="20"/>
          </w:rPr>
          <w:t> can also cause breakage of singleton property of singleton classes. Serialization is used to convert an object of byte stream and save in a file or send over a network. Suppose you serialize an object of a singleton class. Then if you de-serialize that object it will create a new instance and hence break the singleton pattern.</w:t>
        </w:r>
      </w:ins>
    </w:p>
    <w:tbl>
      <w:tblPr>
        <w:tblW w:w="9630" w:type="dxa"/>
        <w:tblInd w:w="540" w:type="dxa"/>
        <w:tblCellMar>
          <w:left w:w="0" w:type="dxa"/>
          <w:right w:w="0" w:type="dxa"/>
        </w:tblCellMar>
        <w:tblLook w:val="04A0"/>
      </w:tblPr>
      <w:tblGrid>
        <w:gridCol w:w="9630"/>
      </w:tblGrid>
      <w:tr w:rsidR="00686459" w:rsidTr="00686459">
        <w:tc>
          <w:tcPr>
            <w:tcW w:w="9630" w:type="dxa"/>
            <w:vAlign w:val="center"/>
            <w:hideMark/>
          </w:tcPr>
          <w:p w:rsidR="00686459" w:rsidRDefault="00686459" w:rsidP="00686459">
            <w:pPr>
              <w:spacing w:after="0"/>
            </w:pPr>
            <w:r>
              <w:rPr>
                <w:rStyle w:val="HTMLCode"/>
                <w:rFonts w:eastAsiaTheme="minorHAnsi"/>
              </w:rPr>
              <w:t xml:space="preserve">// Java code to explain effect of </w:t>
            </w:r>
          </w:p>
          <w:p w:rsidR="00686459" w:rsidRDefault="00686459" w:rsidP="00686459">
            <w:pPr>
              <w:spacing w:after="0"/>
            </w:pPr>
            <w:r>
              <w:rPr>
                <w:rStyle w:val="HTMLCode"/>
                <w:rFonts w:eastAsiaTheme="minorHAnsi"/>
              </w:rPr>
              <w:t>// Serilization on singleton classes</w:t>
            </w:r>
          </w:p>
          <w:p w:rsidR="00686459" w:rsidRDefault="00686459" w:rsidP="00686459">
            <w:pPr>
              <w:spacing w:after="0"/>
            </w:pPr>
            <w:r>
              <w:rPr>
                <w:rStyle w:val="HTMLCode"/>
                <w:rFonts w:eastAsiaTheme="minorHAnsi"/>
              </w:rPr>
              <w:t>import</w:t>
            </w:r>
            <w:r>
              <w:t xml:space="preserve"> </w:t>
            </w:r>
            <w:r>
              <w:rPr>
                <w:rStyle w:val="HTMLCode"/>
                <w:rFonts w:eastAsiaTheme="minorHAnsi"/>
              </w:rPr>
              <w:t>java.io.FileInputStream;</w:t>
            </w:r>
          </w:p>
          <w:p w:rsidR="00686459" w:rsidRDefault="00686459" w:rsidP="00686459">
            <w:pPr>
              <w:spacing w:after="0"/>
            </w:pPr>
            <w:r>
              <w:rPr>
                <w:rStyle w:val="HTMLCode"/>
                <w:rFonts w:eastAsiaTheme="minorHAnsi"/>
              </w:rPr>
              <w:t>import</w:t>
            </w:r>
            <w:r>
              <w:t xml:space="preserve"> </w:t>
            </w:r>
            <w:r>
              <w:rPr>
                <w:rStyle w:val="HTMLCode"/>
                <w:rFonts w:eastAsiaTheme="minorHAnsi"/>
              </w:rPr>
              <w:t>java.io.FileOutputStream;</w:t>
            </w:r>
          </w:p>
          <w:p w:rsidR="00686459" w:rsidRDefault="00686459" w:rsidP="00686459">
            <w:pPr>
              <w:spacing w:after="0"/>
            </w:pPr>
            <w:r>
              <w:rPr>
                <w:rStyle w:val="HTMLCode"/>
                <w:rFonts w:eastAsiaTheme="minorHAnsi"/>
              </w:rPr>
              <w:t>import</w:t>
            </w:r>
            <w:r>
              <w:t xml:space="preserve"> </w:t>
            </w:r>
            <w:r>
              <w:rPr>
                <w:rStyle w:val="HTMLCode"/>
                <w:rFonts w:eastAsiaTheme="minorHAnsi"/>
              </w:rPr>
              <w:t>java.io.ObjectInput;</w:t>
            </w:r>
          </w:p>
          <w:p w:rsidR="00686459" w:rsidRDefault="00686459" w:rsidP="00686459">
            <w:pPr>
              <w:spacing w:after="0"/>
            </w:pPr>
            <w:r>
              <w:rPr>
                <w:rStyle w:val="HTMLCode"/>
                <w:rFonts w:eastAsiaTheme="minorHAnsi"/>
              </w:rPr>
              <w:t>import</w:t>
            </w:r>
            <w:r>
              <w:t xml:space="preserve"> </w:t>
            </w:r>
            <w:r>
              <w:rPr>
                <w:rStyle w:val="HTMLCode"/>
                <w:rFonts w:eastAsiaTheme="minorHAnsi"/>
              </w:rPr>
              <w:t>java.io.ObjectInputStream;</w:t>
            </w:r>
          </w:p>
          <w:p w:rsidR="00686459" w:rsidRDefault="00686459" w:rsidP="00686459">
            <w:pPr>
              <w:spacing w:after="0"/>
            </w:pPr>
            <w:r>
              <w:rPr>
                <w:rStyle w:val="HTMLCode"/>
                <w:rFonts w:eastAsiaTheme="minorHAnsi"/>
              </w:rPr>
              <w:t>import</w:t>
            </w:r>
            <w:r>
              <w:t xml:space="preserve"> </w:t>
            </w:r>
            <w:r>
              <w:rPr>
                <w:rStyle w:val="HTMLCode"/>
                <w:rFonts w:eastAsiaTheme="minorHAnsi"/>
              </w:rPr>
              <w:t>java.io.ObjectOutput;</w:t>
            </w:r>
          </w:p>
          <w:p w:rsidR="00686459" w:rsidRDefault="00686459" w:rsidP="00686459">
            <w:pPr>
              <w:spacing w:after="0"/>
            </w:pPr>
            <w:r>
              <w:rPr>
                <w:rStyle w:val="HTMLCode"/>
                <w:rFonts w:eastAsiaTheme="minorHAnsi"/>
              </w:rPr>
              <w:t>import</w:t>
            </w:r>
            <w:r>
              <w:t xml:space="preserve"> </w:t>
            </w:r>
            <w:r>
              <w:rPr>
                <w:rStyle w:val="HTMLCode"/>
                <w:rFonts w:eastAsiaTheme="minorHAnsi"/>
              </w:rPr>
              <w:t>java.io.ObjectOutputStream;</w:t>
            </w:r>
          </w:p>
          <w:p w:rsidR="00686459" w:rsidRDefault="00686459" w:rsidP="00686459">
            <w:pPr>
              <w:spacing w:after="0"/>
            </w:pPr>
            <w:r>
              <w:rPr>
                <w:rStyle w:val="HTMLCode"/>
                <w:rFonts w:eastAsiaTheme="minorHAnsi"/>
              </w:rPr>
              <w:t>import</w:t>
            </w:r>
            <w:r>
              <w:t xml:space="preserve"> </w:t>
            </w:r>
            <w:r>
              <w:rPr>
                <w:rStyle w:val="HTMLCode"/>
                <w:rFonts w:eastAsiaTheme="minorHAnsi"/>
              </w:rPr>
              <w:t>java.io.Serializable;</w:t>
            </w:r>
          </w:p>
          <w:p w:rsidR="00686459" w:rsidRDefault="00686459" w:rsidP="00686459">
            <w:pPr>
              <w:spacing w:after="0"/>
            </w:pPr>
            <w:r>
              <w:t> </w:t>
            </w:r>
          </w:p>
          <w:p w:rsidR="00686459" w:rsidRDefault="00686459" w:rsidP="00686459">
            <w:pPr>
              <w:spacing w:after="0"/>
            </w:pPr>
            <w:r>
              <w:rPr>
                <w:rStyle w:val="HTMLCode"/>
                <w:rFonts w:eastAsiaTheme="minorHAnsi"/>
              </w:rPr>
              <w:t>class</w:t>
            </w:r>
            <w:r>
              <w:t xml:space="preserve"> </w:t>
            </w:r>
            <w:r>
              <w:rPr>
                <w:rStyle w:val="HTMLCode"/>
                <w:rFonts w:eastAsiaTheme="minorHAnsi"/>
              </w:rPr>
              <w:t>Singleton implements</w:t>
            </w:r>
            <w:r>
              <w:t xml:space="preserve"> </w:t>
            </w:r>
            <w:r>
              <w:rPr>
                <w:rStyle w:val="HTMLCode"/>
                <w:rFonts w:eastAsiaTheme="minorHAnsi"/>
              </w:rPr>
              <w:t xml:space="preserve">Serializable </w:t>
            </w:r>
          </w:p>
          <w:p w:rsidR="00686459" w:rsidRDefault="00686459" w:rsidP="00686459">
            <w:pPr>
              <w:spacing w:after="0"/>
            </w:pPr>
            <w:r>
              <w:rPr>
                <w:rStyle w:val="HTMLCode"/>
                <w:rFonts w:eastAsiaTheme="minorHAnsi"/>
              </w:rPr>
              <w:lastRenderedPageBreak/>
              <w:t>{</w:t>
            </w:r>
          </w:p>
          <w:p w:rsidR="00686459" w:rsidRDefault="00686459" w:rsidP="00686459">
            <w:pPr>
              <w:spacing w:after="0"/>
            </w:pPr>
            <w:r>
              <w:rPr>
                <w:rStyle w:val="HTMLCode"/>
                <w:rFonts w:eastAsiaTheme="minorHAnsi"/>
              </w:rPr>
              <w:t>    // public instance initialized when loading the class</w:t>
            </w:r>
          </w:p>
          <w:p w:rsidR="00686459" w:rsidRDefault="00686459" w:rsidP="00686459">
            <w:pPr>
              <w:spacing w:after="0"/>
            </w:pPr>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Singleton instance = new</w:t>
            </w:r>
            <w:r>
              <w:t xml:space="preserve"> </w:t>
            </w:r>
            <w:r>
              <w:rPr>
                <w:rStyle w:val="HTMLCode"/>
                <w:rFonts w:eastAsiaTheme="minorHAnsi"/>
              </w:rPr>
              <w:t>Singleton();</w:t>
            </w:r>
          </w:p>
          <w:p w:rsidR="00686459" w:rsidRDefault="00686459" w:rsidP="00686459">
            <w:pPr>
              <w:spacing w:after="0"/>
            </w:pPr>
            <w:r>
              <w:rPr>
                <w:rStyle w:val="HTMLCode"/>
                <w:rFonts w:eastAsiaTheme="minorHAnsi"/>
              </w:rPr>
              <w:t>    </w:t>
            </w:r>
            <w:r>
              <w:t> </w:t>
            </w:r>
          </w:p>
          <w:p w:rsidR="00686459" w:rsidRDefault="00686459" w:rsidP="00686459">
            <w:pPr>
              <w:spacing w:after="0"/>
            </w:pPr>
            <w:r>
              <w:rPr>
                <w:rStyle w:val="HTMLCode"/>
                <w:rFonts w:eastAsiaTheme="minorHAnsi"/>
              </w:rPr>
              <w:t>    private</w:t>
            </w:r>
            <w:r>
              <w:t xml:space="preserve"> </w:t>
            </w:r>
            <w:r>
              <w:rPr>
                <w:rStyle w:val="HTMLCode"/>
                <w:rFonts w:eastAsiaTheme="minorHAnsi"/>
              </w:rPr>
              <w:t xml:space="preserve">Singleton() </w:t>
            </w:r>
          </w:p>
          <w:p w:rsidR="00686459" w:rsidRDefault="00686459" w:rsidP="00686459">
            <w:pPr>
              <w:spacing w:after="0"/>
            </w:pPr>
            <w:r>
              <w:rPr>
                <w:rStyle w:val="HTMLCode"/>
                <w:rFonts w:eastAsiaTheme="minorHAnsi"/>
              </w:rPr>
              <w:t>    {</w:t>
            </w:r>
          </w:p>
          <w:p w:rsidR="00686459" w:rsidRDefault="00686459" w:rsidP="00686459">
            <w:pPr>
              <w:spacing w:after="0"/>
            </w:pPr>
            <w:r>
              <w:rPr>
                <w:rStyle w:val="HTMLCode"/>
                <w:rFonts w:eastAsiaTheme="minorHAnsi"/>
              </w:rPr>
              <w:t>        // private constructor</w:t>
            </w:r>
          </w:p>
          <w:p w:rsidR="00686459" w:rsidRDefault="00686459" w:rsidP="00686459">
            <w:pPr>
              <w:spacing w:after="0"/>
            </w:pPr>
            <w:r>
              <w:rPr>
                <w:rStyle w:val="HTMLCode"/>
                <w:rFonts w:eastAsiaTheme="minorHAnsi"/>
              </w:rPr>
              <w:t>    }</w:t>
            </w:r>
          </w:p>
          <w:p w:rsidR="00686459" w:rsidRDefault="00686459" w:rsidP="00686459">
            <w:pPr>
              <w:spacing w:after="0"/>
            </w:pPr>
            <w:r>
              <w:rPr>
                <w:rStyle w:val="HTMLCode"/>
                <w:rFonts w:eastAsiaTheme="minorHAnsi"/>
              </w:rPr>
              <w:t>}</w:t>
            </w:r>
          </w:p>
          <w:p w:rsidR="00686459" w:rsidRDefault="00686459" w:rsidP="00686459">
            <w:pPr>
              <w:spacing w:after="0"/>
            </w:pPr>
            <w:r>
              <w:t> </w:t>
            </w:r>
          </w:p>
          <w:p w:rsidR="00686459" w:rsidRDefault="00686459" w:rsidP="00686459">
            <w:pPr>
              <w:spacing w:after="0"/>
            </w:pPr>
            <w:r>
              <w:t> </w:t>
            </w:r>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 xml:space="preserve">GFG </w:t>
            </w:r>
          </w:p>
          <w:p w:rsidR="00686459" w:rsidRDefault="00686459" w:rsidP="00686459">
            <w:pPr>
              <w:spacing w:after="0"/>
            </w:pPr>
            <w:r>
              <w:rPr>
                <w:rStyle w:val="HTMLCode"/>
                <w:rFonts w:eastAsiaTheme="minorHAnsi"/>
              </w:rPr>
              <w:t>{</w:t>
            </w:r>
          </w:p>
          <w:p w:rsidR="00686459" w:rsidRDefault="00686459" w:rsidP="00686459">
            <w:pPr>
              <w:spacing w:after="0"/>
            </w:pPr>
            <w:r>
              <w:t> </w:t>
            </w:r>
          </w:p>
          <w:p w:rsidR="00686459" w:rsidRDefault="00686459" w:rsidP="00686459">
            <w:pPr>
              <w:spacing w:after="0"/>
            </w:pPr>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args) </w:t>
            </w:r>
          </w:p>
          <w:p w:rsidR="00686459" w:rsidRDefault="00686459" w:rsidP="00686459">
            <w:pPr>
              <w:spacing w:after="0"/>
            </w:pPr>
            <w:r>
              <w:rPr>
                <w:rStyle w:val="HTMLCode"/>
                <w:rFonts w:eastAsiaTheme="minorHAnsi"/>
              </w:rPr>
              <w:t>    {</w:t>
            </w:r>
          </w:p>
          <w:p w:rsidR="00686459" w:rsidRDefault="00686459" w:rsidP="00686459">
            <w:pPr>
              <w:spacing w:after="0"/>
            </w:pPr>
            <w:r>
              <w:rPr>
                <w:rStyle w:val="HTMLCode"/>
                <w:rFonts w:eastAsiaTheme="minorHAnsi"/>
              </w:rPr>
              <w:t>        try</w:t>
            </w:r>
          </w:p>
          <w:p w:rsidR="00686459" w:rsidRDefault="00686459" w:rsidP="00686459">
            <w:pPr>
              <w:spacing w:after="0"/>
            </w:pPr>
            <w:r>
              <w:rPr>
                <w:rStyle w:val="HTMLCode"/>
                <w:rFonts w:eastAsiaTheme="minorHAnsi"/>
              </w:rPr>
              <w:t>        {</w:t>
            </w:r>
          </w:p>
          <w:p w:rsidR="00686459" w:rsidRDefault="00686459" w:rsidP="00686459">
            <w:pPr>
              <w:spacing w:after="0"/>
            </w:pPr>
            <w:r>
              <w:rPr>
                <w:rStyle w:val="HTMLCode"/>
                <w:rFonts w:eastAsiaTheme="minorHAnsi"/>
              </w:rPr>
              <w:t>            Singleton instance1 = Singleton.instance;</w:t>
            </w:r>
          </w:p>
          <w:p w:rsidR="00686459" w:rsidRDefault="00686459" w:rsidP="00686459">
            <w:pPr>
              <w:spacing w:after="0"/>
            </w:pPr>
            <w:r>
              <w:rPr>
                <w:rStyle w:val="HTMLCode"/>
                <w:rFonts w:eastAsiaTheme="minorHAnsi"/>
              </w:rPr>
              <w:t>            ObjectOutput out</w:t>
            </w:r>
          </w:p>
          <w:p w:rsidR="00686459" w:rsidRDefault="00686459" w:rsidP="00686459">
            <w:pPr>
              <w:spacing w:after="0"/>
            </w:pPr>
            <w:r>
              <w:rPr>
                <w:rStyle w:val="HTMLCode"/>
                <w:rFonts w:eastAsiaTheme="minorHAnsi"/>
              </w:rPr>
              <w:t>                = new</w:t>
            </w:r>
            <w:r>
              <w:t xml:space="preserve"> </w:t>
            </w:r>
            <w:r>
              <w:rPr>
                <w:rStyle w:val="HTMLCode"/>
                <w:rFonts w:eastAsiaTheme="minorHAnsi"/>
              </w:rPr>
              <w:t>ObjectOutputStream(new</w:t>
            </w:r>
            <w:r>
              <w:t xml:space="preserve"> </w:t>
            </w:r>
            <w:r>
              <w:rPr>
                <w:rStyle w:val="HTMLCode"/>
                <w:rFonts w:eastAsiaTheme="minorHAnsi"/>
              </w:rPr>
              <w:t>FileOutputStream("file.text"));</w:t>
            </w:r>
          </w:p>
          <w:p w:rsidR="00686459" w:rsidRDefault="00686459" w:rsidP="00686459">
            <w:pPr>
              <w:spacing w:after="0"/>
            </w:pPr>
            <w:r>
              <w:rPr>
                <w:rStyle w:val="HTMLCode"/>
                <w:rFonts w:eastAsiaTheme="minorHAnsi"/>
              </w:rPr>
              <w:t>            out.writeObject(instance1);</w:t>
            </w:r>
          </w:p>
          <w:p w:rsidR="00686459" w:rsidRDefault="00686459" w:rsidP="00686459">
            <w:pPr>
              <w:spacing w:after="0"/>
            </w:pPr>
            <w:r>
              <w:rPr>
                <w:rStyle w:val="HTMLCode"/>
                <w:rFonts w:eastAsiaTheme="minorHAnsi"/>
              </w:rPr>
              <w:t>            out.close();</w:t>
            </w:r>
          </w:p>
          <w:p w:rsidR="00686459" w:rsidRDefault="00686459" w:rsidP="00686459">
            <w:pPr>
              <w:spacing w:after="0"/>
            </w:pPr>
            <w:r>
              <w:rPr>
                <w:rStyle w:val="HTMLCode"/>
                <w:rFonts w:eastAsiaTheme="minorHAnsi"/>
              </w:rPr>
              <w:t>    </w:t>
            </w:r>
            <w:r>
              <w:t> </w:t>
            </w:r>
          </w:p>
          <w:p w:rsidR="00686459" w:rsidRDefault="00686459" w:rsidP="00686459">
            <w:pPr>
              <w:spacing w:after="0"/>
            </w:pPr>
            <w:r>
              <w:rPr>
                <w:rStyle w:val="HTMLCode"/>
                <w:rFonts w:eastAsiaTheme="minorHAnsi"/>
              </w:rPr>
              <w:t>            // deserailize from file to object</w:t>
            </w:r>
          </w:p>
          <w:p w:rsidR="00686459" w:rsidRDefault="00686459" w:rsidP="00686459">
            <w:pPr>
              <w:spacing w:after="0"/>
            </w:pPr>
            <w:r>
              <w:rPr>
                <w:rStyle w:val="HTMLCode"/>
                <w:rFonts w:eastAsiaTheme="minorHAnsi"/>
              </w:rPr>
              <w:t xml:space="preserve">            ObjectInput in </w:t>
            </w:r>
          </w:p>
          <w:p w:rsidR="00686459" w:rsidRDefault="00686459" w:rsidP="00686459">
            <w:pPr>
              <w:spacing w:after="0"/>
            </w:pPr>
            <w:r>
              <w:rPr>
                <w:rStyle w:val="HTMLCode"/>
                <w:rFonts w:eastAsiaTheme="minorHAnsi"/>
              </w:rPr>
              <w:t>                = new</w:t>
            </w:r>
            <w:r>
              <w:t xml:space="preserve"> </w:t>
            </w:r>
            <w:r>
              <w:rPr>
                <w:rStyle w:val="HTMLCode"/>
                <w:rFonts w:eastAsiaTheme="minorHAnsi"/>
              </w:rPr>
              <w:t>ObjectInputStream(new</w:t>
            </w:r>
            <w:r>
              <w:t xml:space="preserve"> </w:t>
            </w:r>
            <w:r>
              <w:rPr>
                <w:rStyle w:val="HTMLCode"/>
                <w:rFonts w:eastAsiaTheme="minorHAnsi"/>
              </w:rPr>
              <w:t>FileInputStream("file.text"));</w:t>
            </w:r>
          </w:p>
          <w:p w:rsidR="00686459" w:rsidRDefault="00686459" w:rsidP="00686459">
            <w:pPr>
              <w:spacing w:after="0"/>
            </w:pPr>
            <w:r>
              <w:rPr>
                <w:rStyle w:val="HTMLCode"/>
                <w:rFonts w:eastAsiaTheme="minorHAnsi"/>
              </w:rPr>
              <w:t>            </w:t>
            </w:r>
            <w:r>
              <w:t> </w:t>
            </w:r>
          </w:p>
          <w:p w:rsidR="00686459" w:rsidRDefault="00686459" w:rsidP="00686459">
            <w:pPr>
              <w:spacing w:after="0"/>
            </w:pPr>
            <w:r>
              <w:rPr>
                <w:rStyle w:val="HTMLCode"/>
                <w:rFonts w:eastAsiaTheme="minorHAnsi"/>
              </w:rPr>
              <w:t>            Singleton instance2 = (Singleton) in.readObject();</w:t>
            </w:r>
          </w:p>
          <w:p w:rsidR="00686459" w:rsidRDefault="00686459" w:rsidP="00686459">
            <w:pPr>
              <w:spacing w:after="0"/>
            </w:pPr>
            <w:r>
              <w:rPr>
                <w:rStyle w:val="HTMLCode"/>
                <w:rFonts w:eastAsiaTheme="minorHAnsi"/>
              </w:rPr>
              <w:t>            in.close();</w:t>
            </w:r>
          </w:p>
          <w:p w:rsidR="00686459" w:rsidRDefault="00686459" w:rsidP="00686459">
            <w:pPr>
              <w:spacing w:after="0"/>
            </w:pPr>
            <w:r>
              <w:rPr>
                <w:rStyle w:val="HTMLCode"/>
                <w:rFonts w:eastAsiaTheme="minorHAnsi"/>
              </w:rPr>
              <w:t>    </w:t>
            </w:r>
            <w:r>
              <w:t> </w:t>
            </w:r>
          </w:p>
          <w:p w:rsidR="00686459" w:rsidRDefault="00686459" w:rsidP="00686459">
            <w:pPr>
              <w:spacing w:after="0"/>
            </w:pPr>
            <w:r>
              <w:rPr>
                <w:rStyle w:val="HTMLCode"/>
                <w:rFonts w:eastAsiaTheme="minorHAnsi"/>
              </w:rPr>
              <w:t>            System.out.println("instance1 hashCode:- "</w:t>
            </w:r>
          </w:p>
          <w:p w:rsidR="00686459" w:rsidRDefault="00686459" w:rsidP="00686459">
            <w:pPr>
              <w:spacing w:after="0"/>
            </w:pPr>
            <w:r>
              <w:rPr>
                <w:rStyle w:val="HTMLCode"/>
                <w:rFonts w:eastAsiaTheme="minorHAnsi"/>
              </w:rPr>
              <w:t>                                                 + instance1.hashCode());</w:t>
            </w:r>
          </w:p>
          <w:p w:rsidR="00686459" w:rsidRDefault="00686459" w:rsidP="00686459">
            <w:pPr>
              <w:spacing w:after="0"/>
            </w:pPr>
            <w:r>
              <w:rPr>
                <w:rStyle w:val="HTMLCode"/>
                <w:rFonts w:eastAsiaTheme="minorHAnsi"/>
              </w:rPr>
              <w:t>            System.out.println("instance2 hashCode:- "</w:t>
            </w:r>
          </w:p>
          <w:p w:rsidR="00686459" w:rsidRDefault="00686459" w:rsidP="00686459">
            <w:pPr>
              <w:spacing w:after="0"/>
            </w:pPr>
            <w:r>
              <w:rPr>
                <w:rStyle w:val="HTMLCode"/>
                <w:rFonts w:eastAsiaTheme="minorHAnsi"/>
              </w:rPr>
              <w:t>                                                 + instance2.hashCode());</w:t>
            </w:r>
          </w:p>
          <w:p w:rsidR="00686459" w:rsidRDefault="00686459" w:rsidP="00686459">
            <w:pPr>
              <w:spacing w:after="0"/>
            </w:pPr>
            <w:r>
              <w:rPr>
                <w:rStyle w:val="HTMLCode"/>
                <w:rFonts w:eastAsiaTheme="minorHAnsi"/>
              </w:rPr>
              <w:t xml:space="preserve">        } </w:t>
            </w:r>
          </w:p>
          <w:p w:rsidR="00686459" w:rsidRDefault="00686459" w:rsidP="00686459">
            <w:pPr>
              <w:spacing w:after="0"/>
            </w:pPr>
            <w:r>
              <w:rPr>
                <w:rStyle w:val="HTMLCode"/>
                <w:rFonts w:eastAsiaTheme="minorHAnsi"/>
              </w:rPr>
              <w:t>        </w:t>
            </w:r>
            <w:r>
              <w:t> </w:t>
            </w:r>
          </w:p>
          <w:p w:rsidR="00686459" w:rsidRDefault="00686459" w:rsidP="00686459">
            <w:pPr>
              <w:spacing w:after="0"/>
            </w:pPr>
            <w:r>
              <w:rPr>
                <w:rStyle w:val="HTMLCode"/>
                <w:rFonts w:eastAsiaTheme="minorHAnsi"/>
              </w:rPr>
              <w:t>        catch</w:t>
            </w:r>
            <w:r>
              <w:t xml:space="preserve"> </w:t>
            </w:r>
            <w:r>
              <w:rPr>
                <w:rStyle w:val="HTMLCode"/>
                <w:rFonts w:eastAsiaTheme="minorHAnsi"/>
              </w:rPr>
              <w:t xml:space="preserve">(Exception e) </w:t>
            </w:r>
          </w:p>
          <w:p w:rsidR="00686459" w:rsidRDefault="00686459" w:rsidP="00686459">
            <w:pPr>
              <w:spacing w:after="0"/>
            </w:pPr>
            <w:r>
              <w:rPr>
                <w:rStyle w:val="HTMLCode"/>
                <w:rFonts w:eastAsiaTheme="minorHAnsi"/>
              </w:rPr>
              <w:t>        {</w:t>
            </w:r>
          </w:p>
          <w:p w:rsidR="00686459" w:rsidRDefault="00686459" w:rsidP="00686459">
            <w:pPr>
              <w:spacing w:after="0"/>
            </w:pPr>
            <w:r>
              <w:rPr>
                <w:rStyle w:val="HTMLCode"/>
                <w:rFonts w:eastAsiaTheme="minorHAnsi"/>
              </w:rPr>
              <w:t>            e.printStackTrace();</w:t>
            </w:r>
          </w:p>
          <w:p w:rsidR="00686459" w:rsidRDefault="00686459" w:rsidP="00686459">
            <w:pPr>
              <w:spacing w:after="0"/>
            </w:pPr>
            <w:r>
              <w:rPr>
                <w:rStyle w:val="HTMLCode"/>
                <w:rFonts w:eastAsiaTheme="minorHAnsi"/>
              </w:rPr>
              <w:t>        }</w:t>
            </w:r>
          </w:p>
          <w:p w:rsidR="00686459" w:rsidRDefault="00686459" w:rsidP="00686459">
            <w:pPr>
              <w:spacing w:after="0"/>
            </w:pPr>
            <w:r>
              <w:rPr>
                <w:rStyle w:val="HTMLCode"/>
                <w:rFonts w:eastAsiaTheme="minorHAnsi"/>
              </w:rPr>
              <w:t>    }</w:t>
            </w:r>
          </w:p>
          <w:p w:rsidR="00686459" w:rsidRDefault="00686459" w:rsidP="00686459">
            <w:pPr>
              <w:spacing w:after="0"/>
              <w:rPr>
                <w:sz w:val="24"/>
                <w:szCs w:val="24"/>
              </w:rPr>
            </w:pPr>
            <w:r>
              <w:rPr>
                <w:rStyle w:val="HTMLCode"/>
                <w:rFonts w:eastAsiaTheme="minorHAnsi"/>
              </w:rPr>
              <w:t>}</w:t>
            </w:r>
          </w:p>
        </w:tc>
      </w:tr>
    </w:tbl>
    <w:p w:rsidR="00686459" w:rsidRDefault="00686459" w:rsidP="00686459">
      <w:pPr>
        <w:numPr>
          <w:ilvl w:val="0"/>
          <w:numId w:val="5"/>
        </w:numPr>
        <w:shd w:val="clear" w:color="auto" w:fill="FFFFFF"/>
        <w:spacing w:after="0" w:line="240" w:lineRule="auto"/>
        <w:ind w:left="540"/>
        <w:jc w:val="both"/>
        <w:textAlignment w:val="baseline"/>
        <w:rPr>
          <w:ins w:id="3" w:author="Unknown"/>
          <w:rFonts w:ascii="Helvetica" w:hAnsi="Helvetica" w:cs="Helvetica"/>
          <w:color w:val="000000"/>
          <w:sz w:val="23"/>
          <w:szCs w:val="23"/>
        </w:rPr>
      </w:pPr>
      <w:ins w:id="4" w:author="Unknown">
        <w:r>
          <w:rPr>
            <w:rFonts w:ascii="Helvetica" w:hAnsi="Helvetica" w:cs="Helvetica"/>
            <w:color w:val="000000"/>
            <w:sz w:val="23"/>
            <w:szCs w:val="23"/>
          </w:rPr>
          <w:lastRenderedPageBreak/>
          <w:t>Run on IDE</w:t>
        </w:r>
      </w:ins>
    </w:p>
    <w:p w:rsidR="00686459" w:rsidRDefault="00686459" w:rsidP="00686459">
      <w:pPr>
        <w:pStyle w:val="HTMLPreformatted"/>
        <w:numPr>
          <w:ilvl w:val="0"/>
          <w:numId w:val="5"/>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ins w:id="5" w:author="Unknown"/>
          <w:rFonts w:ascii="Consolas" w:hAnsi="Consolas" w:cs="Consolas"/>
          <w:color w:val="000000"/>
          <w:sz w:val="18"/>
          <w:szCs w:val="18"/>
        </w:rPr>
      </w:pPr>
      <w:ins w:id="6" w:author="Unknown">
        <w:r>
          <w:rPr>
            <w:rFonts w:ascii="Consolas" w:hAnsi="Consolas" w:cs="Consolas"/>
            <w:color w:val="000000"/>
            <w:sz w:val="18"/>
            <w:szCs w:val="18"/>
          </w:rPr>
          <w:t xml:space="preserve">Output:- </w:t>
        </w:r>
      </w:ins>
    </w:p>
    <w:p w:rsidR="00686459" w:rsidRDefault="00686459" w:rsidP="00686459">
      <w:pPr>
        <w:pStyle w:val="HTMLPreformatted"/>
        <w:numPr>
          <w:ilvl w:val="0"/>
          <w:numId w:val="5"/>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ins w:id="7" w:author="Unknown"/>
          <w:rFonts w:ascii="Consolas" w:hAnsi="Consolas" w:cs="Consolas"/>
          <w:color w:val="000000"/>
          <w:sz w:val="18"/>
          <w:szCs w:val="18"/>
        </w:rPr>
      </w:pPr>
      <w:ins w:id="8" w:author="Unknown">
        <w:r>
          <w:rPr>
            <w:rFonts w:ascii="Consolas" w:hAnsi="Consolas" w:cs="Consolas"/>
            <w:color w:val="000000"/>
            <w:sz w:val="18"/>
            <w:szCs w:val="18"/>
          </w:rPr>
          <w:t>instance1 hashCode:- 1550089733</w:t>
        </w:r>
      </w:ins>
    </w:p>
    <w:p w:rsidR="00686459" w:rsidRDefault="00686459" w:rsidP="00686459">
      <w:pPr>
        <w:pStyle w:val="HTMLPreformatted"/>
        <w:numPr>
          <w:ilvl w:val="0"/>
          <w:numId w:val="5"/>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ins w:id="9" w:author="Unknown"/>
          <w:rFonts w:ascii="Consolas" w:hAnsi="Consolas" w:cs="Consolas"/>
          <w:color w:val="000000"/>
          <w:sz w:val="18"/>
          <w:szCs w:val="18"/>
        </w:rPr>
      </w:pPr>
      <w:ins w:id="10" w:author="Unknown">
        <w:r>
          <w:rPr>
            <w:rFonts w:ascii="Consolas" w:hAnsi="Consolas" w:cs="Consolas"/>
            <w:color w:val="000000"/>
            <w:sz w:val="18"/>
            <w:szCs w:val="18"/>
          </w:rPr>
          <w:t>instance2 hashCode:- 865113938</w:t>
        </w:r>
      </w:ins>
    </w:p>
    <w:p w:rsidR="00686459" w:rsidRDefault="00686459" w:rsidP="00686459">
      <w:pPr>
        <w:pStyle w:val="NormalWeb"/>
        <w:numPr>
          <w:ilvl w:val="0"/>
          <w:numId w:val="5"/>
        </w:numPr>
        <w:shd w:val="clear" w:color="auto" w:fill="FFFFFF"/>
        <w:spacing w:before="0" w:beforeAutospacing="0" w:after="150" w:afterAutospacing="0"/>
        <w:ind w:left="540"/>
        <w:jc w:val="both"/>
        <w:textAlignment w:val="baseline"/>
        <w:rPr>
          <w:ins w:id="11" w:author="Unknown"/>
          <w:rFonts w:ascii="Helvetica" w:hAnsi="Helvetica" w:cs="Helvetica"/>
          <w:color w:val="000000"/>
          <w:sz w:val="20"/>
          <w:szCs w:val="20"/>
        </w:rPr>
      </w:pPr>
      <w:ins w:id="12" w:author="Unknown">
        <w:r>
          <w:rPr>
            <w:rFonts w:ascii="Helvetica" w:hAnsi="Helvetica" w:cs="Helvetica"/>
            <w:color w:val="000000"/>
            <w:sz w:val="20"/>
            <w:szCs w:val="20"/>
          </w:rPr>
          <w:lastRenderedPageBreak/>
          <w:t>As you can see, hashCode of both instances is different, hence there are 2 objects of a singleton class. Thus, the class is no more singleton.</w:t>
        </w:r>
      </w:ins>
    </w:p>
    <w:p w:rsidR="00686459" w:rsidRDefault="00686459" w:rsidP="00686459">
      <w:pPr>
        <w:pStyle w:val="NormalWeb"/>
        <w:numPr>
          <w:ilvl w:val="0"/>
          <w:numId w:val="5"/>
        </w:numPr>
        <w:shd w:val="clear" w:color="auto" w:fill="FFFFFF"/>
        <w:spacing w:before="0" w:beforeAutospacing="0" w:after="0" w:afterAutospacing="0"/>
        <w:ind w:left="540"/>
        <w:jc w:val="both"/>
        <w:textAlignment w:val="baseline"/>
        <w:rPr>
          <w:ins w:id="13" w:author="Unknown"/>
          <w:rFonts w:ascii="Helvetica" w:hAnsi="Helvetica" w:cs="Helvetica"/>
          <w:color w:val="000000"/>
          <w:sz w:val="20"/>
          <w:szCs w:val="20"/>
        </w:rPr>
      </w:pPr>
      <w:ins w:id="14" w:author="Unknown">
        <w:r>
          <w:rPr>
            <w:rStyle w:val="Strong"/>
            <w:rFonts w:ascii="Helvetica" w:hAnsi="Helvetica" w:cs="Helvetica"/>
            <w:color w:val="000000"/>
            <w:sz w:val="23"/>
            <w:szCs w:val="23"/>
            <w:bdr w:val="none" w:sz="0" w:space="0" w:color="auto" w:frame="1"/>
          </w:rPr>
          <w:t>Overcome serialization issue:-</w:t>
        </w:r>
        <w:r>
          <w:rPr>
            <w:rFonts w:ascii="Helvetica" w:hAnsi="Helvetica" w:cs="Helvetica"/>
            <w:color w:val="000000"/>
            <w:sz w:val="20"/>
            <w:szCs w:val="20"/>
          </w:rPr>
          <w:t> To overcome this issue, we have to implement method readResolve() method.</w:t>
        </w:r>
      </w:ins>
    </w:p>
    <w:tbl>
      <w:tblPr>
        <w:tblW w:w="9630" w:type="dxa"/>
        <w:tblInd w:w="540" w:type="dxa"/>
        <w:tblCellMar>
          <w:left w:w="0" w:type="dxa"/>
          <w:right w:w="0" w:type="dxa"/>
        </w:tblCellMar>
        <w:tblLook w:val="04A0"/>
      </w:tblPr>
      <w:tblGrid>
        <w:gridCol w:w="9630"/>
      </w:tblGrid>
      <w:tr w:rsidR="00686459" w:rsidTr="00686459">
        <w:tc>
          <w:tcPr>
            <w:tcW w:w="9630" w:type="dxa"/>
            <w:vAlign w:val="center"/>
            <w:hideMark/>
          </w:tcPr>
          <w:p w:rsidR="00686459" w:rsidRDefault="00686459" w:rsidP="00686459">
            <w:pPr>
              <w:spacing w:after="0"/>
            </w:pPr>
            <w:r>
              <w:rPr>
                <w:rStyle w:val="HTMLCode"/>
                <w:rFonts w:eastAsiaTheme="minorHAnsi"/>
              </w:rPr>
              <w:t xml:space="preserve">// Java code to remove the effect of </w:t>
            </w:r>
          </w:p>
          <w:p w:rsidR="00686459" w:rsidRDefault="00686459" w:rsidP="00686459">
            <w:pPr>
              <w:spacing w:after="0"/>
            </w:pPr>
            <w:r>
              <w:rPr>
                <w:rStyle w:val="HTMLCode"/>
                <w:rFonts w:eastAsiaTheme="minorHAnsi"/>
              </w:rPr>
              <w:t>// Serialization on singleton classes</w:t>
            </w:r>
          </w:p>
          <w:p w:rsidR="00686459" w:rsidRDefault="00686459" w:rsidP="00686459">
            <w:pPr>
              <w:spacing w:after="0"/>
            </w:pPr>
            <w:r>
              <w:rPr>
                <w:rStyle w:val="HTMLCode"/>
                <w:rFonts w:eastAsiaTheme="minorHAnsi"/>
              </w:rPr>
              <w:t>import</w:t>
            </w:r>
            <w:r>
              <w:t xml:space="preserve"> </w:t>
            </w:r>
            <w:r>
              <w:rPr>
                <w:rStyle w:val="HTMLCode"/>
                <w:rFonts w:eastAsiaTheme="minorHAnsi"/>
              </w:rPr>
              <w:t>java.io.FileInputStream;</w:t>
            </w:r>
          </w:p>
          <w:p w:rsidR="00686459" w:rsidRDefault="00686459" w:rsidP="00686459">
            <w:pPr>
              <w:spacing w:after="0"/>
            </w:pPr>
            <w:r>
              <w:rPr>
                <w:rStyle w:val="HTMLCode"/>
                <w:rFonts w:eastAsiaTheme="minorHAnsi"/>
              </w:rPr>
              <w:t>import</w:t>
            </w:r>
            <w:r>
              <w:t xml:space="preserve"> </w:t>
            </w:r>
            <w:r>
              <w:rPr>
                <w:rStyle w:val="HTMLCode"/>
                <w:rFonts w:eastAsiaTheme="minorHAnsi"/>
              </w:rPr>
              <w:t>java.io.FileOutputStream;</w:t>
            </w:r>
          </w:p>
          <w:p w:rsidR="00686459" w:rsidRDefault="00686459" w:rsidP="00686459">
            <w:pPr>
              <w:spacing w:after="0"/>
            </w:pPr>
            <w:r>
              <w:rPr>
                <w:rStyle w:val="HTMLCode"/>
                <w:rFonts w:eastAsiaTheme="minorHAnsi"/>
              </w:rPr>
              <w:t>import</w:t>
            </w:r>
            <w:r>
              <w:t xml:space="preserve"> </w:t>
            </w:r>
            <w:r>
              <w:rPr>
                <w:rStyle w:val="HTMLCode"/>
                <w:rFonts w:eastAsiaTheme="minorHAnsi"/>
              </w:rPr>
              <w:t>java.io.ObjectInput;</w:t>
            </w:r>
          </w:p>
          <w:p w:rsidR="00686459" w:rsidRDefault="00686459" w:rsidP="00686459">
            <w:pPr>
              <w:spacing w:after="0"/>
            </w:pPr>
            <w:r>
              <w:rPr>
                <w:rStyle w:val="HTMLCode"/>
                <w:rFonts w:eastAsiaTheme="minorHAnsi"/>
              </w:rPr>
              <w:t>import</w:t>
            </w:r>
            <w:r>
              <w:t xml:space="preserve"> </w:t>
            </w:r>
            <w:r>
              <w:rPr>
                <w:rStyle w:val="HTMLCode"/>
                <w:rFonts w:eastAsiaTheme="minorHAnsi"/>
              </w:rPr>
              <w:t>java.io.ObjectInputStream;</w:t>
            </w:r>
          </w:p>
          <w:p w:rsidR="00686459" w:rsidRDefault="00686459" w:rsidP="00686459">
            <w:pPr>
              <w:spacing w:after="0"/>
            </w:pPr>
            <w:r>
              <w:rPr>
                <w:rStyle w:val="HTMLCode"/>
                <w:rFonts w:eastAsiaTheme="minorHAnsi"/>
              </w:rPr>
              <w:t>import</w:t>
            </w:r>
            <w:r>
              <w:t xml:space="preserve"> </w:t>
            </w:r>
            <w:r>
              <w:rPr>
                <w:rStyle w:val="HTMLCode"/>
                <w:rFonts w:eastAsiaTheme="minorHAnsi"/>
              </w:rPr>
              <w:t>java.io.ObjectOutput;</w:t>
            </w:r>
          </w:p>
          <w:p w:rsidR="00686459" w:rsidRDefault="00686459" w:rsidP="00686459">
            <w:pPr>
              <w:spacing w:after="0"/>
            </w:pPr>
            <w:r>
              <w:rPr>
                <w:rStyle w:val="HTMLCode"/>
                <w:rFonts w:eastAsiaTheme="minorHAnsi"/>
              </w:rPr>
              <w:t>import</w:t>
            </w:r>
            <w:r>
              <w:t xml:space="preserve"> </w:t>
            </w:r>
            <w:r>
              <w:rPr>
                <w:rStyle w:val="HTMLCode"/>
                <w:rFonts w:eastAsiaTheme="minorHAnsi"/>
              </w:rPr>
              <w:t>java.io.ObjectOutputStream;</w:t>
            </w:r>
          </w:p>
          <w:p w:rsidR="00686459" w:rsidRDefault="00686459" w:rsidP="00686459">
            <w:pPr>
              <w:spacing w:after="0"/>
            </w:pPr>
            <w:r>
              <w:rPr>
                <w:rStyle w:val="HTMLCode"/>
                <w:rFonts w:eastAsiaTheme="minorHAnsi"/>
              </w:rPr>
              <w:t>import</w:t>
            </w:r>
            <w:r>
              <w:t xml:space="preserve"> </w:t>
            </w:r>
            <w:r>
              <w:rPr>
                <w:rStyle w:val="HTMLCode"/>
                <w:rFonts w:eastAsiaTheme="minorHAnsi"/>
              </w:rPr>
              <w:t>java.io.Serializable;</w:t>
            </w:r>
          </w:p>
          <w:p w:rsidR="00686459" w:rsidRDefault="00686459" w:rsidP="00686459">
            <w:pPr>
              <w:spacing w:after="0"/>
            </w:pPr>
            <w:r>
              <w:t> </w:t>
            </w:r>
          </w:p>
          <w:p w:rsidR="00686459" w:rsidRDefault="00686459" w:rsidP="00686459">
            <w:pPr>
              <w:spacing w:after="0"/>
            </w:pPr>
            <w:r>
              <w:rPr>
                <w:rStyle w:val="HTMLCode"/>
                <w:rFonts w:eastAsiaTheme="minorHAnsi"/>
              </w:rPr>
              <w:t>class</w:t>
            </w:r>
            <w:r>
              <w:t xml:space="preserve"> </w:t>
            </w:r>
            <w:r w:rsidR="008D40D2">
              <w:t xml:space="preserve"> </w:t>
            </w:r>
            <w:r>
              <w:rPr>
                <w:rStyle w:val="HTMLCode"/>
                <w:rFonts w:eastAsiaTheme="minorHAnsi"/>
              </w:rPr>
              <w:t>Singleton implements</w:t>
            </w:r>
            <w:r>
              <w:t xml:space="preserve"> </w:t>
            </w:r>
            <w:r>
              <w:rPr>
                <w:rStyle w:val="HTMLCode"/>
                <w:rFonts w:eastAsiaTheme="minorHAnsi"/>
              </w:rPr>
              <w:t xml:space="preserve">Serializable </w:t>
            </w:r>
          </w:p>
          <w:p w:rsidR="00686459" w:rsidRDefault="00686459" w:rsidP="00686459">
            <w:pPr>
              <w:spacing w:after="0"/>
            </w:pPr>
            <w:r>
              <w:rPr>
                <w:rStyle w:val="HTMLCode"/>
                <w:rFonts w:eastAsiaTheme="minorHAnsi"/>
              </w:rPr>
              <w:t>{</w:t>
            </w:r>
          </w:p>
          <w:p w:rsidR="00686459" w:rsidRDefault="00686459" w:rsidP="00686459">
            <w:pPr>
              <w:spacing w:after="0"/>
            </w:pPr>
            <w:r>
              <w:rPr>
                <w:rStyle w:val="HTMLCode"/>
                <w:rFonts w:eastAsiaTheme="minorHAnsi"/>
              </w:rPr>
              <w:t>    // public instance initialized when loading the class</w:t>
            </w:r>
          </w:p>
          <w:p w:rsidR="00686459" w:rsidRDefault="00686459" w:rsidP="00686459">
            <w:pPr>
              <w:spacing w:after="0"/>
            </w:pPr>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Singleton instance = new</w:t>
            </w:r>
            <w:r>
              <w:t xml:space="preserve"> </w:t>
            </w:r>
            <w:r>
              <w:rPr>
                <w:rStyle w:val="HTMLCode"/>
                <w:rFonts w:eastAsiaTheme="minorHAnsi"/>
              </w:rPr>
              <w:t>Singleton();</w:t>
            </w:r>
          </w:p>
          <w:p w:rsidR="00686459" w:rsidRDefault="00686459" w:rsidP="00686459">
            <w:pPr>
              <w:spacing w:after="0"/>
            </w:pPr>
            <w:r>
              <w:rPr>
                <w:rStyle w:val="HTMLCode"/>
                <w:rFonts w:eastAsiaTheme="minorHAnsi"/>
              </w:rPr>
              <w:t>    </w:t>
            </w:r>
            <w:r>
              <w:t> </w:t>
            </w:r>
          </w:p>
          <w:p w:rsidR="00686459" w:rsidRDefault="00686459" w:rsidP="00686459">
            <w:pPr>
              <w:spacing w:after="0"/>
            </w:pPr>
            <w:r>
              <w:rPr>
                <w:rStyle w:val="HTMLCode"/>
                <w:rFonts w:eastAsiaTheme="minorHAnsi"/>
              </w:rPr>
              <w:t>    private</w:t>
            </w:r>
            <w:r>
              <w:t xml:space="preserve"> </w:t>
            </w:r>
            <w:r>
              <w:rPr>
                <w:rStyle w:val="HTMLCode"/>
                <w:rFonts w:eastAsiaTheme="minorHAnsi"/>
              </w:rPr>
              <w:t xml:space="preserve">Singleton() </w:t>
            </w:r>
          </w:p>
          <w:p w:rsidR="00686459" w:rsidRDefault="00686459" w:rsidP="00686459">
            <w:pPr>
              <w:spacing w:after="0"/>
            </w:pPr>
            <w:r>
              <w:rPr>
                <w:rStyle w:val="HTMLCode"/>
                <w:rFonts w:eastAsiaTheme="minorHAnsi"/>
              </w:rPr>
              <w:t>    {</w:t>
            </w:r>
          </w:p>
          <w:p w:rsidR="00686459" w:rsidRDefault="00686459" w:rsidP="00686459">
            <w:pPr>
              <w:spacing w:after="0"/>
            </w:pPr>
            <w:r>
              <w:rPr>
                <w:rStyle w:val="HTMLCode"/>
                <w:rFonts w:eastAsiaTheme="minorHAnsi"/>
              </w:rPr>
              <w:t>        // private constructor</w:t>
            </w:r>
          </w:p>
          <w:p w:rsidR="00686459" w:rsidRDefault="00686459" w:rsidP="00686459">
            <w:pPr>
              <w:spacing w:after="0"/>
            </w:pPr>
            <w:r>
              <w:rPr>
                <w:rStyle w:val="HTMLCode"/>
                <w:rFonts w:eastAsiaTheme="minorHAnsi"/>
              </w:rPr>
              <w:t>    }</w:t>
            </w:r>
          </w:p>
          <w:p w:rsidR="00686459" w:rsidRDefault="00686459" w:rsidP="00686459">
            <w:pPr>
              <w:spacing w:after="0"/>
            </w:pPr>
            <w:r>
              <w:rPr>
                <w:rStyle w:val="HTMLCode"/>
                <w:rFonts w:eastAsiaTheme="minorHAnsi"/>
              </w:rPr>
              <w:t>    </w:t>
            </w:r>
            <w:r>
              <w:t> </w:t>
            </w:r>
          </w:p>
          <w:p w:rsidR="00686459" w:rsidRDefault="00686459" w:rsidP="00686459">
            <w:pPr>
              <w:spacing w:after="0"/>
            </w:pPr>
            <w:r>
              <w:rPr>
                <w:rStyle w:val="HTMLCode"/>
                <w:rFonts w:eastAsiaTheme="minorHAnsi"/>
              </w:rPr>
              <w:t>    // implement readResolve method</w:t>
            </w:r>
          </w:p>
          <w:p w:rsidR="00686459" w:rsidRDefault="00686459" w:rsidP="00686459">
            <w:pPr>
              <w:spacing w:after="0"/>
            </w:pPr>
            <w:r>
              <w:rPr>
                <w:rStyle w:val="HTMLCode"/>
                <w:rFonts w:eastAsiaTheme="minorHAnsi"/>
              </w:rPr>
              <w:t>    protected</w:t>
            </w:r>
            <w:r>
              <w:t xml:space="preserve"> </w:t>
            </w:r>
            <w:r>
              <w:rPr>
                <w:rStyle w:val="HTMLCode"/>
                <w:rFonts w:eastAsiaTheme="minorHAnsi"/>
              </w:rPr>
              <w:t>Object readResolve()</w:t>
            </w:r>
          </w:p>
          <w:p w:rsidR="00686459" w:rsidRDefault="00686459" w:rsidP="00686459">
            <w:pPr>
              <w:spacing w:after="0"/>
            </w:pPr>
            <w:r>
              <w:rPr>
                <w:rStyle w:val="HTMLCode"/>
                <w:rFonts w:eastAsiaTheme="minorHAnsi"/>
              </w:rPr>
              <w:t>    {</w:t>
            </w:r>
          </w:p>
          <w:p w:rsidR="00686459" w:rsidRDefault="00686459" w:rsidP="00686459">
            <w:pPr>
              <w:spacing w:after="0"/>
            </w:pPr>
            <w:r>
              <w:rPr>
                <w:rStyle w:val="HTMLCode"/>
                <w:rFonts w:eastAsiaTheme="minorHAnsi"/>
              </w:rPr>
              <w:t>        return</w:t>
            </w:r>
            <w:r>
              <w:t xml:space="preserve"> </w:t>
            </w:r>
            <w:r>
              <w:rPr>
                <w:rStyle w:val="HTMLCode"/>
                <w:rFonts w:eastAsiaTheme="minorHAnsi"/>
              </w:rPr>
              <w:t>instance;</w:t>
            </w:r>
          </w:p>
          <w:p w:rsidR="00686459" w:rsidRDefault="00686459" w:rsidP="00686459">
            <w:pPr>
              <w:spacing w:after="0"/>
            </w:pPr>
            <w:r>
              <w:rPr>
                <w:rStyle w:val="HTMLCode"/>
                <w:rFonts w:eastAsiaTheme="minorHAnsi"/>
              </w:rPr>
              <w:t>    }</w:t>
            </w:r>
          </w:p>
          <w:p w:rsidR="00686459" w:rsidRDefault="00686459" w:rsidP="00686459">
            <w:pPr>
              <w:spacing w:after="0"/>
            </w:pPr>
            <w:r>
              <w:rPr>
                <w:rStyle w:val="HTMLCode"/>
                <w:rFonts w:eastAsiaTheme="minorHAnsi"/>
              </w:rPr>
              <w:t>}</w:t>
            </w:r>
          </w:p>
          <w:p w:rsidR="00686459" w:rsidRDefault="00686459" w:rsidP="00686459">
            <w:pPr>
              <w:spacing w:after="0"/>
            </w:pPr>
            <w:r>
              <w:t> </w:t>
            </w:r>
          </w:p>
          <w:p w:rsidR="00686459" w:rsidRDefault="00686459" w:rsidP="00686459">
            <w:pPr>
              <w:spacing w:after="0"/>
            </w:pPr>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 xml:space="preserve">GFG </w:t>
            </w:r>
          </w:p>
          <w:p w:rsidR="00686459" w:rsidRDefault="00686459" w:rsidP="00686459">
            <w:pPr>
              <w:spacing w:after="0"/>
            </w:pPr>
            <w:r>
              <w:rPr>
                <w:rStyle w:val="HTMLCode"/>
                <w:rFonts w:eastAsiaTheme="minorHAnsi"/>
              </w:rPr>
              <w:t>{</w:t>
            </w:r>
          </w:p>
          <w:p w:rsidR="00686459" w:rsidRDefault="00686459" w:rsidP="00686459">
            <w:pPr>
              <w:spacing w:after="0"/>
            </w:pPr>
            <w:r>
              <w:t> </w:t>
            </w:r>
          </w:p>
          <w:p w:rsidR="00686459" w:rsidRDefault="00686459" w:rsidP="00686459">
            <w:pPr>
              <w:spacing w:after="0"/>
            </w:pPr>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args) </w:t>
            </w:r>
          </w:p>
          <w:p w:rsidR="00686459" w:rsidRDefault="00686459" w:rsidP="00686459">
            <w:pPr>
              <w:spacing w:after="0"/>
            </w:pPr>
            <w:r>
              <w:rPr>
                <w:rStyle w:val="HTMLCode"/>
                <w:rFonts w:eastAsiaTheme="minorHAnsi"/>
              </w:rPr>
              <w:t>    {</w:t>
            </w:r>
          </w:p>
          <w:p w:rsidR="00686459" w:rsidRDefault="00686459" w:rsidP="00686459">
            <w:pPr>
              <w:spacing w:after="0"/>
            </w:pPr>
            <w:r>
              <w:rPr>
                <w:rStyle w:val="HTMLCode"/>
                <w:rFonts w:eastAsiaTheme="minorHAnsi"/>
              </w:rPr>
              <w:t>        try</w:t>
            </w:r>
          </w:p>
          <w:p w:rsidR="00686459" w:rsidRDefault="00686459" w:rsidP="00686459">
            <w:pPr>
              <w:spacing w:after="0"/>
            </w:pPr>
            <w:r>
              <w:rPr>
                <w:rStyle w:val="HTMLCode"/>
                <w:rFonts w:eastAsiaTheme="minorHAnsi"/>
              </w:rPr>
              <w:t>        {</w:t>
            </w:r>
          </w:p>
          <w:p w:rsidR="00686459" w:rsidRDefault="00686459" w:rsidP="00686459">
            <w:pPr>
              <w:spacing w:after="0"/>
            </w:pPr>
            <w:r>
              <w:rPr>
                <w:rStyle w:val="HTMLCode"/>
                <w:rFonts w:eastAsiaTheme="minorHAnsi"/>
              </w:rPr>
              <w:t>            Singleton instance1 = Singleton.instance;</w:t>
            </w:r>
          </w:p>
          <w:p w:rsidR="00686459" w:rsidRDefault="00686459" w:rsidP="00686459">
            <w:pPr>
              <w:spacing w:after="0"/>
            </w:pPr>
            <w:r>
              <w:rPr>
                <w:rStyle w:val="HTMLCode"/>
                <w:rFonts w:eastAsiaTheme="minorHAnsi"/>
              </w:rPr>
              <w:t xml:space="preserve">            ObjectOutput out </w:t>
            </w:r>
          </w:p>
          <w:p w:rsidR="00686459" w:rsidRDefault="00686459" w:rsidP="00686459">
            <w:pPr>
              <w:spacing w:after="0"/>
            </w:pPr>
            <w:r>
              <w:rPr>
                <w:rStyle w:val="HTMLCode"/>
                <w:rFonts w:eastAsiaTheme="minorHAnsi"/>
              </w:rPr>
              <w:t>                = new</w:t>
            </w:r>
            <w:r>
              <w:t xml:space="preserve"> </w:t>
            </w:r>
            <w:r>
              <w:rPr>
                <w:rStyle w:val="HTMLCode"/>
                <w:rFonts w:eastAsiaTheme="minorHAnsi"/>
              </w:rPr>
              <w:t>ObjectOutputStream(new</w:t>
            </w:r>
            <w:r>
              <w:t xml:space="preserve"> </w:t>
            </w:r>
            <w:r>
              <w:rPr>
                <w:rStyle w:val="HTMLCode"/>
                <w:rFonts w:eastAsiaTheme="minorHAnsi"/>
              </w:rPr>
              <w:t>FileOutputStream("file.text"));</w:t>
            </w:r>
          </w:p>
          <w:p w:rsidR="00686459" w:rsidRDefault="00686459" w:rsidP="00686459">
            <w:pPr>
              <w:spacing w:after="0"/>
            </w:pPr>
            <w:r>
              <w:rPr>
                <w:rStyle w:val="HTMLCode"/>
                <w:rFonts w:eastAsiaTheme="minorHAnsi"/>
              </w:rPr>
              <w:t>            out.writeObject(instance1);</w:t>
            </w:r>
          </w:p>
          <w:p w:rsidR="00686459" w:rsidRDefault="00686459" w:rsidP="00686459">
            <w:pPr>
              <w:spacing w:after="0"/>
            </w:pPr>
            <w:r>
              <w:rPr>
                <w:rStyle w:val="HTMLCode"/>
                <w:rFonts w:eastAsiaTheme="minorHAnsi"/>
              </w:rPr>
              <w:t>            out.close();</w:t>
            </w:r>
          </w:p>
          <w:p w:rsidR="00686459" w:rsidRDefault="00686459" w:rsidP="00686459">
            <w:pPr>
              <w:spacing w:after="0"/>
            </w:pPr>
            <w:r>
              <w:rPr>
                <w:rStyle w:val="HTMLCode"/>
                <w:rFonts w:eastAsiaTheme="minorHAnsi"/>
              </w:rPr>
              <w:t>        </w:t>
            </w:r>
            <w:r>
              <w:t> </w:t>
            </w:r>
          </w:p>
          <w:p w:rsidR="00686459" w:rsidRDefault="00686459" w:rsidP="00686459">
            <w:pPr>
              <w:spacing w:after="0"/>
            </w:pPr>
            <w:r>
              <w:rPr>
                <w:rStyle w:val="HTMLCode"/>
                <w:rFonts w:eastAsiaTheme="minorHAnsi"/>
              </w:rPr>
              <w:t>            // deserailize from file to object</w:t>
            </w:r>
          </w:p>
          <w:p w:rsidR="00686459" w:rsidRDefault="00686459" w:rsidP="00686459">
            <w:pPr>
              <w:spacing w:after="0"/>
            </w:pPr>
            <w:r>
              <w:rPr>
                <w:rStyle w:val="HTMLCode"/>
                <w:rFonts w:eastAsiaTheme="minorHAnsi"/>
              </w:rPr>
              <w:t xml:space="preserve">            ObjectInput in </w:t>
            </w:r>
          </w:p>
          <w:p w:rsidR="00686459" w:rsidRDefault="00686459" w:rsidP="00686459">
            <w:pPr>
              <w:spacing w:after="0"/>
            </w:pPr>
            <w:r>
              <w:rPr>
                <w:rStyle w:val="HTMLCode"/>
                <w:rFonts w:eastAsiaTheme="minorHAnsi"/>
              </w:rPr>
              <w:t>                = new</w:t>
            </w:r>
            <w:r>
              <w:t xml:space="preserve"> </w:t>
            </w:r>
            <w:r>
              <w:rPr>
                <w:rStyle w:val="HTMLCode"/>
                <w:rFonts w:eastAsiaTheme="minorHAnsi"/>
              </w:rPr>
              <w:t>ObjectInputStream(new</w:t>
            </w:r>
            <w:r>
              <w:t xml:space="preserve"> </w:t>
            </w:r>
            <w:r>
              <w:rPr>
                <w:rStyle w:val="HTMLCode"/>
                <w:rFonts w:eastAsiaTheme="minorHAnsi"/>
              </w:rPr>
              <w:t>FileInputStream("file.text"));</w:t>
            </w:r>
          </w:p>
          <w:p w:rsidR="00686459" w:rsidRDefault="00686459" w:rsidP="00686459">
            <w:pPr>
              <w:spacing w:after="0"/>
            </w:pPr>
            <w:r>
              <w:rPr>
                <w:rStyle w:val="HTMLCode"/>
                <w:rFonts w:eastAsiaTheme="minorHAnsi"/>
              </w:rPr>
              <w:t>            Singleton instance2 = (Singleton) in.readObject();</w:t>
            </w:r>
          </w:p>
          <w:p w:rsidR="00686459" w:rsidRDefault="00686459" w:rsidP="00686459">
            <w:pPr>
              <w:spacing w:after="0"/>
            </w:pPr>
            <w:r>
              <w:rPr>
                <w:rStyle w:val="HTMLCode"/>
                <w:rFonts w:eastAsiaTheme="minorHAnsi"/>
              </w:rPr>
              <w:lastRenderedPageBreak/>
              <w:t>            in.close();</w:t>
            </w:r>
          </w:p>
          <w:p w:rsidR="00686459" w:rsidRDefault="00686459" w:rsidP="00686459">
            <w:pPr>
              <w:spacing w:after="0"/>
            </w:pPr>
            <w:r>
              <w:rPr>
                <w:rStyle w:val="HTMLCode"/>
                <w:rFonts w:eastAsiaTheme="minorHAnsi"/>
              </w:rPr>
              <w:t>        </w:t>
            </w:r>
            <w:r>
              <w:t> </w:t>
            </w:r>
          </w:p>
          <w:p w:rsidR="00686459" w:rsidRDefault="00686459" w:rsidP="00686459">
            <w:pPr>
              <w:spacing w:after="0"/>
            </w:pPr>
            <w:r>
              <w:rPr>
                <w:rStyle w:val="HTMLCode"/>
                <w:rFonts w:eastAsiaTheme="minorHAnsi"/>
              </w:rPr>
              <w:t>            System.out.println("instance1 hashCode:- "</w:t>
            </w:r>
          </w:p>
          <w:p w:rsidR="00686459" w:rsidRDefault="00686459" w:rsidP="00686459">
            <w:pPr>
              <w:spacing w:after="0"/>
            </w:pPr>
            <w:r>
              <w:rPr>
                <w:rStyle w:val="HTMLCode"/>
                <w:rFonts w:eastAsiaTheme="minorHAnsi"/>
              </w:rPr>
              <w:t>                                           + instance1.hashCode());</w:t>
            </w:r>
          </w:p>
          <w:p w:rsidR="00686459" w:rsidRDefault="00686459" w:rsidP="00686459">
            <w:pPr>
              <w:spacing w:after="0"/>
            </w:pPr>
            <w:r>
              <w:rPr>
                <w:rStyle w:val="HTMLCode"/>
                <w:rFonts w:eastAsiaTheme="minorHAnsi"/>
              </w:rPr>
              <w:t>            System.out.println("instance2 hashCode:- "</w:t>
            </w:r>
          </w:p>
          <w:p w:rsidR="00686459" w:rsidRDefault="00686459" w:rsidP="00686459">
            <w:pPr>
              <w:spacing w:after="0"/>
            </w:pPr>
            <w:r>
              <w:rPr>
                <w:rStyle w:val="HTMLCode"/>
                <w:rFonts w:eastAsiaTheme="minorHAnsi"/>
              </w:rPr>
              <w:t>                                           + instance2.hashCode());</w:t>
            </w:r>
          </w:p>
          <w:p w:rsidR="00686459" w:rsidRDefault="00686459" w:rsidP="00686459">
            <w:pPr>
              <w:spacing w:after="0"/>
            </w:pPr>
            <w:r>
              <w:rPr>
                <w:rStyle w:val="HTMLCode"/>
                <w:rFonts w:eastAsiaTheme="minorHAnsi"/>
              </w:rPr>
              <w:t xml:space="preserve">        } </w:t>
            </w:r>
          </w:p>
          <w:p w:rsidR="00686459" w:rsidRDefault="00686459" w:rsidP="00686459">
            <w:pPr>
              <w:spacing w:after="0"/>
            </w:pPr>
            <w:r>
              <w:rPr>
                <w:rStyle w:val="HTMLCode"/>
                <w:rFonts w:eastAsiaTheme="minorHAnsi"/>
              </w:rPr>
              <w:t>        </w:t>
            </w:r>
            <w:r>
              <w:t> </w:t>
            </w:r>
          </w:p>
          <w:p w:rsidR="00686459" w:rsidRDefault="00686459" w:rsidP="00686459">
            <w:pPr>
              <w:spacing w:after="0"/>
            </w:pPr>
            <w:r>
              <w:rPr>
                <w:rStyle w:val="HTMLCode"/>
                <w:rFonts w:eastAsiaTheme="minorHAnsi"/>
              </w:rPr>
              <w:t>        catch</w:t>
            </w:r>
            <w:r>
              <w:t xml:space="preserve"> </w:t>
            </w:r>
            <w:r>
              <w:rPr>
                <w:rStyle w:val="HTMLCode"/>
                <w:rFonts w:eastAsiaTheme="minorHAnsi"/>
              </w:rPr>
              <w:t>(Exception e)</w:t>
            </w:r>
          </w:p>
          <w:p w:rsidR="00686459" w:rsidRDefault="00686459" w:rsidP="00686459">
            <w:pPr>
              <w:spacing w:after="0"/>
            </w:pPr>
            <w:r>
              <w:rPr>
                <w:rStyle w:val="HTMLCode"/>
                <w:rFonts w:eastAsiaTheme="minorHAnsi"/>
              </w:rPr>
              <w:t>        {</w:t>
            </w:r>
          </w:p>
          <w:p w:rsidR="00686459" w:rsidRDefault="00686459" w:rsidP="00686459">
            <w:pPr>
              <w:spacing w:after="0"/>
            </w:pPr>
            <w:r>
              <w:rPr>
                <w:rStyle w:val="HTMLCode"/>
                <w:rFonts w:eastAsiaTheme="minorHAnsi"/>
              </w:rPr>
              <w:t>            e.printStackTrace();</w:t>
            </w:r>
          </w:p>
          <w:p w:rsidR="00686459" w:rsidRDefault="00686459" w:rsidP="00686459">
            <w:pPr>
              <w:spacing w:after="0"/>
            </w:pPr>
            <w:r>
              <w:rPr>
                <w:rStyle w:val="HTMLCode"/>
                <w:rFonts w:eastAsiaTheme="minorHAnsi"/>
              </w:rPr>
              <w:t>        }</w:t>
            </w:r>
          </w:p>
          <w:p w:rsidR="00686459" w:rsidRDefault="00686459" w:rsidP="00686459">
            <w:pPr>
              <w:spacing w:after="0"/>
            </w:pPr>
            <w:r>
              <w:rPr>
                <w:rStyle w:val="HTMLCode"/>
                <w:rFonts w:eastAsiaTheme="minorHAnsi"/>
              </w:rPr>
              <w:t>    }</w:t>
            </w:r>
          </w:p>
          <w:p w:rsidR="00686459" w:rsidRDefault="00686459" w:rsidP="00686459">
            <w:pPr>
              <w:spacing w:after="0"/>
              <w:rPr>
                <w:sz w:val="24"/>
                <w:szCs w:val="24"/>
              </w:rPr>
            </w:pPr>
            <w:r>
              <w:rPr>
                <w:rStyle w:val="HTMLCode"/>
                <w:rFonts w:eastAsiaTheme="minorHAnsi"/>
              </w:rPr>
              <w:t>}</w:t>
            </w:r>
          </w:p>
        </w:tc>
      </w:tr>
    </w:tbl>
    <w:p w:rsidR="00686459" w:rsidRDefault="00686459" w:rsidP="00686459">
      <w:pPr>
        <w:numPr>
          <w:ilvl w:val="0"/>
          <w:numId w:val="5"/>
        </w:numPr>
        <w:shd w:val="clear" w:color="auto" w:fill="FFFFFF"/>
        <w:spacing w:after="0" w:line="240" w:lineRule="auto"/>
        <w:ind w:left="540"/>
        <w:jc w:val="both"/>
        <w:textAlignment w:val="baseline"/>
        <w:rPr>
          <w:ins w:id="15" w:author="Unknown"/>
          <w:rFonts w:ascii="Helvetica" w:hAnsi="Helvetica" w:cs="Helvetica"/>
          <w:color w:val="000000"/>
          <w:sz w:val="23"/>
          <w:szCs w:val="23"/>
        </w:rPr>
      </w:pPr>
      <w:ins w:id="16" w:author="Unknown">
        <w:r>
          <w:rPr>
            <w:rFonts w:ascii="Helvetica" w:hAnsi="Helvetica" w:cs="Helvetica"/>
            <w:color w:val="000000"/>
            <w:sz w:val="23"/>
            <w:szCs w:val="23"/>
          </w:rPr>
          <w:lastRenderedPageBreak/>
          <w:t>Run on IDE</w:t>
        </w:r>
      </w:ins>
    </w:p>
    <w:p w:rsidR="00686459" w:rsidRDefault="00686459" w:rsidP="00686459">
      <w:pPr>
        <w:pStyle w:val="HTMLPreformatted"/>
        <w:numPr>
          <w:ilvl w:val="0"/>
          <w:numId w:val="5"/>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ins w:id="17" w:author="Unknown"/>
          <w:rFonts w:ascii="Consolas" w:hAnsi="Consolas" w:cs="Consolas"/>
          <w:color w:val="000000"/>
          <w:sz w:val="18"/>
          <w:szCs w:val="18"/>
        </w:rPr>
      </w:pPr>
      <w:ins w:id="18" w:author="Unknown">
        <w:r>
          <w:rPr>
            <w:rFonts w:ascii="Consolas" w:hAnsi="Consolas" w:cs="Consolas"/>
            <w:color w:val="000000"/>
            <w:sz w:val="18"/>
            <w:szCs w:val="18"/>
          </w:rPr>
          <w:t xml:space="preserve">Output:- </w:t>
        </w:r>
      </w:ins>
    </w:p>
    <w:p w:rsidR="00686459" w:rsidRDefault="00686459" w:rsidP="00686459">
      <w:pPr>
        <w:pStyle w:val="HTMLPreformatted"/>
        <w:numPr>
          <w:ilvl w:val="0"/>
          <w:numId w:val="5"/>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ins w:id="19" w:author="Unknown"/>
          <w:rFonts w:ascii="Consolas" w:hAnsi="Consolas" w:cs="Consolas"/>
          <w:color w:val="000000"/>
          <w:sz w:val="18"/>
          <w:szCs w:val="18"/>
        </w:rPr>
      </w:pPr>
      <w:ins w:id="20" w:author="Unknown">
        <w:r>
          <w:rPr>
            <w:rFonts w:ascii="Consolas" w:hAnsi="Consolas" w:cs="Consolas"/>
            <w:color w:val="000000"/>
            <w:sz w:val="18"/>
            <w:szCs w:val="18"/>
          </w:rPr>
          <w:t>instance1 hashCode:- 1550089733</w:t>
        </w:r>
      </w:ins>
    </w:p>
    <w:p w:rsidR="00686459" w:rsidRDefault="00686459" w:rsidP="00686459">
      <w:pPr>
        <w:pStyle w:val="HTMLPreformatted"/>
        <w:numPr>
          <w:ilvl w:val="0"/>
          <w:numId w:val="5"/>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ins w:id="21" w:author="Unknown"/>
          <w:rFonts w:ascii="Consolas" w:hAnsi="Consolas" w:cs="Consolas"/>
          <w:color w:val="000000"/>
          <w:sz w:val="18"/>
          <w:szCs w:val="18"/>
        </w:rPr>
      </w:pPr>
      <w:ins w:id="22" w:author="Unknown">
        <w:r>
          <w:rPr>
            <w:rFonts w:ascii="Consolas" w:hAnsi="Consolas" w:cs="Consolas"/>
            <w:color w:val="000000"/>
            <w:sz w:val="18"/>
            <w:szCs w:val="18"/>
          </w:rPr>
          <w:t>instance2 hashCode:- 1550089733</w:t>
        </w:r>
      </w:ins>
    </w:p>
    <w:p w:rsidR="00686459" w:rsidRDefault="00686459" w:rsidP="00686459">
      <w:pPr>
        <w:pStyle w:val="NormalWeb"/>
        <w:numPr>
          <w:ilvl w:val="0"/>
          <w:numId w:val="5"/>
        </w:numPr>
        <w:shd w:val="clear" w:color="auto" w:fill="FFFFFF"/>
        <w:spacing w:before="0" w:beforeAutospacing="0" w:after="150" w:afterAutospacing="0"/>
        <w:ind w:left="540"/>
        <w:jc w:val="both"/>
        <w:textAlignment w:val="baseline"/>
        <w:rPr>
          <w:ins w:id="23" w:author="Unknown"/>
          <w:rFonts w:ascii="Helvetica" w:hAnsi="Helvetica" w:cs="Helvetica"/>
          <w:color w:val="000000"/>
          <w:sz w:val="20"/>
          <w:szCs w:val="20"/>
        </w:rPr>
      </w:pPr>
      <w:ins w:id="24" w:author="Unknown">
        <w:r>
          <w:rPr>
            <w:rFonts w:ascii="Helvetica" w:hAnsi="Helvetica" w:cs="Helvetica"/>
            <w:color w:val="000000"/>
            <w:sz w:val="20"/>
            <w:szCs w:val="20"/>
          </w:rPr>
          <w:t>Above both hashcodes are same hence no other instance is created.</w:t>
        </w:r>
      </w:ins>
    </w:p>
    <w:p w:rsidR="00686459" w:rsidRDefault="00686459" w:rsidP="00686459">
      <w:pPr>
        <w:numPr>
          <w:ilvl w:val="0"/>
          <w:numId w:val="5"/>
        </w:numPr>
        <w:shd w:val="clear" w:color="auto" w:fill="FFFFFF"/>
        <w:spacing w:after="0" w:line="240" w:lineRule="auto"/>
        <w:ind w:left="540"/>
        <w:jc w:val="both"/>
        <w:textAlignment w:val="baseline"/>
        <w:rPr>
          <w:ins w:id="25" w:author="Unknown"/>
          <w:rFonts w:ascii="Helvetica" w:hAnsi="Helvetica" w:cs="Helvetica"/>
          <w:color w:val="000000"/>
          <w:sz w:val="20"/>
          <w:szCs w:val="20"/>
        </w:rPr>
      </w:pPr>
      <w:ins w:id="26" w:author="Unknown">
        <w:r>
          <w:rPr>
            <w:rStyle w:val="Strong"/>
            <w:rFonts w:ascii="Helvetica" w:hAnsi="Helvetica" w:cs="Helvetica"/>
            <w:color w:val="000000"/>
            <w:sz w:val="23"/>
            <w:szCs w:val="23"/>
            <w:bdr w:val="none" w:sz="0" w:space="0" w:color="auto" w:frame="1"/>
          </w:rPr>
          <w:t>Cloning:</w:t>
        </w:r>
        <w:r>
          <w:rPr>
            <w:rFonts w:ascii="Helvetica" w:hAnsi="Helvetica" w:cs="Helvetica"/>
            <w:color w:val="000000"/>
            <w:sz w:val="20"/>
            <w:szCs w:val="20"/>
          </w:rPr>
          <w:t> </w:t>
        </w:r>
        <w:r w:rsidR="00865D92">
          <w:rPr>
            <w:rFonts w:ascii="Helvetica" w:hAnsi="Helvetica" w:cs="Helvetica"/>
            <w:color w:val="000000"/>
            <w:sz w:val="20"/>
            <w:szCs w:val="20"/>
          </w:rPr>
          <w:fldChar w:fldCharType="begin"/>
        </w:r>
        <w:r>
          <w:rPr>
            <w:rFonts w:ascii="Helvetica" w:hAnsi="Helvetica" w:cs="Helvetica"/>
            <w:color w:val="000000"/>
            <w:sz w:val="20"/>
            <w:szCs w:val="20"/>
          </w:rPr>
          <w:instrText xml:space="preserve"> HYPERLINK "https://www.geeksforgeeks.org/clone-method-in-java-2/" </w:instrText>
        </w:r>
        <w:r w:rsidR="00865D92">
          <w:rPr>
            <w:rFonts w:ascii="Helvetica" w:hAnsi="Helvetica" w:cs="Helvetica"/>
            <w:color w:val="000000"/>
            <w:sz w:val="20"/>
            <w:szCs w:val="20"/>
          </w:rPr>
          <w:fldChar w:fldCharType="separate"/>
        </w:r>
        <w:r>
          <w:rPr>
            <w:rStyle w:val="Hyperlink"/>
            <w:rFonts w:ascii="Helvetica" w:hAnsi="Helvetica" w:cs="Helvetica"/>
            <w:color w:val="EC4E20"/>
            <w:sz w:val="23"/>
            <w:szCs w:val="23"/>
            <w:u w:val="none"/>
            <w:bdr w:val="none" w:sz="0" w:space="0" w:color="auto" w:frame="1"/>
          </w:rPr>
          <w:t>Cloning</w:t>
        </w:r>
        <w:r w:rsidR="00865D92">
          <w:rPr>
            <w:rFonts w:ascii="Helvetica" w:hAnsi="Helvetica" w:cs="Helvetica"/>
            <w:color w:val="000000"/>
            <w:sz w:val="20"/>
            <w:szCs w:val="20"/>
          </w:rPr>
          <w:fldChar w:fldCharType="end"/>
        </w:r>
        <w:r>
          <w:rPr>
            <w:rFonts w:ascii="Helvetica" w:hAnsi="Helvetica" w:cs="Helvetica"/>
            <w:color w:val="000000"/>
            <w:sz w:val="20"/>
            <w:szCs w:val="20"/>
          </w:rPr>
          <w:t> is a concept to create duplicate objects. Using clone we can create copy of object. Suppose, we ceate clone of a singleton object, then it wil create a copy that is there are two instances of a singleton class, hence the class is no more singleton.</w:t>
        </w:r>
      </w:ins>
    </w:p>
    <w:tbl>
      <w:tblPr>
        <w:tblW w:w="9540" w:type="dxa"/>
        <w:tblInd w:w="540" w:type="dxa"/>
        <w:tblCellMar>
          <w:left w:w="0" w:type="dxa"/>
          <w:right w:w="0" w:type="dxa"/>
        </w:tblCellMar>
        <w:tblLook w:val="04A0"/>
      </w:tblPr>
      <w:tblGrid>
        <w:gridCol w:w="9540"/>
      </w:tblGrid>
      <w:tr w:rsidR="00686459" w:rsidTr="00686459">
        <w:tc>
          <w:tcPr>
            <w:tcW w:w="9540" w:type="dxa"/>
            <w:vAlign w:val="center"/>
            <w:hideMark/>
          </w:tcPr>
          <w:p w:rsidR="00686459" w:rsidRDefault="00686459" w:rsidP="00686459">
            <w:pPr>
              <w:spacing w:after="0"/>
            </w:pPr>
            <w:r>
              <w:rPr>
                <w:rStyle w:val="HTMLCode"/>
                <w:rFonts w:eastAsiaTheme="minorHAnsi"/>
              </w:rPr>
              <w:t xml:space="preserve">// JAVA code to explain cloning </w:t>
            </w:r>
          </w:p>
          <w:p w:rsidR="00686459" w:rsidRDefault="00686459" w:rsidP="00686459">
            <w:pPr>
              <w:spacing w:after="0"/>
            </w:pPr>
            <w:r>
              <w:rPr>
                <w:rStyle w:val="HTMLCode"/>
                <w:rFonts w:eastAsiaTheme="minorHAnsi"/>
              </w:rPr>
              <w:t>// issue with singleton</w:t>
            </w:r>
          </w:p>
          <w:p w:rsidR="00686459" w:rsidRDefault="00686459" w:rsidP="00686459">
            <w:pPr>
              <w:spacing w:after="0"/>
            </w:pPr>
            <w:r>
              <w:rPr>
                <w:rStyle w:val="HTMLCode"/>
                <w:rFonts w:eastAsiaTheme="minorHAnsi"/>
              </w:rPr>
              <w:t>class</w:t>
            </w:r>
            <w:r>
              <w:t xml:space="preserve"> </w:t>
            </w:r>
            <w:r w:rsidR="0004718F">
              <w:t xml:space="preserve"> </w:t>
            </w:r>
            <w:r>
              <w:rPr>
                <w:rStyle w:val="HTMLCode"/>
                <w:rFonts w:eastAsiaTheme="minorHAnsi"/>
              </w:rPr>
              <w:t>SuperClass implements</w:t>
            </w:r>
            <w:r>
              <w:t xml:space="preserve"> </w:t>
            </w:r>
            <w:r>
              <w:rPr>
                <w:rStyle w:val="HTMLCode"/>
                <w:rFonts w:eastAsiaTheme="minorHAnsi"/>
              </w:rPr>
              <w:t>Cloneable</w:t>
            </w:r>
          </w:p>
          <w:p w:rsidR="00686459" w:rsidRDefault="00686459" w:rsidP="00686459">
            <w:pPr>
              <w:spacing w:after="0"/>
            </w:pPr>
            <w:r>
              <w:rPr>
                <w:rStyle w:val="HTMLCode"/>
                <w:rFonts w:eastAsiaTheme="minorHAnsi"/>
              </w:rPr>
              <w:t>{</w:t>
            </w:r>
          </w:p>
          <w:p w:rsidR="00686459" w:rsidRDefault="00686459" w:rsidP="00686459">
            <w:pPr>
              <w:spacing w:after="0"/>
            </w:pPr>
            <w:r>
              <w:rPr>
                <w:rStyle w:val="HTMLCode"/>
                <w:rFonts w:eastAsiaTheme="minorHAnsi"/>
              </w:rPr>
              <w:t>  int</w:t>
            </w:r>
            <w:r>
              <w:t xml:space="preserve"> </w:t>
            </w:r>
            <w:r>
              <w:rPr>
                <w:rStyle w:val="HTMLCode"/>
                <w:rFonts w:eastAsiaTheme="minorHAnsi"/>
              </w:rPr>
              <w:t>i = 10;</w:t>
            </w:r>
          </w:p>
          <w:p w:rsidR="00686459" w:rsidRDefault="00686459" w:rsidP="00686459">
            <w:pPr>
              <w:spacing w:after="0"/>
            </w:pPr>
            <w:r>
              <w:t> </w:t>
            </w:r>
          </w:p>
          <w:p w:rsidR="00686459" w:rsidRDefault="00686459" w:rsidP="00686459">
            <w:pPr>
              <w:spacing w:after="0"/>
            </w:pPr>
            <w:r>
              <w:rPr>
                <w:rStyle w:val="HTMLCode"/>
                <w:rFonts w:eastAsiaTheme="minorHAnsi"/>
              </w:rPr>
              <w:t>  @Override</w:t>
            </w:r>
          </w:p>
          <w:p w:rsidR="00686459" w:rsidRDefault="00686459" w:rsidP="00686459">
            <w:pPr>
              <w:spacing w:after="0"/>
            </w:pPr>
            <w:r>
              <w:rPr>
                <w:rStyle w:val="HTMLCode"/>
                <w:rFonts w:eastAsiaTheme="minorHAnsi"/>
              </w:rPr>
              <w:t>  protected</w:t>
            </w:r>
            <w:r>
              <w:t xml:space="preserve"> </w:t>
            </w:r>
            <w:r>
              <w:rPr>
                <w:rStyle w:val="HTMLCode"/>
                <w:rFonts w:eastAsiaTheme="minorHAnsi"/>
              </w:rPr>
              <w:t>Object clone() throws</w:t>
            </w:r>
            <w:r>
              <w:t xml:space="preserve"> </w:t>
            </w:r>
            <w:r>
              <w:rPr>
                <w:rStyle w:val="HTMLCode"/>
                <w:rFonts w:eastAsiaTheme="minorHAnsi"/>
              </w:rPr>
              <w:t xml:space="preserve">CloneNotSupportedException </w:t>
            </w:r>
          </w:p>
          <w:p w:rsidR="00686459" w:rsidRDefault="00686459" w:rsidP="00686459">
            <w:pPr>
              <w:spacing w:after="0"/>
            </w:pPr>
            <w:r>
              <w:rPr>
                <w:rStyle w:val="HTMLCode"/>
                <w:rFonts w:eastAsiaTheme="minorHAnsi"/>
              </w:rPr>
              <w:t>  {</w:t>
            </w:r>
          </w:p>
          <w:p w:rsidR="00686459" w:rsidRDefault="00686459" w:rsidP="00686459">
            <w:pPr>
              <w:spacing w:after="0"/>
            </w:pPr>
            <w:r>
              <w:rPr>
                <w:rStyle w:val="HTMLCode"/>
                <w:rFonts w:eastAsiaTheme="minorHAnsi"/>
              </w:rPr>
              <w:t>    return</w:t>
            </w:r>
            <w:r>
              <w:t xml:space="preserve"> </w:t>
            </w:r>
            <w:r>
              <w:rPr>
                <w:rStyle w:val="HTMLCode"/>
                <w:rFonts w:eastAsiaTheme="minorHAnsi"/>
              </w:rPr>
              <w:t>super.clone();</w:t>
            </w:r>
          </w:p>
          <w:p w:rsidR="00686459" w:rsidRDefault="00686459" w:rsidP="00686459">
            <w:pPr>
              <w:spacing w:after="0"/>
            </w:pPr>
            <w:r>
              <w:rPr>
                <w:rStyle w:val="HTMLCode"/>
                <w:rFonts w:eastAsiaTheme="minorHAnsi"/>
              </w:rPr>
              <w:t>  }</w:t>
            </w:r>
          </w:p>
          <w:p w:rsidR="00686459" w:rsidRDefault="00686459" w:rsidP="00686459">
            <w:pPr>
              <w:spacing w:after="0"/>
            </w:pPr>
            <w:r>
              <w:rPr>
                <w:rStyle w:val="HTMLCode"/>
                <w:rFonts w:eastAsiaTheme="minorHAnsi"/>
              </w:rPr>
              <w:t>}</w:t>
            </w:r>
          </w:p>
          <w:p w:rsidR="00686459" w:rsidRDefault="00686459" w:rsidP="00686459">
            <w:pPr>
              <w:spacing w:after="0"/>
            </w:pPr>
            <w:r>
              <w:t> </w:t>
            </w:r>
          </w:p>
          <w:p w:rsidR="00686459" w:rsidRDefault="00686459" w:rsidP="00686459">
            <w:pPr>
              <w:spacing w:after="0"/>
            </w:pPr>
            <w:r>
              <w:rPr>
                <w:rStyle w:val="HTMLCode"/>
                <w:rFonts w:eastAsiaTheme="minorHAnsi"/>
              </w:rPr>
              <w:t>// Singleton class</w:t>
            </w:r>
          </w:p>
          <w:p w:rsidR="00686459" w:rsidRDefault="00686459" w:rsidP="00686459">
            <w:pPr>
              <w:spacing w:after="0"/>
            </w:pPr>
            <w:r>
              <w:rPr>
                <w:rStyle w:val="HTMLCode"/>
                <w:rFonts w:eastAsiaTheme="minorHAnsi"/>
              </w:rPr>
              <w:t>class</w:t>
            </w:r>
            <w:r>
              <w:t xml:space="preserve"> </w:t>
            </w:r>
            <w:r>
              <w:rPr>
                <w:rStyle w:val="HTMLCode"/>
                <w:rFonts w:eastAsiaTheme="minorHAnsi"/>
              </w:rPr>
              <w:t>Singleton extends</w:t>
            </w:r>
            <w:r>
              <w:t xml:space="preserve"> </w:t>
            </w:r>
            <w:r>
              <w:rPr>
                <w:rStyle w:val="HTMLCode"/>
                <w:rFonts w:eastAsiaTheme="minorHAnsi"/>
              </w:rPr>
              <w:t>SuperClass</w:t>
            </w:r>
          </w:p>
          <w:p w:rsidR="00686459" w:rsidRDefault="00686459" w:rsidP="00686459">
            <w:pPr>
              <w:spacing w:after="0"/>
            </w:pPr>
            <w:r>
              <w:rPr>
                <w:rStyle w:val="HTMLCode"/>
                <w:rFonts w:eastAsiaTheme="minorHAnsi"/>
              </w:rPr>
              <w:t>{</w:t>
            </w:r>
          </w:p>
          <w:p w:rsidR="00686459" w:rsidRDefault="00686459" w:rsidP="00686459">
            <w:pPr>
              <w:spacing w:after="0"/>
            </w:pPr>
            <w:r>
              <w:rPr>
                <w:rStyle w:val="HTMLCode"/>
                <w:rFonts w:eastAsiaTheme="minorHAnsi"/>
              </w:rPr>
              <w:t>  // public instance initialized when loading the class</w:t>
            </w:r>
          </w:p>
          <w:p w:rsidR="00686459" w:rsidRDefault="00686459" w:rsidP="00686459">
            <w:pPr>
              <w:spacing w:after="0"/>
            </w:pPr>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Singleton instance = new</w:t>
            </w:r>
            <w:r>
              <w:t xml:space="preserve"> </w:t>
            </w:r>
            <w:r>
              <w:rPr>
                <w:rStyle w:val="HTMLCode"/>
                <w:rFonts w:eastAsiaTheme="minorHAnsi"/>
              </w:rPr>
              <w:t>Singleton();</w:t>
            </w:r>
          </w:p>
          <w:p w:rsidR="00686459" w:rsidRDefault="00686459" w:rsidP="00686459">
            <w:pPr>
              <w:spacing w:after="0"/>
            </w:pPr>
            <w:r>
              <w:t> </w:t>
            </w:r>
          </w:p>
          <w:p w:rsidR="00686459" w:rsidRDefault="00686459" w:rsidP="00686459">
            <w:pPr>
              <w:spacing w:after="0"/>
            </w:pPr>
            <w:r>
              <w:rPr>
                <w:rStyle w:val="HTMLCode"/>
                <w:rFonts w:eastAsiaTheme="minorHAnsi"/>
              </w:rPr>
              <w:t>  private</w:t>
            </w:r>
            <w:r>
              <w:t xml:space="preserve"> </w:t>
            </w:r>
            <w:r>
              <w:rPr>
                <w:rStyle w:val="HTMLCode"/>
                <w:rFonts w:eastAsiaTheme="minorHAnsi"/>
              </w:rPr>
              <w:t xml:space="preserve">Singleton() </w:t>
            </w:r>
          </w:p>
          <w:p w:rsidR="00686459" w:rsidRDefault="00686459" w:rsidP="00686459">
            <w:pPr>
              <w:spacing w:after="0"/>
            </w:pPr>
            <w:r>
              <w:rPr>
                <w:rStyle w:val="HTMLCode"/>
                <w:rFonts w:eastAsiaTheme="minorHAnsi"/>
              </w:rPr>
              <w:t>  {</w:t>
            </w:r>
          </w:p>
          <w:p w:rsidR="00686459" w:rsidRDefault="00686459" w:rsidP="00686459">
            <w:pPr>
              <w:spacing w:after="0"/>
            </w:pPr>
            <w:r>
              <w:rPr>
                <w:rStyle w:val="HTMLCode"/>
                <w:rFonts w:eastAsiaTheme="minorHAnsi"/>
              </w:rPr>
              <w:t>    // private constructor</w:t>
            </w:r>
          </w:p>
          <w:p w:rsidR="00686459" w:rsidRDefault="00686459" w:rsidP="00686459">
            <w:pPr>
              <w:spacing w:after="0"/>
            </w:pPr>
            <w:r>
              <w:rPr>
                <w:rStyle w:val="HTMLCode"/>
                <w:rFonts w:eastAsiaTheme="minorHAnsi"/>
              </w:rPr>
              <w:t>  }</w:t>
            </w:r>
          </w:p>
          <w:p w:rsidR="00686459" w:rsidRDefault="00686459" w:rsidP="00686459">
            <w:pPr>
              <w:spacing w:after="0"/>
            </w:pPr>
            <w:r>
              <w:rPr>
                <w:rStyle w:val="HTMLCode"/>
                <w:rFonts w:eastAsiaTheme="minorHAnsi"/>
              </w:rPr>
              <w:t>}</w:t>
            </w:r>
          </w:p>
          <w:p w:rsidR="00686459" w:rsidRDefault="00686459" w:rsidP="00686459">
            <w:pPr>
              <w:spacing w:after="0"/>
            </w:pPr>
            <w:r>
              <w:lastRenderedPageBreak/>
              <w:t> </w:t>
            </w:r>
          </w:p>
          <w:p w:rsidR="00686459" w:rsidRDefault="00686459" w:rsidP="00686459">
            <w:pPr>
              <w:spacing w:after="0"/>
            </w:pPr>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GFG</w:t>
            </w:r>
          </w:p>
          <w:p w:rsidR="00686459" w:rsidRDefault="00686459" w:rsidP="00686459">
            <w:pPr>
              <w:spacing w:after="0"/>
            </w:pPr>
            <w:r>
              <w:rPr>
                <w:rStyle w:val="HTMLCode"/>
                <w:rFonts w:eastAsiaTheme="minorHAnsi"/>
              </w:rPr>
              <w:t>{</w:t>
            </w:r>
          </w:p>
          <w:p w:rsidR="00686459" w:rsidRDefault="00686459" w:rsidP="00686459">
            <w:pPr>
              <w:spacing w:after="0"/>
            </w:pPr>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 throws</w:t>
            </w:r>
            <w:r>
              <w:t xml:space="preserve"> </w:t>
            </w:r>
            <w:r>
              <w:rPr>
                <w:rStyle w:val="HTMLCode"/>
                <w:rFonts w:eastAsiaTheme="minorHAnsi"/>
              </w:rPr>
              <w:t xml:space="preserve">CloneNotSupportedException </w:t>
            </w:r>
          </w:p>
          <w:p w:rsidR="00686459" w:rsidRDefault="00686459" w:rsidP="00686459">
            <w:pPr>
              <w:spacing w:after="0"/>
            </w:pPr>
            <w:r>
              <w:rPr>
                <w:rStyle w:val="HTMLCode"/>
                <w:rFonts w:eastAsiaTheme="minorHAnsi"/>
              </w:rPr>
              <w:t>  {</w:t>
            </w:r>
          </w:p>
          <w:p w:rsidR="00686459" w:rsidRDefault="00686459" w:rsidP="00686459">
            <w:pPr>
              <w:spacing w:after="0"/>
            </w:pPr>
            <w:r>
              <w:rPr>
                <w:rStyle w:val="HTMLCode"/>
                <w:rFonts w:eastAsiaTheme="minorHAnsi"/>
              </w:rPr>
              <w:t>    Singleton instance1 = Singleton.instance;</w:t>
            </w:r>
          </w:p>
          <w:p w:rsidR="00686459" w:rsidRDefault="00686459" w:rsidP="00686459">
            <w:pPr>
              <w:spacing w:after="0"/>
            </w:pPr>
            <w:r>
              <w:rPr>
                <w:rStyle w:val="HTMLCode"/>
                <w:rFonts w:eastAsiaTheme="minorHAnsi"/>
              </w:rPr>
              <w:t>    Singleton instance2 = (Singleton) instance1.clone();</w:t>
            </w:r>
          </w:p>
          <w:p w:rsidR="00686459" w:rsidRDefault="00686459" w:rsidP="00686459">
            <w:pPr>
              <w:spacing w:after="0"/>
            </w:pPr>
            <w:r>
              <w:rPr>
                <w:rStyle w:val="HTMLCode"/>
                <w:rFonts w:eastAsiaTheme="minorHAnsi"/>
              </w:rPr>
              <w:t>    System.out.println("instance1 hashCode:- "</w:t>
            </w:r>
          </w:p>
          <w:p w:rsidR="00686459" w:rsidRDefault="00686459" w:rsidP="00686459">
            <w:pPr>
              <w:spacing w:after="0"/>
            </w:pPr>
            <w:r>
              <w:rPr>
                <w:rStyle w:val="HTMLCode"/>
                <w:rFonts w:eastAsiaTheme="minorHAnsi"/>
              </w:rPr>
              <w:t>                           + instance1.hashCode());</w:t>
            </w:r>
          </w:p>
          <w:p w:rsidR="00686459" w:rsidRDefault="00686459" w:rsidP="00686459">
            <w:pPr>
              <w:spacing w:after="0"/>
            </w:pPr>
            <w:r>
              <w:rPr>
                <w:rStyle w:val="HTMLCode"/>
                <w:rFonts w:eastAsiaTheme="minorHAnsi"/>
              </w:rPr>
              <w:t>    System.out.println("instance2 hashCode:- "</w:t>
            </w:r>
          </w:p>
          <w:p w:rsidR="00686459" w:rsidRDefault="00686459" w:rsidP="00686459">
            <w:pPr>
              <w:spacing w:after="0"/>
            </w:pPr>
            <w:r>
              <w:rPr>
                <w:rStyle w:val="HTMLCode"/>
                <w:rFonts w:eastAsiaTheme="minorHAnsi"/>
              </w:rPr>
              <w:t xml:space="preserve">                           + instance2.hashCode()); </w:t>
            </w:r>
          </w:p>
          <w:p w:rsidR="00686459" w:rsidRDefault="00686459" w:rsidP="00686459">
            <w:pPr>
              <w:spacing w:after="0"/>
            </w:pPr>
            <w:r>
              <w:rPr>
                <w:rStyle w:val="HTMLCode"/>
                <w:rFonts w:eastAsiaTheme="minorHAnsi"/>
              </w:rPr>
              <w:t>  }</w:t>
            </w:r>
          </w:p>
          <w:p w:rsidR="00686459" w:rsidRDefault="00686459" w:rsidP="00686459">
            <w:pPr>
              <w:spacing w:after="0"/>
              <w:rPr>
                <w:sz w:val="24"/>
                <w:szCs w:val="24"/>
              </w:rPr>
            </w:pPr>
            <w:r>
              <w:rPr>
                <w:rStyle w:val="HTMLCode"/>
                <w:rFonts w:eastAsiaTheme="minorHAnsi"/>
              </w:rPr>
              <w:t>}</w:t>
            </w:r>
          </w:p>
        </w:tc>
      </w:tr>
    </w:tbl>
    <w:p w:rsidR="00686459" w:rsidRDefault="00686459" w:rsidP="00686459">
      <w:pPr>
        <w:numPr>
          <w:ilvl w:val="0"/>
          <w:numId w:val="5"/>
        </w:numPr>
        <w:shd w:val="clear" w:color="auto" w:fill="FFFFFF"/>
        <w:spacing w:after="0" w:line="240" w:lineRule="auto"/>
        <w:ind w:left="540"/>
        <w:jc w:val="both"/>
        <w:textAlignment w:val="baseline"/>
        <w:rPr>
          <w:ins w:id="27" w:author="Unknown"/>
          <w:rFonts w:ascii="Helvetica" w:hAnsi="Helvetica" w:cs="Helvetica"/>
          <w:color w:val="000000"/>
          <w:sz w:val="23"/>
          <w:szCs w:val="23"/>
        </w:rPr>
      </w:pPr>
      <w:ins w:id="28" w:author="Unknown">
        <w:r>
          <w:rPr>
            <w:rFonts w:ascii="Helvetica" w:hAnsi="Helvetica" w:cs="Helvetica"/>
            <w:color w:val="000000"/>
            <w:sz w:val="23"/>
            <w:szCs w:val="23"/>
          </w:rPr>
          <w:lastRenderedPageBreak/>
          <w:t>Run on IDE</w:t>
        </w:r>
      </w:ins>
    </w:p>
    <w:p w:rsidR="00686459" w:rsidRDefault="00686459" w:rsidP="00686459">
      <w:pPr>
        <w:pStyle w:val="HTMLPreformatted"/>
        <w:numPr>
          <w:ilvl w:val="0"/>
          <w:numId w:val="5"/>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ins w:id="29" w:author="Unknown"/>
          <w:rFonts w:ascii="Consolas" w:hAnsi="Consolas" w:cs="Consolas"/>
          <w:color w:val="000000"/>
          <w:sz w:val="18"/>
          <w:szCs w:val="18"/>
        </w:rPr>
      </w:pPr>
      <w:ins w:id="30" w:author="Unknown">
        <w:r>
          <w:rPr>
            <w:rFonts w:ascii="Consolas" w:hAnsi="Consolas" w:cs="Consolas"/>
            <w:color w:val="000000"/>
            <w:sz w:val="18"/>
            <w:szCs w:val="18"/>
          </w:rPr>
          <w:t xml:space="preserve">Output :- </w:t>
        </w:r>
      </w:ins>
    </w:p>
    <w:p w:rsidR="00686459" w:rsidRDefault="00686459" w:rsidP="00686459">
      <w:pPr>
        <w:pStyle w:val="HTMLPreformatted"/>
        <w:numPr>
          <w:ilvl w:val="0"/>
          <w:numId w:val="5"/>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ins w:id="31" w:author="Unknown"/>
          <w:rFonts w:ascii="Consolas" w:hAnsi="Consolas" w:cs="Consolas"/>
          <w:color w:val="000000"/>
          <w:sz w:val="18"/>
          <w:szCs w:val="18"/>
        </w:rPr>
      </w:pPr>
      <w:ins w:id="32" w:author="Unknown">
        <w:r>
          <w:rPr>
            <w:rFonts w:ascii="Consolas" w:hAnsi="Consolas" w:cs="Consolas"/>
            <w:color w:val="000000"/>
            <w:sz w:val="18"/>
            <w:szCs w:val="18"/>
          </w:rPr>
          <w:t>instance1 hashCode:- 366712642</w:t>
        </w:r>
      </w:ins>
    </w:p>
    <w:p w:rsidR="00686459" w:rsidRDefault="00686459" w:rsidP="00686459">
      <w:pPr>
        <w:pStyle w:val="HTMLPreformatted"/>
        <w:numPr>
          <w:ilvl w:val="0"/>
          <w:numId w:val="5"/>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ins w:id="33" w:author="Unknown"/>
          <w:rFonts w:ascii="Consolas" w:hAnsi="Consolas" w:cs="Consolas"/>
          <w:color w:val="000000"/>
          <w:sz w:val="18"/>
          <w:szCs w:val="18"/>
        </w:rPr>
      </w:pPr>
      <w:ins w:id="34" w:author="Unknown">
        <w:r>
          <w:rPr>
            <w:rFonts w:ascii="Consolas" w:hAnsi="Consolas" w:cs="Consolas"/>
            <w:color w:val="000000"/>
            <w:sz w:val="18"/>
            <w:szCs w:val="18"/>
          </w:rPr>
          <w:t>instance2 hashCode:- 1829164700</w:t>
        </w:r>
      </w:ins>
    </w:p>
    <w:p w:rsidR="00686459" w:rsidRDefault="00686459" w:rsidP="00686459">
      <w:pPr>
        <w:pStyle w:val="NormalWeb"/>
        <w:numPr>
          <w:ilvl w:val="0"/>
          <w:numId w:val="5"/>
        </w:numPr>
        <w:shd w:val="clear" w:color="auto" w:fill="FFFFFF"/>
        <w:spacing w:before="0" w:beforeAutospacing="0" w:after="150" w:afterAutospacing="0"/>
        <w:ind w:left="540"/>
        <w:jc w:val="both"/>
        <w:textAlignment w:val="baseline"/>
        <w:rPr>
          <w:ins w:id="35" w:author="Unknown"/>
          <w:rFonts w:ascii="Helvetica" w:hAnsi="Helvetica" w:cs="Helvetica"/>
          <w:color w:val="000000"/>
          <w:sz w:val="20"/>
          <w:szCs w:val="20"/>
        </w:rPr>
      </w:pPr>
      <w:ins w:id="36" w:author="Unknown">
        <w:r>
          <w:rPr>
            <w:rFonts w:ascii="Helvetica" w:hAnsi="Helvetica" w:cs="Helvetica"/>
            <w:color w:val="000000"/>
            <w:sz w:val="20"/>
            <w:szCs w:val="20"/>
          </w:rPr>
          <w:t>Two different hashCode means there are 2 different objects of singleton class.</w:t>
        </w:r>
      </w:ins>
    </w:p>
    <w:p w:rsidR="00686459" w:rsidRDefault="00686459" w:rsidP="00686459">
      <w:pPr>
        <w:pStyle w:val="NormalWeb"/>
        <w:numPr>
          <w:ilvl w:val="0"/>
          <w:numId w:val="5"/>
        </w:numPr>
        <w:shd w:val="clear" w:color="auto" w:fill="FFFFFF"/>
        <w:spacing w:before="0" w:beforeAutospacing="0" w:after="0" w:afterAutospacing="0"/>
        <w:ind w:left="540"/>
        <w:jc w:val="both"/>
        <w:textAlignment w:val="baseline"/>
        <w:rPr>
          <w:ins w:id="37" w:author="Unknown"/>
          <w:rFonts w:ascii="Helvetica" w:hAnsi="Helvetica" w:cs="Helvetica"/>
          <w:color w:val="000000"/>
          <w:sz w:val="20"/>
          <w:szCs w:val="20"/>
        </w:rPr>
      </w:pPr>
      <w:ins w:id="38" w:author="Unknown">
        <w:r>
          <w:rPr>
            <w:rStyle w:val="Strong"/>
            <w:rFonts w:ascii="Helvetica" w:hAnsi="Helvetica" w:cs="Helvetica"/>
            <w:color w:val="000000"/>
            <w:sz w:val="23"/>
            <w:szCs w:val="23"/>
            <w:bdr w:val="none" w:sz="0" w:space="0" w:color="auto" w:frame="1"/>
          </w:rPr>
          <w:t>Overcome Cloning issue:-</w:t>
        </w:r>
        <w:r>
          <w:rPr>
            <w:rFonts w:ascii="Helvetica" w:hAnsi="Helvetica" w:cs="Helvetica"/>
            <w:color w:val="000000"/>
            <w:sz w:val="20"/>
            <w:szCs w:val="20"/>
          </w:rPr>
          <w:t> To overcome this issue, override clone() method and throw an exception from clone method that is CloneNotSupportedException. Now whenever user will try to create clone of singleton object, it will throw exception and hence our class remains singleton.</w:t>
        </w:r>
      </w:ins>
    </w:p>
    <w:tbl>
      <w:tblPr>
        <w:tblW w:w="9540" w:type="dxa"/>
        <w:tblInd w:w="540" w:type="dxa"/>
        <w:tblCellMar>
          <w:left w:w="0" w:type="dxa"/>
          <w:right w:w="0" w:type="dxa"/>
        </w:tblCellMar>
        <w:tblLook w:val="04A0"/>
      </w:tblPr>
      <w:tblGrid>
        <w:gridCol w:w="9540"/>
      </w:tblGrid>
      <w:tr w:rsidR="00686459" w:rsidTr="00686459">
        <w:tc>
          <w:tcPr>
            <w:tcW w:w="9540" w:type="dxa"/>
            <w:vAlign w:val="center"/>
            <w:hideMark/>
          </w:tcPr>
          <w:p w:rsidR="00686459" w:rsidRDefault="00686459" w:rsidP="00686459">
            <w:pPr>
              <w:spacing w:after="0"/>
            </w:pPr>
            <w:r>
              <w:rPr>
                <w:rStyle w:val="HTMLCode"/>
                <w:rFonts w:eastAsiaTheme="minorHAnsi"/>
              </w:rPr>
              <w:t xml:space="preserve">// JAVA code to explain overcome </w:t>
            </w:r>
          </w:p>
          <w:p w:rsidR="00686459" w:rsidRDefault="00686459" w:rsidP="00686459">
            <w:pPr>
              <w:spacing w:after="0"/>
            </w:pPr>
            <w:r>
              <w:rPr>
                <w:rStyle w:val="HTMLCode"/>
                <w:rFonts w:eastAsiaTheme="minorHAnsi"/>
              </w:rPr>
              <w:t>// cloning issue with singleton</w:t>
            </w:r>
          </w:p>
          <w:p w:rsidR="00686459" w:rsidRDefault="00686459" w:rsidP="00686459">
            <w:pPr>
              <w:spacing w:after="0"/>
            </w:pPr>
            <w:r>
              <w:rPr>
                <w:rStyle w:val="HTMLCode"/>
                <w:rFonts w:eastAsiaTheme="minorHAnsi"/>
              </w:rPr>
              <w:t>class</w:t>
            </w:r>
            <w:r>
              <w:t xml:space="preserve"> </w:t>
            </w:r>
            <w:r>
              <w:rPr>
                <w:rStyle w:val="HTMLCode"/>
                <w:rFonts w:eastAsiaTheme="minorHAnsi"/>
              </w:rPr>
              <w:t>SuperClass implements</w:t>
            </w:r>
            <w:r>
              <w:t xml:space="preserve"> </w:t>
            </w:r>
            <w:r>
              <w:rPr>
                <w:rStyle w:val="HTMLCode"/>
                <w:rFonts w:eastAsiaTheme="minorHAnsi"/>
              </w:rPr>
              <w:t>Cloneable</w:t>
            </w:r>
          </w:p>
          <w:p w:rsidR="00686459" w:rsidRDefault="00686459" w:rsidP="00686459">
            <w:pPr>
              <w:spacing w:after="0"/>
            </w:pPr>
            <w:r>
              <w:rPr>
                <w:rStyle w:val="HTMLCode"/>
                <w:rFonts w:eastAsiaTheme="minorHAnsi"/>
              </w:rPr>
              <w:t>{</w:t>
            </w:r>
          </w:p>
          <w:p w:rsidR="00686459" w:rsidRDefault="00686459" w:rsidP="00686459">
            <w:pPr>
              <w:spacing w:after="0"/>
            </w:pPr>
            <w:r>
              <w:rPr>
                <w:rStyle w:val="HTMLCode"/>
                <w:rFonts w:eastAsiaTheme="minorHAnsi"/>
              </w:rPr>
              <w:t>  int</w:t>
            </w:r>
            <w:r>
              <w:t xml:space="preserve"> </w:t>
            </w:r>
            <w:r>
              <w:rPr>
                <w:rStyle w:val="HTMLCode"/>
                <w:rFonts w:eastAsiaTheme="minorHAnsi"/>
              </w:rPr>
              <w:t>i = 10;</w:t>
            </w:r>
          </w:p>
          <w:p w:rsidR="00686459" w:rsidRDefault="00686459" w:rsidP="00686459">
            <w:pPr>
              <w:spacing w:after="0"/>
            </w:pPr>
            <w:r>
              <w:t> </w:t>
            </w:r>
          </w:p>
          <w:p w:rsidR="00686459" w:rsidRDefault="00686459" w:rsidP="00686459">
            <w:pPr>
              <w:spacing w:after="0"/>
            </w:pPr>
            <w:r>
              <w:rPr>
                <w:rStyle w:val="HTMLCode"/>
                <w:rFonts w:eastAsiaTheme="minorHAnsi"/>
              </w:rPr>
              <w:t>  @Override</w:t>
            </w:r>
          </w:p>
          <w:p w:rsidR="00686459" w:rsidRDefault="00686459" w:rsidP="00686459">
            <w:pPr>
              <w:spacing w:after="0"/>
            </w:pPr>
            <w:r>
              <w:rPr>
                <w:rStyle w:val="HTMLCode"/>
                <w:rFonts w:eastAsiaTheme="minorHAnsi"/>
              </w:rPr>
              <w:t>  protected</w:t>
            </w:r>
            <w:r>
              <w:t xml:space="preserve"> </w:t>
            </w:r>
            <w:r>
              <w:rPr>
                <w:rStyle w:val="HTMLCode"/>
                <w:rFonts w:eastAsiaTheme="minorHAnsi"/>
              </w:rPr>
              <w:t>Object clone() throws</w:t>
            </w:r>
            <w:r>
              <w:t xml:space="preserve"> </w:t>
            </w:r>
            <w:r>
              <w:rPr>
                <w:rStyle w:val="HTMLCode"/>
                <w:rFonts w:eastAsiaTheme="minorHAnsi"/>
              </w:rPr>
              <w:t xml:space="preserve">CloneNotSupportedException </w:t>
            </w:r>
          </w:p>
          <w:p w:rsidR="00686459" w:rsidRDefault="00686459" w:rsidP="00686459">
            <w:pPr>
              <w:spacing w:after="0"/>
            </w:pPr>
            <w:r>
              <w:rPr>
                <w:rStyle w:val="HTMLCode"/>
                <w:rFonts w:eastAsiaTheme="minorHAnsi"/>
              </w:rPr>
              <w:t>  {</w:t>
            </w:r>
          </w:p>
          <w:p w:rsidR="00686459" w:rsidRDefault="00686459" w:rsidP="00686459">
            <w:pPr>
              <w:spacing w:after="0"/>
            </w:pPr>
            <w:r>
              <w:rPr>
                <w:rStyle w:val="HTMLCode"/>
                <w:rFonts w:eastAsiaTheme="minorHAnsi"/>
              </w:rPr>
              <w:t>    return</w:t>
            </w:r>
            <w:r>
              <w:t xml:space="preserve"> </w:t>
            </w:r>
            <w:r>
              <w:rPr>
                <w:rStyle w:val="HTMLCode"/>
                <w:rFonts w:eastAsiaTheme="minorHAnsi"/>
              </w:rPr>
              <w:t>super.clone();</w:t>
            </w:r>
          </w:p>
          <w:p w:rsidR="00686459" w:rsidRDefault="00686459" w:rsidP="00686459">
            <w:pPr>
              <w:spacing w:after="0"/>
            </w:pPr>
            <w:r>
              <w:rPr>
                <w:rStyle w:val="HTMLCode"/>
                <w:rFonts w:eastAsiaTheme="minorHAnsi"/>
              </w:rPr>
              <w:t>  }</w:t>
            </w:r>
          </w:p>
          <w:p w:rsidR="00686459" w:rsidRDefault="00686459" w:rsidP="00686459">
            <w:pPr>
              <w:spacing w:after="0"/>
            </w:pPr>
            <w:r>
              <w:rPr>
                <w:rStyle w:val="HTMLCode"/>
                <w:rFonts w:eastAsiaTheme="minorHAnsi"/>
              </w:rPr>
              <w:t>}</w:t>
            </w:r>
          </w:p>
          <w:p w:rsidR="00686459" w:rsidRDefault="00686459" w:rsidP="00686459">
            <w:pPr>
              <w:spacing w:after="0"/>
            </w:pPr>
            <w:r>
              <w:t> </w:t>
            </w:r>
          </w:p>
          <w:p w:rsidR="00686459" w:rsidRDefault="00686459" w:rsidP="00686459">
            <w:pPr>
              <w:spacing w:after="0"/>
            </w:pPr>
            <w:r>
              <w:rPr>
                <w:rStyle w:val="HTMLCode"/>
                <w:rFonts w:eastAsiaTheme="minorHAnsi"/>
              </w:rPr>
              <w:t>// Singleton class</w:t>
            </w:r>
          </w:p>
          <w:p w:rsidR="00686459" w:rsidRDefault="00686459" w:rsidP="00686459">
            <w:pPr>
              <w:spacing w:after="0"/>
            </w:pPr>
            <w:r>
              <w:rPr>
                <w:rStyle w:val="HTMLCode"/>
                <w:rFonts w:eastAsiaTheme="minorHAnsi"/>
              </w:rPr>
              <w:t>class</w:t>
            </w:r>
            <w:r>
              <w:t xml:space="preserve"> </w:t>
            </w:r>
            <w:r>
              <w:rPr>
                <w:rStyle w:val="HTMLCode"/>
                <w:rFonts w:eastAsiaTheme="minorHAnsi"/>
              </w:rPr>
              <w:t>Singleton extends</w:t>
            </w:r>
            <w:r>
              <w:t xml:space="preserve"> </w:t>
            </w:r>
            <w:r>
              <w:rPr>
                <w:rStyle w:val="HTMLCode"/>
                <w:rFonts w:eastAsiaTheme="minorHAnsi"/>
              </w:rPr>
              <w:t>SuperClass</w:t>
            </w:r>
          </w:p>
          <w:p w:rsidR="00686459" w:rsidRDefault="00686459" w:rsidP="00686459">
            <w:pPr>
              <w:spacing w:after="0"/>
            </w:pPr>
            <w:r>
              <w:rPr>
                <w:rStyle w:val="HTMLCode"/>
                <w:rFonts w:eastAsiaTheme="minorHAnsi"/>
              </w:rPr>
              <w:t>{</w:t>
            </w:r>
          </w:p>
          <w:p w:rsidR="00686459" w:rsidRDefault="00686459" w:rsidP="00686459">
            <w:pPr>
              <w:spacing w:after="0"/>
            </w:pPr>
            <w:r>
              <w:rPr>
                <w:rStyle w:val="HTMLCode"/>
                <w:rFonts w:eastAsiaTheme="minorHAnsi"/>
              </w:rPr>
              <w:t>  // public instance initialized when loading the class</w:t>
            </w:r>
          </w:p>
          <w:p w:rsidR="00686459" w:rsidRDefault="00686459" w:rsidP="00686459">
            <w:pPr>
              <w:spacing w:after="0"/>
            </w:pPr>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Singleton instance = new</w:t>
            </w:r>
            <w:r>
              <w:t xml:space="preserve"> </w:t>
            </w:r>
            <w:r>
              <w:rPr>
                <w:rStyle w:val="HTMLCode"/>
                <w:rFonts w:eastAsiaTheme="minorHAnsi"/>
              </w:rPr>
              <w:t>Singleton();</w:t>
            </w:r>
          </w:p>
          <w:p w:rsidR="00686459" w:rsidRDefault="00686459" w:rsidP="00686459">
            <w:pPr>
              <w:spacing w:after="0"/>
            </w:pPr>
            <w:r>
              <w:t> </w:t>
            </w:r>
          </w:p>
          <w:p w:rsidR="00686459" w:rsidRDefault="00686459" w:rsidP="00686459">
            <w:pPr>
              <w:spacing w:after="0"/>
            </w:pPr>
            <w:r>
              <w:rPr>
                <w:rStyle w:val="HTMLCode"/>
                <w:rFonts w:eastAsiaTheme="minorHAnsi"/>
              </w:rPr>
              <w:t>  private</w:t>
            </w:r>
            <w:r>
              <w:t xml:space="preserve"> </w:t>
            </w:r>
            <w:r>
              <w:rPr>
                <w:rStyle w:val="HTMLCode"/>
                <w:rFonts w:eastAsiaTheme="minorHAnsi"/>
              </w:rPr>
              <w:t xml:space="preserve">Singleton() </w:t>
            </w:r>
          </w:p>
          <w:p w:rsidR="00686459" w:rsidRDefault="00686459" w:rsidP="00686459">
            <w:pPr>
              <w:spacing w:after="0"/>
            </w:pPr>
            <w:r>
              <w:rPr>
                <w:rStyle w:val="HTMLCode"/>
                <w:rFonts w:eastAsiaTheme="minorHAnsi"/>
              </w:rPr>
              <w:t>  {</w:t>
            </w:r>
          </w:p>
          <w:p w:rsidR="00686459" w:rsidRDefault="00686459" w:rsidP="00686459">
            <w:pPr>
              <w:spacing w:after="0"/>
            </w:pPr>
            <w:r>
              <w:rPr>
                <w:rStyle w:val="HTMLCode"/>
                <w:rFonts w:eastAsiaTheme="minorHAnsi"/>
              </w:rPr>
              <w:t>    // private constructor</w:t>
            </w:r>
          </w:p>
          <w:p w:rsidR="00686459" w:rsidRDefault="00686459" w:rsidP="00686459">
            <w:pPr>
              <w:spacing w:after="0"/>
            </w:pPr>
            <w:r>
              <w:rPr>
                <w:rStyle w:val="HTMLCode"/>
                <w:rFonts w:eastAsiaTheme="minorHAnsi"/>
              </w:rPr>
              <w:t>  }</w:t>
            </w:r>
          </w:p>
          <w:p w:rsidR="00686459" w:rsidRDefault="00686459" w:rsidP="00686459">
            <w:pPr>
              <w:spacing w:after="0"/>
            </w:pPr>
            <w:r>
              <w:t> </w:t>
            </w:r>
          </w:p>
          <w:p w:rsidR="00686459" w:rsidRDefault="00686459" w:rsidP="00686459">
            <w:pPr>
              <w:spacing w:after="0"/>
            </w:pPr>
            <w:r>
              <w:rPr>
                <w:rStyle w:val="HTMLCode"/>
                <w:rFonts w:eastAsiaTheme="minorHAnsi"/>
              </w:rPr>
              <w:t>  @Override</w:t>
            </w:r>
          </w:p>
          <w:p w:rsidR="00686459" w:rsidRDefault="00686459" w:rsidP="00686459">
            <w:pPr>
              <w:spacing w:after="0"/>
            </w:pPr>
            <w:r>
              <w:rPr>
                <w:rStyle w:val="HTMLCode"/>
                <w:rFonts w:eastAsiaTheme="minorHAnsi"/>
              </w:rPr>
              <w:lastRenderedPageBreak/>
              <w:t>  protected</w:t>
            </w:r>
            <w:r>
              <w:t xml:space="preserve"> </w:t>
            </w:r>
            <w:r>
              <w:rPr>
                <w:rStyle w:val="HTMLCode"/>
                <w:rFonts w:eastAsiaTheme="minorHAnsi"/>
              </w:rPr>
              <w:t>Object clone() throws</w:t>
            </w:r>
            <w:r>
              <w:t xml:space="preserve"> </w:t>
            </w:r>
            <w:r>
              <w:rPr>
                <w:rStyle w:val="HTMLCode"/>
                <w:rFonts w:eastAsiaTheme="minorHAnsi"/>
              </w:rPr>
              <w:t xml:space="preserve">CloneNotSupportedException </w:t>
            </w:r>
          </w:p>
          <w:p w:rsidR="00686459" w:rsidRDefault="00686459" w:rsidP="00686459">
            <w:pPr>
              <w:spacing w:after="0"/>
            </w:pPr>
            <w:r>
              <w:rPr>
                <w:rStyle w:val="HTMLCode"/>
                <w:rFonts w:eastAsiaTheme="minorHAnsi"/>
              </w:rPr>
              <w:t>  {</w:t>
            </w:r>
          </w:p>
          <w:p w:rsidR="00686459" w:rsidRDefault="00686459" w:rsidP="00686459">
            <w:pPr>
              <w:spacing w:after="0"/>
            </w:pPr>
            <w:r>
              <w:rPr>
                <w:rStyle w:val="HTMLCode"/>
                <w:rFonts w:eastAsiaTheme="minorHAnsi"/>
              </w:rPr>
              <w:t>    throw</w:t>
            </w:r>
            <w:r>
              <w:t xml:space="preserve"> </w:t>
            </w:r>
            <w:r>
              <w:rPr>
                <w:rStyle w:val="HTMLCode"/>
                <w:rFonts w:eastAsiaTheme="minorHAnsi"/>
              </w:rPr>
              <w:t>new</w:t>
            </w:r>
            <w:r>
              <w:t xml:space="preserve"> </w:t>
            </w:r>
            <w:r>
              <w:rPr>
                <w:rStyle w:val="HTMLCode"/>
                <w:rFonts w:eastAsiaTheme="minorHAnsi"/>
              </w:rPr>
              <w:t>CloneNotSupportedException();</w:t>
            </w:r>
          </w:p>
          <w:p w:rsidR="00686459" w:rsidRDefault="00686459" w:rsidP="00686459">
            <w:pPr>
              <w:spacing w:after="0"/>
            </w:pPr>
            <w:r>
              <w:rPr>
                <w:rStyle w:val="HTMLCode"/>
                <w:rFonts w:eastAsiaTheme="minorHAnsi"/>
              </w:rPr>
              <w:t>  }</w:t>
            </w:r>
          </w:p>
          <w:p w:rsidR="00686459" w:rsidRDefault="00686459" w:rsidP="00686459">
            <w:pPr>
              <w:spacing w:after="0"/>
            </w:pPr>
            <w:r>
              <w:rPr>
                <w:rStyle w:val="HTMLCode"/>
                <w:rFonts w:eastAsiaTheme="minorHAnsi"/>
              </w:rPr>
              <w:t>}</w:t>
            </w:r>
          </w:p>
          <w:p w:rsidR="00686459" w:rsidRDefault="00686459" w:rsidP="00686459">
            <w:pPr>
              <w:spacing w:after="0"/>
            </w:pPr>
            <w:r>
              <w:t> </w:t>
            </w:r>
          </w:p>
          <w:p w:rsidR="00686459" w:rsidRDefault="00686459" w:rsidP="00686459">
            <w:pPr>
              <w:spacing w:after="0"/>
            </w:pPr>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GFG</w:t>
            </w:r>
          </w:p>
          <w:p w:rsidR="00686459" w:rsidRDefault="00686459" w:rsidP="00686459">
            <w:pPr>
              <w:spacing w:after="0"/>
            </w:pPr>
            <w:r>
              <w:rPr>
                <w:rStyle w:val="HTMLCode"/>
                <w:rFonts w:eastAsiaTheme="minorHAnsi"/>
              </w:rPr>
              <w:t>{</w:t>
            </w:r>
          </w:p>
          <w:p w:rsidR="00686459" w:rsidRDefault="00686459" w:rsidP="00686459">
            <w:pPr>
              <w:spacing w:after="0"/>
            </w:pPr>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 throws</w:t>
            </w:r>
            <w:r>
              <w:t xml:space="preserve"> </w:t>
            </w:r>
            <w:r>
              <w:rPr>
                <w:rStyle w:val="HTMLCode"/>
                <w:rFonts w:eastAsiaTheme="minorHAnsi"/>
              </w:rPr>
              <w:t xml:space="preserve">CloneNotSupportedException </w:t>
            </w:r>
          </w:p>
          <w:p w:rsidR="00686459" w:rsidRDefault="00686459" w:rsidP="00686459">
            <w:pPr>
              <w:spacing w:after="0"/>
            </w:pPr>
            <w:r>
              <w:rPr>
                <w:rStyle w:val="HTMLCode"/>
                <w:rFonts w:eastAsiaTheme="minorHAnsi"/>
              </w:rPr>
              <w:t>  {</w:t>
            </w:r>
          </w:p>
          <w:p w:rsidR="00686459" w:rsidRDefault="00686459" w:rsidP="00686459">
            <w:pPr>
              <w:spacing w:after="0"/>
            </w:pPr>
            <w:r>
              <w:rPr>
                <w:rStyle w:val="HTMLCode"/>
                <w:rFonts w:eastAsiaTheme="minorHAnsi"/>
              </w:rPr>
              <w:t>    Singleton instance1 = Singleton.instance;</w:t>
            </w:r>
          </w:p>
          <w:p w:rsidR="00686459" w:rsidRDefault="00686459" w:rsidP="00686459">
            <w:pPr>
              <w:spacing w:after="0"/>
            </w:pPr>
            <w:r>
              <w:rPr>
                <w:rStyle w:val="HTMLCode"/>
                <w:rFonts w:eastAsiaTheme="minorHAnsi"/>
              </w:rPr>
              <w:t>    Singleton instance2 = (Singleton) instance1.clone();</w:t>
            </w:r>
          </w:p>
          <w:p w:rsidR="00686459" w:rsidRDefault="00686459" w:rsidP="00686459">
            <w:pPr>
              <w:spacing w:after="0"/>
            </w:pPr>
            <w:r>
              <w:rPr>
                <w:rStyle w:val="HTMLCode"/>
                <w:rFonts w:eastAsiaTheme="minorHAnsi"/>
              </w:rPr>
              <w:t>    System.out.println("instance1 hashCode:- "</w:t>
            </w:r>
          </w:p>
          <w:p w:rsidR="00686459" w:rsidRDefault="00686459" w:rsidP="00686459">
            <w:pPr>
              <w:spacing w:after="0"/>
            </w:pPr>
            <w:r>
              <w:rPr>
                <w:rStyle w:val="HTMLCode"/>
                <w:rFonts w:eastAsiaTheme="minorHAnsi"/>
              </w:rPr>
              <w:t>                         + instance1.hashCode());</w:t>
            </w:r>
          </w:p>
          <w:p w:rsidR="00686459" w:rsidRDefault="00686459" w:rsidP="00686459">
            <w:pPr>
              <w:spacing w:after="0"/>
            </w:pPr>
            <w:r>
              <w:rPr>
                <w:rStyle w:val="HTMLCode"/>
                <w:rFonts w:eastAsiaTheme="minorHAnsi"/>
              </w:rPr>
              <w:t>    System.out.println("instance2 hashCode:- "</w:t>
            </w:r>
          </w:p>
          <w:p w:rsidR="00686459" w:rsidRDefault="00686459" w:rsidP="00686459">
            <w:pPr>
              <w:spacing w:after="0"/>
            </w:pPr>
            <w:r>
              <w:rPr>
                <w:rStyle w:val="HTMLCode"/>
                <w:rFonts w:eastAsiaTheme="minorHAnsi"/>
              </w:rPr>
              <w:t xml:space="preserve">                         + instance2.hashCode()); </w:t>
            </w:r>
          </w:p>
          <w:p w:rsidR="00686459" w:rsidRDefault="00686459" w:rsidP="00686459">
            <w:pPr>
              <w:spacing w:after="0"/>
            </w:pPr>
            <w:r>
              <w:rPr>
                <w:rStyle w:val="HTMLCode"/>
                <w:rFonts w:eastAsiaTheme="minorHAnsi"/>
              </w:rPr>
              <w:t>  }</w:t>
            </w:r>
          </w:p>
          <w:p w:rsidR="00686459" w:rsidRDefault="00686459" w:rsidP="00686459">
            <w:pPr>
              <w:spacing w:after="0"/>
              <w:rPr>
                <w:sz w:val="24"/>
                <w:szCs w:val="24"/>
              </w:rPr>
            </w:pPr>
            <w:r>
              <w:rPr>
                <w:rStyle w:val="HTMLCode"/>
                <w:rFonts w:eastAsiaTheme="minorHAnsi"/>
              </w:rPr>
              <w:t>}</w:t>
            </w:r>
          </w:p>
        </w:tc>
      </w:tr>
    </w:tbl>
    <w:p w:rsidR="00686459" w:rsidRDefault="00686459" w:rsidP="00686459">
      <w:pPr>
        <w:numPr>
          <w:ilvl w:val="0"/>
          <w:numId w:val="5"/>
        </w:numPr>
        <w:shd w:val="clear" w:color="auto" w:fill="FFFFFF"/>
        <w:spacing w:after="0" w:line="240" w:lineRule="auto"/>
        <w:ind w:left="540"/>
        <w:jc w:val="both"/>
        <w:textAlignment w:val="baseline"/>
        <w:rPr>
          <w:ins w:id="39" w:author="Unknown"/>
          <w:rFonts w:ascii="Helvetica" w:hAnsi="Helvetica" w:cs="Helvetica"/>
          <w:color w:val="000000"/>
          <w:sz w:val="23"/>
          <w:szCs w:val="23"/>
        </w:rPr>
      </w:pPr>
      <w:ins w:id="40" w:author="Unknown">
        <w:r>
          <w:rPr>
            <w:rFonts w:ascii="Helvetica" w:hAnsi="Helvetica" w:cs="Helvetica"/>
            <w:color w:val="000000"/>
            <w:sz w:val="23"/>
            <w:szCs w:val="23"/>
          </w:rPr>
          <w:lastRenderedPageBreak/>
          <w:t>Run on IDE</w:t>
        </w:r>
      </w:ins>
    </w:p>
    <w:p w:rsidR="00686459" w:rsidRDefault="00686459" w:rsidP="00686459">
      <w:pPr>
        <w:pStyle w:val="HTMLPreformatted"/>
        <w:numPr>
          <w:ilvl w:val="0"/>
          <w:numId w:val="5"/>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ins w:id="41" w:author="Unknown"/>
          <w:rFonts w:ascii="Consolas" w:hAnsi="Consolas" w:cs="Consolas"/>
          <w:color w:val="000000"/>
          <w:sz w:val="18"/>
          <w:szCs w:val="18"/>
        </w:rPr>
      </w:pPr>
      <w:ins w:id="42" w:author="Unknown">
        <w:r>
          <w:rPr>
            <w:rFonts w:ascii="Consolas" w:hAnsi="Consolas" w:cs="Consolas"/>
            <w:color w:val="000000"/>
            <w:sz w:val="18"/>
            <w:szCs w:val="18"/>
          </w:rPr>
          <w:t>Output:-</w:t>
        </w:r>
      </w:ins>
    </w:p>
    <w:p w:rsidR="00686459" w:rsidRDefault="00686459" w:rsidP="00686459">
      <w:pPr>
        <w:pStyle w:val="HTMLPreformatted"/>
        <w:numPr>
          <w:ilvl w:val="0"/>
          <w:numId w:val="5"/>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ins w:id="43" w:author="Unknown"/>
          <w:rFonts w:ascii="Consolas" w:hAnsi="Consolas" w:cs="Consolas"/>
          <w:color w:val="000000"/>
          <w:sz w:val="18"/>
          <w:szCs w:val="18"/>
        </w:rPr>
      </w:pPr>
      <w:ins w:id="44" w:author="Unknown">
        <w:r>
          <w:rPr>
            <w:rFonts w:ascii="Consolas" w:hAnsi="Consolas" w:cs="Consolas"/>
            <w:color w:val="000000"/>
            <w:sz w:val="18"/>
            <w:szCs w:val="18"/>
          </w:rPr>
          <w:t>Exception in thread "main" java.lang.CloneNotSupportedException</w:t>
        </w:r>
      </w:ins>
    </w:p>
    <w:p w:rsidR="00686459" w:rsidRDefault="00686459" w:rsidP="00686459">
      <w:pPr>
        <w:pStyle w:val="HTMLPreformatted"/>
        <w:numPr>
          <w:ilvl w:val="0"/>
          <w:numId w:val="5"/>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ins w:id="45" w:author="Unknown"/>
          <w:rFonts w:ascii="Consolas" w:hAnsi="Consolas" w:cs="Consolas"/>
          <w:color w:val="000000"/>
          <w:sz w:val="18"/>
          <w:szCs w:val="18"/>
        </w:rPr>
      </w:pPr>
      <w:ins w:id="46" w:author="Unknown">
        <w:r>
          <w:rPr>
            <w:rFonts w:ascii="Consolas" w:hAnsi="Consolas" w:cs="Consolas"/>
            <w:color w:val="000000"/>
            <w:sz w:val="18"/>
            <w:szCs w:val="18"/>
          </w:rPr>
          <w:tab/>
          <w:t>at GFG.Singleton.clone(GFG.java:29)</w:t>
        </w:r>
      </w:ins>
    </w:p>
    <w:p w:rsidR="00686459" w:rsidRDefault="00686459" w:rsidP="00686459">
      <w:pPr>
        <w:pStyle w:val="HTMLPreformatted"/>
        <w:numPr>
          <w:ilvl w:val="0"/>
          <w:numId w:val="5"/>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ins w:id="47" w:author="Unknown"/>
          <w:rFonts w:ascii="Consolas" w:hAnsi="Consolas" w:cs="Consolas"/>
          <w:color w:val="000000"/>
          <w:sz w:val="18"/>
          <w:szCs w:val="18"/>
        </w:rPr>
      </w:pPr>
      <w:ins w:id="48" w:author="Unknown">
        <w:r>
          <w:rPr>
            <w:rFonts w:ascii="Consolas" w:hAnsi="Consolas" w:cs="Consolas"/>
            <w:color w:val="000000"/>
            <w:sz w:val="18"/>
            <w:szCs w:val="18"/>
          </w:rPr>
          <w:tab/>
          <w:t>at GFG.GFG.main(GFG.java:38)</w:t>
        </w:r>
      </w:ins>
    </w:p>
    <w:p w:rsidR="00686459" w:rsidRDefault="00686459" w:rsidP="00686459">
      <w:pPr>
        <w:pStyle w:val="NormalWeb"/>
        <w:numPr>
          <w:ilvl w:val="0"/>
          <w:numId w:val="5"/>
        </w:numPr>
        <w:shd w:val="clear" w:color="auto" w:fill="FFFFFF"/>
        <w:spacing w:before="0" w:beforeAutospacing="0" w:after="150" w:afterAutospacing="0"/>
        <w:ind w:left="540"/>
        <w:jc w:val="both"/>
        <w:textAlignment w:val="baseline"/>
        <w:rPr>
          <w:ins w:id="49" w:author="Unknown"/>
          <w:rFonts w:ascii="Helvetica" w:hAnsi="Helvetica" w:cs="Helvetica"/>
          <w:color w:val="000000"/>
          <w:sz w:val="20"/>
          <w:szCs w:val="20"/>
        </w:rPr>
      </w:pPr>
      <w:ins w:id="50" w:author="Unknown">
        <w:r>
          <w:rPr>
            <w:rFonts w:ascii="Helvetica" w:hAnsi="Helvetica" w:cs="Helvetica"/>
            <w:color w:val="000000"/>
            <w:sz w:val="20"/>
            <w:szCs w:val="20"/>
          </w:rPr>
          <w:t>Now we have stopped user to create clone of singleton class. If you don;t want to throw exception you can also return the same instance from clone method.</w:t>
        </w:r>
      </w:ins>
    </w:p>
    <w:tbl>
      <w:tblPr>
        <w:tblW w:w="9540" w:type="dxa"/>
        <w:tblInd w:w="540" w:type="dxa"/>
        <w:tblCellMar>
          <w:left w:w="0" w:type="dxa"/>
          <w:right w:w="0" w:type="dxa"/>
        </w:tblCellMar>
        <w:tblLook w:val="04A0"/>
      </w:tblPr>
      <w:tblGrid>
        <w:gridCol w:w="9540"/>
      </w:tblGrid>
      <w:tr w:rsidR="00686459" w:rsidTr="00686459">
        <w:tc>
          <w:tcPr>
            <w:tcW w:w="9540" w:type="dxa"/>
            <w:vAlign w:val="center"/>
            <w:hideMark/>
          </w:tcPr>
          <w:p w:rsidR="00686459" w:rsidRDefault="00686459" w:rsidP="00686459">
            <w:pPr>
              <w:spacing w:after="0"/>
            </w:pPr>
            <w:r>
              <w:rPr>
                <w:rStyle w:val="HTMLCode"/>
                <w:rFonts w:eastAsiaTheme="minorHAnsi"/>
              </w:rPr>
              <w:t xml:space="preserve">// JAVA code to explain overcome </w:t>
            </w:r>
          </w:p>
          <w:p w:rsidR="00686459" w:rsidRDefault="00686459" w:rsidP="00686459">
            <w:pPr>
              <w:spacing w:after="0"/>
            </w:pPr>
            <w:r>
              <w:rPr>
                <w:rStyle w:val="HTMLCode"/>
                <w:rFonts w:eastAsiaTheme="minorHAnsi"/>
              </w:rPr>
              <w:t>// cloning issue with singleton</w:t>
            </w:r>
          </w:p>
          <w:p w:rsidR="00686459" w:rsidRDefault="00686459" w:rsidP="00686459">
            <w:pPr>
              <w:spacing w:after="0"/>
            </w:pPr>
            <w:r>
              <w:rPr>
                <w:rStyle w:val="HTMLCode"/>
                <w:rFonts w:eastAsiaTheme="minorHAnsi"/>
              </w:rPr>
              <w:t>class</w:t>
            </w:r>
            <w:r>
              <w:t xml:space="preserve"> </w:t>
            </w:r>
            <w:r>
              <w:rPr>
                <w:rStyle w:val="HTMLCode"/>
                <w:rFonts w:eastAsiaTheme="minorHAnsi"/>
              </w:rPr>
              <w:t>SuperClass implements</w:t>
            </w:r>
            <w:r>
              <w:t xml:space="preserve"> </w:t>
            </w:r>
            <w:r>
              <w:rPr>
                <w:rStyle w:val="HTMLCode"/>
                <w:rFonts w:eastAsiaTheme="minorHAnsi"/>
              </w:rPr>
              <w:t>Cloneable</w:t>
            </w:r>
          </w:p>
          <w:p w:rsidR="00686459" w:rsidRDefault="00686459" w:rsidP="00686459">
            <w:pPr>
              <w:spacing w:after="0"/>
            </w:pPr>
            <w:r>
              <w:rPr>
                <w:rStyle w:val="HTMLCode"/>
                <w:rFonts w:eastAsiaTheme="minorHAnsi"/>
              </w:rPr>
              <w:t>{</w:t>
            </w:r>
          </w:p>
          <w:p w:rsidR="00686459" w:rsidRDefault="00686459" w:rsidP="00686459">
            <w:pPr>
              <w:spacing w:after="0"/>
            </w:pPr>
            <w:r>
              <w:rPr>
                <w:rStyle w:val="HTMLCode"/>
                <w:rFonts w:eastAsiaTheme="minorHAnsi"/>
              </w:rPr>
              <w:t>  int</w:t>
            </w:r>
            <w:r>
              <w:t xml:space="preserve"> </w:t>
            </w:r>
            <w:r>
              <w:rPr>
                <w:rStyle w:val="HTMLCode"/>
                <w:rFonts w:eastAsiaTheme="minorHAnsi"/>
              </w:rPr>
              <w:t>i = 10;</w:t>
            </w:r>
          </w:p>
          <w:p w:rsidR="00686459" w:rsidRDefault="00686459" w:rsidP="00686459">
            <w:pPr>
              <w:spacing w:after="0"/>
            </w:pPr>
            <w:r>
              <w:t> </w:t>
            </w:r>
          </w:p>
          <w:p w:rsidR="00686459" w:rsidRDefault="00686459" w:rsidP="00686459">
            <w:pPr>
              <w:spacing w:after="0"/>
            </w:pPr>
            <w:r>
              <w:rPr>
                <w:rStyle w:val="HTMLCode"/>
                <w:rFonts w:eastAsiaTheme="minorHAnsi"/>
              </w:rPr>
              <w:t>  @Override</w:t>
            </w:r>
          </w:p>
          <w:p w:rsidR="00686459" w:rsidRDefault="00686459" w:rsidP="00686459">
            <w:pPr>
              <w:spacing w:after="0"/>
            </w:pPr>
            <w:r>
              <w:rPr>
                <w:rStyle w:val="HTMLCode"/>
                <w:rFonts w:eastAsiaTheme="minorHAnsi"/>
              </w:rPr>
              <w:t>  protected</w:t>
            </w:r>
            <w:r>
              <w:t xml:space="preserve"> </w:t>
            </w:r>
            <w:r>
              <w:rPr>
                <w:rStyle w:val="HTMLCode"/>
                <w:rFonts w:eastAsiaTheme="minorHAnsi"/>
              </w:rPr>
              <w:t>Object clone() throws</w:t>
            </w:r>
            <w:r>
              <w:t xml:space="preserve"> </w:t>
            </w:r>
            <w:r>
              <w:rPr>
                <w:rStyle w:val="HTMLCode"/>
                <w:rFonts w:eastAsiaTheme="minorHAnsi"/>
              </w:rPr>
              <w:t xml:space="preserve">CloneNotSupportedException </w:t>
            </w:r>
          </w:p>
          <w:p w:rsidR="00686459" w:rsidRDefault="00686459" w:rsidP="00686459">
            <w:pPr>
              <w:spacing w:after="0"/>
            </w:pPr>
            <w:r>
              <w:rPr>
                <w:rStyle w:val="HTMLCode"/>
                <w:rFonts w:eastAsiaTheme="minorHAnsi"/>
              </w:rPr>
              <w:t>  {</w:t>
            </w:r>
          </w:p>
          <w:p w:rsidR="00686459" w:rsidRDefault="00686459" w:rsidP="00686459">
            <w:pPr>
              <w:spacing w:after="0"/>
            </w:pPr>
            <w:r>
              <w:rPr>
                <w:rStyle w:val="HTMLCode"/>
                <w:rFonts w:eastAsiaTheme="minorHAnsi"/>
              </w:rPr>
              <w:t>    return</w:t>
            </w:r>
            <w:r>
              <w:t xml:space="preserve"> </w:t>
            </w:r>
            <w:r>
              <w:rPr>
                <w:rStyle w:val="HTMLCode"/>
                <w:rFonts w:eastAsiaTheme="minorHAnsi"/>
              </w:rPr>
              <w:t>super.clone();</w:t>
            </w:r>
          </w:p>
          <w:p w:rsidR="00686459" w:rsidRDefault="00686459" w:rsidP="00686459">
            <w:pPr>
              <w:spacing w:after="0"/>
            </w:pPr>
            <w:r>
              <w:rPr>
                <w:rStyle w:val="HTMLCode"/>
                <w:rFonts w:eastAsiaTheme="minorHAnsi"/>
              </w:rPr>
              <w:t>  }</w:t>
            </w:r>
          </w:p>
          <w:p w:rsidR="00686459" w:rsidRDefault="00686459" w:rsidP="00686459">
            <w:pPr>
              <w:spacing w:after="0"/>
            </w:pPr>
            <w:r>
              <w:rPr>
                <w:rStyle w:val="HTMLCode"/>
                <w:rFonts w:eastAsiaTheme="minorHAnsi"/>
              </w:rPr>
              <w:t>}</w:t>
            </w:r>
          </w:p>
          <w:p w:rsidR="00686459" w:rsidRDefault="00686459" w:rsidP="00686459">
            <w:pPr>
              <w:spacing w:after="0"/>
            </w:pPr>
            <w:r>
              <w:t> </w:t>
            </w:r>
          </w:p>
          <w:p w:rsidR="00686459" w:rsidRDefault="00686459" w:rsidP="00686459">
            <w:pPr>
              <w:spacing w:after="0"/>
            </w:pPr>
            <w:r>
              <w:rPr>
                <w:rStyle w:val="HTMLCode"/>
                <w:rFonts w:eastAsiaTheme="minorHAnsi"/>
              </w:rPr>
              <w:t>// Singleton class</w:t>
            </w:r>
          </w:p>
          <w:p w:rsidR="00686459" w:rsidRDefault="00686459" w:rsidP="00686459">
            <w:pPr>
              <w:spacing w:after="0"/>
            </w:pPr>
            <w:r>
              <w:rPr>
                <w:rStyle w:val="HTMLCode"/>
                <w:rFonts w:eastAsiaTheme="minorHAnsi"/>
              </w:rPr>
              <w:t>class</w:t>
            </w:r>
            <w:r>
              <w:t xml:space="preserve"> </w:t>
            </w:r>
            <w:r>
              <w:rPr>
                <w:rStyle w:val="HTMLCode"/>
                <w:rFonts w:eastAsiaTheme="minorHAnsi"/>
              </w:rPr>
              <w:t>Singleton extends</w:t>
            </w:r>
            <w:r>
              <w:t xml:space="preserve"> </w:t>
            </w:r>
            <w:r>
              <w:rPr>
                <w:rStyle w:val="HTMLCode"/>
                <w:rFonts w:eastAsiaTheme="minorHAnsi"/>
              </w:rPr>
              <w:t>SuperClass</w:t>
            </w:r>
          </w:p>
          <w:p w:rsidR="00686459" w:rsidRDefault="00686459" w:rsidP="00686459">
            <w:pPr>
              <w:spacing w:after="0"/>
            </w:pPr>
            <w:r>
              <w:rPr>
                <w:rStyle w:val="HTMLCode"/>
                <w:rFonts w:eastAsiaTheme="minorHAnsi"/>
              </w:rPr>
              <w:t>{</w:t>
            </w:r>
          </w:p>
          <w:p w:rsidR="00686459" w:rsidRDefault="00686459" w:rsidP="00686459">
            <w:pPr>
              <w:spacing w:after="0"/>
            </w:pPr>
            <w:r>
              <w:rPr>
                <w:rStyle w:val="HTMLCode"/>
                <w:rFonts w:eastAsiaTheme="minorHAnsi"/>
              </w:rPr>
              <w:t>  // public instance initialized when loading the class</w:t>
            </w:r>
          </w:p>
          <w:p w:rsidR="00686459" w:rsidRDefault="00686459" w:rsidP="00686459">
            <w:pPr>
              <w:spacing w:after="0"/>
            </w:pPr>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Singleton instance = new</w:t>
            </w:r>
            <w:r>
              <w:t xml:space="preserve"> </w:t>
            </w:r>
            <w:r>
              <w:rPr>
                <w:rStyle w:val="HTMLCode"/>
                <w:rFonts w:eastAsiaTheme="minorHAnsi"/>
              </w:rPr>
              <w:t>Singleton();</w:t>
            </w:r>
          </w:p>
          <w:p w:rsidR="00686459" w:rsidRDefault="00686459" w:rsidP="00686459">
            <w:pPr>
              <w:spacing w:after="0"/>
            </w:pPr>
            <w:r>
              <w:t> </w:t>
            </w:r>
          </w:p>
          <w:p w:rsidR="00686459" w:rsidRDefault="00686459" w:rsidP="00686459">
            <w:pPr>
              <w:spacing w:after="0"/>
            </w:pPr>
            <w:r>
              <w:rPr>
                <w:rStyle w:val="HTMLCode"/>
                <w:rFonts w:eastAsiaTheme="minorHAnsi"/>
              </w:rPr>
              <w:t>  private</w:t>
            </w:r>
            <w:r>
              <w:t xml:space="preserve"> </w:t>
            </w:r>
            <w:r>
              <w:rPr>
                <w:rStyle w:val="HTMLCode"/>
                <w:rFonts w:eastAsiaTheme="minorHAnsi"/>
              </w:rPr>
              <w:t xml:space="preserve">Singleton() </w:t>
            </w:r>
          </w:p>
          <w:p w:rsidR="00686459" w:rsidRDefault="00686459" w:rsidP="00686459">
            <w:pPr>
              <w:spacing w:after="0"/>
            </w:pPr>
            <w:r>
              <w:rPr>
                <w:rStyle w:val="HTMLCode"/>
                <w:rFonts w:eastAsiaTheme="minorHAnsi"/>
              </w:rPr>
              <w:lastRenderedPageBreak/>
              <w:t>  {</w:t>
            </w:r>
          </w:p>
          <w:p w:rsidR="00686459" w:rsidRDefault="00686459" w:rsidP="00686459">
            <w:pPr>
              <w:spacing w:after="0"/>
            </w:pPr>
            <w:r>
              <w:rPr>
                <w:rStyle w:val="HTMLCode"/>
                <w:rFonts w:eastAsiaTheme="minorHAnsi"/>
              </w:rPr>
              <w:t>    // private constructor</w:t>
            </w:r>
          </w:p>
          <w:p w:rsidR="00686459" w:rsidRDefault="00686459" w:rsidP="00686459">
            <w:pPr>
              <w:spacing w:after="0"/>
            </w:pPr>
            <w:r>
              <w:rPr>
                <w:rStyle w:val="HTMLCode"/>
                <w:rFonts w:eastAsiaTheme="minorHAnsi"/>
              </w:rPr>
              <w:t>  }</w:t>
            </w:r>
          </w:p>
          <w:p w:rsidR="00686459" w:rsidRDefault="00686459" w:rsidP="00686459">
            <w:pPr>
              <w:spacing w:after="0"/>
            </w:pPr>
            <w:r>
              <w:t> </w:t>
            </w:r>
          </w:p>
          <w:p w:rsidR="00686459" w:rsidRDefault="00686459" w:rsidP="00686459">
            <w:pPr>
              <w:spacing w:after="0"/>
            </w:pPr>
            <w:r>
              <w:rPr>
                <w:rStyle w:val="HTMLCode"/>
                <w:rFonts w:eastAsiaTheme="minorHAnsi"/>
              </w:rPr>
              <w:t>  @Override</w:t>
            </w:r>
          </w:p>
          <w:p w:rsidR="00686459" w:rsidRDefault="00686459" w:rsidP="00686459">
            <w:pPr>
              <w:spacing w:after="0"/>
            </w:pPr>
            <w:r>
              <w:rPr>
                <w:rStyle w:val="HTMLCode"/>
                <w:rFonts w:eastAsiaTheme="minorHAnsi"/>
              </w:rPr>
              <w:t>  protected</w:t>
            </w:r>
            <w:r>
              <w:t xml:space="preserve"> </w:t>
            </w:r>
            <w:r>
              <w:rPr>
                <w:rStyle w:val="HTMLCode"/>
                <w:rFonts w:eastAsiaTheme="minorHAnsi"/>
              </w:rPr>
              <w:t>Object clone() throws</w:t>
            </w:r>
            <w:r>
              <w:t xml:space="preserve"> </w:t>
            </w:r>
            <w:r>
              <w:rPr>
                <w:rStyle w:val="HTMLCode"/>
                <w:rFonts w:eastAsiaTheme="minorHAnsi"/>
              </w:rPr>
              <w:t xml:space="preserve">CloneNotSupportedException </w:t>
            </w:r>
          </w:p>
          <w:p w:rsidR="00686459" w:rsidRDefault="00686459" w:rsidP="00686459">
            <w:pPr>
              <w:spacing w:after="0"/>
            </w:pPr>
            <w:r>
              <w:rPr>
                <w:rStyle w:val="HTMLCode"/>
                <w:rFonts w:eastAsiaTheme="minorHAnsi"/>
              </w:rPr>
              <w:t>  {</w:t>
            </w:r>
          </w:p>
          <w:p w:rsidR="00686459" w:rsidRDefault="00686459" w:rsidP="00686459">
            <w:pPr>
              <w:spacing w:after="0"/>
            </w:pPr>
            <w:r>
              <w:rPr>
                <w:rStyle w:val="HTMLCode"/>
                <w:rFonts w:eastAsiaTheme="minorHAnsi"/>
              </w:rPr>
              <w:t>    return</w:t>
            </w:r>
            <w:r>
              <w:t xml:space="preserve"> </w:t>
            </w:r>
            <w:r>
              <w:rPr>
                <w:rStyle w:val="HTMLCode"/>
                <w:rFonts w:eastAsiaTheme="minorHAnsi"/>
              </w:rPr>
              <w:t>instance;</w:t>
            </w:r>
          </w:p>
          <w:p w:rsidR="00686459" w:rsidRDefault="00686459" w:rsidP="00686459">
            <w:pPr>
              <w:spacing w:after="0"/>
            </w:pPr>
            <w:r>
              <w:rPr>
                <w:rStyle w:val="HTMLCode"/>
                <w:rFonts w:eastAsiaTheme="minorHAnsi"/>
              </w:rPr>
              <w:t>  }</w:t>
            </w:r>
          </w:p>
          <w:p w:rsidR="00686459" w:rsidRDefault="00686459" w:rsidP="00686459">
            <w:pPr>
              <w:spacing w:after="0"/>
            </w:pPr>
            <w:r>
              <w:rPr>
                <w:rStyle w:val="HTMLCode"/>
                <w:rFonts w:eastAsiaTheme="minorHAnsi"/>
              </w:rPr>
              <w:t>}</w:t>
            </w:r>
          </w:p>
          <w:p w:rsidR="00686459" w:rsidRDefault="00686459" w:rsidP="00686459">
            <w:pPr>
              <w:spacing w:after="0"/>
            </w:pPr>
            <w:r>
              <w:t> </w:t>
            </w:r>
          </w:p>
          <w:p w:rsidR="00686459" w:rsidRDefault="00686459" w:rsidP="00686459">
            <w:pPr>
              <w:spacing w:after="0"/>
            </w:pPr>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GFG</w:t>
            </w:r>
          </w:p>
          <w:p w:rsidR="00686459" w:rsidRDefault="00686459" w:rsidP="00686459">
            <w:pPr>
              <w:spacing w:after="0"/>
            </w:pPr>
            <w:r>
              <w:rPr>
                <w:rStyle w:val="HTMLCode"/>
                <w:rFonts w:eastAsiaTheme="minorHAnsi"/>
              </w:rPr>
              <w:t>{</w:t>
            </w:r>
          </w:p>
          <w:p w:rsidR="00686459" w:rsidRDefault="00686459" w:rsidP="00686459">
            <w:pPr>
              <w:spacing w:after="0"/>
            </w:pPr>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 throws</w:t>
            </w:r>
            <w:r>
              <w:t xml:space="preserve"> </w:t>
            </w:r>
            <w:r>
              <w:rPr>
                <w:rStyle w:val="HTMLCode"/>
                <w:rFonts w:eastAsiaTheme="minorHAnsi"/>
              </w:rPr>
              <w:t xml:space="preserve">CloneNotSupportedException </w:t>
            </w:r>
          </w:p>
          <w:p w:rsidR="00686459" w:rsidRDefault="00686459" w:rsidP="00686459">
            <w:pPr>
              <w:spacing w:after="0"/>
            </w:pPr>
            <w:r>
              <w:rPr>
                <w:rStyle w:val="HTMLCode"/>
                <w:rFonts w:eastAsiaTheme="minorHAnsi"/>
              </w:rPr>
              <w:t>  {</w:t>
            </w:r>
          </w:p>
          <w:p w:rsidR="00686459" w:rsidRDefault="00686459" w:rsidP="00686459">
            <w:pPr>
              <w:spacing w:after="0"/>
            </w:pPr>
            <w:r>
              <w:rPr>
                <w:rStyle w:val="HTMLCode"/>
                <w:rFonts w:eastAsiaTheme="minorHAnsi"/>
              </w:rPr>
              <w:t>    Singleton instance1 = Singleton.instance;</w:t>
            </w:r>
          </w:p>
          <w:p w:rsidR="00686459" w:rsidRDefault="00686459" w:rsidP="00686459">
            <w:pPr>
              <w:spacing w:after="0"/>
            </w:pPr>
            <w:r>
              <w:rPr>
                <w:rStyle w:val="HTMLCode"/>
                <w:rFonts w:eastAsiaTheme="minorHAnsi"/>
              </w:rPr>
              <w:t>    Singleton instance2 = (Singleton) instance1.clone();</w:t>
            </w:r>
          </w:p>
          <w:p w:rsidR="00686459" w:rsidRDefault="00686459" w:rsidP="00686459">
            <w:pPr>
              <w:spacing w:after="0"/>
            </w:pPr>
            <w:r>
              <w:rPr>
                <w:rStyle w:val="HTMLCode"/>
                <w:rFonts w:eastAsiaTheme="minorHAnsi"/>
              </w:rPr>
              <w:t>    System.out.println("instance1 hashCode:- "</w:t>
            </w:r>
          </w:p>
          <w:p w:rsidR="00686459" w:rsidRDefault="00686459" w:rsidP="00686459">
            <w:pPr>
              <w:spacing w:after="0"/>
            </w:pPr>
            <w:r>
              <w:rPr>
                <w:rStyle w:val="HTMLCode"/>
                <w:rFonts w:eastAsiaTheme="minorHAnsi"/>
              </w:rPr>
              <w:t>                           + instance1.hashCode());</w:t>
            </w:r>
          </w:p>
          <w:p w:rsidR="00686459" w:rsidRDefault="00686459" w:rsidP="00686459">
            <w:pPr>
              <w:spacing w:after="0"/>
            </w:pPr>
            <w:r>
              <w:rPr>
                <w:rStyle w:val="HTMLCode"/>
                <w:rFonts w:eastAsiaTheme="minorHAnsi"/>
              </w:rPr>
              <w:t>    System.out.println("instance2 hashCode:- "</w:t>
            </w:r>
          </w:p>
          <w:p w:rsidR="00686459" w:rsidRDefault="00686459" w:rsidP="00686459">
            <w:pPr>
              <w:spacing w:after="0"/>
            </w:pPr>
            <w:r>
              <w:rPr>
                <w:rStyle w:val="HTMLCode"/>
                <w:rFonts w:eastAsiaTheme="minorHAnsi"/>
              </w:rPr>
              <w:t xml:space="preserve">                           + instance2.hashCode()); </w:t>
            </w:r>
          </w:p>
          <w:p w:rsidR="00686459" w:rsidRDefault="00686459" w:rsidP="00686459">
            <w:pPr>
              <w:spacing w:after="0"/>
            </w:pPr>
            <w:r>
              <w:rPr>
                <w:rStyle w:val="HTMLCode"/>
                <w:rFonts w:eastAsiaTheme="minorHAnsi"/>
              </w:rPr>
              <w:t>  }</w:t>
            </w:r>
          </w:p>
          <w:p w:rsidR="00686459" w:rsidRDefault="00686459" w:rsidP="00686459">
            <w:pPr>
              <w:spacing w:after="0"/>
              <w:rPr>
                <w:sz w:val="24"/>
                <w:szCs w:val="24"/>
              </w:rPr>
            </w:pPr>
            <w:r>
              <w:rPr>
                <w:rStyle w:val="HTMLCode"/>
                <w:rFonts w:eastAsiaTheme="minorHAnsi"/>
              </w:rPr>
              <w:t>}</w:t>
            </w:r>
          </w:p>
        </w:tc>
      </w:tr>
    </w:tbl>
    <w:p w:rsidR="00686459" w:rsidRDefault="00686459" w:rsidP="00686459">
      <w:pPr>
        <w:numPr>
          <w:ilvl w:val="0"/>
          <w:numId w:val="5"/>
        </w:numPr>
        <w:shd w:val="clear" w:color="auto" w:fill="FFFFFF"/>
        <w:spacing w:after="0" w:line="240" w:lineRule="auto"/>
        <w:ind w:left="540"/>
        <w:jc w:val="both"/>
        <w:textAlignment w:val="baseline"/>
        <w:rPr>
          <w:ins w:id="51" w:author="Unknown"/>
          <w:rFonts w:ascii="Helvetica" w:hAnsi="Helvetica" w:cs="Helvetica"/>
          <w:color w:val="000000"/>
          <w:sz w:val="23"/>
          <w:szCs w:val="23"/>
        </w:rPr>
      </w:pPr>
      <w:ins w:id="52" w:author="Unknown">
        <w:r>
          <w:rPr>
            <w:rFonts w:ascii="Helvetica" w:hAnsi="Helvetica" w:cs="Helvetica"/>
            <w:color w:val="000000"/>
            <w:sz w:val="23"/>
            <w:szCs w:val="23"/>
          </w:rPr>
          <w:lastRenderedPageBreak/>
          <w:t>Run on IDE</w:t>
        </w:r>
      </w:ins>
    </w:p>
    <w:p w:rsidR="00686459" w:rsidRDefault="00686459" w:rsidP="00686459">
      <w:pPr>
        <w:pStyle w:val="HTMLPreformatted"/>
        <w:numPr>
          <w:ilvl w:val="0"/>
          <w:numId w:val="5"/>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ins w:id="53" w:author="Unknown"/>
          <w:rFonts w:ascii="Consolas" w:hAnsi="Consolas" w:cs="Consolas"/>
          <w:color w:val="000000"/>
          <w:sz w:val="18"/>
          <w:szCs w:val="18"/>
        </w:rPr>
      </w:pPr>
      <w:ins w:id="54" w:author="Unknown">
        <w:r>
          <w:rPr>
            <w:rFonts w:ascii="Consolas" w:hAnsi="Consolas" w:cs="Consolas"/>
            <w:color w:val="000000"/>
            <w:sz w:val="18"/>
            <w:szCs w:val="18"/>
          </w:rPr>
          <w:t>Output:-</w:t>
        </w:r>
      </w:ins>
    </w:p>
    <w:p w:rsidR="00686459" w:rsidRDefault="00686459" w:rsidP="00686459">
      <w:pPr>
        <w:pStyle w:val="HTMLPreformatted"/>
        <w:numPr>
          <w:ilvl w:val="0"/>
          <w:numId w:val="5"/>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ins w:id="55" w:author="Unknown"/>
          <w:rFonts w:ascii="Consolas" w:hAnsi="Consolas" w:cs="Consolas"/>
          <w:color w:val="000000"/>
          <w:sz w:val="18"/>
          <w:szCs w:val="18"/>
        </w:rPr>
      </w:pPr>
      <w:ins w:id="56" w:author="Unknown">
        <w:r>
          <w:rPr>
            <w:rFonts w:ascii="Consolas" w:hAnsi="Consolas" w:cs="Consolas"/>
            <w:color w:val="000000"/>
            <w:sz w:val="18"/>
            <w:szCs w:val="18"/>
          </w:rPr>
          <w:t>instance1 hashCode:- 366712642</w:t>
        </w:r>
      </w:ins>
    </w:p>
    <w:p w:rsidR="00686459" w:rsidRDefault="00686459" w:rsidP="00686459">
      <w:pPr>
        <w:pStyle w:val="HTMLPreformatted"/>
        <w:numPr>
          <w:ilvl w:val="0"/>
          <w:numId w:val="5"/>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ins w:id="57" w:author="Unknown"/>
          <w:rFonts w:ascii="Consolas" w:hAnsi="Consolas" w:cs="Consolas"/>
          <w:color w:val="000000"/>
          <w:sz w:val="18"/>
          <w:szCs w:val="18"/>
        </w:rPr>
      </w:pPr>
      <w:ins w:id="58" w:author="Unknown">
        <w:r>
          <w:rPr>
            <w:rFonts w:ascii="Consolas" w:hAnsi="Consolas" w:cs="Consolas"/>
            <w:color w:val="000000"/>
            <w:sz w:val="18"/>
            <w:szCs w:val="18"/>
          </w:rPr>
          <w:t>instance2 hashCode:- 366712642</w:t>
        </w:r>
      </w:ins>
    </w:p>
    <w:p w:rsidR="00686459" w:rsidRDefault="00686459" w:rsidP="00686459">
      <w:pPr>
        <w:pStyle w:val="NormalWeb"/>
        <w:numPr>
          <w:ilvl w:val="0"/>
          <w:numId w:val="5"/>
        </w:numPr>
        <w:shd w:val="clear" w:color="auto" w:fill="FFFFFF"/>
        <w:spacing w:before="0" w:beforeAutospacing="0" w:after="150" w:afterAutospacing="0"/>
        <w:ind w:left="540"/>
        <w:jc w:val="both"/>
        <w:textAlignment w:val="baseline"/>
        <w:rPr>
          <w:ins w:id="59" w:author="Unknown"/>
          <w:rFonts w:ascii="Helvetica" w:hAnsi="Helvetica" w:cs="Helvetica"/>
          <w:color w:val="000000"/>
          <w:sz w:val="20"/>
          <w:szCs w:val="20"/>
        </w:rPr>
      </w:pPr>
      <w:ins w:id="60" w:author="Unknown">
        <w:r>
          <w:rPr>
            <w:rFonts w:ascii="Helvetica" w:hAnsi="Helvetica" w:cs="Helvetica"/>
            <w:color w:val="000000"/>
            <w:sz w:val="20"/>
            <w:szCs w:val="20"/>
          </w:rPr>
          <w:t>Now, as hashcode of both the instances is same that means they represent a single instance.</w:t>
        </w:r>
      </w:ins>
    </w:p>
    <w:p w:rsidR="00686459" w:rsidRPr="0075799B" w:rsidRDefault="00686459" w:rsidP="0075799B"/>
    <w:sectPr w:rsidR="00686459" w:rsidRPr="0075799B" w:rsidSect="00E9688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7629" w:rsidRDefault="002A7629" w:rsidP="00540D1D">
      <w:pPr>
        <w:spacing w:after="0" w:line="240" w:lineRule="auto"/>
      </w:pPr>
      <w:r>
        <w:separator/>
      </w:r>
    </w:p>
  </w:endnote>
  <w:endnote w:type="continuationSeparator" w:id="1">
    <w:p w:rsidR="002A7629" w:rsidRDefault="002A7629" w:rsidP="00540D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7629" w:rsidRDefault="002A7629" w:rsidP="00540D1D">
      <w:pPr>
        <w:spacing w:after="0" w:line="240" w:lineRule="auto"/>
      </w:pPr>
      <w:r>
        <w:separator/>
      </w:r>
    </w:p>
  </w:footnote>
  <w:footnote w:type="continuationSeparator" w:id="1">
    <w:p w:rsidR="002A7629" w:rsidRDefault="002A7629" w:rsidP="00540D1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F5DDA"/>
    <w:multiLevelType w:val="multilevel"/>
    <w:tmpl w:val="93328B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C0726D"/>
    <w:multiLevelType w:val="multilevel"/>
    <w:tmpl w:val="08420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D76B63"/>
    <w:multiLevelType w:val="multilevel"/>
    <w:tmpl w:val="F572B9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8A54D4"/>
    <w:multiLevelType w:val="multilevel"/>
    <w:tmpl w:val="3AB47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8CF797E"/>
    <w:multiLevelType w:val="multilevel"/>
    <w:tmpl w:val="6DEC8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B4FEE"/>
    <w:rsid w:val="00027A20"/>
    <w:rsid w:val="0004718F"/>
    <w:rsid w:val="001722D5"/>
    <w:rsid w:val="001D06BA"/>
    <w:rsid w:val="002A7629"/>
    <w:rsid w:val="002C2B3E"/>
    <w:rsid w:val="002D7392"/>
    <w:rsid w:val="0036255B"/>
    <w:rsid w:val="00376E57"/>
    <w:rsid w:val="003A7613"/>
    <w:rsid w:val="003B4FEE"/>
    <w:rsid w:val="0046764C"/>
    <w:rsid w:val="00483ECD"/>
    <w:rsid w:val="00487B78"/>
    <w:rsid w:val="00521350"/>
    <w:rsid w:val="00522EBC"/>
    <w:rsid w:val="00540D1D"/>
    <w:rsid w:val="005F3818"/>
    <w:rsid w:val="00665E16"/>
    <w:rsid w:val="00686459"/>
    <w:rsid w:val="006A3370"/>
    <w:rsid w:val="006B71A1"/>
    <w:rsid w:val="006D2CA8"/>
    <w:rsid w:val="0070342A"/>
    <w:rsid w:val="0075089C"/>
    <w:rsid w:val="0075799B"/>
    <w:rsid w:val="007D3426"/>
    <w:rsid w:val="007D4B54"/>
    <w:rsid w:val="007E037E"/>
    <w:rsid w:val="007F30A4"/>
    <w:rsid w:val="00824BF8"/>
    <w:rsid w:val="00847BA8"/>
    <w:rsid w:val="00865D92"/>
    <w:rsid w:val="008D40D2"/>
    <w:rsid w:val="008D695F"/>
    <w:rsid w:val="00933195"/>
    <w:rsid w:val="009B3249"/>
    <w:rsid w:val="009E2B52"/>
    <w:rsid w:val="00A17901"/>
    <w:rsid w:val="00AC2BCC"/>
    <w:rsid w:val="00B15253"/>
    <w:rsid w:val="00B72715"/>
    <w:rsid w:val="00B81802"/>
    <w:rsid w:val="00C262E3"/>
    <w:rsid w:val="00C83E46"/>
    <w:rsid w:val="00D80CB5"/>
    <w:rsid w:val="00D97FB7"/>
    <w:rsid w:val="00DA382C"/>
    <w:rsid w:val="00E10C92"/>
    <w:rsid w:val="00E96882"/>
    <w:rsid w:val="00E97552"/>
    <w:rsid w:val="00EE5749"/>
    <w:rsid w:val="00EF0C03"/>
    <w:rsid w:val="00F9570E"/>
    <w:rsid w:val="00FA75CF"/>
    <w:rsid w:val="00FF2E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882"/>
  </w:style>
  <w:style w:type="paragraph" w:styleId="Heading1">
    <w:name w:val="heading 1"/>
    <w:basedOn w:val="Normal"/>
    <w:next w:val="Normal"/>
    <w:link w:val="Heading1Char"/>
    <w:uiPriority w:val="9"/>
    <w:qFormat/>
    <w:rsid w:val="00FA75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579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799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5799B"/>
    <w:rPr>
      <w:color w:val="0000FF"/>
      <w:u w:val="single"/>
    </w:rPr>
  </w:style>
  <w:style w:type="character" w:styleId="FollowedHyperlink">
    <w:name w:val="FollowedHyperlink"/>
    <w:basedOn w:val="DefaultParagraphFont"/>
    <w:uiPriority w:val="99"/>
    <w:semiHidden/>
    <w:unhideWhenUsed/>
    <w:rsid w:val="0075799B"/>
    <w:rPr>
      <w:color w:val="800080"/>
      <w:u w:val="single"/>
    </w:rPr>
  </w:style>
  <w:style w:type="character" w:customStyle="1" w:styleId="apple-tab-span">
    <w:name w:val="apple-tab-span"/>
    <w:basedOn w:val="DefaultParagraphFont"/>
    <w:rsid w:val="0075799B"/>
  </w:style>
  <w:style w:type="paragraph" w:styleId="BalloonText">
    <w:name w:val="Balloon Text"/>
    <w:basedOn w:val="Normal"/>
    <w:link w:val="BalloonTextChar"/>
    <w:uiPriority w:val="99"/>
    <w:semiHidden/>
    <w:unhideWhenUsed/>
    <w:rsid w:val="00B152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253"/>
    <w:rPr>
      <w:rFonts w:ascii="Tahoma" w:hAnsi="Tahoma" w:cs="Tahoma"/>
      <w:sz w:val="16"/>
      <w:szCs w:val="16"/>
    </w:rPr>
  </w:style>
  <w:style w:type="paragraph" w:styleId="Header">
    <w:name w:val="header"/>
    <w:basedOn w:val="Normal"/>
    <w:link w:val="HeaderChar"/>
    <w:uiPriority w:val="99"/>
    <w:semiHidden/>
    <w:unhideWhenUsed/>
    <w:rsid w:val="00540D1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40D1D"/>
  </w:style>
  <w:style w:type="paragraph" w:styleId="Footer">
    <w:name w:val="footer"/>
    <w:basedOn w:val="Normal"/>
    <w:link w:val="FooterChar"/>
    <w:uiPriority w:val="99"/>
    <w:semiHidden/>
    <w:unhideWhenUsed/>
    <w:rsid w:val="00540D1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40D1D"/>
  </w:style>
  <w:style w:type="character" w:customStyle="1" w:styleId="Heading1Char">
    <w:name w:val="Heading 1 Char"/>
    <w:basedOn w:val="DefaultParagraphFont"/>
    <w:link w:val="Heading1"/>
    <w:uiPriority w:val="9"/>
    <w:rsid w:val="00FA75CF"/>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FA75C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A7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75CF"/>
    <w:rPr>
      <w:rFonts w:ascii="Courier New" w:eastAsia="Times New Roman" w:hAnsi="Courier New" w:cs="Courier New"/>
      <w:sz w:val="20"/>
      <w:szCs w:val="20"/>
    </w:rPr>
  </w:style>
  <w:style w:type="character" w:styleId="Strong">
    <w:name w:val="Strong"/>
    <w:basedOn w:val="DefaultParagraphFont"/>
    <w:uiPriority w:val="22"/>
    <w:qFormat/>
    <w:rsid w:val="00FA75CF"/>
    <w:rPr>
      <w:b/>
      <w:bCs/>
    </w:rPr>
  </w:style>
  <w:style w:type="character" w:styleId="HTMLCode">
    <w:name w:val="HTML Code"/>
    <w:basedOn w:val="DefaultParagraphFont"/>
    <w:uiPriority w:val="99"/>
    <w:semiHidden/>
    <w:unhideWhenUsed/>
    <w:rsid w:val="00FA75CF"/>
    <w:rPr>
      <w:rFonts w:ascii="Courier New" w:eastAsia="Times New Roman" w:hAnsi="Courier New" w:cs="Courier New"/>
      <w:sz w:val="20"/>
      <w:szCs w:val="20"/>
    </w:rPr>
  </w:style>
  <w:style w:type="table" w:styleId="TableGrid">
    <w:name w:val="Table Grid"/>
    <w:basedOn w:val="TableNormal"/>
    <w:uiPriority w:val="59"/>
    <w:rsid w:val="00F957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oken">
    <w:name w:val="token"/>
    <w:basedOn w:val="DefaultParagraphFont"/>
    <w:rsid w:val="0075089C"/>
  </w:style>
  <w:style w:type="paragraph" w:styleId="ListParagraph">
    <w:name w:val="List Paragraph"/>
    <w:basedOn w:val="Normal"/>
    <w:uiPriority w:val="34"/>
    <w:qFormat/>
    <w:rsid w:val="0075089C"/>
    <w:pPr>
      <w:ind w:left="720"/>
      <w:contextualSpacing/>
    </w:pPr>
  </w:style>
</w:styles>
</file>

<file path=word/webSettings.xml><?xml version="1.0" encoding="utf-8"?>
<w:webSettings xmlns:r="http://schemas.openxmlformats.org/officeDocument/2006/relationships" xmlns:w="http://schemas.openxmlformats.org/wordprocessingml/2006/main">
  <w:divs>
    <w:div w:id="682585232">
      <w:bodyDiv w:val="1"/>
      <w:marLeft w:val="0"/>
      <w:marRight w:val="0"/>
      <w:marTop w:val="0"/>
      <w:marBottom w:val="0"/>
      <w:divBdr>
        <w:top w:val="none" w:sz="0" w:space="0" w:color="auto"/>
        <w:left w:val="none" w:sz="0" w:space="0" w:color="auto"/>
        <w:bottom w:val="none" w:sz="0" w:space="0" w:color="auto"/>
        <w:right w:val="none" w:sz="0" w:space="0" w:color="auto"/>
      </w:divBdr>
    </w:div>
    <w:div w:id="764116073">
      <w:bodyDiv w:val="1"/>
      <w:marLeft w:val="0"/>
      <w:marRight w:val="0"/>
      <w:marTop w:val="0"/>
      <w:marBottom w:val="0"/>
      <w:divBdr>
        <w:top w:val="none" w:sz="0" w:space="0" w:color="auto"/>
        <w:left w:val="none" w:sz="0" w:space="0" w:color="auto"/>
        <w:bottom w:val="none" w:sz="0" w:space="0" w:color="auto"/>
        <w:right w:val="none" w:sz="0" w:space="0" w:color="auto"/>
      </w:divBdr>
    </w:div>
    <w:div w:id="1284800315">
      <w:bodyDiv w:val="1"/>
      <w:marLeft w:val="0"/>
      <w:marRight w:val="0"/>
      <w:marTop w:val="0"/>
      <w:marBottom w:val="0"/>
      <w:divBdr>
        <w:top w:val="none" w:sz="0" w:space="0" w:color="auto"/>
        <w:left w:val="none" w:sz="0" w:space="0" w:color="auto"/>
        <w:bottom w:val="none" w:sz="0" w:space="0" w:color="auto"/>
        <w:right w:val="none" w:sz="0" w:space="0" w:color="auto"/>
      </w:divBdr>
      <w:divsChild>
        <w:div w:id="973372458">
          <w:marLeft w:val="0"/>
          <w:marRight w:val="0"/>
          <w:marTop w:val="0"/>
          <w:marBottom w:val="0"/>
          <w:divBdr>
            <w:top w:val="none" w:sz="0" w:space="0" w:color="auto"/>
            <w:left w:val="none" w:sz="0" w:space="0" w:color="auto"/>
            <w:bottom w:val="none" w:sz="0" w:space="0" w:color="auto"/>
            <w:right w:val="none" w:sz="0" w:space="0" w:color="auto"/>
          </w:divBdr>
          <w:divsChild>
            <w:div w:id="1026324480">
              <w:marLeft w:val="0"/>
              <w:marRight w:val="0"/>
              <w:marTop w:val="0"/>
              <w:marBottom w:val="0"/>
              <w:divBdr>
                <w:top w:val="none" w:sz="0" w:space="0" w:color="auto"/>
                <w:left w:val="none" w:sz="0" w:space="0" w:color="auto"/>
                <w:bottom w:val="none" w:sz="0" w:space="0" w:color="auto"/>
                <w:right w:val="none" w:sz="0" w:space="0" w:color="auto"/>
              </w:divBdr>
              <w:divsChild>
                <w:div w:id="471168643">
                  <w:marLeft w:val="0"/>
                  <w:marRight w:val="0"/>
                  <w:marTop w:val="0"/>
                  <w:marBottom w:val="0"/>
                  <w:divBdr>
                    <w:top w:val="none" w:sz="0" w:space="0" w:color="auto"/>
                    <w:left w:val="none" w:sz="0" w:space="0" w:color="auto"/>
                    <w:bottom w:val="none" w:sz="0" w:space="0" w:color="auto"/>
                    <w:right w:val="none" w:sz="0" w:space="0" w:color="auto"/>
                  </w:divBdr>
                  <w:divsChild>
                    <w:div w:id="1907522351">
                      <w:marLeft w:val="0"/>
                      <w:marRight w:val="0"/>
                      <w:marTop w:val="0"/>
                      <w:marBottom w:val="0"/>
                      <w:divBdr>
                        <w:top w:val="none" w:sz="0" w:space="0" w:color="auto"/>
                        <w:left w:val="none" w:sz="0" w:space="0" w:color="auto"/>
                        <w:bottom w:val="none" w:sz="0" w:space="0" w:color="auto"/>
                        <w:right w:val="none" w:sz="0" w:space="0" w:color="auto"/>
                      </w:divBdr>
                    </w:div>
                    <w:div w:id="2002733816">
                      <w:marLeft w:val="0"/>
                      <w:marRight w:val="0"/>
                      <w:marTop w:val="0"/>
                      <w:marBottom w:val="0"/>
                      <w:divBdr>
                        <w:top w:val="none" w:sz="0" w:space="0" w:color="auto"/>
                        <w:left w:val="none" w:sz="0" w:space="0" w:color="auto"/>
                        <w:bottom w:val="none" w:sz="0" w:space="0" w:color="auto"/>
                        <w:right w:val="none" w:sz="0" w:space="0" w:color="auto"/>
                      </w:divBdr>
                    </w:div>
                    <w:div w:id="511605502">
                      <w:marLeft w:val="0"/>
                      <w:marRight w:val="0"/>
                      <w:marTop w:val="0"/>
                      <w:marBottom w:val="0"/>
                      <w:divBdr>
                        <w:top w:val="none" w:sz="0" w:space="0" w:color="auto"/>
                        <w:left w:val="none" w:sz="0" w:space="0" w:color="auto"/>
                        <w:bottom w:val="none" w:sz="0" w:space="0" w:color="auto"/>
                        <w:right w:val="none" w:sz="0" w:space="0" w:color="auto"/>
                      </w:divBdr>
                    </w:div>
                    <w:div w:id="22756018">
                      <w:marLeft w:val="0"/>
                      <w:marRight w:val="0"/>
                      <w:marTop w:val="0"/>
                      <w:marBottom w:val="0"/>
                      <w:divBdr>
                        <w:top w:val="none" w:sz="0" w:space="0" w:color="auto"/>
                        <w:left w:val="none" w:sz="0" w:space="0" w:color="auto"/>
                        <w:bottom w:val="none" w:sz="0" w:space="0" w:color="auto"/>
                        <w:right w:val="none" w:sz="0" w:space="0" w:color="auto"/>
                      </w:divBdr>
                    </w:div>
                    <w:div w:id="1643390422">
                      <w:marLeft w:val="0"/>
                      <w:marRight w:val="0"/>
                      <w:marTop w:val="0"/>
                      <w:marBottom w:val="0"/>
                      <w:divBdr>
                        <w:top w:val="none" w:sz="0" w:space="0" w:color="auto"/>
                        <w:left w:val="none" w:sz="0" w:space="0" w:color="auto"/>
                        <w:bottom w:val="none" w:sz="0" w:space="0" w:color="auto"/>
                        <w:right w:val="none" w:sz="0" w:space="0" w:color="auto"/>
                      </w:divBdr>
                    </w:div>
                    <w:div w:id="601259795">
                      <w:marLeft w:val="0"/>
                      <w:marRight w:val="0"/>
                      <w:marTop w:val="0"/>
                      <w:marBottom w:val="0"/>
                      <w:divBdr>
                        <w:top w:val="none" w:sz="0" w:space="0" w:color="auto"/>
                        <w:left w:val="none" w:sz="0" w:space="0" w:color="auto"/>
                        <w:bottom w:val="none" w:sz="0" w:space="0" w:color="auto"/>
                        <w:right w:val="none" w:sz="0" w:space="0" w:color="auto"/>
                      </w:divBdr>
                    </w:div>
                    <w:div w:id="881019180">
                      <w:marLeft w:val="0"/>
                      <w:marRight w:val="0"/>
                      <w:marTop w:val="0"/>
                      <w:marBottom w:val="0"/>
                      <w:divBdr>
                        <w:top w:val="none" w:sz="0" w:space="0" w:color="auto"/>
                        <w:left w:val="none" w:sz="0" w:space="0" w:color="auto"/>
                        <w:bottom w:val="none" w:sz="0" w:space="0" w:color="auto"/>
                        <w:right w:val="none" w:sz="0" w:space="0" w:color="auto"/>
                      </w:divBdr>
                    </w:div>
                    <w:div w:id="1218778980">
                      <w:marLeft w:val="0"/>
                      <w:marRight w:val="0"/>
                      <w:marTop w:val="0"/>
                      <w:marBottom w:val="0"/>
                      <w:divBdr>
                        <w:top w:val="none" w:sz="0" w:space="0" w:color="auto"/>
                        <w:left w:val="none" w:sz="0" w:space="0" w:color="auto"/>
                        <w:bottom w:val="none" w:sz="0" w:space="0" w:color="auto"/>
                        <w:right w:val="none" w:sz="0" w:space="0" w:color="auto"/>
                      </w:divBdr>
                    </w:div>
                    <w:div w:id="1834025037">
                      <w:marLeft w:val="0"/>
                      <w:marRight w:val="0"/>
                      <w:marTop w:val="0"/>
                      <w:marBottom w:val="0"/>
                      <w:divBdr>
                        <w:top w:val="none" w:sz="0" w:space="0" w:color="auto"/>
                        <w:left w:val="none" w:sz="0" w:space="0" w:color="auto"/>
                        <w:bottom w:val="none" w:sz="0" w:space="0" w:color="auto"/>
                        <w:right w:val="none" w:sz="0" w:space="0" w:color="auto"/>
                      </w:divBdr>
                    </w:div>
                    <w:div w:id="486674754">
                      <w:marLeft w:val="0"/>
                      <w:marRight w:val="0"/>
                      <w:marTop w:val="0"/>
                      <w:marBottom w:val="0"/>
                      <w:divBdr>
                        <w:top w:val="none" w:sz="0" w:space="0" w:color="auto"/>
                        <w:left w:val="none" w:sz="0" w:space="0" w:color="auto"/>
                        <w:bottom w:val="none" w:sz="0" w:space="0" w:color="auto"/>
                        <w:right w:val="none" w:sz="0" w:space="0" w:color="auto"/>
                      </w:divBdr>
                    </w:div>
                    <w:div w:id="509492697">
                      <w:marLeft w:val="0"/>
                      <w:marRight w:val="0"/>
                      <w:marTop w:val="0"/>
                      <w:marBottom w:val="0"/>
                      <w:divBdr>
                        <w:top w:val="none" w:sz="0" w:space="0" w:color="auto"/>
                        <w:left w:val="none" w:sz="0" w:space="0" w:color="auto"/>
                        <w:bottom w:val="none" w:sz="0" w:space="0" w:color="auto"/>
                        <w:right w:val="none" w:sz="0" w:space="0" w:color="auto"/>
                      </w:divBdr>
                    </w:div>
                    <w:div w:id="1338313340">
                      <w:marLeft w:val="0"/>
                      <w:marRight w:val="0"/>
                      <w:marTop w:val="0"/>
                      <w:marBottom w:val="0"/>
                      <w:divBdr>
                        <w:top w:val="none" w:sz="0" w:space="0" w:color="auto"/>
                        <w:left w:val="none" w:sz="0" w:space="0" w:color="auto"/>
                        <w:bottom w:val="none" w:sz="0" w:space="0" w:color="auto"/>
                        <w:right w:val="none" w:sz="0" w:space="0" w:color="auto"/>
                      </w:divBdr>
                    </w:div>
                    <w:div w:id="1032805246">
                      <w:marLeft w:val="0"/>
                      <w:marRight w:val="0"/>
                      <w:marTop w:val="0"/>
                      <w:marBottom w:val="0"/>
                      <w:divBdr>
                        <w:top w:val="none" w:sz="0" w:space="0" w:color="auto"/>
                        <w:left w:val="none" w:sz="0" w:space="0" w:color="auto"/>
                        <w:bottom w:val="none" w:sz="0" w:space="0" w:color="auto"/>
                        <w:right w:val="none" w:sz="0" w:space="0" w:color="auto"/>
                      </w:divBdr>
                    </w:div>
                    <w:div w:id="217325874">
                      <w:marLeft w:val="0"/>
                      <w:marRight w:val="0"/>
                      <w:marTop w:val="0"/>
                      <w:marBottom w:val="0"/>
                      <w:divBdr>
                        <w:top w:val="none" w:sz="0" w:space="0" w:color="auto"/>
                        <w:left w:val="none" w:sz="0" w:space="0" w:color="auto"/>
                        <w:bottom w:val="none" w:sz="0" w:space="0" w:color="auto"/>
                        <w:right w:val="none" w:sz="0" w:space="0" w:color="auto"/>
                      </w:divBdr>
                    </w:div>
                    <w:div w:id="2135823504">
                      <w:marLeft w:val="0"/>
                      <w:marRight w:val="0"/>
                      <w:marTop w:val="0"/>
                      <w:marBottom w:val="0"/>
                      <w:divBdr>
                        <w:top w:val="none" w:sz="0" w:space="0" w:color="auto"/>
                        <w:left w:val="none" w:sz="0" w:space="0" w:color="auto"/>
                        <w:bottom w:val="none" w:sz="0" w:space="0" w:color="auto"/>
                        <w:right w:val="none" w:sz="0" w:space="0" w:color="auto"/>
                      </w:divBdr>
                    </w:div>
                    <w:div w:id="1522167199">
                      <w:marLeft w:val="0"/>
                      <w:marRight w:val="0"/>
                      <w:marTop w:val="0"/>
                      <w:marBottom w:val="0"/>
                      <w:divBdr>
                        <w:top w:val="none" w:sz="0" w:space="0" w:color="auto"/>
                        <w:left w:val="none" w:sz="0" w:space="0" w:color="auto"/>
                        <w:bottom w:val="none" w:sz="0" w:space="0" w:color="auto"/>
                        <w:right w:val="none" w:sz="0" w:space="0" w:color="auto"/>
                      </w:divBdr>
                    </w:div>
                    <w:div w:id="479154554">
                      <w:marLeft w:val="0"/>
                      <w:marRight w:val="0"/>
                      <w:marTop w:val="0"/>
                      <w:marBottom w:val="0"/>
                      <w:divBdr>
                        <w:top w:val="none" w:sz="0" w:space="0" w:color="auto"/>
                        <w:left w:val="none" w:sz="0" w:space="0" w:color="auto"/>
                        <w:bottom w:val="none" w:sz="0" w:space="0" w:color="auto"/>
                        <w:right w:val="none" w:sz="0" w:space="0" w:color="auto"/>
                      </w:divBdr>
                    </w:div>
                    <w:div w:id="1554846392">
                      <w:marLeft w:val="0"/>
                      <w:marRight w:val="0"/>
                      <w:marTop w:val="0"/>
                      <w:marBottom w:val="0"/>
                      <w:divBdr>
                        <w:top w:val="none" w:sz="0" w:space="0" w:color="auto"/>
                        <w:left w:val="none" w:sz="0" w:space="0" w:color="auto"/>
                        <w:bottom w:val="none" w:sz="0" w:space="0" w:color="auto"/>
                        <w:right w:val="none" w:sz="0" w:space="0" w:color="auto"/>
                      </w:divBdr>
                    </w:div>
                    <w:div w:id="433211760">
                      <w:marLeft w:val="0"/>
                      <w:marRight w:val="0"/>
                      <w:marTop w:val="0"/>
                      <w:marBottom w:val="0"/>
                      <w:divBdr>
                        <w:top w:val="none" w:sz="0" w:space="0" w:color="auto"/>
                        <w:left w:val="none" w:sz="0" w:space="0" w:color="auto"/>
                        <w:bottom w:val="none" w:sz="0" w:space="0" w:color="auto"/>
                        <w:right w:val="none" w:sz="0" w:space="0" w:color="auto"/>
                      </w:divBdr>
                    </w:div>
                    <w:div w:id="1877311432">
                      <w:marLeft w:val="0"/>
                      <w:marRight w:val="0"/>
                      <w:marTop w:val="0"/>
                      <w:marBottom w:val="0"/>
                      <w:divBdr>
                        <w:top w:val="none" w:sz="0" w:space="0" w:color="auto"/>
                        <w:left w:val="none" w:sz="0" w:space="0" w:color="auto"/>
                        <w:bottom w:val="none" w:sz="0" w:space="0" w:color="auto"/>
                        <w:right w:val="none" w:sz="0" w:space="0" w:color="auto"/>
                      </w:divBdr>
                    </w:div>
                    <w:div w:id="956912651">
                      <w:marLeft w:val="0"/>
                      <w:marRight w:val="0"/>
                      <w:marTop w:val="0"/>
                      <w:marBottom w:val="0"/>
                      <w:divBdr>
                        <w:top w:val="none" w:sz="0" w:space="0" w:color="auto"/>
                        <w:left w:val="none" w:sz="0" w:space="0" w:color="auto"/>
                        <w:bottom w:val="none" w:sz="0" w:space="0" w:color="auto"/>
                        <w:right w:val="none" w:sz="0" w:space="0" w:color="auto"/>
                      </w:divBdr>
                    </w:div>
                    <w:div w:id="1156992811">
                      <w:marLeft w:val="0"/>
                      <w:marRight w:val="0"/>
                      <w:marTop w:val="0"/>
                      <w:marBottom w:val="0"/>
                      <w:divBdr>
                        <w:top w:val="none" w:sz="0" w:space="0" w:color="auto"/>
                        <w:left w:val="none" w:sz="0" w:space="0" w:color="auto"/>
                        <w:bottom w:val="none" w:sz="0" w:space="0" w:color="auto"/>
                        <w:right w:val="none" w:sz="0" w:space="0" w:color="auto"/>
                      </w:divBdr>
                    </w:div>
                    <w:div w:id="1162355342">
                      <w:marLeft w:val="0"/>
                      <w:marRight w:val="0"/>
                      <w:marTop w:val="0"/>
                      <w:marBottom w:val="0"/>
                      <w:divBdr>
                        <w:top w:val="none" w:sz="0" w:space="0" w:color="auto"/>
                        <w:left w:val="none" w:sz="0" w:space="0" w:color="auto"/>
                        <w:bottom w:val="none" w:sz="0" w:space="0" w:color="auto"/>
                        <w:right w:val="none" w:sz="0" w:space="0" w:color="auto"/>
                      </w:divBdr>
                    </w:div>
                    <w:div w:id="993686219">
                      <w:marLeft w:val="0"/>
                      <w:marRight w:val="0"/>
                      <w:marTop w:val="0"/>
                      <w:marBottom w:val="0"/>
                      <w:divBdr>
                        <w:top w:val="none" w:sz="0" w:space="0" w:color="auto"/>
                        <w:left w:val="none" w:sz="0" w:space="0" w:color="auto"/>
                        <w:bottom w:val="none" w:sz="0" w:space="0" w:color="auto"/>
                        <w:right w:val="none" w:sz="0" w:space="0" w:color="auto"/>
                      </w:divBdr>
                    </w:div>
                    <w:div w:id="270943689">
                      <w:marLeft w:val="0"/>
                      <w:marRight w:val="0"/>
                      <w:marTop w:val="0"/>
                      <w:marBottom w:val="0"/>
                      <w:divBdr>
                        <w:top w:val="none" w:sz="0" w:space="0" w:color="auto"/>
                        <w:left w:val="none" w:sz="0" w:space="0" w:color="auto"/>
                        <w:bottom w:val="none" w:sz="0" w:space="0" w:color="auto"/>
                        <w:right w:val="none" w:sz="0" w:space="0" w:color="auto"/>
                      </w:divBdr>
                    </w:div>
                    <w:div w:id="1457606211">
                      <w:marLeft w:val="0"/>
                      <w:marRight w:val="0"/>
                      <w:marTop w:val="0"/>
                      <w:marBottom w:val="0"/>
                      <w:divBdr>
                        <w:top w:val="none" w:sz="0" w:space="0" w:color="auto"/>
                        <w:left w:val="none" w:sz="0" w:space="0" w:color="auto"/>
                        <w:bottom w:val="none" w:sz="0" w:space="0" w:color="auto"/>
                        <w:right w:val="none" w:sz="0" w:space="0" w:color="auto"/>
                      </w:divBdr>
                    </w:div>
                    <w:div w:id="108204875">
                      <w:marLeft w:val="0"/>
                      <w:marRight w:val="0"/>
                      <w:marTop w:val="0"/>
                      <w:marBottom w:val="0"/>
                      <w:divBdr>
                        <w:top w:val="none" w:sz="0" w:space="0" w:color="auto"/>
                        <w:left w:val="none" w:sz="0" w:space="0" w:color="auto"/>
                        <w:bottom w:val="none" w:sz="0" w:space="0" w:color="auto"/>
                        <w:right w:val="none" w:sz="0" w:space="0" w:color="auto"/>
                      </w:divBdr>
                    </w:div>
                    <w:div w:id="768699857">
                      <w:marLeft w:val="0"/>
                      <w:marRight w:val="0"/>
                      <w:marTop w:val="0"/>
                      <w:marBottom w:val="0"/>
                      <w:divBdr>
                        <w:top w:val="none" w:sz="0" w:space="0" w:color="auto"/>
                        <w:left w:val="none" w:sz="0" w:space="0" w:color="auto"/>
                        <w:bottom w:val="none" w:sz="0" w:space="0" w:color="auto"/>
                        <w:right w:val="none" w:sz="0" w:space="0" w:color="auto"/>
                      </w:divBdr>
                    </w:div>
                    <w:div w:id="276910508">
                      <w:marLeft w:val="0"/>
                      <w:marRight w:val="0"/>
                      <w:marTop w:val="0"/>
                      <w:marBottom w:val="0"/>
                      <w:divBdr>
                        <w:top w:val="none" w:sz="0" w:space="0" w:color="auto"/>
                        <w:left w:val="none" w:sz="0" w:space="0" w:color="auto"/>
                        <w:bottom w:val="none" w:sz="0" w:space="0" w:color="auto"/>
                        <w:right w:val="none" w:sz="0" w:space="0" w:color="auto"/>
                      </w:divBdr>
                    </w:div>
                    <w:div w:id="1723946086">
                      <w:marLeft w:val="0"/>
                      <w:marRight w:val="0"/>
                      <w:marTop w:val="0"/>
                      <w:marBottom w:val="0"/>
                      <w:divBdr>
                        <w:top w:val="none" w:sz="0" w:space="0" w:color="auto"/>
                        <w:left w:val="none" w:sz="0" w:space="0" w:color="auto"/>
                        <w:bottom w:val="none" w:sz="0" w:space="0" w:color="auto"/>
                        <w:right w:val="none" w:sz="0" w:space="0" w:color="auto"/>
                      </w:divBdr>
                    </w:div>
                    <w:div w:id="1567641711">
                      <w:marLeft w:val="0"/>
                      <w:marRight w:val="0"/>
                      <w:marTop w:val="0"/>
                      <w:marBottom w:val="0"/>
                      <w:divBdr>
                        <w:top w:val="none" w:sz="0" w:space="0" w:color="auto"/>
                        <w:left w:val="none" w:sz="0" w:space="0" w:color="auto"/>
                        <w:bottom w:val="none" w:sz="0" w:space="0" w:color="auto"/>
                        <w:right w:val="none" w:sz="0" w:space="0" w:color="auto"/>
                      </w:divBdr>
                    </w:div>
                    <w:div w:id="1668171419">
                      <w:marLeft w:val="0"/>
                      <w:marRight w:val="0"/>
                      <w:marTop w:val="0"/>
                      <w:marBottom w:val="0"/>
                      <w:divBdr>
                        <w:top w:val="none" w:sz="0" w:space="0" w:color="auto"/>
                        <w:left w:val="none" w:sz="0" w:space="0" w:color="auto"/>
                        <w:bottom w:val="none" w:sz="0" w:space="0" w:color="auto"/>
                        <w:right w:val="none" w:sz="0" w:space="0" w:color="auto"/>
                      </w:divBdr>
                    </w:div>
                    <w:div w:id="951279091">
                      <w:marLeft w:val="0"/>
                      <w:marRight w:val="0"/>
                      <w:marTop w:val="0"/>
                      <w:marBottom w:val="0"/>
                      <w:divBdr>
                        <w:top w:val="none" w:sz="0" w:space="0" w:color="auto"/>
                        <w:left w:val="none" w:sz="0" w:space="0" w:color="auto"/>
                        <w:bottom w:val="none" w:sz="0" w:space="0" w:color="auto"/>
                        <w:right w:val="none" w:sz="0" w:space="0" w:color="auto"/>
                      </w:divBdr>
                    </w:div>
                    <w:div w:id="1413893602">
                      <w:marLeft w:val="0"/>
                      <w:marRight w:val="0"/>
                      <w:marTop w:val="0"/>
                      <w:marBottom w:val="0"/>
                      <w:divBdr>
                        <w:top w:val="none" w:sz="0" w:space="0" w:color="auto"/>
                        <w:left w:val="none" w:sz="0" w:space="0" w:color="auto"/>
                        <w:bottom w:val="none" w:sz="0" w:space="0" w:color="auto"/>
                        <w:right w:val="none" w:sz="0" w:space="0" w:color="auto"/>
                      </w:divBdr>
                    </w:div>
                    <w:div w:id="121846271">
                      <w:marLeft w:val="0"/>
                      <w:marRight w:val="0"/>
                      <w:marTop w:val="0"/>
                      <w:marBottom w:val="0"/>
                      <w:divBdr>
                        <w:top w:val="none" w:sz="0" w:space="0" w:color="auto"/>
                        <w:left w:val="none" w:sz="0" w:space="0" w:color="auto"/>
                        <w:bottom w:val="none" w:sz="0" w:space="0" w:color="auto"/>
                        <w:right w:val="none" w:sz="0" w:space="0" w:color="auto"/>
                      </w:divBdr>
                    </w:div>
                    <w:div w:id="2116097828">
                      <w:marLeft w:val="0"/>
                      <w:marRight w:val="0"/>
                      <w:marTop w:val="0"/>
                      <w:marBottom w:val="0"/>
                      <w:divBdr>
                        <w:top w:val="none" w:sz="0" w:space="0" w:color="auto"/>
                        <w:left w:val="none" w:sz="0" w:space="0" w:color="auto"/>
                        <w:bottom w:val="none" w:sz="0" w:space="0" w:color="auto"/>
                        <w:right w:val="none" w:sz="0" w:space="0" w:color="auto"/>
                      </w:divBdr>
                    </w:div>
                    <w:div w:id="1419214691">
                      <w:marLeft w:val="0"/>
                      <w:marRight w:val="0"/>
                      <w:marTop w:val="0"/>
                      <w:marBottom w:val="0"/>
                      <w:divBdr>
                        <w:top w:val="none" w:sz="0" w:space="0" w:color="auto"/>
                        <w:left w:val="none" w:sz="0" w:space="0" w:color="auto"/>
                        <w:bottom w:val="none" w:sz="0" w:space="0" w:color="auto"/>
                        <w:right w:val="none" w:sz="0" w:space="0" w:color="auto"/>
                      </w:divBdr>
                    </w:div>
                    <w:div w:id="543639658">
                      <w:marLeft w:val="0"/>
                      <w:marRight w:val="0"/>
                      <w:marTop w:val="0"/>
                      <w:marBottom w:val="0"/>
                      <w:divBdr>
                        <w:top w:val="none" w:sz="0" w:space="0" w:color="auto"/>
                        <w:left w:val="none" w:sz="0" w:space="0" w:color="auto"/>
                        <w:bottom w:val="none" w:sz="0" w:space="0" w:color="auto"/>
                        <w:right w:val="none" w:sz="0" w:space="0" w:color="auto"/>
                      </w:divBdr>
                    </w:div>
                    <w:div w:id="716852217">
                      <w:marLeft w:val="0"/>
                      <w:marRight w:val="0"/>
                      <w:marTop w:val="0"/>
                      <w:marBottom w:val="0"/>
                      <w:divBdr>
                        <w:top w:val="none" w:sz="0" w:space="0" w:color="auto"/>
                        <w:left w:val="none" w:sz="0" w:space="0" w:color="auto"/>
                        <w:bottom w:val="none" w:sz="0" w:space="0" w:color="auto"/>
                        <w:right w:val="none" w:sz="0" w:space="0" w:color="auto"/>
                      </w:divBdr>
                    </w:div>
                    <w:div w:id="1070538688">
                      <w:marLeft w:val="0"/>
                      <w:marRight w:val="0"/>
                      <w:marTop w:val="0"/>
                      <w:marBottom w:val="0"/>
                      <w:divBdr>
                        <w:top w:val="none" w:sz="0" w:space="0" w:color="auto"/>
                        <w:left w:val="none" w:sz="0" w:space="0" w:color="auto"/>
                        <w:bottom w:val="none" w:sz="0" w:space="0" w:color="auto"/>
                        <w:right w:val="none" w:sz="0" w:space="0" w:color="auto"/>
                      </w:divBdr>
                    </w:div>
                    <w:div w:id="184371259">
                      <w:marLeft w:val="0"/>
                      <w:marRight w:val="0"/>
                      <w:marTop w:val="0"/>
                      <w:marBottom w:val="0"/>
                      <w:divBdr>
                        <w:top w:val="none" w:sz="0" w:space="0" w:color="auto"/>
                        <w:left w:val="none" w:sz="0" w:space="0" w:color="auto"/>
                        <w:bottom w:val="none" w:sz="0" w:space="0" w:color="auto"/>
                        <w:right w:val="none" w:sz="0" w:space="0" w:color="auto"/>
                      </w:divBdr>
                    </w:div>
                    <w:div w:id="613751410">
                      <w:marLeft w:val="0"/>
                      <w:marRight w:val="0"/>
                      <w:marTop w:val="0"/>
                      <w:marBottom w:val="0"/>
                      <w:divBdr>
                        <w:top w:val="none" w:sz="0" w:space="0" w:color="auto"/>
                        <w:left w:val="none" w:sz="0" w:space="0" w:color="auto"/>
                        <w:bottom w:val="none" w:sz="0" w:space="0" w:color="auto"/>
                        <w:right w:val="none" w:sz="0" w:space="0" w:color="auto"/>
                      </w:divBdr>
                    </w:div>
                    <w:div w:id="91243450">
                      <w:marLeft w:val="0"/>
                      <w:marRight w:val="0"/>
                      <w:marTop w:val="0"/>
                      <w:marBottom w:val="0"/>
                      <w:divBdr>
                        <w:top w:val="none" w:sz="0" w:space="0" w:color="auto"/>
                        <w:left w:val="none" w:sz="0" w:space="0" w:color="auto"/>
                        <w:bottom w:val="none" w:sz="0" w:space="0" w:color="auto"/>
                        <w:right w:val="none" w:sz="0" w:space="0" w:color="auto"/>
                      </w:divBdr>
                    </w:div>
                    <w:div w:id="1327323562">
                      <w:marLeft w:val="0"/>
                      <w:marRight w:val="0"/>
                      <w:marTop w:val="0"/>
                      <w:marBottom w:val="0"/>
                      <w:divBdr>
                        <w:top w:val="none" w:sz="0" w:space="0" w:color="auto"/>
                        <w:left w:val="none" w:sz="0" w:space="0" w:color="auto"/>
                        <w:bottom w:val="none" w:sz="0" w:space="0" w:color="auto"/>
                        <w:right w:val="none" w:sz="0" w:space="0" w:color="auto"/>
                      </w:divBdr>
                    </w:div>
                    <w:div w:id="1954550929">
                      <w:marLeft w:val="0"/>
                      <w:marRight w:val="0"/>
                      <w:marTop w:val="0"/>
                      <w:marBottom w:val="0"/>
                      <w:divBdr>
                        <w:top w:val="none" w:sz="0" w:space="0" w:color="auto"/>
                        <w:left w:val="none" w:sz="0" w:space="0" w:color="auto"/>
                        <w:bottom w:val="none" w:sz="0" w:space="0" w:color="auto"/>
                        <w:right w:val="none" w:sz="0" w:space="0" w:color="auto"/>
                      </w:divBdr>
                    </w:div>
                    <w:div w:id="66995751">
                      <w:marLeft w:val="0"/>
                      <w:marRight w:val="0"/>
                      <w:marTop w:val="0"/>
                      <w:marBottom w:val="0"/>
                      <w:divBdr>
                        <w:top w:val="none" w:sz="0" w:space="0" w:color="auto"/>
                        <w:left w:val="none" w:sz="0" w:space="0" w:color="auto"/>
                        <w:bottom w:val="none" w:sz="0" w:space="0" w:color="auto"/>
                        <w:right w:val="none" w:sz="0" w:space="0" w:color="auto"/>
                      </w:divBdr>
                    </w:div>
                    <w:div w:id="1713731887">
                      <w:marLeft w:val="0"/>
                      <w:marRight w:val="0"/>
                      <w:marTop w:val="0"/>
                      <w:marBottom w:val="0"/>
                      <w:divBdr>
                        <w:top w:val="none" w:sz="0" w:space="0" w:color="auto"/>
                        <w:left w:val="none" w:sz="0" w:space="0" w:color="auto"/>
                        <w:bottom w:val="none" w:sz="0" w:space="0" w:color="auto"/>
                        <w:right w:val="none" w:sz="0" w:space="0" w:color="auto"/>
                      </w:divBdr>
                    </w:div>
                    <w:div w:id="48231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670282">
          <w:marLeft w:val="0"/>
          <w:marRight w:val="0"/>
          <w:marTop w:val="0"/>
          <w:marBottom w:val="0"/>
          <w:divBdr>
            <w:top w:val="none" w:sz="0" w:space="0" w:color="auto"/>
            <w:left w:val="none" w:sz="0" w:space="0" w:color="auto"/>
            <w:bottom w:val="none" w:sz="0" w:space="0" w:color="auto"/>
            <w:right w:val="none" w:sz="0" w:space="0" w:color="auto"/>
          </w:divBdr>
          <w:divsChild>
            <w:div w:id="1713075836">
              <w:marLeft w:val="0"/>
              <w:marRight w:val="0"/>
              <w:marTop w:val="0"/>
              <w:marBottom w:val="0"/>
              <w:divBdr>
                <w:top w:val="none" w:sz="0" w:space="0" w:color="auto"/>
                <w:left w:val="none" w:sz="0" w:space="0" w:color="auto"/>
                <w:bottom w:val="none" w:sz="0" w:space="0" w:color="auto"/>
                <w:right w:val="none" w:sz="0" w:space="0" w:color="auto"/>
              </w:divBdr>
              <w:divsChild>
                <w:div w:id="164710321">
                  <w:marLeft w:val="0"/>
                  <w:marRight w:val="0"/>
                  <w:marTop w:val="0"/>
                  <w:marBottom w:val="0"/>
                  <w:divBdr>
                    <w:top w:val="none" w:sz="0" w:space="0" w:color="auto"/>
                    <w:left w:val="none" w:sz="0" w:space="0" w:color="auto"/>
                    <w:bottom w:val="none" w:sz="0" w:space="0" w:color="auto"/>
                    <w:right w:val="none" w:sz="0" w:space="0" w:color="auto"/>
                  </w:divBdr>
                  <w:divsChild>
                    <w:div w:id="333076396">
                      <w:marLeft w:val="0"/>
                      <w:marRight w:val="0"/>
                      <w:marTop w:val="0"/>
                      <w:marBottom w:val="0"/>
                      <w:divBdr>
                        <w:top w:val="none" w:sz="0" w:space="0" w:color="auto"/>
                        <w:left w:val="none" w:sz="0" w:space="0" w:color="auto"/>
                        <w:bottom w:val="none" w:sz="0" w:space="0" w:color="auto"/>
                        <w:right w:val="none" w:sz="0" w:space="0" w:color="auto"/>
                      </w:divBdr>
                    </w:div>
                    <w:div w:id="75638236">
                      <w:marLeft w:val="0"/>
                      <w:marRight w:val="0"/>
                      <w:marTop w:val="0"/>
                      <w:marBottom w:val="0"/>
                      <w:divBdr>
                        <w:top w:val="none" w:sz="0" w:space="0" w:color="auto"/>
                        <w:left w:val="none" w:sz="0" w:space="0" w:color="auto"/>
                        <w:bottom w:val="none" w:sz="0" w:space="0" w:color="auto"/>
                        <w:right w:val="none" w:sz="0" w:space="0" w:color="auto"/>
                      </w:divBdr>
                    </w:div>
                    <w:div w:id="2047094549">
                      <w:marLeft w:val="0"/>
                      <w:marRight w:val="0"/>
                      <w:marTop w:val="0"/>
                      <w:marBottom w:val="0"/>
                      <w:divBdr>
                        <w:top w:val="none" w:sz="0" w:space="0" w:color="auto"/>
                        <w:left w:val="none" w:sz="0" w:space="0" w:color="auto"/>
                        <w:bottom w:val="none" w:sz="0" w:space="0" w:color="auto"/>
                        <w:right w:val="none" w:sz="0" w:space="0" w:color="auto"/>
                      </w:divBdr>
                    </w:div>
                    <w:div w:id="1548183479">
                      <w:marLeft w:val="0"/>
                      <w:marRight w:val="0"/>
                      <w:marTop w:val="0"/>
                      <w:marBottom w:val="0"/>
                      <w:divBdr>
                        <w:top w:val="none" w:sz="0" w:space="0" w:color="auto"/>
                        <w:left w:val="none" w:sz="0" w:space="0" w:color="auto"/>
                        <w:bottom w:val="none" w:sz="0" w:space="0" w:color="auto"/>
                        <w:right w:val="none" w:sz="0" w:space="0" w:color="auto"/>
                      </w:divBdr>
                    </w:div>
                    <w:div w:id="6908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099910">
          <w:marLeft w:val="0"/>
          <w:marRight w:val="0"/>
          <w:marTop w:val="0"/>
          <w:marBottom w:val="0"/>
          <w:divBdr>
            <w:top w:val="none" w:sz="0" w:space="0" w:color="auto"/>
            <w:left w:val="none" w:sz="0" w:space="0" w:color="auto"/>
            <w:bottom w:val="none" w:sz="0" w:space="0" w:color="auto"/>
            <w:right w:val="none" w:sz="0" w:space="0" w:color="auto"/>
          </w:divBdr>
          <w:divsChild>
            <w:div w:id="169494521">
              <w:marLeft w:val="0"/>
              <w:marRight w:val="0"/>
              <w:marTop w:val="0"/>
              <w:marBottom w:val="0"/>
              <w:divBdr>
                <w:top w:val="none" w:sz="0" w:space="0" w:color="auto"/>
                <w:left w:val="none" w:sz="0" w:space="0" w:color="auto"/>
                <w:bottom w:val="none" w:sz="0" w:space="0" w:color="auto"/>
                <w:right w:val="none" w:sz="0" w:space="0" w:color="auto"/>
              </w:divBdr>
              <w:divsChild>
                <w:div w:id="2036613118">
                  <w:marLeft w:val="0"/>
                  <w:marRight w:val="0"/>
                  <w:marTop w:val="0"/>
                  <w:marBottom w:val="0"/>
                  <w:divBdr>
                    <w:top w:val="none" w:sz="0" w:space="0" w:color="auto"/>
                    <w:left w:val="none" w:sz="0" w:space="0" w:color="auto"/>
                    <w:bottom w:val="none" w:sz="0" w:space="0" w:color="auto"/>
                    <w:right w:val="none" w:sz="0" w:space="0" w:color="auto"/>
                  </w:divBdr>
                  <w:divsChild>
                    <w:div w:id="1014652227">
                      <w:marLeft w:val="0"/>
                      <w:marRight w:val="0"/>
                      <w:marTop w:val="0"/>
                      <w:marBottom w:val="0"/>
                      <w:divBdr>
                        <w:top w:val="none" w:sz="0" w:space="0" w:color="auto"/>
                        <w:left w:val="none" w:sz="0" w:space="0" w:color="auto"/>
                        <w:bottom w:val="none" w:sz="0" w:space="0" w:color="auto"/>
                        <w:right w:val="none" w:sz="0" w:space="0" w:color="auto"/>
                      </w:divBdr>
                    </w:div>
                    <w:div w:id="1817260698">
                      <w:marLeft w:val="0"/>
                      <w:marRight w:val="0"/>
                      <w:marTop w:val="0"/>
                      <w:marBottom w:val="0"/>
                      <w:divBdr>
                        <w:top w:val="none" w:sz="0" w:space="0" w:color="auto"/>
                        <w:left w:val="none" w:sz="0" w:space="0" w:color="auto"/>
                        <w:bottom w:val="none" w:sz="0" w:space="0" w:color="auto"/>
                        <w:right w:val="none" w:sz="0" w:space="0" w:color="auto"/>
                      </w:divBdr>
                    </w:div>
                    <w:div w:id="1471361575">
                      <w:marLeft w:val="0"/>
                      <w:marRight w:val="0"/>
                      <w:marTop w:val="0"/>
                      <w:marBottom w:val="0"/>
                      <w:divBdr>
                        <w:top w:val="none" w:sz="0" w:space="0" w:color="auto"/>
                        <w:left w:val="none" w:sz="0" w:space="0" w:color="auto"/>
                        <w:bottom w:val="none" w:sz="0" w:space="0" w:color="auto"/>
                        <w:right w:val="none" w:sz="0" w:space="0" w:color="auto"/>
                      </w:divBdr>
                    </w:div>
                    <w:div w:id="358510331">
                      <w:marLeft w:val="0"/>
                      <w:marRight w:val="0"/>
                      <w:marTop w:val="0"/>
                      <w:marBottom w:val="0"/>
                      <w:divBdr>
                        <w:top w:val="none" w:sz="0" w:space="0" w:color="auto"/>
                        <w:left w:val="none" w:sz="0" w:space="0" w:color="auto"/>
                        <w:bottom w:val="none" w:sz="0" w:space="0" w:color="auto"/>
                        <w:right w:val="none" w:sz="0" w:space="0" w:color="auto"/>
                      </w:divBdr>
                    </w:div>
                    <w:div w:id="980622049">
                      <w:marLeft w:val="0"/>
                      <w:marRight w:val="0"/>
                      <w:marTop w:val="0"/>
                      <w:marBottom w:val="0"/>
                      <w:divBdr>
                        <w:top w:val="none" w:sz="0" w:space="0" w:color="auto"/>
                        <w:left w:val="none" w:sz="0" w:space="0" w:color="auto"/>
                        <w:bottom w:val="none" w:sz="0" w:space="0" w:color="auto"/>
                        <w:right w:val="none" w:sz="0" w:space="0" w:color="auto"/>
                      </w:divBdr>
                    </w:div>
                    <w:div w:id="944268153">
                      <w:marLeft w:val="0"/>
                      <w:marRight w:val="0"/>
                      <w:marTop w:val="0"/>
                      <w:marBottom w:val="0"/>
                      <w:divBdr>
                        <w:top w:val="none" w:sz="0" w:space="0" w:color="auto"/>
                        <w:left w:val="none" w:sz="0" w:space="0" w:color="auto"/>
                        <w:bottom w:val="none" w:sz="0" w:space="0" w:color="auto"/>
                        <w:right w:val="none" w:sz="0" w:space="0" w:color="auto"/>
                      </w:divBdr>
                    </w:div>
                    <w:div w:id="971136522">
                      <w:marLeft w:val="0"/>
                      <w:marRight w:val="0"/>
                      <w:marTop w:val="0"/>
                      <w:marBottom w:val="0"/>
                      <w:divBdr>
                        <w:top w:val="none" w:sz="0" w:space="0" w:color="auto"/>
                        <w:left w:val="none" w:sz="0" w:space="0" w:color="auto"/>
                        <w:bottom w:val="none" w:sz="0" w:space="0" w:color="auto"/>
                        <w:right w:val="none" w:sz="0" w:space="0" w:color="auto"/>
                      </w:divBdr>
                    </w:div>
                    <w:div w:id="1044257632">
                      <w:marLeft w:val="0"/>
                      <w:marRight w:val="0"/>
                      <w:marTop w:val="0"/>
                      <w:marBottom w:val="0"/>
                      <w:divBdr>
                        <w:top w:val="none" w:sz="0" w:space="0" w:color="auto"/>
                        <w:left w:val="none" w:sz="0" w:space="0" w:color="auto"/>
                        <w:bottom w:val="none" w:sz="0" w:space="0" w:color="auto"/>
                        <w:right w:val="none" w:sz="0" w:space="0" w:color="auto"/>
                      </w:divBdr>
                    </w:div>
                    <w:div w:id="862209282">
                      <w:marLeft w:val="0"/>
                      <w:marRight w:val="0"/>
                      <w:marTop w:val="0"/>
                      <w:marBottom w:val="0"/>
                      <w:divBdr>
                        <w:top w:val="none" w:sz="0" w:space="0" w:color="auto"/>
                        <w:left w:val="none" w:sz="0" w:space="0" w:color="auto"/>
                        <w:bottom w:val="none" w:sz="0" w:space="0" w:color="auto"/>
                        <w:right w:val="none" w:sz="0" w:space="0" w:color="auto"/>
                      </w:divBdr>
                    </w:div>
                    <w:div w:id="1756853415">
                      <w:marLeft w:val="0"/>
                      <w:marRight w:val="0"/>
                      <w:marTop w:val="0"/>
                      <w:marBottom w:val="0"/>
                      <w:divBdr>
                        <w:top w:val="none" w:sz="0" w:space="0" w:color="auto"/>
                        <w:left w:val="none" w:sz="0" w:space="0" w:color="auto"/>
                        <w:bottom w:val="none" w:sz="0" w:space="0" w:color="auto"/>
                        <w:right w:val="none" w:sz="0" w:space="0" w:color="auto"/>
                      </w:divBdr>
                    </w:div>
                    <w:div w:id="1723367120">
                      <w:marLeft w:val="0"/>
                      <w:marRight w:val="0"/>
                      <w:marTop w:val="0"/>
                      <w:marBottom w:val="0"/>
                      <w:divBdr>
                        <w:top w:val="none" w:sz="0" w:space="0" w:color="auto"/>
                        <w:left w:val="none" w:sz="0" w:space="0" w:color="auto"/>
                        <w:bottom w:val="none" w:sz="0" w:space="0" w:color="auto"/>
                        <w:right w:val="none" w:sz="0" w:space="0" w:color="auto"/>
                      </w:divBdr>
                    </w:div>
                    <w:div w:id="706296143">
                      <w:marLeft w:val="0"/>
                      <w:marRight w:val="0"/>
                      <w:marTop w:val="0"/>
                      <w:marBottom w:val="0"/>
                      <w:divBdr>
                        <w:top w:val="none" w:sz="0" w:space="0" w:color="auto"/>
                        <w:left w:val="none" w:sz="0" w:space="0" w:color="auto"/>
                        <w:bottom w:val="none" w:sz="0" w:space="0" w:color="auto"/>
                        <w:right w:val="none" w:sz="0" w:space="0" w:color="auto"/>
                      </w:divBdr>
                    </w:div>
                    <w:div w:id="401145909">
                      <w:marLeft w:val="0"/>
                      <w:marRight w:val="0"/>
                      <w:marTop w:val="0"/>
                      <w:marBottom w:val="0"/>
                      <w:divBdr>
                        <w:top w:val="none" w:sz="0" w:space="0" w:color="auto"/>
                        <w:left w:val="none" w:sz="0" w:space="0" w:color="auto"/>
                        <w:bottom w:val="none" w:sz="0" w:space="0" w:color="auto"/>
                        <w:right w:val="none" w:sz="0" w:space="0" w:color="auto"/>
                      </w:divBdr>
                    </w:div>
                    <w:div w:id="126826826">
                      <w:marLeft w:val="0"/>
                      <w:marRight w:val="0"/>
                      <w:marTop w:val="0"/>
                      <w:marBottom w:val="0"/>
                      <w:divBdr>
                        <w:top w:val="none" w:sz="0" w:space="0" w:color="auto"/>
                        <w:left w:val="none" w:sz="0" w:space="0" w:color="auto"/>
                        <w:bottom w:val="none" w:sz="0" w:space="0" w:color="auto"/>
                        <w:right w:val="none" w:sz="0" w:space="0" w:color="auto"/>
                      </w:divBdr>
                    </w:div>
                    <w:div w:id="1980762747">
                      <w:marLeft w:val="0"/>
                      <w:marRight w:val="0"/>
                      <w:marTop w:val="0"/>
                      <w:marBottom w:val="0"/>
                      <w:divBdr>
                        <w:top w:val="none" w:sz="0" w:space="0" w:color="auto"/>
                        <w:left w:val="none" w:sz="0" w:space="0" w:color="auto"/>
                        <w:bottom w:val="none" w:sz="0" w:space="0" w:color="auto"/>
                        <w:right w:val="none" w:sz="0" w:space="0" w:color="auto"/>
                      </w:divBdr>
                    </w:div>
                    <w:div w:id="499583635">
                      <w:marLeft w:val="0"/>
                      <w:marRight w:val="0"/>
                      <w:marTop w:val="0"/>
                      <w:marBottom w:val="0"/>
                      <w:divBdr>
                        <w:top w:val="none" w:sz="0" w:space="0" w:color="auto"/>
                        <w:left w:val="none" w:sz="0" w:space="0" w:color="auto"/>
                        <w:bottom w:val="none" w:sz="0" w:space="0" w:color="auto"/>
                        <w:right w:val="none" w:sz="0" w:space="0" w:color="auto"/>
                      </w:divBdr>
                    </w:div>
                    <w:div w:id="1105922357">
                      <w:marLeft w:val="0"/>
                      <w:marRight w:val="0"/>
                      <w:marTop w:val="0"/>
                      <w:marBottom w:val="0"/>
                      <w:divBdr>
                        <w:top w:val="none" w:sz="0" w:space="0" w:color="auto"/>
                        <w:left w:val="none" w:sz="0" w:space="0" w:color="auto"/>
                        <w:bottom w:val="none" w:sz="0" w:space="0" w:color="auto"/>
                        <w:right w:val="none" w:sz="0" w:space="0" w:color="auto"/>
                      </w:divBdr>
                    </w:div>
                    <w:div w:id="1121916615">
                      <w:marLeft w:val="0"/>
                      <w:marRight w:val="0"/>
                      <w:marTop w:val="0"/>
                      <w:marBottom w:val="0"/>
                      <w:divBdr>
                        <w:top w:val="none" w:sz="0" w:space="0" w:color="auto"/>
                        <w:left w:val="none" w:sz="0" w:space="0" w:color="auto"/>
                        <w:bottom w:val="none" w:sz="0" w:space="0" w:color="auto"/>
                        <w:right w:val="none" w:sz="0" w:space="0" w:color="auto"/>
                      </w:divBdr>
                    </w:div>
                    <w:div w:id="1732387816">
                      <w:marLeft w:val="0"/>
                      <w:marRight w:val="0"/>
                      <w:marTop w:val="0"/>
                      <w:marBottom w:val="0"/>
                      <w:divBdr>
                        <w:top w:val="none" w:sz="0" w:space="0" w:color="auto"/>
                        <w:left w:val="none" w:sz="0" w:space="0" w:color="auto"/>
                        <w:bottom w:val="none" w:sz="0" w:space="0" w:color="auto"/>
                        <w:right w:val="none" w:sz="0" w:space="0" w:color="auto"/>
                      </w:divBdr>
                    </w:div>
                    <w:div w:id="310257400">
                      <w:marLeft w:val="0"/>
                      <w:marRight w:val="0"/>
                      <w:marTop w:val="0"/>
                      <w:marBottom w:val="0"/>
                      <w:divBdr>
                        <w:top w:val="none" w:sz="0" w:space="0" w:color="auto"/>
                        <w:left w:val="none" w:sz="0" w:space="0" w:color="auto"/>
                        <w:bottom w:val="none" w:sz="0" w:space="0" w:color="auto"/>
                        <w:right w:val="none" w:sz="0" w:space="0" w:color="auto"/>
                      </w:divBdr>
                    </w:div>
                    <w:div w:id="366226750">
                      <w:marLeft w:val="0"/>
                      <w:marRight w:val="0"/>
                      <w:marTop w:val="0"/>
                      <w:marBottom w:val="0"/>
                      <w:divBdr>
                        <w:top w:val="none" w:sz="0" w:space="0" w:color="auto"/>
                        <w:left w:val="none" w:sz="0" w:space="0" w:color="auto"/>
                        <w:bottom w:val="none" w:sz="0" w:space="0" w:color="auto"/>
                        <w:right w:val="none" w:sz="0" w:space="0" w:color="auto"/>
                      </w:divBdr>
                    </w:div>
                    <w:div w:id="963927995">
                      <w:marLeft w:val="0"/>
                      <w:marRight w:val="0"/>
                      <w:marTop w:val="0"/>
                      <w:marBottom w:val="0"/>
                      <w:divBdr>
                        <w:top w:val="none" w:sz="0" w:space="0" w:color="auto"/>
                        <w:left w:val="none" w:sz="0" w:space="0" w:color="auto"/>
                        <w:bottom w:val="none" w:sz="0" w:space="0" w:color="auto"/>
                        <w:right w:val="none" w:sz="0" w:space="0" w:color="auto"/>
                      </w:divBdr>
                    </w:div>
                    <w:div w:id="664094504">
                      <w:marLeft w:val="0"/>
                      <w:marRight w:val="0"/>
                      <w:marTop w:val="0"/>
                      <w:marBottom w:val="0"/>
                      <w:divBdr>
                        <w:top w:val="none" w:sz="0" w:space="0" w:color="auto"/>
                        <w:left w:val="none" w:sz="0" w:space="0" w:color="auto"/>
                        <w:bottom w:val="none" w:sz="0" w:space="0" w:color="auto"/>
                        <w:right w:val="none" w:sz="0" w:space="0" w:color="auto"/>
                      </w:divBdr>
                    </w:div>
                    <w:div w:id="1975452317">
                      <w:marLeft w:val="0"/>
                      <w:marRight w:val="0"/>
                      <w:marTop w:val="0"/>
                      <w:marBottom w:val="0"/>
                      <w:divBdr>
                        <w:top w:val="none" w:sz="0" w:space="0" w:color="auto"/>
                        <w:left w:val="none" w:sz="0" w:space="0" w:color="auto"/>
                        <w:bottom w:val="none" w:sz="0" w:space="0" w:color="auto"/>
                        <w:right w:val="none" w:sz="0" w:space="0" w:color="auto"/>
                      </w:divBdr>
                    </w:div>
                    <w:div w:id="1311473554">
                      <w:marLeft w:val="0"/>
                      <w:marRight w:val="0"/>
                      <w:marTop w:val="0"/>
                      <w:marBottom w:val="0"/>
                      <w:divBdr>
                        <w:top w:val="none" w:sz="0" w:space="0" w:color="auto"/>
                        <w:left w:val="none" w:sz="0" w:space="0" w:color="auto"/>
                        <w:bottom w:val="none" w:sz="0" w:space="0" w:color="auto"/>
                        <w:right w:val="none" w:sz="0" w:space="0" w:color="auto"/>
                      </w:divBdr>
                    </w:div>
                    <w:div w:id="543517539">
                      <w:marLeft w:val="0"/>
                      <w:marRight w:val="0"/>
                      <w:marTop w:val="0"/>
                      <w:marBottom w:val="0"/>
                      <w:divBdr>
                        <w:top w:val="none" w:sz="0" w:space="0" w:color="auto"/>
                        <w:left w:val="none" w:sz="0" w:space="0" w:color="auto"/>
                        <w:bottom w:val="none" w:sz="0" w:space="0" w:color="auto"/>
                        <w:right w:val="none" w:sz="0" w:space="0" w:color="auto"/>
                      </w:divBdr>
                    </w:div>
                    <w:div w:id="1272593124">
                      <w:marLeft w:val="0"/>
                      <w:marRight w:val="0"/>
                      <w:marTop w:val="0"/>
                      <w:marBottom w:val="0"/>
                      <w:divBdr>
                        <w:top w:val="none" w:sz="0" w:space="0" w:color="auto"/>
                        <w:left w:val="none" w:sz="0" w:space="0" w:color="auto"/>
                        <w:bottom w:val="none" w:sz="0" w:space="0" w:color="auto"/>
                        <w:right w:val="none" w:sz="0" w:space="0" w:color="auto"/>
                      </w:divBdr>
                    </w:div>
                    <w:div w:id="1626155471">
                      <w:marLeft w:val="0"/>
                      <w:marRight w:val="0"/>
                      <w:marTop w:val="0"/>
                      <w:marBottom w:val="0"/>
                      <w:divBdr>
                        <w:top w:val="none" w:sz="0" w:space="0" w:color="auto"/>
                        <w:left w:val="none" w:sz="0" w:space="0" w:color="auto"/>
                        <w:bottom w:val="none" w:sz="0" w:space="0" w:color="auto"/>
                        <w:right w:val="none" w:sz="0" w:space="0" w:color="auto"/>
                      </w:divBdr>
                    </w:div>
                    <w:div w:id="32317272">
                      <w:marLeft w:val="0"/>
                      <w:marRight w:val="0"/>
                      <w:marTop w:val="0"/>
                      <w:marBottom w:val="0"/>
                      <w:divBdr>
                        <w:top w:val="none" w:sz="0" w:space="0" w:color="auto"/>
                        <w:left w:val="none" w:sz="0" w:space="0" w:color="auto"/>
                        <w:bottom w:val="none" w:sz="0" w:space="0" w:color="auto"/>
                        <w:right w:val="none" w:sz="0" w:space="0" w:color="auto"/>
                      </w:divBdr>
                    </w:div>
                    <w:div w:id="380904906">
                      <w:marLeft w:val="0"/>
                      <w:marRight w:val="0"/>
                      <w:marTop w:val="0"/>
                      <w:marBottom w:val="0"/>
                      <w:divBdr>
                        <w:top w:val="none" w:sz="0" w:space="0" w:color="auto"/>
                        <w:left w:val="none" w:sz="0" w:space="0" w:color="auto"/>
                        <w:bottom w:val="none" w:sz="0" w:space="0" w:color="auto"/>
                        <w:right w:val="none" w:sz="0" w:space="0" w:color="auto"/>
                      </w:divBdr>
                    </w:div>
                    <w:div w:id="1411006088">
                      <w:marLeft w:val="0"/>
                      <w:marRight w:val="0"/>
                      <w:marTop w:val="0"/>
                      <w:marBottom w:val="0"/>
                      <w:divBdr>
                        <w:top w:val="none" w:sz="0" w:space="0" w:color="auto"/>
                        <w:left w:val="none" w:sz="0" w:space="0" w:color="auto"/>
                        <w:bottom w:val="none" w:sz="0" w:space="0" w:color="auto"/>
                        <w:right w:val="none" w:sz="0" w:space="0" w:color="auto"/>
                      </w:divBdr>
                    </w:div>
                    <w:div w:id="135806262">
                      <w:marLeft w:val="0"/>
                      <w:marRight w:val="0"/>
                      <w:marTop w:val="0"/>
                      <w:marBottom w:val="0"/>
                      <w:divBdr>
                        <w:top w:val="none" w:sz="0" w:space="0" w:color="auto"/>
                        <w:left w:val="none" w:sz="0" w:space="0" w:color="auto"/>
                        <w:bottom w:val="none" w:sz="0" w:space="0" w:color="auto"/>
                        <w:right w:val="none" w:sz="0" w:space="0" w:color="auto"/>
                      </w:divBdr>
                    </w:div>
                    <w:div w:id="1696883609">
                      <w:marLeft w:val="0"/>
                      <w:marRight w:val="0"/>
                      <w:marTop w:val="0"/>
                      <w:marBottom w:val="0"/>
                      <w:divBdr>
                        <w:top w:val="none" w:sz="0" w:space="0" w:color="auto"/>
                        <w:left w:val="none" w:sz="0" w:space="0" w:color="auto"/>
                        <w:bottom w:val="none" w:sz="0" w:space="0" w:color="auto"/>
                        <w:right w:val="none" w:sz="0" w:space="0" w:color="auto"/>
                      </w:divBdr>
                    </w:div>
                    <w:div w:id="189221745">
                      <w:marLeft w:val="0"/>
                      <w:marRight w:val="0"/>
                      <w:marTop w:val="0"/>
                      <w:marBottom w:val="0"/>
                      <w:divBdr>
                        <w:top w:val="none" w:sz="0" w:space="0" w:color="auto"/>
                        <w:left w:val="none" w:sz="0" w:space="0" w:color="auto"/>
                        <w:bottom w:val="none" w:sz="0" w:space="0" w:color="auto"/>
                        <w:right w:val="none" w:sz="0" w:space="0" w:color="auto"/>
                      </w:divBdr>
                    </w:div>
                    <w:div w:id="1264416698">
                      <w:marLeft w:val="0"/>
                      <w:marRight w:val="0"/>
                      <w:marTop w:val="0"/>
                      <w:marBottom w:val="0"/>
                      <w:divBdr>
                        <w:top w:val="none" w:sz="0" w:space="0" w:color="auto"/>
                        <w:left w:val="none" w:sz="0" w:space="0" w:color="auto"/>
                        <w:bottom w:val="none" w:sz="0" w:space="0" w:color="auto"/>
                        <w:right w:val="none" w:sz="0" w:space="0" w:color="auto"/>
                      </w:divBdr>
                    </w:div>
                    <w:div w:id="1026326209">
                      <w:marLeft w:val="0"/>
                      <w:marRight w:val="0"/>
                      <w:marTop w:val="0"/>
                      <w:marBottom w:val="0"/>
                      <w:divBdr>
                        <w:top w:val="none" w:sz="0" w:space="0" w:color="auto"/>
                        <w:left w:val="none" w:sz="0" w:space="0" w:color="auto"/>
                        <w:bottom w:val="none" w:sz="0" w:space="0" w:color="auto"/>
                        <w:right w:val="none" w:sz="0" w:space="0" w:color="auto"/>
                      </w:divBdr>
                    </w:div>
                    <w:div w:id="1585532162">
                      <w:marLeft w:val="0"/>
                      <w:marRight w:val="0"/>
                      <w:marTop w:val="0"/>
                      <w:marBottom w:val="0"/>
                      <w:divBdr>
                        <w:top w:val="none" w:sz="0" w:space="0" w:color="auto"/>
                        <w:left w:val="none" w:sz="0" w:space="0" w:color="auto"/>
                        <w:bottom w:val="none" w:sz="0" w:space="0" w:color="auto"/>
                        <w:right w:val="none" w:sz="0" w:space="0" w:color="auto"/>
                      </w:divBdr>
                    </w:div>
                    <w:div w:id="1826898022">
                      <w:marLeft w:val="0"/>
                      <w:marRight w:val="0"/>
                      <w:marTop w:val="0"/>
                      <w:marBottom w:val="0"/>
                      <w:divBdr>
                        <w:top w:val="none" w:sz="0" w:space="0" w:color="auto"/>
                        <w:left w:val="none" w:sz="0" w:space="0" w:color="auto"/>
                        <w:bottom w:val="none" w:sz="0" w:space="0" w:color="auto"/>
                        <w:right w:val="none" w:sz="0" w:space="0" w:color="auto"/>
                      </w:divBdr>
                    </w:div>
                    <w:div w:id="678848870">
                      <w:marLeft w:val="0"/>
                      <w:marRight w:val="0"/>
                      <w:marTop w:val="0"/>
                      <w:marBottom w:val="0"/>
                      <w:divBdr>
                        <w:top w:val="none" w:sz="0" w:space="0" w:color="auto"/>
                        <w:left w:val="none" w:sz="0" w:space="0" w:color="auto"/>
                        <w:bottom w:val="none" w:sz="0" w:space="0" w:color="auto"/>
                        <w:right w:val="none" w:sz="0" w:space="0" w:color="auto"/>
                      </w:divBdr>
                    </w:div>
                    <w:div w:id="359747712">
                      <w:marLeft w:val="0"/>
                      <w:marRight w:val="0"/>
                      <w:marTop w:val="0"/>
                      <w:marBottom w:val="0"/>
                      <w:divBdr>
                        <w:top w:val="none" w:sz="0" w:space="0" w:color="auto"/>
                        <w:left w:val="none" w:sz="0" w:space="0" w:color="auto"/>
                        <w:bottom w:val="none" w:sz="0" w:space="0" w:color="auto"/>
                        <w:right w:val="none" w:sz="0" w:space="0" w:color="auto"/>
                      </w:divBdr>
                    </w:div>
                    <w:div w:id="1654944955">
                      <w:marLeft w:val="0"/>
                      <w:marRight w:val="0"/>
                      <w:marTop w:val="0"/>
                      <w:marBottom w:val="0"/>
                      <w:divBdr>
                        <w:top w:val="none" w:sz="0" w:space="0" w:color="auto"/>
                        <w:left w:val="none" w:sz="0" w:space="0" w:color="auto"/>
                        <w:bottom w:val="none" w:sz="0" w:space="0" w:color="auto"/>
                        <w:right w:val="none" w:sz="0" w:space="0" w:color="auto"/>
                      </w:divBdr>
                    </w:div>
                    <w:div w:id="1149328975">
                      <w:marLeft w:val="0"/>
                      <w:marRight w:val="0"/>
                      <w:marTop w:val="0"/>
                      <w:marBottom w:val="0"/>
                      <w:divBdr>
                        <w:top w:val="none" w:sz="0" w:space="0" w:color="auto"/>
                        <w:left w:val="none" w:sz="0" w:space="0" w:color="auto"/>
                        <w:bottom w:val="none" w:sz="0" w:space="0" w:color="auto"/>
                        <w:right w:val="none" w:sz="0" w:space="0" w:color="auto"/>
                      </w:divBdr>
                    </w:div>
                    <w:div w:id="258998343">
                      <w:marLeft w:val="0"/>
                      <w:marRight w:val="0"/>
                      <w:marTop w:val="0"/>
                      <w:marBottom w:val="0"/>
                      <w:divBdr>
                        <w:top w:val="none" w:sz="0" w:space="0" w:color="auto"/>
                        <w:left w:val="none" w:sz="0" w:space="0" w:color="auto"/>
                        <w:bottom w:val="none" w:sz="0" w:space="0" w:color="auto"/>
                        <w:right w:val="none" w:sz="0" w:space="0" w:color="auto"/>
                      </w:divBdr>
                    </w:div>
                    <w:div w:id="595552246">
                      <w:marLeft w:val="0"/>
                      <w:marRight w:val="0"/>
                      <w:marTop w:val="0"/>
                      <w:marBottom w:val="0"/>
                      <w:divBdr>
                        <w:top w:val="none" w:sz="0" w:space="0" w:color="auto"/>
                        <w:left w:val="none" w:sz="0" w:space="0" w:color="auto"/>
                        <w:bottom w:val="none" w:sz="0" w:space="0" w:color="auto"/>
                        <w:right w:val="none" w:sz="0" w:space="0" w:color="auto"/>
                      </w:divBdr>
                    </w:div>
                    <w:div w:id="1707442122">
                      <w:marLeft w:val="0"/>
                      <w:marRight w:val="0"/>
                      <w:marTop w:val="0"/>
                      <w:marBottom w:val="0"/>
                      <w:divBdr>
                        <w:top w:val="none" w:sz="0" w:space="0" w:color="auto"/>
                        <w:left w:val="none" w:sz="0" w:space="0" w:color="auto"/>
                        <w:bottom w:val="none" w:sz="0" w:space="0" w:color="auto"/>
                        <w:right w:val="none" w:sz="0" w:space="0" w:color="auto"/>
                      </w:divBdr>
                    </w:div>
                    <w:div w:id="451051517">
                      <w:marLeft w:val="0"/>
                      <w:marRight w:val="0"/>
                      <w:marTop w:val="0"/>
                      <w:marBottom w:val="0"/>
                      <w:divBdr>
                        <w:top w:val="none" w:sz="0" w:space="0" w:color="auto"/>
                        <w:left w:val="none" w:sz="0" w:space="0" w:color="auto"/>
                        <w:bottom w:val="none" w:sz="0" w:space="0" w:color="auto"/>
                        <w:right w:val="none" w:sz="0" w:space="0" w:color="auto"/>
                      </w:divBdr>
                    </w:div>
                    <w:div w:id="928192499">
                      <w:marLeft w:val="0"/>
                      <w:marRight w:val="0"/>
                      <w:marTop w:val="0"/>
                      <w:marBottom w:val="0"/>
                      <w:divBdr>
                        <w:top w:val="none" w:sz="0" w:space="0" w:color="auto"/>
                        <w:left w:val="none" w:sz="0" w:space="0" w:color="auto"/>
                        <w:bottom w:val="none" w:sz="0" w:space="0" w:color="auto"/>
                        <w:right w:val="none" w:sz="0" w:space="0" w:color="auto"/>
                      </w:divBdr>
                    </w:div>
                    <w:div w:id="1680699457">
                      <w:marLeft w:val="0"/>
                      <w:marRight w:val="0"/>
                      <w:marTop w:val="0"/>
                      <w:marBottom w:val="0"/>
                      <w:divBdr>
                        <w:top w:val="none" w:sz="0" w:space="0" w:color="auto"/>
                        <w:left w:val="none" w:sz="0" w:space="0" w:color="auto"/>
                        <w:bottom w:val="none" w:sz="0" w:space="0" w:color="auto"/>
                        <w:right w:val="none" w:sz="0" w:space="0" w:color="auto"/>
                      </w:divBdr>
                    </w:div>
                    <w:div w:id="547298613">
                      <w:marLeft w:val="0"/>
                      <w:marRight w:val="0"/>
                      <w:marTop w:val="0"/>
                      <w:marBottom w:val="0"/>
                      <w:divBdr>
                        <w:top w:val="none" w:sz="0" w:space="0" w:color="auto"/>
                        <w:left w:val="none" w:sz="0" w:space="0" w:color="auto"/>
                        <w:bottom w:val="none" w:sz="0" w:space="0" w:color="auto"/>
                        <w:right w:val="none" w:sz="0" w:space="0" w:color="auto"/>
                      </w:divBdr>
                    </w:div>
                    <w:div w:id="2061439478">
                      <w:marLeft w:val="0"/>
                      <w:marRight w:val="0"/>
                      <w:marTop w:val="0"/>
                      <w:marBottom w:val="0"/>
                      <w:divBdr>
                        <w:top w:val="none" w:sz="0" w:space="0" w:color="auto"/>
                        <w:left w:val="none" w:sz="0" w:space="0" w:color="auto"/>
                        <w:bottom w:val="none" w:sz="0" w:space="0" w:color="auto"/>
                        <w:right w:val="none" w:sz="0" w:space="0" w:color="auto"/>
                      </w:divBdr>
                    </w:div>
                    <w:div w:id="269510834">
                      <w:marLeft w:val="0"/>
                      <w:marRight w:val="0"/>
                      <w:marTop w:val="0"/>
                      <w:marBottom w:val="0"/>
                      <w:divBdr>
                        <w:top w:val="none" w:sz="0" w:space="0" w:color="auto"/>
                        <w:left w:val="none" w:sz="0" w:space="0" w:color="auto"/>
                        <w:bottom w:val="none" w:sz="0" w:space="0" w:color="auto"/>
                        <w:right w:val="none" w:sz="0" w:space="0" w:color="auto"/>
                      </w:divBdr>
                    </w:div>
                    <w:div w:id="782962631">
                      <w:marLeft w:val="0"/>
                      <w:marRight w:val="0"/>
                      <w:marTop w:val="0"/>
                      <w:marBottom w:val="0"/>
                      <w:divBdr>
                        <w:top w:val="none" w:sz="0" w:space="0" w:color="auto"/>
                        <w:left w:val="none" w:sz="0" w:space="0" w:color="auto"/>
                        <w:bottom w:val="none" w:sz="0" w:space="0" w:color="auto"/>
                        <w:right w:val="none" w:sz="0" w:space="0" w:color="auto"/>
                      </w:divBdr>
                    </w:div>
                    <w:div w:id="1261793858">
                      <w:marLeft w:val="0"/>
                      <w:marRight w:val="0"/>
                      <w:marTop w:val="0"/>
                      <w:marBottom w:val="0"/>
                      <w:divBdr>
                        <w:top w:val="none" w:sz="0" w:space="0" w:color="auto"/>
                        <w:left w:val="none" w:sz="0" w:space="0" w:color="auto"/>
                        <w:bottom w:val="none" w:sz="0" w:space="0" w:color="auto"/>
                        <w:right w:val="none" w:sz="0" w:space="0" w:color="auto"/>
                      </w:divBdr>
                    </w:div>
                    <w:div w:id="174333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098555">
          <w:marLeft w:val="0"/>
          <w:marRight w:val="0"/>
          <w:marTop w:val="0"/>
          <w:marBottom w:val="0"/>
          <w:divBdr>
            <w:top w:val="none" w:sz="0" w:space="0" w:color="auto"/>
            <w:left w:val="none" w:sz="0" w:space="0" w:color="auto"/>
            <w:bottom w:val="none" w:sz="0" w:space="0" w:color="auto"/>
            <w:right w:val="none" w:sz="0" w:space="0" w:color="auto"/>
          </w:divBdr>
          <w:divsChild>
            <w:div w:id="534119150">
              <w:marLeft w:val="0"/>
              <w:marRight w:val="0"/>
              <w:marTop w:val="0"/>
              <w:marBottom w:val="0"/>
              <w:divBdr>
                <w:top w:val="none" w:sz="0" w:space="0" w:color="auto"/>
                <w:left w:val="none" w:sz="0" w:space="0" w:color="auto"/>
                <w:bottom w:val="none" w:sz="0" w:space="0" w:color="auto"/>
                <w:right w:val="none" w:sz="0" w:space="0" w:color="auto"/>
              </w:divBdr>
              <w:divsChild>
                <w:div w:id="1307516237">
                  <w:marLeft w:val="0"/>
                  <w:marRight w:val="0"/>
                  <w:marTop w:val="0"/>
                  <w:marBottom w:val="0"/>
                  <w:divBdr>
                    <w:top w:val="none" w:sz="0" w:space="0" w:color="auto"/>
                    <w:left w:val="none" w:sz="0" w:space="0" w:color="auto"/>
                    <w:bottom w:val="none" w:sz="0" w:space="0" w:color="auto"/>
                    <w:right w:val="none" w:sz="0" w:space="0" w:color="auto"/>
                  </w:divBdr>
                  <w:divsChild>
                    <w:div w:id="1829520937">
                      <w:marLeft w:val="0"/>
                      <w:marRight w:val="0"/>
                      <w:marTop w:val="0"/>
                      <w:marBottom w:val="0"/>
                      <w:divBdr>
                        <w:top w:val="none" w:sz="0" w:space="0" w:color="auto"/>
                        <w:left w:val="none" w:sz="0" w:space="0" w:color="auto"/>
                        <w:bottom w:val="none" w:sz="0" w:space="0" w:color="auto"/>
                        <w:right w:val="none" w:sz="0" w:space="0" w:color="auto"/>
                      </w:divBdr>
                    </w:div>
                    <w:div w:id="835733023">
                      <w:marLeft w:val="0"/>
                      <w:marRight w:val="0"/>
                      <w:marTop w:val="0"/>
                      <w:marBottom w:val="0"/>
                      <w:divBdr>
                        <w:top w:val="none" w:sz="0" w:space="0" w:color="auto"/>
                        <w:left w:val="none" w:sz="0" w:space="0" w:color="auto"/>
                        <w:bottom w:val="none" w:sz="0" w:space="0" w:color="auto"/>
                        <w:right w:val="none" w:sz="0" w:space="0" w:color="auto"/>
                      </w:divBdr>
                    </w:div>
                    <w:div w:id="1005479086">
                      <w:marLeft w:val="0"/>
                      <w:marRight w:val="0"/>
                      <w:marTop w:val="0"/>
                      <w:marBottom w:val="0"/>
                      <w:divBdr>
                        <w:top w:val="none" w:sz="0" w:space="0" w:color="auto"/>
                        <w:left w:val="none" w:sz="0" w:space="0" w:color="auto"/>
                        <w:bottom w:val="none" w:sz="0" w:space="0" w:color="auto"/>
                        <w:right w:val="none" w:sz="0" w:space="0" w:color="auto"/>
                      </w:divBdr>
                    </w:div>
                    <w:div w:id="119107473">
                      <w:marLeft w:val="0"/>
                      <w:marRight w:val="0"/>
                      <w:marTop w:val="0"/>
                      <w:marBottom w:val="0"/>
                      <w:divBdr>
                        <w:top w:val="none" w:sz="0" w:space="0" w:color="auto"/>
                        <w:left w:val="none" w:sz="0" w:space="0" w:color="auto"/>
                        <w:bottom w:val="none" w:sz="0" w:space="0" w:color="auto"/>
                        <w:right w:val="none" w:sz="0" w:space="0" w:color="auto"/>
                      </w:divBdr>
                    </w:div>
                    <w:div w:id="1076592262">
                      <w:marLeft w:val="0"/>
                      <w:marRight w:val="0"/>
                      <w:marTop w:val="0"/>
                      <w:marBottom w:val="0"/>
                      <w:divBdr>
                        <w:top w:val="none" w:sz="0" w:space="0" w:color="auto"/>
                        <w:left w:val="none" w:sz="0" w:space="0" w:color="auto"/>
                        <w:bottom w:val="none" w:sz="0" w:space="0" w:color="auto"/>
                        <w:right w:val="none" w:sz="0" w:space="0" w:color="auto"/>
                      </w:divBdr>
                    </w:div>
                    <w:div w:id="260381458">
                      <w:marLeft w:val="0"/>
                      <w:marRight w:val="0"/>
                      <w:marTop w:val="0"/>
                      <w:marBottom w:val="0"/>
                      <w:divBdr>
                        <w:top w:val="none" w:sz="0" w:space="0" w:color="auto"/>
                        <w:left w:val="none" w:sz="0" w:space="0" w:color="auto"/>
                        <w:bottom w:val="none" w:sz="0" w:space="0" w:color="auto"/>
                        <w:right w:val="none" w:sz="0" w:space="0" w:color="auto"/>
                      </w:divBdr>
                    </w:div>
                    <w:div w:id="52389893">
                      <w:marLeft w:val="0"/>
                      <w:marRight w:val="0"/>
                      <w:marTop w:val="0"/>
                      <w:marBottom w:val="0"/>
                      <w:divBdr>
                        <w:top w:val="none" w:sz="0" w:space="0" w:color="auto"/>
                        <w:left w:val="none" w:sz="0" w:space="0" w:color="auto"/>
                        <w:bottom w:val="none" w:sz="0" w:space="0" w:color="auto"/>
                        <w:right w:val="none" w:sz="0" w:space="0" w:color="auto"/>
                      </w:divBdr>
                    </w:div>
                    <w:div w:id="569341251">
                      <w:marLeft w:val="0"/>
                      <w:marRight w:val="0"/>
                      <w:marTop w:val="0"/>
                      <w:marBottom w:val="0"/>
                      <w:divBdr>
                        <w:top w:val="none" w:sz="0" w:space="0" w:color="auto"/>
                        <w:left w:val="none" w:sz="0" w:space="0" w:color="auto"/>
                        <w:bottom w:val="none" w:sz="0" w:space="0" w:color="auto"/>
                        <w:right w:val="none" w:sz="0" w:space="0" w:color="auto"/>
                      </w:divBdr>
                    </w:div>
                    <w:div w:id="665549629">
                      <w:marLeft w:val="0"/>
                      <w:marRight w:val="0"/>
                      <w:marTop w:val="0"/>
                      <w:marBottom w:val="0"/>
                      <w:divBdr>
                        <w:top w:val="none" w:sz="0" w:space="0" w:color="auto"/>
                        <w:left w:val="none" w:sz="0" w:space="0" w:color="auto"/>
                        <w:bottom w:val="none" w:sz="0" w:space="0" w:color="auto"/>
                        <w:right w:val="none" w:sz="0" w:space="0" w:color="auto"/>
                      </w:divBdr>
                    </w:div>
                    <w:div w:id="32922722">
                      <w:marLeft w:val="0"/>
                      <w:marRight w:val="0"/>
                      <w:marTop w:val="0"/>
                      <w:marBottom w:val="0"/>
                      <w:divBdr>
                        <w:top w:val="none" w:sz="0" w:space="0" w:color="auto"/>
                        <w:left w:val="none" w:sz="0" w:space="0" w:color="auto"/>
                        <w:bottom w:val="none" w:sz="0" w:space="0" w:color="auto"/>
                        <w:right w:val="none" w:sz="0" w:space="0" w:color="auto"/>
                      </w:divBdr>
                    </w:div>
                    <w:div w:id="944070852">
                      <w:marLeft w:val="0"/>
                      <w:marRight w:val="0"/>
                      <w:marTop w:val="0"/>
                      <w:marBottom w:val="0"/>
                      <w:divBdr>
                        <w:top w:val="none" w:sz="0" w:space="0" w:color="auto"/>
                        <w:left w:val="none" w:sz="0" w:space="0" w:color="auto"/>
                        <w:bottom w:val="none" w:sz="0" w:space="0" w:color="auto"/>
                        <w:right w:val="none" w:sz="0" w:space="0" w:color="auto"/>
                      </w:divBdr>
                    </w:div>
                    <w:div w:id="1672878840">
                      <w:marLeft w:val="0"/>
                      <w:marRight w:val="0"/>
                      <w:marTop w:val="0"/>
                      <w:marBottom w:val="0"/>
                      <w:divBdr>
                        <w:top w:val="none" w:sz="0" w:space="0" w:color="auto"/>
                        <w:left w:val="none" w:sz="0" w:space="0" w:color="auto"/>
                        <w:bottom w:val="none" w:sz="0" w:space="0" w:color="auto"/>
                        <w:right w:val="none" w:sz="0" w:space="0" w:color="auto"/>
                      </w:divBdr>
                    </w:div>
                    <w:div w:id="907616253">
                      <w:marLeft w:val="0"/>
                      <w:marRight w:val="0"/>
                      <w:marTop w:val="0"/>
                      <w:marBottom w:val="0"/>
                      <w:divBdr>
                        <w:top w:val="none" w:sz="0" w:space="0" w:color="auto"/>
                        <w:left w:val="none" w:sz="0" w:space="0" w:color="auto"/>
                        <w:bottom w:val="none" w:sz="0" w:space="0" w:color="auto"/>
                        <w:right w:val="none" w:sz="0" w:space="0" w:color="auto"/>
                      </w:divBdr>
                    </w:div>
                    <w:div w:id="1295065705">
                      <w:marLeft w:val="0"/>
                      <w:marRight w:val="0"/>
                      <w:marTop w:val="0"/>
                      <w:marBottom w:val="0"/>
                      <w:divBdr>
                        <w:top w:val="none" w:sz="0" w:space="0" w:color="auto"/>
                        <w:left w:val="none" w:sz="0" w:space="0" w:color="auto"/>
                        <w:bottom w:val="none" w:sz="0" w:space="0" w:color="auto"/>
                        <w:right w:val="none" w:sz="0" w:space="0" w:color="auto"/>
                      </w:divBdr>
                    </w:div>
                    <w:div w:id="536085323">
                      <w:marLeft w:val="0"/>
                      <w:marRight w:val="0"/>
                      <w:marTop w:val="0"/>
                      <w:marBottom w:val="0"/>
                      <w:divBdr>
                        <w:top w:val="none" w:sz="0" w:space="0" w:color="auto"/>
                        <w:left w:val="none" w:sz="0" w:space="0" w:color="auto"/>
                        <w:bottom w:val="none" w:sz="0" w:space="0" w:color="auto"/>
                        <w:right w:val="none" w:sz="0" w:space="0" w:color="auto"/>
                      </w:divBdr>
                    </w:div>
                    <w:div w:id="1532112100">
                      <w:marLeft w:val="0"/>
                      <w:marRight w:val="0"/>
                      <w:marTop w:val="0"/>
                      <w:marBottom w:val="0"/>
                      <w:divBdr>
                        <w:top w:val="none" w:sz="0" w:space="0" w:color="auto"/>
                        <w:left w:val="none" w:sz="0" w:space="0" w:color="auto"/>
                        <w:bottom w:val="none" w:sz="0" w:space="0" w:color="auto"/>
                        <w:right w:val="none" w:sz="0" w:space="0" w:color="auto"/>
                      </w:divBdr>
                    </w:div>
                    <w:div w:id="967659886">
                      <w:marLeft w:val="0"/>
                      <w:marRight w:val="0"/>
                      <w:marTop w:val="0"/>
                      <w:marBottom w:val="0"/>
                      <w:divBdr>
                        <w:top w:val="none" w:sz="0" w:space="0" w:color="auto"/>
                        <w:left w:val="none" w:sz="0" w:space="0" w:color="auto"/>
                        <w:bottom w:val="none" w:sz="0" w:space="0" w:color="auto"/>
                        <w:right w:val="none" w:sz="0" w:space="0" w:color="auto"/>
                      </w:divBdr>
                    </w:div>
                    <w:div w:id="1992253564">
                      <w:marLeft w:val="0"/>
                      <w:marRight w:val="0"/>
                      <w:marTop w:val="0"/>
                      <w:marBottom w:val="0"/>
                      <w:divBdr>
                        <w:top w:val="none" w:sz="0" w:space="0" w:color="auto"/>
                        <w:left w:val="none" w:sz="0" w:space="0" w:color="auto"/>
                        <w:bottom w:val="none" w:sz="0" w:space="0" w:color="auto"/>
                        <w:right w:val="none" w:sz="0" w:space="0" w:color="auto"/>
                      </w:divBdr>
                    </w:div>
                    <w:div w:id="254944512">
                      <w:marLeft w:val="0"/>
                      <w:marRight w:val="0"/>
                      <w:marTop w:val="0"/>
                      <w:marBottom w:val="0"/>
                      <w:divBdr>
                        <w:top w:val="none" w:sz="0" w:space="0" w:color="auto"/>
                        <w:left w:val="none" w:sz="0" w:space="0" w:color="auto"/>
                        <w:bottom w:val="none" w:sz="0" w:space="0" w:color="auto"/>
                        <w:right w:val="none" w:sz="0" w:space="0" w:color="auto"/>
                      </w:divBdr>
                    </w:div>
                    <w:div w:id="171725564">
                      <w:marLeft w:val="0"/>
                      <w:marRight w:val="0"/>
                      <w:marTop w:val="0"/>
                      <w:marBottom w:val="0"/>
                      <w:divBdr>
                        <w:top w:val="none" w:sz="0" w:space="0" w:color="auto"/>
                        <w:left w:val="none" w:sz="0" w:space="0" w:color="auto"/>
                        <w:bottom w:val="none" w:sz="0" w:space="0" w:color="auto"/>
                        <w:right w:val="none" w:sz="0" w:space="0" w:color="auto"/>
                      </w:divBdr>
                    </w:div>
                    <w:div w:id="1076704831">
                      <w:marLeft w:val="0"/>
                      <w:marRight w:val="0"/>
                      <w:marTop w:val="0"/>
                      <w:marBottom w:val="0"/>
                      <w:divBdr>
                        <w:top w:val="none" w:sz="0" w:space="0" w:color="auto"/>
                        <w:left w:val="none" w:sz="0" w:space="0" w:color="auto"/>
                        <w:bottom w:val="none" w:sz="0" w:space="0" w:color="auto"/>
                        <w:right w:val="none" w:sz="0" w:space="0" w:color="auto"/>
                      </w:divBdr>
                    </w:div>
                    <w:div w:id="354312027">
                      <w:marLeft w:val="0"/>
                      <w:marRight w:val="0"/>
                      <w:marTop w:val="0"/>
                      <w:marBottom w:val="0"/>
                      <w:divBdr>
                        <w:top w:val="none" w:sz="0" w:space="0" w:color="auto"/>
                        <w:left w:val="none" w:sz="0" w:space="0" w:color="auto"/>
                        <w:bottom w:val="none" w:sz="0" w:space="0" w:color="auto"/>
                        <w:right w:val="none" w:sz="0" w:space="0" w:color="auto"/>
                      </w:divBdr>
                    </w:div>
                    <w:div w:id="1433355914">
                      <w:marLeft w:val="0"/>
                      <w:marRight w:val="0"/>
                      <w:marTop w:val="0"/>
                      <w:marBottom w:val="0"/>
                      <w:divBdr>
                        <w:top w:val="none" w:sz="0" w:space="0" w:color="auto"/>
                        <w:left w:val="none" w:sz="0" w:space="0" w:color="auto"/>
                        <w:bottom w:val="none" w:sz="0" w:space="0" w:color="auto"/>
                        <w:right w:val="none" w:sz="0" w:space="0" w:color="auto"/>
                      </w:divBdr>
                    </w:div>
                    <w:div w:id="1055931616">
                      <w:marLeft w:val="0"/>
                      <w:marRight w:val="0"/>
                      <w:marTop w:val="0"/>
                      <w:marBottom w:val="0"/>
                      <w:divBdr>
                        <w:top w:val="none" w:sz="0" w:space="0" w:color="auto"/>
                        <w:left w:val="none" w:sz="0" w:space="0" w:color="auto"/>
                        <w:bottom w:val="none" w:sz="0" w:space="0" w:color="auto"/>
                        <w:right w:val="none" w:sz="0" w:space="0" w:color="auto"/>
                      </w:divBdr>
                    </w:div>
                    <w:div w:id="107051173">
                      <w:marLeft w:val="0"/>
                      <w:marRight w:val="0"/>
                      <w:marTop w:val="0"/>
                      <w:marBottom w:val="0"/>
                      <w:divBdr>
                        <w:top w:val="none" w:sz="0" w:space="0" w:color="auto"/>
                        <w:left w:val="none" w:sz="0" w:space="0" w:color="auto"/>
                        <w:bottom w:val="none" w:sz="0" w:space="0" w:color="auto"/>
                        <w:right w:val="none" w:sz="0" w:space="0" w:color="auto"/>
                      </w:divBdr>
                    </w:div>
                    <w:div w:id="248658271">
                      <w:marLeft w:val="0"/>
                      <w:marRight w:val="0"/>
                      <w:marTop w:val="0"/>
                      <w:marBottom w:val="0"/>
                      <w:divBdr>
                        <w:top w:val="none" w:sz="0" w:space="0" w:color="auto"/>
                        <w:left w:val="none" w:sz="0" w:space="0" w:color="auto"/>
                        <w:bottom w:val="none" w:sz="0" w:space="0" w:color="auto"/>
                        <w:right w:val="none" w:sz="0" w:space="0" w:color="auto"/>
                      </w:divBdr>
                    </w:div>
                    <w:div w:id="64308375">
                      <w:marLeft w:val="0"/>
                      <w:marRight w:val="0"/>
                      <w:marTop w:val="0"/>
                      <w:marBottom w:val="0"/>
                      <w:divBdr>
                        <w:top w:val="none" w:sz="0" w:space="0" w:color="auto"/>
                        <w:left w:val="none" w:sz="0" w:space="0" w:color="auto"/>
                        <w:bottom w:val="none" w:sz="0" w:space="0" w:color="auto"/>
                        <w:right w:val="none" w:sz="0" w:space="0" w:color="auto"/>
                      </w:divBdr>
                    </w:div>
                    <w:div w:id="1604266768">
                      <w:marLeft w:val="0"/>
                      <w:marRight w:val="0"/>
                      <w:marTop w:val="0"/>
                      <w:marBottom w:val="0"/>
                      <w:divBdr>
                        <w:top w:val="none" w:sz="0" w:space="0" w:color="auto"/>
                        <w:left w:val="none" w:sz="0" w:space="0" w:color="auto"/>
                        <w:bottom w:val="none" w:sz="0" w:space="0" w:color="auto"/>
                        <w:right w:val="none" w:sz="0" w:space="0" w:color="auto"/>
                      </w:divBdr>
                    </w:div>
                    <w:div w:id="268582171">
                      <w:marLeft w:val="0"/>
                      <w:marRight w:val="0"/>
                      <w:marTop w:val="0"/>
                      <w:marBottom w:val="0"/>
                      <w:divBdr>
                        <w:top w:val="none" w:sz="0" w:space="0" w:color="auto"/>
                        <w:left w:val="none" w:sz="0" w:space="0" w:color="auto"/>
                        <w:bottom w:val="none" w:sz="0" w:space="0" w:color="auto"/>
                        <w:right w:val="none" w:sz="0" w:space="0" w:color="auto"/>
                      </w:divBdr>
                    </w:div>
                    <w:div w:id="1219516866">
                      <w:marLeft w:val="0"/>
                      <w:marRight w:val="0"/>
                      <w:marTop w:val="0"/>
                      <w:marBottom w:val="0"/>
                      <w:divBdr>
                        <w:top w:val="none" w:sz="0" w:space="0" w:color="auto"/>
                        <w:left w:val="none" w:sz="0" w:space="0" w:color="auto"/>
                        <w:bottom w:val="none" w:sz="0" w:space="0" w:color="auto"/>
                        <w:right w:val="none" w:sz="0" w:space="0" w:color="auto"/>
                      </w:divBdr>
                    </w:div>
                    <w:div w:id="332690262">
                      <w:marLeft w:val="0"/>
                      <w:marRight w:val="0"/>
                      <w:marTop w:val="0"/>
                      <w:marBottom w:val="0"/>
                      <w:divBdr>
                        <w:top w:val="none" w:sz="0" w:space="0" w:color="auto"/>
                        <w:left w:val="none" w:sz="0" w:space="0" w:color="auto"/>
                        <w:bottom w:val="none" w:sz="0" w:space="0" w:color="auto"/>
                        <w:right w:val="none" w:sz="0" w:space="0" w:color="auto"/>
                      </w:divBdr>
                    </w:div>
                    <w:div w:id="1363827969">
                      <w:marLeft w:val="0"/>
                      <w:marRight w:val="0"/>
                      <w:marTop w:val="0"/>
                      <w:marBottom w:val="0"/>
                      <w:divBdr>
                        <w:top w:val="none" w:sz="0" w:space="0" w:color="auto"/>
                        <w:left w:val="none" w:sz="0" w:space="0" w:color="auto"/>
                        <w:bottom w:val="none" w:sz="0" w:space="0" w:color="auto"/>
                        <w:right w:val="none" w:sz="0" w:space="0" w:color="auto"/>
                      </w:divBdr>
                    </w:div>
                    <w:div w:id="280066947">
                      <w:marLeft w:val="0"/>
                      <w:marRight w:val="0"/>
                      <w:marTop w:val="0"/>
                      <w:marBottom w:val="0"/>
                      <w:divBdr>
                        <w:top w:val="none" w:sz="0" w:space="0" w:color="auto"/>
                        <w:left w:val="none" w:sz="0" w:space="0" w:color="auto"/>
                        <w:bottom w:val="none" w:sz="0" w:space="0" w:color="auto"/>
                        <w:right w:val="none" w:sz="0" w:space="0" w:color="auto"/>
                      </w:divBdr>
                    </w:div>
                    <w:div w:id="1874230205">
                      <w:marLeft w:val="0"/>
                      <w:marRight w:val="0"/>
                      <w:marTop w:val="0"/>
                      <w:marBottom w:val="0"/>
                      <w:divBdr>
                        <w:top w:val="none" w:sz="0" w:space="0" w:color="auto"/>
                        <w:left w:val="none" w:sz="0" w:space="0" w:color="auto"/>
                        <w:bottom w:val="none" w:sz="0" w:space="0" w:color="auto"/>
                        <w:right w:val="none" w:sz="0" w:space="0" w:color="auto"/>
                      </w:divBdr>
                    </w:div>
                    <w:div w:id="662319751">
                      <w:marLeft w:val="0"/>
                      <w:marRight w:val="0"/>
                      <w:marTop w:val="0"/>
                      <w:marBottom w:val="0"/>
                      <w:divBdr>
                        <w:top w:val="none" w:sz="0" w:space="0" w:color="auto"/>
                        <w:left w:val="none" w:sz="0" w:space="0" w:color="auto"/>
                        <w:bottom w:val="none" w:sz="0" w:space="0" w:color="auto"/>
                        <w:right w:val="none" w:sz="0" w:space="0" w:color="auto"/>
                      </w:divBdr>
                    </w:div>
                    <w:div w:id="93861196">
                      <w:marLeft w:val="0"/>
                      <w:marRight w:val="0"/>
                      <w:marTop w:val="0"/>
                      <w:marBottom w:val="0"/>
                      <w:divBdr>
                        <w:top w:val="none" w:sz="0" w:space="0" w:color="auto"/>
                        <w:left w:val="none" w:sz="0" w:space="0" w:color="auto"/>
                        <w:bottom w:val="none" w:sz="0" w:space="0" w:color="auto"/>
                        <w:right w:val="none" w:sz="0" w:space="0" w:color="auto"/>
                      </w:divBdr>
                    </w:div>
                    <w:div w:id="711003584">
                      <w:marLeft w:val="0"/>
                      <w:marRight w:val="0"/>
                      <w:marTop w:val="0"/>
                      <w:marBottom w:val="0"/>
                      <w:divBdr>
                        <w:top w:val="none" w:sz="0" w:space="0" w:color="auto"/>
                        <w:left w:val="none" w:sz="0" w:space="0" w:color="auto"/>
                        <w:bottom w:val="none" w:sz="0" w:space="0" w:color="auto"/>
                        <w:right w:val="none" w:sz="0" w:space="0" w:color="auto"/>
                      </w:divBdr>
                    </w:div>
                    <w:div w:id="391004678">
                      <w:marLeft w:val="0"/>
                      <w:marRight w:val="0"/>
                      <w:marTop w:val="0"/>
                      <w:marBottom w:val="0"/>
                      <w:divBdr>
                        <w:top w:val="none" w:sz="0" w:space="0" w:color="auto"/>
                        <w:left w:val="none" w:sz="0" w:space="0" w:color="auto"/>
                        <w:bottom w:val="none" w:sz="0" w:space="0" w:color="auto"/>
                        <w:right w:val="none" w:sz="0" w:space="0" w:color="auto"/>
                      </w:divBdr>
                    </w:div>
                    <w:div w:id="2006586508">
                      <w:marLeft w:val="0"/>
                      <w:marRight w:val="0"/>
                      <w:marTop w:val="0"/>
                      <w:marBottom w:val="0"/>
                      <w:divBdr>
                        <w:top w:val="none" w:sz="0" w:space="0" w:color="auto"/>
                        <w:left w:val="none" w:sz="0" w:space="0" w:color="auto"/>
                        <w:bottom w:val="none" w:sz="0" w:space="0" w:color="auto"/>
                        <w:right w:val="none" w:sz="0" w:space="0" w:color="auto"/>
                      </w:divBdr>
                    </w:div>
                    <w:div w:id="1201548574">
                      <w:marLeft w:val="0"/>
                      <w:marRight w:val="0"/>
                      <w:marTop w:val="0"/>
                      <w:marBottom w:val="0"/>
                      <w:divBdr>
                        <w:top w:val="none" w:sz="0" w:space="0" w:color="auto"/>
                        <w:left w:val="none" w:sz="0" w:space="0" w:color="auto"/>
                        <w:bottom w:val="none" w:sz="0" w:space="0" w:color="auto"/>
                        <w:right w:val="none" w:sz="0" w:space="0" w:color="auto"/>
                      </w:divBdr>
                    </w:div>
                    <w:div w:id="2117746876">
                      <w:marLeft w:val="0"/>
                      <w:marRight w:val="0"/>
                      <w:marTop w:val="0"/>
                      <w:marBottom w:val="0"/>
                      <w:divBdr>
                        <w:top w:val="none" w:sz="0" w:space="0" w:color="auto"/>
                        <w:left w:val="none" w:sz="0" w:space="0" w:color="auto"/>
                        <w:bottom w:val="none" w:sz="0" w:space="0" w:color="auto"/>
                        <w:right w:val="none" w:sz="0" w:space="0" w:color="auto"/>
                      </w:divBdr>
                    </w:div>
                    <w:div w:id="327372623">
                      <w:marLeft w:val="0"/>
                      <w:marRight w:val="0"/>
                      <w:marTop w:val="0"/>
                      <w:marBottom w:val="0"/>
                      <w:divBdr>
                        <w:top w:val="none" w:sz="0" w:space="0" w:color="auto"/>
                        <w:left w:val="none" w:sz="0" w:space="0" w:color="auto"/>
                        <w:bottom w:val="none" w:sz="0" w:space="0" w:color="auto"/>
                        <w:right w:val="none" w:sz="0" w:space="0" w:color="auto"/>
                      </w:divBdr>
                    </w:div>
                    <w:div w:id="873156886">
                      <w:marLeft w:val="0"/>
                      <w:marRight w:val="0"/>
                      <w:marTop w:val="0"/>
                      <w:marBottom w:val="0"/>
                      <w:divBdr>
                        <w:top w:val="none" w:sz="0" w:space="0" w:color="auto"/>
                        <w:left w:val="none" w:sz="0" w:space="0" w:color="auto"/>
                        <w:bottom w:val="none" w:sz="0" w:space="0" w:color="auto"/>
                        <w:right w:val="none" w:sz="0" w:space="0" w:color="auto"/>
                      </w:divBdr>
                    </w:div>
                    <w:div w:id="1802383877">
                      <w:marLeft w:val="0"/>
                      <w:marRight w:val="0"/>
                      <w:marTop w:val="0"/>
                      <w:marBottom w:val="0"/>
                      <w:divBdr>
                        <w:top w:val="none" w:sz="0" w:space="0" w:color="auto"/>
                        <w:left w:val="none" w:sz="0" w:space="0" w:color="auto"/>
                        <w:bottom w:val="none" w:sz="0" w:space="0" w:color="auto"/>
                        <w:right w:val="none" w:sz="0" w:space="0" w:color="auto"/>
                      </w:divBdr>
                    </w:div>
                    <w:div w:id="325597240">
                      <w:marLeft w:val="0"/>
                      <w:marRight w:val="0"/>
                      <w:marTop w:val="0"/>
                      <w:marBottom w:val="0"/>
                      <w:divBdr>
                        <w:top w:val="none" w:sz="0" w:space="0" w:color="auto"/>
                        <w:left w:val="none" w:sz="0" w:space="0" w:color="auto"/>
                        <w:bottom w:val="none" w:sz="0" w:space="0" w:color="auto"/>
                        <w:right w:val="none" w:sz="0" w:space="0" w:color="auto"/>
                      </w:divBdr>
                    </w:div>
                    <w:div w:id="1145202596">
                      <w:marLeft w:val="0"/>
                      <w:marRight w:val="0"/>
                      <w:marTop w:val="0"/>
                      <w:marBottom w:val="0"/>
                      <w:divBdr>
                        <w:top w:val="none" w:sz="0" w:space="0" w:color="auto"/>
                        <w:left w:val="none" w:sz="0" w:space="0" w:color="auto"/>
                        <w:bottom w:val="none" w:sz="0" w:space="0" w:color="auto"/>
                        <w:right w:val="none" w:sz="0" w:space="0" w:color="auto"/>
                      </w:divBdr>
                    </w:div>
                    <w:div w:id="524443867">
                      <w:marLeft w:val="0"/>
                      <w:marRight w:val="0"/>
                      <w:marTop w:val="0"/>
                      <w:marBottom w:val="0"/>
                      <w:divBdr>
                        <w:top w:val="none" w:sz="0" w:space="0" w:color="auto"/>
                        <w:left w:val="none" w:sz="0" w:space="0" w:color="auto"/>
                        <w:bottom w:val="none" w:sz="0" w:space="0" w:color="auto"/>
                        <w:right w:val="none" w:sz="0" w:space="0" w:color="auto"/>
                      </w:divBdr>
                    </w:div>
                    <w:div w:id="1328099096">
                      <w:marLeft w:val="0"/>
                      <w:marRight w:val="0"/>
                      <w:marTop w:val="0"/>
                      <w:marBottom w:val="0"/>
                      <w:divBdr>
                        <w:top w:val="none" w:sz="0" w:space="0" w:color="auto"/>
                        <w:left w:val="none" w:sz="0" w:space="0" w:color="auto"/>
                        <w:bottom w:val="none" w:sz="0" w:space="0" w:color="auto"/>
                        <w:right w:val="none" w:sz="0" w:space="0" w:color="auto"/>
                      </w:divBdr>
                    </w:div>
                    <w:div w:id="918173850">
                      <w:marLeft w:val="0"/>
                      <w:marRight w:val="0"/>
                      <w:marTop w:val="0"/>
                      <w:marBottom w:val="0"/>
                      <w:divBdr>
                        <w:top w:val="none" w:sz="0" w:space="0" w:color="auto"/>
                        <w:left w:val="none" w:sz="0" w:space="0" w:color="auto"/>
                        <w:bottom w:val="none" w:sz="0" w:space="0" w:color="auto"/>
                        <w:right w:val="none" w:sz="0" w:space="0" w:color="auto"/>
                      </w:divBdr>
                    </w:div>
                    <w:div w:id="334111659">
                      <w:marLeft w:val="0"/>
                      <w:marRight w:val="0"/>
                      <w:marTop w:val="0"/>
                      <w:marBottom w:val="0"/>
                      <w:divBdr>
                        <w:top w:val="none" w:sz="0" w:space="0" w:color="auto"/>
                        <w:left w:val="none" w:sz="0" w:space="0" w:color="auto"/>
                        <w:bottom w:val="none" w:sz="0" w:space="0" w:color="auto"/>
                        <w:right w:val="none" w:sz="0" w:space="0" w:color="auto"/>
                      </w:divBdr>
                    </w:div>
                    <w:div w:id="2075733620">
                      <w:marLeft w:val="0"/>
                      <w:marRight w:val="0"/>
                      <w:marTop w:val="0"/>
                      <w:marBottom w:val="0"/>
                      <w:divBdr>
                        <w:top w:val="none" w:sz="0" w:space="0" w:color="auto"/>
                        <w:left w:val="none" w:sz="0" w:space="0" w:color="auto"/>
                        <w:bottom w:val="none" w:sz="0" w:space="0" w:color="auto"/>
                        <w:right w:val="none" w:sz="0" w:space="0" w:color="auto"/>
                      </w:divBdr>
                    </w:div>
                    <w:div w:id="608436353">
                      <w:marLeft w:val="0"/>
                      <w:marRight w:val="0"/>
                      <w:marTop w:val="0"/>
                      <w:marBottom w:val="0"/>
                      <w:divBdr>
                        <w:top w:val="none" w:sz="0" w:space="0" w:color="auto"/>
                        <w:left w:val="none" w:sz="0" w:space="0" w:color="auto"/>
                        <w:bottom w:val="none" w:sz="0" w:space="0" w:color="auto"/>
                        <w:right w:val="none" w:sz="0" w:space="0" w:color="auto"/>
                      </w:divBdr>
                    </w:div>
                    <w:div w:id="1663585457">
                      <w:marLeft w:val="0"/>
                      <w:marRight w:val="0"/>
                      <w:marTop w:val="0"/>
                      <w:marBottom w:val="0"/>
                      <w:divBdr>
                        <w:top w:val="none" w:sz="0" w:space="0" w:color="auto"/>
                        <w:left w:val="none" w:sz="0" w:space="0" w:color="auto"/>
                        <w:bottom w:val="none" w:sz="0" w:space="0" w:color="auto"/>
                        <w:right w:val="none" w:sz="0" w:space="0" w:color="auto"/>
                      </w:divBdr>
                    </w:div>
                    <w:div w:id="1196045646">
                      <w:marLeft w:val="0"/>
                      <w:marRight w:val="0"/>
                      <w:marTop w:val="0"/>
                      <w:marBottom w:val="0"/>
                      <w:divBdr>
                        <w:top w:val="none" w:sz="0" w:space="0" w:color="auto"/>
                        <w:left w:val="none" w:sz="0" w:space="0" w:color="auto"/>
                        <w:bottom w:val="none" w:sz="0" w:space="0" w:color="auto"/>
                        <w:right w:val="none" w:sz="0" w:space="0" w:color="auto"/>
                      </w:divBdr>
                    </w:div>
                    <w:div w:id="220409646">
                      <w:marLeft w:val="0"/>
                      <w:marRight w:val="0"/>
                      <w:marTop w:val="0"/>
                      <w:marBottom w:val="0"/>
                      <w:divBdr>
                        <w:top w:val="none" w:sz="0" w:space="0" w:color="auto"/>
                        <w:left w:val="none" w:sz="0" w:space="0" w:color="auto"/>
                        <w:bottom w:val="none" w:sz="0" w:space="0" w:color="auto"/>
                        <w:right w:val="none" w:sz="0" w:space="0" w:color="auto"/>
                      </w:divBdr>
                    </w:div>
                    <w:div w:id="37047976">
                      <w:marLeft w:val="0"/>
                      <w:marRight w:val="0"/>
                      <w:marTop w:val="0"/>
                      <w:marBottom w:val="0"/>
                      <w:divBdr>
                        <w:top w:val="none" w:sz="0" w:space="0" w:color="auto"/>
                        <w:left w:val="none" w:sz="0" w:space="0" w:color="auto"/>
                        <w:bottom w:val="none" w:sz="0" w:space="0" w:color="auto"/>
                        <w:right w:val="none" w:sz="0" w:space="0" w:color="auto"/>
                      </w:divBdr>
                    </w:div>
                    <w:div w:id="749355484">
                      <w:marLeft w:val="0"/>
                      <w:marRight w:val="0"/>
                      <w:marTop w:val="0"/>
                      <w:marBottom w:val="0"/>
                      <w:divBdr>
                        <w:top w:val="none" w:sz="0" w:space="0" w:color="auto"/>
                        <w:left w:val="none" w:sz="0" w:space="0" w:color="auto"/>
                        <w:bottom w:val="none" w:sz="0" w:space="0" w:color="auto"/>
                        <w:right w:val="none" w:sz="0" w:space="0" w:color="auto"/>
                      </w:divBdr>
                    </w:div>
                    <w:div w:id="111394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167350">
          <w:marLeft w:val="0"/>
          <w:marRight w:val="0"/>
          <w:marTop w:val="0"/>
          <w:marBottom w:val="0"/>
          <w:divBdr>
            <w:top w:val="none" w:sz="0" w:space="0" w:color="auto"/>
            <w:left w:val="none" w:sz="0" w:space="0" w:color="auto"/>
            <w:bottom w:val="none" w:sz="0" w:space="0" w:color="auto"/>
            <w:right w:val="none" w:sz="0" w:space="0" w:color="auto"/>
          </w:divBdr>
          <w:divsChild>
            <w:div w:id="1999573766">
              <w:marLeft w:val="0"/>
              <w:marRight w:val="0"/>
              <w:marTop w:val="0"/>
              <w:marBottom w:val="0"/>
              <w:divBdr>
                <w:top w:val="none" w:sz="0" w:space="0" w:color="auto"/>
                <w:left w:val="none" w:sz="0" w:space="0" w:color="auto"/>
                <w:bottom w:val="none" w:sz="0" w:space="0" w:color="auto"/>
                <w:right w:val="none" w:sz="0" w:space="0" w:color="auto"/>
              </w:divBdr>
              <w:divsChild>
                <w:div w:id="2017226483">
                  <w:marLeft w:val="0"/>
                  <w:marRight w:val="0"/>
                  <w:marTop w:val="0"/>
                  <w:marBottom w:val="0"/>
                  <w:divBdr>
                    <w:top w:val="none" w:sz="0" w:space="0" w:color="auto"/>
                    <w:left w:val="none" w:sz="0" w:space="0" w:color="auto"/>
                    <w:bottom w:val="none" w:sz="0" w:space="0" w:color="auto"/>
                    <w:right w:val="none" w:sz="0" w:space="0" w:color="auto"/>
                  </w:divBdr>
                  <w:divsChild>
                    <w:div w:id="577058600">
                      <w:marLeft w:val="0"/>
                      <w:marRight w:val="0"/>
                      <w:marTop w:val="0"/>
                      <w:marBottom w:val="0"/>
                      <w:divBdr>
                        <w:top w:val="none" w:sz="0" w:space="0" w:color="auto"/>
                        <w:left w:val="none" w:sz="0" w:space="0" w:color="auto"/>
                        <w:bottom w:val="none" w:sz="0" w:space="0" w:color="auto"/>
                        <w:right w:val="none" w:sz="0" w:space="0" w:color="auto"/>
                      </w:divBdr>
                    </w:div>
                    <w:div w:id="613831254">
                      <w:marLeft w:val="0"/>
                      <w:marRight w:val="0"/>
                      <w:marTop w:val="0"/>
                      <w:marBottom w:val="0"/>
                      <w:divBdr>
                        <w:top w:val="none" w:sz="0" w:space="0" w:color="auto"/>
                        <w:left w:val="none" w:sz="0" w:space="0" w:color="auto"/>
                        <w:bottom w:val="none" w:sz="0" w:space="0" w:color="auto"/>
                        <w:right w:val="none" w:sz="0" w:space="0" w:color="auto"/>
                      </w:divBdr>
                    </w:div>
                    <w:div w:id="1293097760">
                      <w:marLeft w:val="0"/>
                      <w:marRight w:val="0"/>
                      <w:marTop w:val="0"/>
                      <w:marBottom w:val="0"/>
                      <w:divBdr>
                        <w:top w:val="none" w:sz="0" w:space="0" w:color="auto"/>
                        <w:left w:val="none" w:sz="0" w:space="0" w:color="auto"/>
                        <w:bottom w:val="none" w:sz="0" w:space="0" w:color="auto"/>
                        <w:right w:val="none" w:sz="0" w:space="0" w:color="auto"/>
                      </w:divBdr>
                    </w:div>
                    <w:div w:id="525557906">
                      <w:marLeft w:val="0"/>
                      <w:marRight w:val="0"/>
                      <w:marTop w:val="0"/>
                      <w:marBottom w:val="0"/>
                      <w:divBdr>
                        <w:top w:val="none" w:sz="0" w:space="0" w:color="auto"/>
                        <w:left w:val="none" w:sz="0" w:space="0" w:color="auto"/>
                        <w:bottom w:val="none" w:sz="0" w:space="0" w:color="auto"/>
                        <w:right w:val="none" w:sz="0" w:space="0" w:color="auto"/>
                      </w:divBdr>
                    </w:div>
                    <w:div w:id="1661888097">
                      <w:marLeft w:val="0"/>
                      <w:marRight w:val="0"/>
                      <w:marTop w:val="0"/>
                      <w:marBottom w:val="0"/>
                      <w:divBdr>
                        <w:top w:val="none" w:sz="0" w:space="0" w:color="auto"/>
                        <w:left w:val="none" w:sz="0" w:space="0" w:color="auto"/>
                        <w:bottom w:val="none" w:sz="0" w:space="0" w:color="auto"/>
                        <w:right w:val="none" w:sz="0" w:space="0" w:color="auto"/>
                      </w:divBdr>
                    </w:div>
                    <w:div w:id="1164083065">
                      <w:marLeft w:val="0"/>
                      <w:marRight w:val="0"/>
                      <w:marTop w:val="0"/>
                      <w:marBottom w:val="0"/>
                      <w:divBdr>
                        <w:top w:val="none" w:sz="0" w:space="0" w:color="auto"/>
                        <w:left w:val="none" w:sz="0" w:space="0" w:color="auto"/>
                        <w:bottom w:val="none" w:sz="0" w:space="0" w:color="auto"/>
                        <w:right w:val="none" w:sz="0" w:space="0" w:color="auto"/>
                      </w:divBdr>
                    </w:div>
                    <w:div w:id="1666130135">
                      <w:marLeft w:val="0"/>
                      <w:marRight w:val="0"/>
                      <w:marTop w:val="0"/>
                      <w:marBottom w:val="0"/>
                      <w:divBdr>
                        <w:top w:val="none" w:sz="0" w:space="0" w:color="auto"/>
                        <w:left w:val="none" w:sz="0" w:space="0" w:color="auto"/>
                        <w:bottom w:val="none" w:sz="0" w:space="0" w:color="auto"/>
                        <w:right w:val="none" w:sz="0" w:space="0" w:color="auto"/>
                      </w:divBdr>
                    </w:div>
                    <w:div w:id="2011449137">
                      <w:marLeft w:val="0"/>
                      <w:marRight w:val="0"/>
                      <w:marTop w:val="0"/>
                      <w:marBottom w:val="0"/>
                      <w:divBdr>
                        <w:top w:val="none" w:sz="0" w:space="0" w:color="auto"/>
                        <w:left w:val="none" w:sz="0" w:space="0" w:color="auto"/>
                        <w:bottom w:val="none" w:sz="0" w:space="0" w:color="auto"/>
                        <w:right w:val="none" w:sz="0" w:space="0" w:color="auto"/>
                      </w:divBdr>
                    </w:div>
                    <w:div w:id="1145855759">
                      <w:marLeft w:val="0"/>
                      <w:marRight w:val="0"/>
                      <w:marTop w:val="0"/>
                      <w:marBottom w:val="0"/>
                      <w:divBdr>
                        <w:top w:val="none" w:sz="0" w:space="0" w:color="auto"/>
                        <w:left w:val="none" w:sz="0" w:space="0" w:color="auto"/>
                        <w:bottom w:val="none" w:sz="0" w:space="0" w:color="auto"/>
                        <w:right w:val="none" w:sz="0" w:space="0" w:color="auto"/>
                      </w:divBdr>
                    </w:div>
                    <w:div w:id="1551334839">
                      <w:marLeft w:val="0"/>
                      <w:marRight w:val="0"/>
                      <w:marTop w:val="0"/>
                      <w:marBottom w:val="0"/>
                      <w:divBdr>
                        <w:top w:val="none" w:sz="0" w:space="0" w:color="auto"/>
                        <w:left w:val="none" w:sz="0" w:space="0" w:color="auto"/>
                        <w:bottom w:val="none" w:sz="0" w:space="0" w:color="auto"/>
                        <w:right w:val="none" w:sz="0" w:space="0" w:color="auto"/>
                      </w:divBdr>
                    </w:div>
                    <w:div w:id="60565808">
                      <w:marLeft w:val="0"/>
                      <w:marRight w:val="0"/>
                      <w:marTop w:val="0"/>
                      <w:marBottom w:val="0"/>
                      <w:divBdr>
                        <w:top w:val="none" w:sz="0" w:space="0" w:color="auto"/>
                        <w:left w:val="none" w:sz="0" w:space="0" w:color="auto"/>
                        <w:bottom w:val="none" w:sz="0" w:space="0" w:color="auto"/>
                        <w:right w:val="none" w:sz="0" w:space="0" w:color="auto"/>
                      </w:divBdr>
                    </w:div>
                    <w:div w:id="567300549">
                      <w:marLeft w:val="0"/>
                      <w:marRight w:val="0"/>
                      <w:marTop w:val="0"/>
                      <w:marBottom w:val="0"/>
                      <w:divBdr>
                        <w:top w:val="none" w:sz="0" w:space="0" w:color="auto"/>
                        <w:left w:val="none" w:sz="0" w:space="0" w:color="auto"/>
                        <w:bottom w:val="none" w:sz="0" w:space="0" w:color="auto"/>
                        <w:right w:val="none" w:sz="0" w:space="0" w:color="auto"/>
                      </w:divBdr>
                    </w:div>
                    <w:div w:id="402266263">
                      <w:marLeft w:val="0"/>
                      <w:marRight w:val="0"/>
                      <w:marTop w:val="0"/>
                      <w:marBottom w:val="0"/>
                      <w:divBdr>
                        <w:top w:val="none" w:sz="0" w:space="0" w:color="auto"/>
                        <w:left w:val="none" w:sz="0" w:space="0" w:color="auto"/>
                        <w:bottom w:val="none" w:sz="0" w:space="0" w:color="auto"/>
                        <w:right w:val="none" w:sz="0" w:space="0" w:color="auto"/>
                      </w:divBdr>
                    </w:div>
                    <w:div w:id="1900358379">
                      <w:marLeft w:val="0"/>
                      <w:marRight w:val="0"/>
                      <w:marTop w:val="0"/>
                      <w:marBottom w:val="0"/>
                      <w:divBdr>
                        <w:top w:val="none" w:sz="0" w:space="0" w:color="auto"/>
                        <w:left w:val="none" w:sz="0" w:space="0" w:color="auto"/>
                        <w:bottom w:val="none" w:sz="0" w:space="0" w:color="auto"/>
                        <w:right w:val="none" w:sz="0" w:space="0" w:color="auto"/>
                      </w:divBdr>
                    </w:div>
                    <w:div w:id="383869130">
                      <w:marLeft w:val="0"/>
                      <w:marRight w:val="0"/>
                      <w:marTop w:val="0"/>
                      <w:marBottom w:val="0"/>
                      <w:divBdr>
                        <w:top w:val="none" w:sz="0" w:space="0" w:color="auto"/>
                        <w:left w:val="none" w:sz="0" w:space="0" w:color="auto"/>
                        <w:bottom w:val="none" w:sz="0" w:space="0" w:color="auto"/>
                        <w:right w:val="none" w:sz="0" w:space="0" w:color="auto"/>
                      </w:divBdr>
                    </w:div>
                    <w:div w:id="1236668938">
                      <w:marLeft w:val="0"/>
                      <w:marRight w:val="0"/>
                      <w:marTop w:val="0"/>
                      <w:marBottom w:val="0"/>
                      <w:divBdr>
                        <w:top w:val="none" w:sz="0" w:space="0" w:color="auto"/>
                        <w:left w:val="none" w:sz="0" w:space="0" w:color="auto"/>
                        <w:bottom w:val="none" w:sz="0" w:space="0" w:color="auto"/>
                        <w:right w:val="none" w:sz="0" w:space="0" w:color="auto"/>
                      </w:divBdr>
                    </w:div>
                    <w:div w:id="68581829">
                      <w:marLeft w:val="0"/>
                      <w:marRight w:val="0"/>
                      <w:marTop w:val="0"/>
                      <w:marBottom w:val="0"/>
                      <w:divBdr>
                        <w:top w:val="none" w:sz="0" w:space="0" w:color="auto"/>
                        <w:left w:val="none" w:sz="0" w:space="0" w:color="auto"/>
                        <w:bottom w:val="none" w:sz="0" w:space="0" w:color="auto"/>
                        <w:right w:val="none" w:sz="0" w:space="0" w:color="auto"/>
                      </w:divBdr>
                    </w:div>
                    <w:div w:id="466511569">
                      <w:marLeft w:val="0"/>
                      <w:marRight w:val="0"/>
                      <w:marTop w:val="0"/>
                      <w:marBottom w:val="0"/>
                      <w:divBdr>
                        <w:top w:val="none" w:sz="0" w:space="0" w:color="auto"/>
                        <w:left w:val="none" w:sz="0" w:space="0" w:color="auto"/>
                        <w:bottom w:val="none" w:sz="0" w:space="0" w:color="auto"/>
                        <w:right w:val="none" w:sz="0" w:space="0" w:color="auto"/>
                      </w:divBdr>
                    </w:div>
                    <w:div w:id="263196361">
                      <w:marLeft w:val="0"/>
                      <w:marRight w:val="0"/>
                      <w:marTop w:val="0"/>
                      <w:marBottom w:val="0"/>
                      <w:divBdr>
                        <w:top w:val="none" w:sz="0" w:space="0" w:color="auto"/>
                        <w:left w:val="none" w:sz="0" w:space="0" w:color="auto"/>
                        <w:bottom w:val="none" w:sz="0" w:space="0" w:color="auto"/>
                        <w:right w:val="none" w:sz="0" w:space="0" w:color="auto"/>
                      </w:divBdr>
                    </w:div>
                    <w:div w:id="883294590">
                      <w:marLeft w:val="0"/>
                      <w:marRight w:val="0"/>
                      <w:marTop w:val="0"/>
                      <w:marBottom w:val="0"/>
                      <w:divBdr>
                        <w:top w:val="none" w:sz="0" w:space="0" w:color="auto"/>
                        <w:left w:val="none" w:sz="0" w:space="0" w:color="auto"/>
                        <w:bottom w:val="none" w:sz="0" w:space="0" w:color="auto"/>
                        <w:right w:val="none" w:sz="0" w:space="0" w:color="auto"/>
                      </w:divBdr>
                    </w:div>
                    <w:div w:id="1306930979">
                      <w:marLeft w:val="0"/>
                      <w:marRight w:val="0"/>
                      <w:marTop w:val="0"/>
                      <w:marBottom w:val="0"/>
                      <w:divBdr>
                        <w:top w:val="none" w:sz="0" w:space="0" w:color="auto"/>
                        <w:left w:val="none" w:sz="0" w:space="0" w:color="auto"/>
                        <w:bottom w:val="none" w:sz="0" w:space="0" w:color="auto"/>
                        <w:right w:val="none" w:sz="0" w:space="0" w:color="auto"/>
                      </w:divBdr>
                    </w:div>
                    <w:div w:id="2051878027">
                      <w:marLeft w:val="0"/>
                      <w:marRight w:val="0"/>
                      <w:marTop w:val="0"/>
                      <w:marBottom w:val="0"/>
                      <w:divBdr>
                        <w:top w:val="none" w:sz="0" w:space="0" w:color="auto"/>
                        <w:left w:val="none" w:sz="0" w:space="0" w:color="auto"/>
                        <w:bottom w:val="none" w:sz="0" w:space="0" w:color="auto"/>
                        <w:right w:val="none" w:sz="0" w:space="0" w:color="auto"/>
                      </w:divBdr>
                    </w:div>
                    <w:div w:id="1888686531">
                      <w:marLeft w:val="0"/>
                      <w:marRight w:val="0"/>
                      <w:marTop w:val="0"/>
                      <w:marBottom w:val="0"/>
                      <w:divBdr>
                        <w:top w:val="none" w:sz="0" w:space="0" w:color="auto"/>
                        <w:left w:val="none" w:sz="0" w:space="0" w:color="auto"/>
                        <w:bottom w:val="none" w:sz="0" w:space="0" w:color="auto"/>
                        <w:right w:val="none" w:sz="0" w:space="0" w:color="auto"/>
                      </w:divBdr>
                    </w:div>
                    <w:div w:id="1781796950">
                      <w:marLeft w:val="0"/>
                      <w:marRight w:val="0"/>
                      <w:marTop w:val="0"/>
                      <w:marBottom w:val="0"/>
                      <w:divBdr>
                        <w:top w:val="none" w:sz="0" w:space="0" w:color="auto"/>
                        <w:left w:val="none" w:sz="0" w:space="0" w:color="auto"/>
                        <w:bottom w:val="none" w:sz="0" w:space="0" w:color="auto"/>
                        <w:right w:val="none" w:sz="0" w:space="0" w:color="auto"/>
                      </w:divBdr>
                    </w:div>
                    <w:div w:id="1233857421">
                      <w:marLeft w:val="0"/>
                      <w:marRight w:val="0"/>
                      <w:marTop w:val="0"/>
                      <w:marBottom w:val="0"/>
                      <w:divBdr>
                        <w:top w:val="none" w:sz="0" w:space="0" w:color="auto"/>
                        <w:left w:val="none" w:sz="0" w:space="0" w:color="auto"/>
                        <w:bottom w:val="none" w:sz="0" w:space="0" w:color="auto"/>
                        <w:right w:val="none" w:sz="0" w:space="0" w:color="auto"/>
                      </w:divBdr>
                    </w:div>
                    <w:div w:id="1658997008">
                      <w:marLeft w:val="0"/>
                      <w:marRight w:val="0"/>
                      <w:marTop w:val="0"/>
                      <w:marBottom w:val="0"/>
                      <w:divBdr>
                        <w:top w:val="none" w:sz="0" w:space="0" w:color="auto"/>
                        <w:left w:val="none" w:sz="0" w:space="0" w:color="auto"/>
                        <w:bottom w:val="none" w:sz="0" w:space="0" w:color="auto"/>
                        <w:right w:val="none" w:sz="0" w:space="0" w:color="auto"/>
                      </w:divBdr>
                    </w:div>
                    <w:div w:id="65230774">
                      <w:marLeft w:val="0"/>
                      <w:marRight w:val="0"/>
                      <w:marTop w:val="0"/>
                      <w:marBottom w:val="0"/>
                      <w:divBdr>
                        <w:top w:val="none" w:sz="0" w:space="0" w:color="auto"/>
                        <w:left w:val="none" w:sz="0" w:space="0" w:color="auto"/>
                        <w:bottom w:val="none" w:sz="0" w:space="0" w:color="auto"/>
                        <w:right w:val="none" w:sz="0" w:space="0" w:color="auto"/>
                      </w:divBdr>
                    </w:div>
                    <w:div w:id="79252453">
                      <w:marLeft w:val="0"/>
                      <w:marRight w:val="0"/>
                      <w:marTop w:val="0"/>
                      <w:marBottom w:val="0"/>
                      <w:divBdr>
                        <w:top w:val="none" w:sz="0" w:space="0" w:color="auto"/>
                        <w:left w:val="none" w:sz="0" w:space="0" w:color="auto"/>
                        <w:bottom w:val="none" w:sz="0" w:space="0" w:color="auto"/>
                        <w:right w:val="none" w:sz="0" w:space="0" w:color="auto"/>
                      </w:divBdr>
                    </w:div>
                    <w:div w:id="738017984">
                      <w:marLeft w:val="0"/>
                      <w:marRight w:val="0"/>
                      <w:marTop w:val="0"/>
                      <w:marBottom w:val="0"/>
                      <w:divBdr>
                        <w:top w:val="none" w:sz="0" w:space="0" w:color="auto"/>
                        <w:left w:val="none" w:sz="0" w:space="0" w:color="auto"/>
                        <w:bottom w:val="none" w:sz="0" w:space="0" w:color="auto"/>
                        <w:right w:val="none" w:sz="0" w:space="0" w:color="auto"/>
                      </w:divBdr>
                    </w:div>
                    <w:div w:id="1402680967">
                      <w:marLeft w:val="0"/>
                      <w:marRight w:val="0"/>
                      <w:marTop w:val="0"/>
                      <w:marBottom w:val="0"/>
                      <w:divBdr>
                        <w:top w:val="none" w:sz="0" w:space="0" w:color="auto"/>
                        <w:left w:val="none" w:sz="0" w:space="0" w:color="auto"/>
                        <w:bottom w:val="none" w:sz="0" w:space="0" w:color="auto"/>
                        <w:right w:val="none" w:sz="0" w:space="0" w:color="auto"/>
                      </w:divBdr>
                    </w:div>
                    <w:div w:id="2127314520">
                      <w:marLeft w:val="0"/>
                      <w:marRight w:val="0"/>
                      <w:marTop w:val="0"/>
                      <w:marBottom w:val="0"/>
                      <w:divBdr>
                        <w:top w:val="none" w:sz="0" w:space="0" w:color="auto"/>
                        <w:left w:val="none" w:sz="0" w:space="0" w:color="auto"/>
                        <w:bottom w:val="none" w:sz="0" w:space="0" w:color="auto"/>
                        <w:right w:val="none" w:sz="0" w:space="0" w:color="auto"/>
                      </w:divBdr>
                    </w:div>
                    <w:div w:id="1200361026">
                      <w:marLeft w:val="0"/>
                      <w:marRight w:val="0"/>
                      <w:marTop w:val="0"/>
                      <w:marBottom w:val="0"/>
                      <w:divBdr>
                        <w:top w:val="none" w:sz="0" w:space="0" w:color="auto"/>
                        <w:left w:val="none" w:sz="0" w:space="0" w:color="auto"/>
                        <w:bottom w:val="none" w:sz="0" w:space="0" w:color="auto"/>
                        <w:right w:val="none" w:sz="0" w:space="0" w:color="auto"/>
                      </w:divBdr>
                    </w:div>
                    <w:div w:id="102651026">
                      <w:marLeft w:val="0"/>
                      <w:marRight w:val="0"/>
                      <w:marTop w:val="0"/>
                      <w:marBottom w:val="0"/>
                      <w:divBdr>
                        <w:top w:val="none" w:sz="0" w:space="0" w:color="auto"/>
                        <w:left w:val="none" w:sz="0" w:space="0" w:color="auto"/>
                        <w:bottom w:val="none" w:sz="0" w:space="0" w:color="auto"/>
                        <w:right w:val="none" w:sz="0" w:space="0" w:color="auto"/>
                      </w:divBdr>
                    </w:div>
                    <w:div w:id="271212415">
                      <w:marLeft w:val="0"/>
                      <w:marRight w:val="0"/>
                      <w:marTop w:val="0"/>
                      <w:marBottom w:val="0"/>
                      <w:divBdr>
                        <w:top w:val="none" w:sz="0" w:space="0" w:color="auto"/>
                        <w:left w:val="none" w:sz="0" w:space="0" w:color="auto"/>
                        <w:bottom w:val="none" w:sz="0" w:space="0" w:color="auto"/>
                        <w:right w:val="none" w:sz="0" w:space="0" w:color="auto"/>
                      </w:divBdr>
                    </w:div>
                    <w:div w:id="826672608">
                      <w:marLeft w:val="0"/>
                      <w:marRight w:val="0"/>
                      <w:marTop w:val="0"/>
                      <w:marBottom w:val="0"/>
                      <w:divBdr>
                        <w:top w:val="none" w:sz="0" w:space="0" w:color="auto"/>
                        <w:left w:val="none" w:sz="0" w:space="0" w:color="auto"/>
                        <w:bottom w:val="none" w:sz="0" w:space="0" w:color="auto"/>
                        <w:right w:val="none" w:sz="0" w:space="0" w:color="auto"/>
                      </w:divBdr>
                    </w:div>
                    <w:div w:id="1802261554">
                      <w:marLeft w:val="0"/>
                      <w:marRight w:val="0"/>
                      <w:marTop w:val="0"/>
                      <w:marBottom w:val="0"/>
                      <w:divBdr>
                        <w:top w:val="none" w:sz="0" w:space="0" w:color="auto"/>
                        <w:left w:val="none" w:sz="0" w:space="0" w:color="auto"/>
                        <w:bottom w:val="none" w:sz="0" w:space="0" w:color="auto"/>
                        <w:right w:val="none" w:sz="0" w:space="0" w:color="auto"/>
                      </w:divBdr>
                    </w:div>
                    <w:div w:id="67974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016448">
          <w:marLeft w:val="0"/>
          <w:marRight w:val="0"/>
          <w:marTop w:val="0"/>
          <w:marBottom w:val="0"/>
          <w:divBdr>
            <w:top w:val="none" w:sz="0" w:space="0" w:color="auto"/>
            <w:left w:val="none" w:sz="0" w:space="0" w:color="auto"/>
            <w:bottom w:val="none" w:sz="0" w:space="0" w:color="auto"/>
            <w:right w:val="none" w:sz="0" w:space="0" w:color="auto"/>
          </w:divBdr>
          <w:divsChild>
            <w:div w:id="382094879">
              <w:marLeft w:val="0"/>
              <w:marRight w:val="0"/>
              <w:marTop w:val="0"/>
              <w:marBottom w:val="0"/>
              <w:divBdr>
                <w:top w:val="none" w:sz="0" w:space="0" w:color="auto"/>
                <w:left w:val="none" w:sz="0" w:space="0" w:color="auto"/>
                <w:bottom w:val="none" w:sz="0" w:space="0" w:color="auto"/>
                <w:right w:val="none" w:sz="0" w:space="0" w:color="auto"/>
              </w:divBdr>
              <w:divsChild>
                <w:div w:id="2099062353">
                  <w:marLeft w:val="0"/>
                  <w:marRight w:val="0"/>
                  <w:marTop w:val="0"/>
                  <w:marBottom w:val="0"/>
                  <w:divBdr>
                    <w:top w:val="none" w:sz="0" w:space="0" w:color="auto"/>
                    <w:left w:val="none" w:sz="0" w:space="0" w:color="auto"/>
                    <w:bottom w:val="none" w:sz="0" w:space="0" w:color="auto"/>
                    <w:right w:val="none" w:sz="0" w:space="0" w:color="auto"/>
                  </w:divBdr>
                  <w:divsChild>
                    <w:div w:id="576864155">
                      <w:marLeft w:val="0"/>
                      <w:marRight w:val="0"/>
                      <w:marTop w:val="0"/>
                      <w:marBottom w:val="0"/>
                      <w:divBdr>
                        <w:top w:val="none" w:sz="0" w:space="0" w:color="auto"/>
                        <w:left w:val="none" w:sz="0" w:space="0" w:color="auto"/>
                        <w:bottom w:val="none" w:sz="0" w:space="0" w:color="auto"/>
                        <w:right w:val="none" w:sz="0" w:space="0" w:color="auto"/>
                      </w:divBdr>
                    </w:div>
                    <w:div w:id="1012801856">
                      <w:marLeft w:val="0"/>
                      <w:marRight w:val="0"/>
                      <w:marTop w:val="0"/>
                      <w:marBottom w:val="0"/>
                      <w:divBdr>
                        <w:top w:val="none" w:sz="0" w:space="0" w:color="auto"/>
                        <w:left w:val="none" w:sz="0" w:space="0" w:color="auto"/>
                        <w:bottom w:val="none" w:sz="0" w:space="0" w:color="auto"/>
                        <w:right w:val="none" w:sz="0" w:space="0" w:color="auto"/>
                      </w:divBdr>
                    </w:div>
                    <w:div w:id="870607963">
                      <w:marLeft w:val="0"/>
                      <w:marRight w:val="0"/>
                      <w:marTop w:val="0"/>
                      <w:marBottom w:val="0"/>
                      <w:divBdr>
                        <w:top w:val="none" w:sz="0" w:space="0" w:color="auto"/>
                        <w:left w:val="none" w:sz="0" w:space="0" w:color="auto"/>
                        <w:bottom w:val="none" w:sz="0" w:space="0" w:color="auto"/>
                        <w:right w:val="none" w:sz="0" w:space="0" w:color="auto"/>
                      </w:divBdr>
                    </w:div>
                    <w:div w:id="1985693129">
                      <w:marLeft w:val="0"/>
                      <w:marRight w:val="0"/>
                      <w:marTop w:val="0"/>
                      <w:marBottom w:val="0"/>
                      <w:divBdr>
                        <w:top w:val="none" w:sz="0" w:space="0" w:color="auto"/>
                        <w:left w:val="none" w:sz="0" w:space="0" w:color="auto"/>
                        <w:bottom w:val="none" w:sz="0" w:space="0" w:color="auto"/>
                        <w:right w:val="none" w:sz="0" w:space="0" w:color="auto"/>
                      </w:divBdr>
                    </w:div>
                    <w:div w:id="1207718937">
                      <w:marLeft w:val="0"/>
                      <w:marRight w:val="0"/>
                      <w:marTop w:val="0"/>
                      <w:marBottom w:val="0"/>
                      <w:divBdr>
                        <w:top w:val="none" w:sz="0" w:space="0" w:color="auto"/>
                        <w:left w:val="none" w:sz="0" w:space="0" w:color="auto"/>
                        <w:bottom w:val="none" w:sz="0" w:space="0" w:color="auto"/>
                        <w:right w:val="none" w:sz="0" w:space="0" w:color="auto"/>
                      </w:divBdr>
                    </w:div>
                    <w:div w:id="1410038097">
                      <w:marLeft w:val="0"/>
                      <w:marRight w:val="0"/>
                      <w:marTop w:val="0"/>
                      <w:marBottom w:val="0"/>
                      <w:divBdr>
                        <w:top w:val="none" w:sz="0" w:space="0" w:color="auto"/>
                        <w:left w:val="none" w:sz="0" w:space="0" w:color="auto"/>
                        <w:bottom w:val="none" w:sz="0" w:space="0" w:color="auto"/>
                        <w:right w:val="none" w:sz="0" w:space="0" w:color="auto"/>
                      </w:divBdr>
                    </w:div>
                    <w:div w:id="1350830971">
                      <w:marLeft w:val="0"/>
                      <w:marRight w:val="0"/>
                      <w:marTop w:val="0"/>
                      <w:marBottom w:val="0"/>
                      <w:divBdr>
                        <w:top w:val="none" w:sz="0" w:space="0" w:color="auto"/>
                        <w:left w:val="none" w:sz="0" w:space="0" w:color="auto"/>
                        <w:bottom w:val="none" w:sz="0" w:space="0" w:color="auto"/>
                        <w:right w:val="none" w:sz="0" w:space="0" w:color="auto"/>
                      </w:divBdr>
                    </w:div>
                    <w:div w:id="1948266304">
                      <w:marLeft w:val="0"/>
                      <w:marRight w:val="0"/>
                      <w:marTop w:val="0"/>
                      <w:marBottom w:val="0"/>
                      <w:divBdr>
                        <w:top w:val="none" w:sz="0" w:space="0" w:color="auto"/>
                        <w:left w:val="none" w:sz="0" w:space="0" w:color="auto"/>
                        <w:bottom w:val="none" w:sz="0" w:space="0" w:color="auto"/>
                        <w:right w:val="none" w:sz="0" w:space="0" w:color="auto"/>
                      </w:divBdr>
                    </w:div>
                    <w:div w:id="804591627">
                      <w:marLeft w:val="0"/>
                      <w:marRight w:val="0"/>
                      <w:marTop w:val="0"/>
                      <w:marBottom w:val="0"/>
                      <w:divBdr>
                        <w:top w:val="none" w:sz="0" w:space="0" w:color="auto"/>
                        <w:left w:val="none" w:sz="0" w:space="0" w:color="auto"/>
                        <w:bottom w:val="none" w:sz="0" w:space="0" w:color="auto"/>
                        <w:right w:val="none" w:sz="0" w:space="0" w:color="auto"/>
                      </w:divBdr>
                    </w:div>
                    <w:div w:id="1971090305">
                      <w:marLeft w:val="0"/>
                      <w:marRight w:val="0"/>
                      <w:marTop w:val="0"/>
                      <w:marBottom w:val="0"/>
                      <w:divBdr>
                        <w:top w:val="none" w:sz="0" w:space="0" w:color="auto"/>
                        <w:left w:val="none" w:sz="0" w:space="0" w:color="auto"/>
                        <w:bottom w:val="none" w:sz="0" w:space="0" w:color="auto"/>
                        <w:right w:val="none" w:sz="0" w:space="0" w:color="auto"/>
                      </w:divBdr>
                    </w:div>
                    <w:div w:id="1071125209">
                      <w:marLeft w:val="0"/>
                      <w:marRight w:val="0"/>
                      <w:marTop w:val="0"/>
                      <w:marBottom w:val="0"/>
                      <w:divBdr>
                        <w:top w:val="none" w:sz="0" w:space="0" w:color="auto"/>
                        <w:left w:val="none" w:sz="0" w:space="0" w:color="auto"/>
                        <w:bottom w:val="none" w:sz="0" w:space="0" w:color="auto"/>
                        <w:right w:val="none" w:sz="0" w:space="0" w:color="auto"/>
                      </w:divBdr>
                    </w:div>
                    <w:div w:id="408965885">
                      <w:marLeft w:val="0"/>
                      <w:marRight w:val="0"/>
                      <w:marTop w:val="0"/>
                      <w:marBottom w:val="0"/>
                      <w:divBdr>
                        <w:top w:val="none" w:sz="0" w:space="0" w:color="auto"/>
                        <w:left w:val="none" w:sz="0" w:space="0" w:color="auto"/>
                        <w:bottom w:val="none" w:sz="0" w:space="0" w:color="auto"/>
                        <w:right w:val="none" w:sz="0" w:space="0" w:color="auto"/>
                      </w:divBdr>
                    </w:div>
                    <w:div w:id="1544362777">
                      <w:marLeft w:val="0"/>
                      <w:marRight w:val="0"/>
                      <w:marTop w:val="0"/>
                      <w:marBottom w:val="0"/>
                      <w:divBdr>
                        <w:top w:val="none" w:sz="0" w:space="0" w:color="auto"/>
                        <w:left w:val="none" w:sz="0" w:space="0" w:color="auto"/>
                        <w:bottom w:val="none" w:sz="0" w:space="0" w:color="auto"/>
                        <w:right w:val="none" w:sz="0" w:space="0" w:color="auto"/>
                      </w:divBdr>
                    </w:div>
                    <w:div w:id="804812886">
                      <w:marLeft w:val="0"/>
                      <w:marRight w:val="0"/>
                      <w:marTop w:val="0"/>
                      <w:marBottom w:val="0"/>
                      <w:divBdr>
                        <w:top w:val="none" w:sz="0" w:space="0" w:color="auto"/>
                        <w:left w:val="none" w:sz="0" w:space="0" w:color="auto"/>
                        <w:bottom w:val="none" w:sz="0" w:space="0" w:color="auto"/>
                        <w:right w:val="none" w:sz="0" w:space="0" w:color="auto"/>
                      </w:divBdr>
                    </w:div>
                    <w:div w:id="565576071">
                      <w:marLeft w:val="0"/>
                      <w:marRight w:val="0"/>
                      <w:marTop w:val="0"/>
                      <w:marBottom w:val="0"/>
                      <w:divBdr>
                        <w:top w:val="none" w:sz="0" w:space="0" w:color="auto"/>
                        <w:left w:val="none" w:sz="0" w:space="0" w:color="auto"/>
                        <w:bottom w:val="none" w:sz="0" w:space="0" w:color="auto"/>
                        <w:right w:val="none" w:sz="0" w:space="0" w:color="auto"/>
                      </w:divBdr>
                    </w:div>
                    <w:div w:id="414936983">
                      <w:marLeft w:val="0"/>
                      <w:marRight w:val="0"/>
                      <w:marTop w:val="0"/>
                      <w:marBottom w:val="0"/>
                      <w:divBdr>
                        <w:top w:val="none" w:sz="0" w:space="0" w:color="auto"/>
                        <w:left w:val="none" w:sz="0" w:space="0" w:color="auto"/>
                        <w:bottom w:val="none" w:sz="0" w:space="0" w:color="auto"/>
                        <w:right w:val="none" w:sz="0" w:space="0" w:color="auto"/>
                      </w:divBdr>
                    </w:div>
                    <w:div w:id="548151094">
                      <w:marLeft w:val="0"/>
                      <w:marRight w:val="0"/>
                      <w:marTop w:val="0"/>
                      <w:marBottom w:val="0"/>
                      <w:divBdr>
                        <w:top w:val="none" w:sz="0" w:space="0" w:color="auto"/>
                        <w:left w:val="none" w:sz="0" w:space="0" w:color="auto"/>
                        <w:bottom w:val="none" w:sz="0" w:space="0" w:color="auto"/>
                        <w:right w:val="none" w:sz="0" w:space="0" w:color="auto"/>
                      </w:divBdr>
                    </w:div>
                    <w:div w:id="1741559981">
                      <w:marLeft w:val="0"/>
                      <w:marRight w:val="0"/>
                      <w:marTop w:val="0"/>
                      <w:marBottom w:val="0"/>
                      <w:divBdr>
                        <w:top w:val="none" w:sz="0" w:space="0" w:color="auto"/>
                        <w:left w:val="none" w:sz="0" w:space="0" w:color="auto"/>
                        <w:bottom w:val="none" w:sz="0" w:space="0" w:color="auto"/>
                        <w:right w:val="none" w:sz="0" w:space="0" w:color="auto"/>
                      </w:divBdr>
                    </w:div>
                    <w:div w:id="1049644885">
                      <w:marLeft w:val="0"/>
                      <w:marRight w:val="0"/>
                      <w:marTop w:val="0"/>
                      <w:marBottom w:val="0"/>
                      <w:divBdr>
                        <w:top w:val="none" w:sz="0" w:space="0" w:color="auto"/>
                        <w:left w:val="none" w:sz="0" w:space="0" w:color="auto"/>
                        <w:bottom w:val="none" w:sz="0" w:space="0" w:color="auto"/>
                        <w:right w:val="none" w:sz="0" w:space="0" w:color="auto"/>
                      </w:divBdr>
                    </w:div>
                    <w:div w:id="575826613">
                      <w:marLeft w:val="0"/>
                      <w:marRight w:val="0"/>
                      <w:marTop w:val="0"/>
                      <w:marBottom w:val="0"/>
                      <w:divBdr>
                        <w:top w:val="none" w:sz="0" w:space="0" w:color="auto"/>
                        <w:left w:val="none" w:sz="0" w:space="0" w:color="auto"/>
                        <w:bottom w:val="none" w:sz="0" w:space="0" w:color="auto"/>
                        <w:right w:val="none" w:sz="0" w:space="0" w:color="auto"/>
                      </w:divBdr>
                    </w:div>
                    <w:div w:id="1022828945">
                      <w:marLeft w:val="0"/>
                      <w:marRight w:val="0"/>
                      <w:marTop w:val="0"/>
                      <w:marBottom w:val="0"/>
                      <w:divBdr>
                        <w:top w:val="none" w:sz="0" w:space="0" w:color="auto"/>
                        <w:left w:val="none" w:sz="0" w:space="0" w:color="auto"/>
                        <w:bottom w:val="none" w:sz="0" w:space="0" w:color="auto"/>
                        <w:right w:val="none" w:sz="0" w:space="0" w:color="auto"/>
                      </w:divBdr>
                    </w:div>
                    <w:div w:id="1231623098">
                      <w:marLeft w:val="0"/>
                      <w:marRight w:val="0"/>
                      <w:marTop w:val="0"/>
                      <w:marBottom w:val="0"/>
                      <w:divBdr>
                        <w:top w:val="none" w:sz="0" w:space="0" w:color="auto"/>
                        <w:left w:val="none" w:sz="0" w:space="0" w:color="auto"/>
                        <w:bottom w:val="none" w:sz="0" w:space="0" w:color="auto"/>
                        <w:right w:val="none" w:sz="0" w:space="0" w:color="auto"/>
                      </w:divBdr>
                    </w:div>
                    <w:div w:id="1469325276">
                      <w:marLeft w:val="0"/>
                      <w:marRight w:val="0"/>
                      <w:marTop w:val="0"/>
                      <w:marBottom w:val="0"/>
                      <w:divBdr>
                        <w:top w:val="none" w:sz="0" w:space="0" w:color="auto"/>
                        <w:left w:val="none" w:sz="0" w:space="0" w:color="auto"/>
                        <w:bottom w:val="none" w:sz="0" w:space="0" w:color="auto"/>
                        <w:right w:val="none" w:sz="0" w:space="0" w:color="auto"/>
                      </w:divBdr>
                    </w:div>
                    <w:div w:id="1005085173">
                      <w:marLeft w:val="0"/>
                      <w:marRight w:val="0"/>
                      <w:marTop w:val="0"/>
                      <w:marBottom w:val="0"/>
                      <w:divBdr>
                        <w:top w:val="none" w:sz="0" w:space="0" w:color="auto"/>
                        <w:left w:val="none" w:sz="0" w:space="0" w:color="auto"/>
                        <w:bottom w:val="none" w:sz="0" w:space="0" w:color="auto"/>
                        <w:right w:val="none" w:sz="0" w:space="0" w:color="auto"/>
                      </w:divBdr>
                    </w:div>
                    <w:div w:id="202206596">
                      <w:marLeft w:val="0"/>
                      <w:marRight w:val="0"/>
                      <w:marTop w:val="0"/>
                      <w:marBottom w:val="0"/>
                      <w:divBdr>
                        <w:top w:val="none" w:sz="0" w:space="0" w:color="auto"/>
                        <w:left w:val="none" w:sz="0" w:space="0" w:color="auto"/>
                        <w:bottom w:val="none" w:sz="0" w:space="0" w:color="auto"/>
                        <w:right w:val="none" w:sz="0" w:space="0" w:color="auto"/>
                      </w:divBdr>
                    </w:div>
                    <w:div w:id="3673983">
                      <w:marLeft w:val="0"/>
                      <w:marRight w:val="0"/>
                      <w:marTop w:val="0"/>
                      <w:marBottom w:val="0"/>
                      <w:divBdr>
                        <w:top w:val="none" w:sz="0" w:space="0" w:color="auto"/>
                        <w:left w:val="none" w:sz="0" w:space="0" w:color="auto"/>
                        <w:bottom w:val="none" w:sz="0" w:space="0" w:color="auto"/>
                        <w:right w:val="none" w:sz="0" w:space="0" w:color="auto"/>
                      </w:divBdr>
                    </w:div>
                    <w:div w:id="156697123">
                      <w:marLeft w:val="0"/>
                      <w:marRight w:val="0"/>
                      <w:marTop w:val="0"/>
                      <w:marBottom w:val="0"/>
                      <w:divBdr>
                        <w:top w:val="none" w:sz="0" w:space="0" w:color="auto"/>
                        <w:left w:val="none" w:sz="0" w:space="0" w:color="auto"/>
                        <w:bottom w:val="none" w:sz="0" w:space="0" w:color="auto"/>
                        <w:right w:val="none" w:sz="0" w:space="0" w:color="auto"/>
                      </w:divBdr>
                    </w:div>
                    <w:div w:id="325941280">
                      <w:marLeft w:val="0"/>
                      <w:marRight w:val="0"/>
                      <w:marTop w:val="0"/>
                      <w:marBottom w:val="0"/>
                      <w:divBdr>
                        <w:top w:val="none" w:sz="0" w:space="0" w:color="auto"/>
                        <w:left w:val="none" w:sz="0" w:space="0" w:color="auto"/>
                        <w:bottom w:val="none" w:sz="0" w:space="0" w:color="auto"/>
                        <w:right w:val="none" w:sz="0" w:space="0" w:color="auto"/>
                      </w:divBdr>
                    </w:div>
                    <w:div w:id="521281043">
                      <w:marLeft w:val="0"/>
                      <w:marRight w:val="0"/>
                      <w:marTop w:val="0"/>
                      <w:marBottom w:val="0"/>
                      <w:divBdr>
                        <w:top w:val="none" w:sz="0" w:space="0" w:color="auto"/>
                        <w:left w:val="none" w:sz="0" w:space="0" w:color="auto"/>
                        <w:bottom w:val="none" w:sz="0" w:space="0" w:color="auto"/>
                        <w:right w:val="none" w:sz="0" w:space="0" w:color="auto"/>
                      </w:divBdr>
                    </w:div>
                    <w:div w:id="1176846179">
                      <w:marLeft w:val="0"/>
                      <w:marRight w:val="0"/>
                      <w:marTop w:val="0"/>
                      <w:marBottom w:val="0"/>
                      <w:divBdr>
                        <w:top w:val="none" w:sz="0" w:space="0" w:color="auto"/>
                        <w:left w:val="none" w:sz="0" w:space="0" w:color="auto"/>
                        <w:bottom w:val="none" w:sz="0" w:space="0" w:color="auto"/>
                        <w:right w:val="none" w:sz="0" w:space="0" w:color="auto"/>
                      </w:divBdr>
                    </w:div>
                    <w:div w:id="1139416383">
                      <w:marLeft w:val="0"/>
                      <w:marRight w:val="0"/>
                      <w:marTop w:val="0"/>
                      <w:marBottom w:val="0"/>
                      <w:divBdr>
                        <w:top w:val="none" w:sz="0" w:space="0" w:color="auto"/>
                        <w:left w:val="none" w:sz="0" w:space="0" w:color="auto"/>
                        <w:bottom w:val="none" w:sz="0" w:space="0" w:color="auto"/>
                        <w:right w:val="none" w:sz="0" w:space="0" w:color="auto"/>
                      </w:divBdr>
                    </w:div>
                    <w:div w:id="423573457">
                      <w:marLeft w:val="0"/>
                      <w:marRight w:val="0"/>
                      <w:marTop w:val="0"/>
                      <w:marBottom w:val="0"/>
                      <w:divBdr>
                        <w:top w:val="none" w:sz="0" w:space="0" w:color="auto"/>
                        <w:left w:val="none" w:sz="0" w:space="0" w:color="auto"/>
                        <w:bottom w:val="none" w:sz="0" w:space="0" w:color="auto"/>
                        <w:right w:val="none" w:sz="0" w:space="0" w:color="auto"/>
                      </w:divBdr>
                    </w:div>
                    <w:div w:id="1542129616">
                      <w:marLeft w:val="0"/>
                      <w:marRight w:val="0"/>
                      <w:marTop w:val="0"/>
                      <w:marBottom w:val="0"/>
                      <w:divBdr>
                        <w:top w:val="none" w:sz="0" w:space="0" w:color="auto"/>
                        <w:left w:val="none" w:sz="0" w:space="0" w:color="auto"/>
                        <w:bottom w:val="none" w:sz="0" w:space="0" w:color="auto"/>
                        <w:right w:val="none" w:sz="0" w:space="0" w:color="auto"/>
                      </w:divBdr>
                    </w:div>
                    <w:div w:id="1149247221">
                      <w:marLeft w:val="0"/>
                      <w:marRight w:val="0"/>
                      <w:marTop w:val="0"/>
                      <w:marBottom w:val="0"/>
                      <w:divBdr>
                        <w:top w:val="none" w:sz="0" w:space="0" w:color="auto"/>
                        <w:left w:val="none" w:sz="0" w:space="0" w:color="auto"/>
                        <w:bottom w:val="none" w:sz="0" w:space="0" w:color="auto"/>
                        <w:right w:val="none" w:sz="0" w:space="0" w:color="auto"/>
                      </w:divBdr>
                    </w:div>
                    <w:div w:id="715934210">
                      <w:marLeft w:val="0"/>
                      <w:marRight w:val="0"/>
                      <w:marTop w:val="0"/>
                      <w:marBottom w:val="0"/>
                      <w:divBdr>
                        <w:top w:val="none" w:sz="0" w:space="0" w:color="auto"/>
                        <w:left w:val="none" w:sz="0" w:space="0" w:color="auto"/>
                        <w:bottom w:val="none" w:sz="0" w:space="0" w:color="auto"/>
                        <w:right w:val="none" w:sz="0" w:space="0" w:color="auto"/>
                      </w:divBdr>
                    </w:div>
                    <w:div w:id="1409497948">
                      <w:marLeft w:val="0"/>
                      <w:marRight w:val="0"/>
                      <w:marTop w:val="0"/>
                      <w:marBottom w:val="0"/>
                      <w:divBdr>
                        <w:top w:val="none" w:sz="0" w:space="0" w:color="auto"/>
                        <w:left w:val="none" w:sz="0" w:space="0" w:color="auto"/>
                        <w:bottom w:val="none" w:sz="0" w:space="0" w:color="auto"/>
                        <w:right w:val="none" w:sz="0" w:space="0" w:color="auto"/>
                      </w:divBdr>
                    </w:div>
                    <w:div w:id="1095202765">
                      <w:marLeft w:val="0"/>
                      <w:marRight w:val="0"/>
                      <w:marTop w:val="0"/>
                      <w:marBottom w:val="0"/>
                      <w:divBdr>
                        <w:top w:val="none" w:sz="0" w:space="0" w:color="auto"/>
                        <w:left w:val="none" w:sz="0" w:space="0" w:color="auto"/>
                        <w:bottom w:val="none" w:sz="0" w:space="0" w:color="auto"/>
                        <w:right w:val="none" w:sz="0" w:space="0" w:color="auto"/>
                      </w:divBdr>
                    </w:div>
                    <w:div w:id="672345208">
                      <w:marLeft w:val="0"/>
                      <w:marRight w:val="0"/>
                      <w:marTop w:val="0"/>
                      <w:marBottom w:val="0"/>
                      <w:divBdr>
                        <w:top w:val="none" w:sz="0" w:space="0" w:color="auto"/>
                        <w:left w:val="none" w:sz="0" w:space="0" w:color="auto"/>
                        <w:bottom w:val="none" w:sz="0" w:space="0" w:color="auto"/>
                        <w:right w:val="none" w:sz="0" w:space="0" w:color="auto"/>
                      </w:divBdr>
                    </w:div>
                    <w:div w:id="357632731">
                      <w:marLeft w:val="0"/>
                      <w:marRight w:val="0"/>
                      <w:marTop w:val="0"/>
                      <w:marBottom w:val="0"/>
                      <w:divBdr>
                        <w:top w:val="none" w:sz="0" w:space="0" w:color="auto"/>
                        <w:left w:val="none" w:sz="0" w:space="0" w:color="auto"/>
                        <w:bottom w:val="none" w:sz="0" w:space="0" w:color="auto"/>
                        <w:right w:val="none" w:sz="0" w:space="0" w:color="auto"/>
                      </w:divBdr>
                    </w:div>
                    <w:div w:id="1881236877">
                      <w:marLeft w:val="0"/>
                      <w:marRight w:val="0"/>
                      <w:marTop w:val="0"/>
                      <w:marBottom w:val="0"/>
                      <w:divBdr>
                        <w:top w:val="none" w:sz="0" w:space="0" w:color="auto"/>
                        <w:left w:val="none" w:sz="0" w:space="0" w:color="auto"/>
                        <w:bottom w:val="none" w:sz="0" w:space="0" w:color="auto"/>
                        <w:right w:val="none" w:sz="0" w:space="0" w:color="auto"/>
                      </w:divBdr>
                    </w:div>
                    <w:div w:id="76246492">
                      <w:marLeft w:val="0"/>
                      <w:marRight w:val="0"/>
                      <w:marTop w:val="0"/>
                      <w:marBottom w:val="0"/>
                      <w:divBdr>
                        <w:top w:val="none" w:sz="0" w:space="0" w:color="auto"/>
                        <w:left w:val="none" w:sz="0" w:space="0" w:color="auto"/>
                        <w:bottom w:val="none" w:sz="0" w:space="0" w:color="auto"/>
                        <w:right w:val="none" w:sz="0" w:space="0" w:color="auto"/>
                      </w:divBdr>
                    </w:div>
                    <w:div w:id="669993070">
                      <w:marLeft w:val="0"/>
                      <w:marRight w:val="0"/>
                      <w:marTop w:val="0"/>
                      <w:marBottom w:val="0"/>
                      <w:divBdr>
                        <w:top w:val="none" w:sz="0" w:space="0" w:color="auto"/>
                        <w:left w:val="none" w:sz="0" w:space="0" w:color="auto"/>
                        <w:bottom w:val="none" w:sz="0" w:space="0" w:color="auto"/>
                        <w:right w:val="none" w:sz="0" w:space="0" w:color="auto"/>
                      </w:divBdr>
                    </w:div>
                    <w:div w:id="125844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36874">
          <w:marLeft w:val="0"/>
          <w:marRight w:val="0"/>
          <w:marTop w:val="0"/>
          <w:marBottom w:val="0"/>
          <w:divBdr>
            <w:top w:val="none" w:sz="0" w:space="0" w:color="auto"/>
            <w:left w:val="none" w:sz="0" w:space="0" w:color="auto"/>
            <w:bottom w:val="none" w:sz="0" w:space="0" w:color="auto"/>
            <w:right w:val="none" w:sz="0" w:space="0" w:color="auto"/>
          </w:divBdr>
          <w:divsChild>
            <w:div w:id="1199586682">
              <w:marLeft w:val="0"/>
              <w:marRight w:val="0"/>
              <w:marTop w:val="0"/>
              <w:marBottom w:val="0"/>
              <w:divBdr>
                <w:top w:val="none" w:sz="0" w:space="0" w:color="auto"/>
                <w:left w:val="none" w:sz="0" w:space="0" w:color="auto"/>
                <w:bottom w:val="none" w:sz="0" w:space="0" w:color="auto"/>
                <w:right w:val="none" w:sz="0" w:space="0" w:color="auto"/>
              </w:divBdr>
              <w:divsChild>
                <w:div w:id="14892932">
                  <w:marLeft w:val="0"/>
                  <w:marRight w:val="0"/>
                  <w:marTop w:val="0"/>
                  <w:marBottom w:val="0"/>
                  <w:divBdr>
                    <w:top w:val="none" w:sz="0" w:space="0" w:color="auto"/>
                    <w:left w:val="none" w:sz="0" w:space="0" w:color="auto"/>
                    <w:bottom w:val="none" w:sz="0" w:space="0" w:color="auto"/>
                    <w:right w:val="none" w:sz="0" w:space="0" w:color="auto"/>
                  </w:divBdr>
                  <w:divsChild>
                    <w:div w:id="236552121">
                      <w:marLeft w:val="0"/>
                      <w:marRight w:val="0"/>
                      <w:marTop w:val="0"/>
                      <w:marBottom w:val="0"/>
                      <w:divBdr>
                        <w:top w:val="none" w:sz="0" w:space="0" w:color="auto"/>
                        <w:left w:val="none" w:sz="0" w:space="0" w:color="auto"/>
                        <w:bottom w:val="none" w:sz="0" w:space="0" w:color="auto"/>
                        <w:right w:val="none" w:sz="0" w:space="0" w:color="auto"/>
                      </w:divBdr>
                    </w:div>
                    <w:div w:id="189337581">
                      <w:marLeft w:val="0"/>
                      <w:marRight w:val="0"/>
                      <w:marTop w:val="0"/>
                      <w:marBottom w:val="0"/>
                      <w:divBdr>
                        <w:top w:val="none" w:sz="0" w:space="0" w:color="auto"/>
                        <w:left w:val="none" w:sz="0" w:space="0" w:color="auto"/>
                        <w:bottom w:val="none" w:sz="0" w:space="0" w:color="auto"/>
                        <w:right w:val="none" w:sz="0" w:space="0" w:color="auto"/>
                      </w:divBdr>
                    </w:div>
                    <w:div w:id="1933390556">
                      <w:marLeft w:val="0"/>
                      <w:marRight w:val="0"/>
                      <w:marTop w:val="0"/>
                      <w:marBottom w:val="0"/>
                      <w:divBdr>
                        <w:top w:val="none" w:sz="0" w:space="0" w:color="auto"/>
                        <w:left w:val="none" w:sz="0" w:space="0" w:color="auto"/>
                        <w:bottom w:val="none" w:sz="0" w:space="0" w:color="auto"/>
                        <w:right w:val="none" w:sz="0" w:space="0" w:color="auto"/>
                      </w:divBdr>
                    </w:div>
                    <w:div w:id="720516602">
                      <w:marLeft w:val="0"/>
                      <w:marRight w:val="0"/>
                      <w:marTop w:val="0"/>
                      <w:marBottom w:val="0"/>
                      <w:divBdr>
                        <w:top w:val="none" w:sz="0" w:space="0" w:color="auto"/>
                        <w:left w:val="none" w:sz="0" w:space="0" w:color="auto"/>
                        <w:bottom w:val="none" w:sz="0" w:space="0" w:color="auto"/>
                        <w:right w:val="none" w:sz="0" w:space="0" w:color="auto"/>
                      </w:divBdr>
                    </w:div>
                    <w:div w:id="1316911957">
                      <w:marLeft w:val="0"/>
                      <w:marRight w:val="0"/>
                      <w:marTop w:val="0"/>
                      <w:marBottom w:val="0"/>
                      <w:divBdr>
                        <w:top w:val="none" w:sz="0" w:space="0" w:color="auto"/>
                        <w:left w:val="none" w:sz="0" w:space="0" w:color="auto"/>
                        <w:bottom w:val="none" w:sz="0" w:space="0" w:color="auto"/>
                        <w:right w:val="none" w:sz="0" w:space="0" w:color="auto"/>
                      </w:divBdr>
                    </w:div>
                    <w:div w:id="200635678">
                      <w:marLeft w:val="0"/>
                      <w:marRight w:val="0"/>
                      <w:marTop w:val="0"/>
                      <w:marBottom w:val="0"/>
                      <w:divBdr>
                        <w:top w:val="none" w:sz="0" w:space="0" w:color="auto"/>
                        <w:left w:val="none" w:sz="0" w:space="0" w:color="auto"/>
                        <w:bottom w:val="none" w:sz="0" w:space="0" w:color="auto"/>
                        <w:right w:val="none" w:sz="0" w:space="0" w:color="auto"/>
                      </w:divBdr>
                    </w:div>
                    <w:div w:id="1021400656">
                      <w:marLeft w:val="0"/>
                      <w:marRight w:val="0"/>
                      <w:marTop w:val="0"/>
                      <w:marBottom w:val="0"/>
                      <w:divBdr>
                        <w:top w:val="none" w:sz="0" w:space="0" w:color="auto"/>
                        <w:left w:val="none" w:sz="0" w:space="0" w:color="auto"/>
                        <w:bottom w:val="none" w:sz="0" w:space="0" w:color="auto"/>
                        <w:right w:val="none" w:sz="0" w:space="0" w:color="auto"/>
                      </w:divBdr>
                    </w:div>
                    <w:div w:id="1762944057">
                      <w:marLeft w:val="0"/>
                      <w:marRight w:val="0"/>
                      <w:marTop w:val="0"/>
                      <w:marBottom w:val="0"/>
                      <w:divBdr>
                        <w:top w:val="none" w:sz="0" w:space="0" w:color="auto"/>
                        <w:left w:val="none" w:sz="0" w:space="0" w:color="auto"/>
                        <w:bottom w:val="none" w:sz="0" w:space="0" w:color="auto"/>
                        <w:right w:val="none" w:sz="0" w:space="0" w:color="auto"/>
                      </w:divBdr>
                    </w:div>
                    <w:div w:id="133455317">
                      <w:marLeft w:val="0"/>
                      <w:marRight w:val="0"/>
                      <w:marTop w:val="0"/>
                      <w:marBottom w:val="0"/>
                      <w:divBdr>
                        <w:top w:val="none" w:sz="0" w:space="0" w:color="auto"/>
                        <w:left w:val="none" w:sz="0" w:space="0" w:color="auto"/>
                        <w:bottom w:val="none" w:sz="0" w:space="0" w:color="auto"/>
                        <w:right w:val="none" w:sz="0" w:space="0" w:color="auto"/>
                      </w:divBdr>
                    </w:div>
                    <w:div w:id="1628510174">
                      <w:marLeft w:val="0"/>
                      <w:marRight w:val="0"/>
                      <w:marTop w:val="0"/>
                      <w:marBottom w:val="0"/>
                      <w:divBdr>
                        <w:top w:val="none" w:sz="0" w:space="0" w:color="auto"/>
                        <w:left w:val="none" w:sz="0" w:space="0" w:color="auto"/>
                        <w:bottom w:val="none" w:sz="0" w:space="0" w:color="auto"/>
                        <w:right w:val="none" w:sz="0" w:space="0" w:color="auto"/>
                      </w:divBdr>
                    </w:div>
                    <w:div w:id="1014184664">
                      <w:marLeft w:val="0"/>
                      <w:marRight w:val="0"/>
                      <w:marTop w:val="0"/>
                      <w:marBottom w:val="0"/>
                      <w:divBdr>
                        <w:top w:val="none" w:sz="0" w:space="0" w:color="auto"/>
                        <w:left w:val="none" w:sz="0" w:space="0" w:color="auto"/>
                        <w:bottom w:val="none" w:sz="0" w:space="0" w:color="auto"/>
                        <w:right w:val="none" w:sz="0" w:space="0" w:color="auto"/>
                      </w:divBdr>
                    </w:div>
                    <w:div w:id="2122871674">
                      <w:marLeft w:val="0"/>
                      <w:marRight w:val="0"/>
                      <w:marTop w:val="0"/>
                      <w:marBottom w:val="0"/>
                      <w:divBdr>
                        <w:top w:val="none" w:sz="0" w:space="0" w:color="auto"/>
                        <w:left w:val="none" w:sz="0" w:space="0" w:color="auto"/>
                        <w:bottom w:val="none" w:sz="0" w:space="0" w:color="auto"/>
                        <w:right w:val="none" w:sz="0" w:space="0" w:color="auto"/>
                      </w:divBdr>
                    </w:div>
                    <w:div w:id="1011294118">
                      <w:marLeft w:val="0"/>
                      <w:marRight w:val="0"/>
                      <w:marTop w:val="0"/>
                      <w:marBottom w:val="0"/>
                      <w:divBdr>
                        <w:top w:val="none" w:sz="0" w:space="0" w:color="auto"/>
                        <w:left w:val="none" w:sz="0" w:space="0" w:color="auto"/>
                        <w:bottom w:val="none" w:sz="0" w:space="0" w:color="auto"/>
                        <w:right w:val="none" w:sz="0" w:space="0" w:color="auto"/>
                      </w:divBdr>
                    </w:div>
                    <w:div w:id="701595019">
                      <w:marLeft w:val="0"/>
                      <w:marRight w:val="0"/>
                      <w:marTop w:val="0"/>
                      <w:marBottom w:val="0"/>
                      <w:divBdr>
                        <w:top w:val="none" w:sz="0" w:space="0" w:color="auto"/>
                        <w:left w:val="none" w:sz="0" w:space="0" w:color="auto"/>
                        <w:bottom w:val="none" w:sz="0" w:space="0" w:color="auto"/>
                        <w:right w:val="none" w:sz="0" w:space="0" w:color="auto"/>
                      </w:divBdr>
                    </w:div>
                    <w:div w:id="2007511201">
                      <w:marLeft w:val="0"/>
                      <w:marRight w:val="0"/>
                      <w:marTop w:val="0"/>
                      <w:marBottom w:val="0"/>
                      <w:divBdr>
                        <w:top w:val="none" w:sz="0" w:space="0" w:color="auto"/>
                        <w:left w:val="none" w:sz="0" w:space="0" w:color="auto"/>
                        <w:bottom w:val="none" w:sz="0" w:space="0" w:color="auto"/>
                        <w:right w:val="none" w:sz="0" w:space="0" w:color="auto"/>
                      </w:divBdr>
                    </w:div>
                    <w:div w:id="963736607">
                      <w:marLeft w:val="0"/>
                      <w:marRight w:val="0"/>
                      <w:marTop w:val="0"/>
                      <w:marBottom w:val="0"/>
                      <w:divBdr>
                        <w:top w:val="none" w:sz="0" w:space="0" w:color="auto"/>
                        <w:left w:val="none" w:sz="0" w:space="0" w:color="auto"/>
                        <w:bottom w:val="none" w:sz="0" w:space="0" w:color="auto"/>
                        <w:right w:val="none" w:sz="0" w:space="0" w:color="auto"/>
                      </w:divBdr>
                    </w:div>
                    <w:div w:id="1946844133">
                      <w:marLeft w:val="0"/>
                      <w:marRight w:val="0"/>
                      <w:marTop w:val="0"/>
                      <w:marBottom w:val="0"/>
                      <w:divBdr>
                        <w:top w:val="none" w:sz="0" w:space="0" w:color="auto"/>
                        <w:left w:val="none" w:sz="0" w:space="0" w:color="auto"/>
                        <w:bottom w:val="none" w:sz="0" w:space="0" w:color="auto"/>
                        <w:right w:val="none" w:sz="0" w:space="0" w:color="auto"/>
                      </w:divBdr>
                    </w:div>
                    <w:div w:id="940993995">
                      <w:marLeft w:val="0"/>
                      <w:marRight w:val="0"/>
                      <w:marTop w:val="0"/>
                      <w:marBottom w:val="0"/>
                      <w:divBdr>
                        <w:top w:val="none" w:sz="0" w:space="0" w:color="auto"/>
                        <w:left w:val="none" w:sz="0" w:space="0" w:color="auto"/>
                        <w:bottom w:val="none" w:sz="0" w:space="0" w:color="auto"/>
                        <w:right w:val="none" w:sz="0" w:space="0" w:color="auto"/>
                      </w:divBdr>
                    </w:div>
                    <w:div w:id="861867850">
                      <w:marLeft w:val="0"/>
                      <w:marRight w:val="0"/>
                      <w:marTop w:val="0"/>
                      <w:marBottom w:val="0"/>
                      <w:divBdr>
                        <w:top w:val="none" w:sz="0" w:space="0" w:color="auto"/>
                        <w:left w:val="none" w:sz="0" w:space="0" w:color="auto"/>
                        <w:bottom w:val="none" w:sz="0" w:space="0" w:color="auto"/>
                        <w:right w:val="none" w:sz="0" w:space="0" w:color="auto"/>
                      </w:divBdr>
                    </w:div>
                    <w:div w:id="190460296">
                      <w:marLeft w:val="0"/>
                      <w:marRight w:val="0"/>
                      <w:marTop w:val="0"/>
                      <w:marBottom w:val="0"/>
                      <w:divBdr>
                        <w:top w:val="none" w:sz="0" w:space="0" w:color="auto"/>
                        <w:left w:val="none" w:sz="0" w:space="0" w:color="auto"/>
                        <w:bottom w:val="none" w:sz="0" w:space="0" w:color="auto"/>
                        <w:right w:val="none" w:sz="0" w:space="0" w:color="auto"/>
                      </w:divBdr>
                    </w:div>
                    <w:div w:id="959607410">
                      <w:marLeft w:val="0"/>
                      <w:marRight w:val="0"/>
                      <w:marTop w:val="0"/>
                      <w:marBottom w:val="0"/>
                      <w:divBdr>
                        <w:top w:val="none" w:sz="0" w:space="0" w:color="auto"/>
                        <w:left w:val="none" w:sz="0" w:space="0" w:color="auto"/>
                        <w:bottom w:val="none" w:sz="0" w:space="0" w:color="auto"/>
                        <w:right w:val="none" w:sz="0" w:space="0" w:color="auto"/>
                      </w:divBdr>
                    </w:div>
                    <w:div w:id="879174104">
                      <w:marLeft w:val="0"/>
                      <w:marRight w:val="0"/>
                      <w:marTop w:val="0"/>
                      <w:marBottom w:val="0"/>
                      <w:divBdr>
                        <w:top w:val="none" w:sz="0" w:space="0" w:color="auto"/>
                        <w:left w:val="none" w:sz="0" w:space="0" w:color="auto"/>
                        <w:bottom w:val="none" w:sz="0" w:space="0" w:color="auto"/>
                        <w:right w:val="none" w:sz="0" w:space="0" w:color="auto"/>
                      </w:divBdr>
                    </w:div>
                    <w:div w:id="1871338229">
                      <w:marLeft w:val="0"/>
                      <w:marRight w:val="0"/>
                      <w:marTop w:val="0"/>
                      <w:marBottom w:val="0"/>
                      <w:divBdr>
                        <w:top w:val="none" w:sz="0" w:space="0" w:color="auto"/>
                        <w:left w:val="none" w:sz="0" w:space="0" w:color="auto"/>
                        <w:bottom w:val="none" w:sz="0" w:space="0" w:color="auto"/>
                        <w:right w:val="none" w:sz="0" w:space="0" w:color="auto"/>
                      </w:divBdr>
                    </w:div>
                    <w:div w:id="2065710287">
                      <w:marLeft w:val="0"/>
                      <w:marRight w:val="0"/>
                      <w:marTop w:val="0"/>
                      <w:marBottom w:val="0"/>
                      <w:divBdr>
                        <w:top w:val="none" w:sz="0" w:space="0" w:color="auto"/>
                        <w:left w:val="none" w:sz="0" w:space="0" w:color="auto"/>
                        <w:bottom w:val="none" w:sz="0" w:space="0" w:color="auto"/>
                        <w:right w:val="none" w:sz="0" w:space="0" w:color="auto"/>
                      </w:divBdr>
                    </w:div>
                    <w:div w:id="1640762907">
                      <w:marLeft w:val="0"/>
                      <w:marRight w:val="0"/>
                      <w:marTop w:val="0"/>
                      <w:marBottom w:val="0"/>
                      <w:divBdr>
                        <w:top w:val="none" w:sz="0" w:space="0" w:color="auto"/>
                        <w:left w:val="none" w:sz="0" w:space="0" w:color="auto"/>
                        <w:bottom w:val="none" w:sz="0" w:space="0" w:color="auto"/>
                        <w:right w:val="none" w:sz="0" w:space="0" w:color="auto"/>
                      </w:divBdr>
                    </w:div>
                    <w:div w:id="866023302">
                      <w:marLeft w:val="0"/>
                      <w:marRight w:val="0"/>
                      <w:marTop w:val="0"/>
                      <w:marBottom w:val="0"/>
                      <w:divBdr>
                        <w:top w:val="none" w:sz="0" w:space="0" w:color="auto"/>
                        <w:left w:val="none" w:sz="0" w:space="0" w:color="auto"/>
                        <w:bottom w:val="none" w:sz="0" w:space="0" w:color="auto"/>
                        <w:right w:val="none" w:sz="0" w:space="0" w:color="auto"/>
                      </w:divBdr>
                    </w:div>
                    <w:div w:id="1960990827">
                      <w:marLeft w:val="0"/>
                      <w:marRight w:val="0"/>
                      <w:marTop w:val="0"/>
                      <w:marBottom w:val="0"/>
                      <w:divBdr>
                        <w:top w:val="none" w:sz="0" w:space="0" w:color="auto"/>
                        <w:left w:val="none" w:sz="0" w:space="0" w:color="auto"/>
                        <w:bottom w:val="none" w:sz="0" w:space="0" w:color="auto"/>
                        <w:right w:val="none" w:sz="0" w:space="0" w:color="auto"/>
                      </w:divBdr>
                    </w:div>
                    <w:div w:id="844826345">
                      <w:marLeft w:val="0"/>
                      <w:marRight w:val="0"/>
                      <w:marTop w:val="0"/>
                      <w:marBottom w:val="0"/>
                      <w:divBdr>
                        <w:top w:val="none" w:sz="0" w:space="0" w:color="auto"/>
                        <w:left w:val="none" w:sz="0" w:space="0" w:color="auto"/>
                        <w:bottom w:val="none" w:sz="0" w:space="0" w:color="auto"/>
                        <w:right w:val="none" w:sz="0" w:space="0" w:color="auto"/>
                      </w:divBdr>
                    </w:div>
                    <w:div w:id="440028640">
                      <w:marLeft w:val="0"/>
                      <w:marRight w:val="0"/>
                      <w:marTop w:val="0"/>
                      <w:marBottom w:val="0"/>
                      <w:divBdr>
                        <w:top w:val="none" w:sz="0" w:space="0" w:color="auto"/>
                        <w:left w:val="none" w:sz="0" w:space="0" w:color="auto"/>
                        <w:bottom w:val="none" w:sz="0" w:space="0" w:color="auto"/>
                        <w:right w:val="none" w:sz="0" w:space="0" w:color="auto"/>
                      </w:divBdr>
                    </w:div>
                    <w:div w:id="398485619">
                      <w:marLeft w:val="0"/>
                      <w:marRight w:val="0"/>
                      <w:marTop w:val="0"/>
                      <w:marBottom w:val="0"/>
                      <w:divBdr>
                        <w:top w:val="none" w:sz="0" w:space="0" w:color="auto"/>
                        <w:left w:val="none" w:sz="0" w:space="0" w:color="auto"/>
                        <w:bottom w:val="none" w:sz="0" w:space="0" w:color="auto"/>
                        <w:right w:val="none" w:sz="0" w:space="0" w:color="auto"/>
                      </w:divBdr>
                    </w:div>
                    <w:div w:id="719088343">
                      <w:marLeft w:val="0"/>
                      <w:marRight w:val="0"/>
                      <w:marTop w:val="0"/>
                      <w:marBottom w:val="0"/>
                      <w:divBdr>
                        <w:top w:val="none" w:sz="0" w:space="0" w:color="auto"/>
                        <w:left w:val="none" w:sz="0" w:space="0" w:color="auto"/>
                        <w:bottom w:val="none" w:sz="0" w:space="0" w:color="auto"/>
                        <w:right w:val="none" w:sz="0" w:space="0" w:color="auto"/>
                      </w:divBdr>
                    </w:div>
                    <w:div w:id="1630357820">
                      <w:marLeft w:val="0"/>
                      <w:marRight w:val="0"/>
                      <w:marTop w:val="0"/>
                      <w:marBottom w:val="0"/>
                      <w:divBdr>
                        <w:top w:val="none" w:sz="0" w:space="0" w:color="auto"/>
                        <w:left w:val="none" w:sz="0" w:space="0" w:color="auto"/>
                        <w:bottom w:val="none" w:sz="0" w:space="0" w:color="auto"/>
                        <w:right w:val="none" w:sz="0" w:space="0" w:color="auto"/>
                      </w:divBdr>
                    </w:div>
                    <w:div w:id="461117116">
                      <w:marLeft w:val="0"/>
                      <w:marRight w:val="0"/>
                      <w:marTop w:val="0"/>
                      <w:marBottom w:val="0"/>
                      <w:divBdr>
                        <w:top w:val="none" w:sz="0" w:space="0" w:color="auto"/>
                        <w:left w:val="none" w:sz="0" w:space="0" w:color="auto"/>
                        <w:bottom w:val="none" w:sz="0" w:space="0" w:color="auto"/>
                        <w:right w:val="none" w:sz="0" w:space="0" w:color="auto"/>
                      </w:divBdr>
                    </w:div>
                    <w:div w:id="778371842">
                      <w:marLeft w:val="0"/>
                      <w:marRight w:val="0"/>
                      <w:marTop w:val="0"/>
                      <w:marBottom w:val="0"/>
                      <w:divBdr>
                        <w:top w:val="none" w:sz="0" w:space="0" w:color="auto"/>
                        <w:left w:val="none" w:sz="0" w:space="0" w:color="auto"/>
                        <w:bottom w:val="none" w:sz="0" w:space="0" w:color="auto"/>
                        <w:right w:val="none" w:sz="0" w:space="0" w:color="auto"/>
                      </w:divBdr>
                    </w:div>
                    <w:div w:id="1643999410">
                      <w:marLeft w:val="0"/>
                      <w:marRight w:val="0"/>
                      <w:marTop w:val="0"/>
                      <w:marBottom w:val="0"/>
                      <w:divBdr>
                        <w:top w:val="none" w:sz="0" w:space="0" w:color="auto"/>
                        <w:left w:val="none" w:sz="0" w:space="0" w:color="auto"/>
                        <w:bottom w:val="none" w:sz="0" w:space="0" w:color="auto"/>
                        <w:right w:val="none" w:sz="0" w:space="0" w:color="auto"/>
                      </w:divBdr>
                    </w:div>
                    <w:div w:id="3022097">
                      <w:marLeft w:val="0"/>
                      <w:marRight w:val="0"/>
                      <w:marTop w:val="0"/>
                      <w:marBottom w:val="0"/>
                      <w:divBdr>
                        <w:top w:val="none" w:sz="0" w:space="0" w:color="auto"/>
                        <w:left w:val="none" w:sz="0" w:space="0" w:color="auto"/>
                        <w:bottom w:val="none" w:sz="0" w:space="0" w:color="auto"/>
                        <w:right w:val="none" w:sz="0" w:space="0" w:color="auto"/>
                      </w:divBdr>
                    </w:div>
                    <w:div w:id="527764228">
                      <w:marLeft w:val="0"/>
                      <w:marRight w:val="0"/>
                      <w:marTop w:val="0"/>
                      <w:marBottom w:val="0"/>
                      <w:divBdr>
                        <w:top w:val="none" w:sz="0" w:space="0" w:color="auto"/>
                        <w:left w:val="none" w:sz="0" w:space="0" w:color="auto"/>
                        <w:bottom w:val="none" w:sz="0" w:space="0" w:color="auto"/>
                        <w:right w:val="none" w:sz="0" w:space="0" w:color="auto"/>
                      </w:divBdr>
                    </w:div>
                    <w:div w:id="446780799">
                      <w:marLeft w:val="0"/>
                      <w:marRight w:val="0"/>
                      <w:marTop w:val="0"/>
                      <w:marBottom w:val="0"/>
                      <w:divBdr>
                        <w:top w:val="none" w:sz="0" w:space="0" w:color="auto"/>
                        <w:left w:val="none" w:sz="0" w:space="0" w:color="auto"/>
                        <w:bottom w:val="none" w:sz="0" w:space="0" w:color="auto"/>
                        <w:right w:val="none" w:sz="0" w:space="0" w:color="auto"/>
                      </w:divBdr>
                    </w:div>
                    <w:div w:id="281571521">
                      <w:marLeft w:val="0"/>
                      <w:marRight w:val="0"/>
                      <w:marTop w:val="0"/>
                      <w:marBottom w:val="0"/>
                      <w:divBdr>
                        <w:top w:val="none" w:sz="0" w:space="0" w:color="auto"/>
                        <w:left w:val="none" w:sz="0" w:space="0" w:color="auto"/>
                        <w:bottom w:val="none" w:sz="0" w:space="0" w:color="auto"/>
                        <w:right w:val="none" w:sz="0" w:space="0" w:color="auto"/>
                      </w:divBdr>
                    </w:div>
                    <w:div w:id="1274244774">
                      <w:marLeft w:val="0"/>
                      <w:marRight w:val="0"/>
                      <w:marTop w:val="0"/>
                      <w:marBottom w:val="0"/>
                      <w:divBdr>
                        <w:top w:val="none" w:sz="0" w:space="0" w:color="auto"/>
                        <w:left w:val="none" w:sz="0" w:space="0" w:color="auto"/>
                        <w:bottom w:val="none" w:sz="0" w:space="0" w:color="auto"/>
                        <w:right w:val="none" w:sz="0" w:space="0" w:color="auto"/>
                      </w:divBdr>
                    </w:div>
                    <w:div w:id="116485785">
                      <w:marLeft w:val="0"/>
                      <w:marRight w:val="0"/>
                      <w:marTop w:val="0"/>
                      <w:marBottom w:val="0"/>
                      <w:divBdr>
                        <w:top w:val="none" w:sz="0" w:space="0" w:color="auto"/>
                        <w:left w:val="none" w:sz="0" w:space="0" w:color="auto"/>
                        <w:bottom w:val="none" w:sz="0" w:space="0" w:color="auto"/>
                        <w:right w:val="none" w:sz="0" w:space="0" w:color="auto"/>
                      </w:divBdr>
                    </w:div>
                    <w:div w:id="2142847516">
                      <w:marLeft w:val="0"/>
                      <w:marRight w:val="0"/>
                      <w:marTop w:val="0"/>
                      <w:marBottom w:val="0"/>
                      <w:divBdr>
                        <w:top w:val="none" w:sz="0" w:space="0" w:color="auto"/>
                        <w:left w:val="none" w:sz="0" w:space="0" w:color="auto"/>
                        <w:bottom w:val="none" w:sz="0" w:space="0" w:color="auto"/>
                        <w:right w:val="none" w:sz="0" w:space="0" w:color="auto"/>
                      </w:divBdr>
                    </w:div>
                    <w:div w:id="107782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417720">
      <w:bodyDiv w:val="1"/>
      <w:marLeft w:val="0"/>
      <w:marRight w:val="0"/>
      <w:marTop w:val="0"/>
      <w:marBottom w:val="0"/>
      <w:divBdr>
        <w:top w:val="none" w:sz="0" w:space="0" w:color="auto"/>
        <w:left w:val="none" w:sz="0" w:space="0" w:color="auto"/>
        <w:bottom w:val="none" w:sz="0" w:space="0" w:color="auto"/>
        <w:right w:val="none" w:sz="0" w:space="0" w:color="auto"/>
      </w:divBdr>
      <w:divsChild>
        <w:div w:id="1443109171">
          <w:marLeft w:val="0"/>
          <w:marRight w:val="0"/>
          <w:marTop w:val="0"/>
          <w:marBottom w:val="0"/>
          <w:divBdr>
            <w:top w:val="none" w:sz="0" w:space="0" w:color="auto"/>
            <w:left w:val="none" w:sz="0" w:space="0" w:color="auto"/>
            <w:bottom w:val="none" w:sz="0" w:space="0" w:color="auto"/>
            <w:right w:val="none" w:sz="0" w:space="0" w:color="auto"/>
          </w:divBdr>
          <w:divsChild>
            <w:div w:id="1610817220">
              <w:marLeft w:val="0"/>
              <w:marRight w:val="0"/>
              <w:marTop w:val="0"/>
              <w:marBottom w:val="0"/>
              <w:divBdr>
                <w:top w:val="none" w:sz="0" w:space="0" w:color="auto"/>
                <w:left w:val="none" w:sz="0" w:space="0" w:color="auto"/>
                <w:bottom w:val="none" w:sz="0" w:space="0" w:color="auto"/>
                <w:right w:val="none" w:sz="0" w:space="0" w:color="auto"/>
              </w:divBdr>
              <w:divsChild>
                <w:div w:id="1282614817">
                  <w:marLeft w:val="0"/>
                  <w:marRight w:val="0"/>
                  <w:marTop w:val="0"/>
                  <w:marBottom w:val="0"/>
                  <w:divBdr>
                    <w:top w:val="none" w:sz="0" w:space="0" w:color="auto"/>
                    <w:left w:val="none" w:sz="0" w:space="0" w:color="auto"/>
                    <w:bottom w:val="none" w:sz="0" w:space="0" w:color="auto"/>
                    <w:right w:val="none" w:sz="0" w:space="0" w:color="auto"/>
                  </w:divBdr>
                  <w:divsChild>
                    <w:div w:id="1366366819">
                      <w:marLeft w:val="0"/>
                      <w:marRight w:val="0"/>
                      <w:marTop w:val="0"/>
                      <w:marBottom w:val="0"/>
                      <w:divBdr>
                        <w:top w:val="none" w:sz="0" w:space="0" w:color="auto"/>
                        <w:left w:val="none" w:sz="0" w:space="0" w:color="auto"/>
                        <w:bottom w:val="none" w:sz="0" w:space="0" w:color="auto"/>
                        <w:right w:val="none" w:sz="0" w:space="0" w:color="auto"/>
                      </w:divBdr>
                      <w:divsChild>
                        <w:div w:id="827137523">
                          <w:marLeft w:val="0"/>
                          <w:marRight w:val="0"/>
                          <w:marTop w:val="0"/>
                          <w:marBottom w:val="0"/>
                          <w:divBdr>
                            <w:top w:val="none" w:sz="0" w:space="0" w:color="auto"/>
                            <w:left w:val="none" w:sz="0" w:space="0" w:color="auto"/>
                            <w:bottom w:val="none" w:sz="0" w:space="0" w:color="auto"/>
                            <w:right w:val="none" w:sz="0" w:space="0" w:color="auto"/>
                          </w:divBdr>
                        </w:div>
                        <w:div w:id="129397898">
                          <w:marLeft w:val="0"/>
                          <w:marRight w:val="0"/>
                          <w:marTop w:val="0"/>
                          <w:marBottom w:val="0"/>
                          <w:divBdr>
                            <w:top w:val="none" w:sz="0" w:space="0" w:color="auto"/>
                            <w:left w:val="none" w:sz="0" w:space="0" w:color="auto"/>
                            <w:bottom w:val="none" w:sz="0" w:space="0" w:color="auto"/>
                            <w:right w:val="none" w:sz="0" w:space="0" w:color="auto"/>
                          </w:divBdr>
                        </w:div>
                        <w:div w:id="2039156648">
                          <w:marLeft w:val="0"/>
                          <w:marRight w:val="0"/>
                          <w:marTop w:val="0"/>
                          <w:marBottom w:val="0"/>
                          <w:divBdr>
                            <w:top w:val="none" w:sz="0" w:space="0" w:color="auto"/>
                            <w:left w:val="none" w:sz="0" w:space="0" w:color="auto"/>
                            <w:bottom w:val="none" w:sz="0" w:space="0" w:color="auto"/>
                            <w:right w:val="none" w:sz="0" w:space="0" w:color="auto"/>
                          </w:divBdr>
                        </w:div>
                        <w:div w:id="749542878">
                          <w:marLeft w:val="0"/>
                          <w:marRight w:val="0"/>
                          <w:marTop w:val="0"/>
                          <w:marBottom w:val="0"/>
                          <w:divBdr>
                            <w:top w:val="none" w:sz="0" w:space="0" w:color="auto"/>
                            <w:left w:val="none" w:sz="0" w:space="0" w:color="auto"/>
                            <w:bottom w:val="none" w:sz="0" w:space="0" w:color="auto"/>
                            <w:right w:val="none" w:sz="0" w:space="0" w:color="auto"/>
                          </w:divBdr>
                        </w:div>
                        <w:div w:id="1701971603">
                          <w:marLeft w:val="0"/>
                          <w:marRight w:val="0"/>
                          <w:marTop w:val="0"/>
                          <w:marBottom w:val="0"/>
                          <w:divBdr>
                            <w:top w:val="none" w:sz="0" w:space="0" w:color="auto"/>
                            <w:left w:val="none" w:sz="0" w:space="0" w:color="auto"/>
                            <w:bottom w:val="none" w:sz="0" w:space="0" w:color="auto"/>
                            <w:right w:val="none" w:sz="0" w:space="0" w:color="auto"/>
                          </w:divBdr>
                        </w:div>
                        <w:div w:id="994143613">
                          <w:marLeft w:val="0"/>
                          <w:marRight w:val="0"/>
                          <w:marTop w:val="0"/>
                          <w:marBottom w:val="0"/>
                          <w:divBdr>
                            <w:top w:val="none" w:sz="0" w:space="0" w:color="auto"/>
                            <w:left w:val="none" w:sz="0" w:space="0" w:color="auto"/>
                            <w:bottom w:val="none" w:sz="0" w:space="0" w:color="auto"/>
                            <w:right w:val="none" w:sz="0" w:space="0" w:color="auto"/>
                          </w:divBdr>
                        </w:div>
                        <w:div w:id="2119444418">
                          <w:marLeft w:val="0"/>
                          <w:marRight w:val="0"/>
                          <w:marTop w:val="0"/>
                          <w:marBottom w:val="0"/>
                          <w:divBdr>
                            <w:top w:val="none" w:sz="0" w:space="0" w:color="auto"/>
                            <w:left w:val="none" w:sz="0" w:space="0" w:color="auto"/>
                            <w:bottom w:val="none" w:sz="0" w:space="0" w:color="auto"/>
                            <w:right w:val="none" w:sz="0" w:space="0" w:color="auto"/>
                          </w:divBdr>
                        </w:div>
                        <w:div w:id="1199977776">
                          <w:marLeft w:val="0"/>
                          <w:marRight w:val="0"/>
                          <w:marTop w:val="0"/>
                          <w:marBottom w:val="0"/>
                          <w:divBdr>
                            <w:top w:val="none" w:sz="0" w:space="0" w:color="auto"/>
                            <w:left w:val="none" w:sz="0" w:space="0" w:color="auto"/>
                            <w:bottom w:val="none" w:sz="0" w:space="0" w:color="auto"/>
                            <w:right w:val="none" w:sz="0" w:space="0" w:color="auto"/>
                          </w:divBdr>
                        </w:div>
                        <w:div w:id="2045791771">
                          <w:marLeft w:val="0"/>
                          <w:marRight w:val="0"/>
                          <w:marTop w:val="0"/>
                          <w:marBottom w:val="0"/>
                          <w:divBdr>
                            <w:top w:val="none" w:sz="0" w:space="0" w:color="auto"/>
                            <w:left w:val="none" w:sz="0" w:space="0" w:color="auto"/>
                            <w:bottom w:val="none" w:sz="0" w:space="0" w:color="auto"/>
                            <w:right w:val="none" w:sz="0" w:space="0" w:color="auto"/>
                          </w:divBdr>
                        </w:div>
                        <w:div w:id="2114738840">
                          <w:marLeft w:val="0"/>
                          <w:marRight w:val="0"/>
                          <w:marTop w:val="0"/>
                          <w:marBottom w:val="0"/>
                          <w:divBdr>
                            <w:top w:val="none" w:sz="0" w:space="0" w:color="auto"/>
                            <w:left w:val="none" w:sz="0" w:space="0" w:color="auto"/>
                            <w:bottom w:val="none" w:sz="0" w:space="0" w:color="auto"/>
                            <w:right w:val="none" w:sz="0" w:space="0" w:color="auto"/>
                          </w:divBdr>
                        </w:div>
                        <w:div w:id="582952855">
                          <w:marLeft w:val="0"/>
                          <w:marRight w:val="0"/>
                          <w:marTop w:val="0"/>
                          <w:marBottom w:val="0"/>
                          <w:divBdr>
                            <w:top w:val="none" w:sz="0" w:space="0" w:color="auto"/>
                            <w:left w:val="none" w:sz="0" w:space="0" w:color="auto"/>
                            <w:bottom w:val="none" w:sz="0" w:space="0" w:color="auto"/>
                            <w:right w:val="none" w:sz="0" w:space="0" w:color="auto"/>
                          </w:divBdr>
                        </w:div>
                        <w:div w:id="1863203232">
                          <w:marLeft w:val="0"/>
                          <w:marRight w:val="0"/>
                          <w:marTop w:val="0"/>
                          <w:marBottom w:val="0"/>
                          <w:divBdr>
                            <w:top w:val="none" w:sz="0" w:space="0" w:color="auto"/>
                            <w:left w:val="none" w:sz="0" w:space="0" w:color="auto"/>
                            <w:bottom w:val="none" w:sz="0" w:space="0" w:color="auto"/>
                            <w:right w:val="none" w:sz="0" w:space="0" w:color="auto"/>
                          </w:divBdr>
                        </w:div>
                        <w:div w:id="1028916188">
                          <w:marLeft w:val="0"/>
                          <w:marRight w:val="0"/>
                          <w:marTop w:val="0"/>
                          <w:marBottom w:val="0"/>
                          <w:divBdr>
                            <w:top w:val="none" w:sz="0" w:space="0" w:color="auto"/>
                            <w:left w:val="none" w:sz="0" w:space="0" w:color="auto"/>
                            <w:bottom w:val="none" w:sz="0" w:space="0" w:color="auto"/>
                            <w:right w:val="none" w:sz="0" w:space="0" w:color="auto"/>
                          </w:divBdr>
                        </w:div>
                        <w:div w:id="95179797">
                          <w:marLeft w:val="0"/>
                          <w:marRight w:val="0"/>
                          <w:marTop w:val="0"/>
                          <w:marBottom w:val="0"/>
                          <w:divBdr>
                            <w:top w:val="none" w:sz="0" w:space="0" w:color="auto"/>
                            <w:left w:val="none" w:sz="0" w:space="0" w:color="auto"/>
                            <w:bottom w:val="none" w:sz="0" w:space="0" w:color="auto"/>
                            <w:right w:val="none" w:sz="0" w:space="0" w:color="auto"/>
                          </w:divBdr>
                        </w:div>
                        <w:div w:id="1170288349">
                          <w:marLeft w:val="0"/>
                          <w:marRight w:val="0"/>
                          <w:marTop w:val="0"/>
                          <w:marBottom w:val="0"/>
                          <w:divBdr>
                            <w:top w:val="none" w:sz="0" w:space="0" w:color="auto"/>
                            <w:left w:val="none" w:sz="0" w:space="0" w:color="auto"/>
                            <w:bottom w:val="none" w:sz="0" w:space="0" w:color="auto"/>
                            <w:right w:val="none" w:sz="0" w:space="0" w:color="auto"/>
                          </w:divBdr>
                        </w:div>
                        <w:div w:id="1831097766">
                          <w:marLeft w:val="0"/>
                          <w:marRight w:val="0"/>
                          <w:marTop w:val="0"/>
                          <w:marBottom w:val="0"/>
                          <w:divBdr>
                            <w:top w:val="none" w:sz="0" w:space="0" w:color="auto"/>
                            <w:left w:val="none" w:sz="0" w:space="0" w:color="auto"/>
                            <w:bottom w:val="none" w:sz="0" w:space="0" w:color="auto"/>
                            <w:right w:val="none" w:sz="0" w:space="0" w:color="auto"/>
                          </w:divBdr>
                        </w:div>
                        <w:div w:id="1967345046">
                          <w:marLeft w:val="0"/>
                          <w:marRight w:val="0"/>
                          <w:marTop w:val="0"/>
                          <w:marBottom w:val="0"/>
                          <w:divBdr>
                            <w:top w:val="none" w:sz="0" w:space="0" w:color="auto"/>
                            <w:left w:val="none" w:sz="0" w:space="0" w:color="auto"/>
                            <w:bottom w:val="none" w:sz="0" w:space="0" w:color="auto"/>
                            <w:right w:val="none" w:sz="0" w:space="0" w:color="auto"/>
                          </w:divBdr>
                        </w:div>
                        <w:div w:id="503514034">
                          <w:marLeft w:val="0"/>
                          <w:marRight w:val="0"/>
                          <w:marTop w:val="0"/>
                          <w:marBottom w:val="0"/>
                          <w:divBdr>
                            <w:top w:val="none" w:sz="0" w:space="0" w:color="auto"/>
                            <w:left w:val="none" w:sz="0" w:space="0" w:color="auto"/>
                            <w:bottom w:val="none" w:sz="0" w:space="0" w:color="auto"/>
                            <w:right w:val="none" w:sz="0" w:space="0" w:color="auto"/>
                          </w:divBdr>
                        </w:div>
                        <w:div w:id="1570729089">
                          <w:marLeft w:val="0"/>
                          <w:marRight w:val="0"/>
                          <w:marTop w:val="0"/>
                          <w:marBottom w:val="0"/>
                          <w:divBdr>
                            <w:top w:val="none" w:sz="0" w:space="0" w:color="auto"/>
                            <w:left w:val="none" w:sz="0" w:space="0" w:color="auto"/>
                            <w:bottom w:val="none" w:sz="0" w:space="0" w:color="auto"/>
                            <w:right w:val="none" w:sz="0" w:space="0" w:color="auto"/>
                          </w:divBdr>
                        </w:div>
                        <w:div w:id="911114043">
                          <w:marLeft w:val="0"/>
                          <w:marRight w:val="0"/>
                          <w:marTop w:val="0"/>
                          <w:marBottom w:val="0"/>
                          <w:divBdr>
                            <w:top w:val="none" w:sz="0" w:space="0" w:color="auto"/>
                            <w:left w:val="none" w:sz="0" w:space="0" w:color="auto"/>
                            <w:bottom w:val="none" w:sz="0" w:space="0" w:color="auto"/>
                            <w:right w:val="none" w:sz="0" w:space="0" w:color="auto"/>
                          </w:divBdr>
                        </w:div>
                        <w:div w:id="992877291">
                          <w:marLeft w:val="0"/>
                          <w:marRight w:val="0"/>
                          <w:marTop w:val="0"/>
                          <w:marBottom w:val="0"/>
                          <w:divBdr>
                            <w:top w:val="none" w:sz="0" w:space="0" w:color="auto"/>
                            <w:left w:val="none" w:sz="0" w:space="0" w:color="auto"/>
                            <w:bottom w:val="none" w:sz="0" w:space="0" w:color="auto"/>
                            <w:right w:val="none" w:sz="0" w:space="0" w:color="auto"/>
                          </w:divBdr>
                        </w:div>
                        <w:div w:id="759907473">
                          <w:marLeft w:val="0"/>
                          <w:marRight w:val="0"/>
                          <w:marTop w:val="0"/>
                          <w:marBottom w:val="0"/>
                          <w:divBdr>
                            <w:top w:val="none" w:sz="0" w:space="0" w:color="auto"/>
                            <w:left w:val="none" w:sz="0" w:space="0" w:color="auto"/>
                            <w:bottom w:val="none" w:sz="0" w:space="0" w:color="auto"/>
                            <w:right w:val="none" w:sz="0" w:space="0" w:color="auto"/>
                          </w:divBdr>
                        </w:div>
                        <w:div w:id="477961394">
                          <w:marLeft w:val="0"/>
                          <w:marRight w:val="0"/>
                          <w:marTop w:val="0"/>
                          <w:marBottom w:val="0"/>
                          <w:divBdr>
                            <w:top w:val="none" w:sz="0" w:space="0" w:color="auto"/>
                            <w:left w:val="none" w:sz="0" w:space="0" w:color="auto"/>
                            <w:bottom w:val="none" w:sz="0" w:space="0" w:color="auto"/>
                            <w:right w:val="none" w:sz="0" w:space="0" w:color="auto"/>
                          </w:divBdr>
                        </w:div>
                        <w:div w:id="1524394312">
                          <w:marLeft w:val="0"/>
                          <w:marRight w:val="0"/>
                          <w:marTop w:val="0"/>
                          <w:marBottom w:val="0"/>
                          <w:divBdr>
                            <w:top w:val="none" w:sz="0" w:space="0" w:color="auto"/>
                            <w:left w:val="none" w:sz="0" w:space="0" w:color="auto"/>
                            <w:bottom w:val="none" w:sz="0" w:space="0" w:color="auto"/>
                            <w:right w:val="none" w:sz="0" w:space="0" w:color="auto"/>
                          </w:divBdr>
                        </w:div>
                        <w:div w:id="243615578">
                          <w:marLeft w:val="0"/>
                          <w:marRight w:val="0"/>
                          <w:marTop w:val="0"/>
                          <w:marBottom w:val="0"/>
                          <w:divBdr>
                            <w:top w:val="none" w:sz="0" w:space="0" w:color="auto"/>
                            <w:left w:val="none" w:sz="0" w:space="0" w:color="auto"/>
                            <w:bottom w:val="none" w:sz="0" w:space="0" w:color="auto"/>
                            <w:right w:val="none" w:sz="0" w:space="0" w:color="auto"/>
                          </w:divBdr>
                        </w:div>
                        <w:div w:id="1457217220">
                          <w:marLeft w:val="0"/>
                          <w:marRight w:val="0"/>
                          <w:marTop w:val="0"/>
                          <w:marBottom w:val="0"/>
                          <w:divBdr>
                            <w:top w:val="none" w:sz="0" w:space="0" w:color="auto"/>
                            <w:left w:val="none" w:sz="0" w:space="0" w:color="auto"/>
                            <w:bottom w:val="none" w:sz="0" w:space="0" w:color="auto"/>
                            <w:right w:val="none" w:sz="0" w:space="0" w:color="auto"/>
                          </w:divBdr>
                        </w:div>
                        <w:div w:id="747729192">
                          <w:marLeft w:val="0"/>
                          <w:marRight w:val="0"/>
                          <w:marTop w:val="0"/>
                          <w:marBottom w:val="0"/>
                          <w:divBdr>
                            <w:top w:val="none" w:sz="0" w:space="0" w:color="auto"/>
                            <w:left w:val="none" w:sz="0" w:space="0" w:color="auto"/>
                            <w:bottom w:val="none" w:sz="0" w:space="0" w:color="auto"/>
                            <w:right w:val="none" w:sz="0" w:space="0" w:color="auto"/>
                          </w:divBdr>
                        </w:div>
                        <w:div w:id="1121265192">
                          <w:marLeft w:val="0"/>
                          <w:marRight w:val="0"/>
                          <w:marTop w:val="0"/>
                          <w:marBottom w:val="0"/>
                          <w:divBdr>
                            <w:top w:val="none" w:sz="0" w:space="0" w:color="auto"/>
                            <w:left w:val="none" w:sz="0" w:space="0" w:color="auto"/>
                            <w:bottom w:val="none" w:sz="0" w:space="0" w:color="auto"/>
                            <w:right w:val="none" w:sz="0" w:space="0" w:color="auto"/>
                          </w:divBdr>
                        </w:div>
                        <w:div w:id="1829783559">
                          <w:marLeft w:val="0"/>
                          <w:marRight w:val="0"/>
                          <w:marTop w:val="0"/>
                          <w:marBottom w:val="0"/>
                          <w:divBdr>
                            <w:top w:val="none" w:sz="0" w:space="0" w:color="auto"/>
                            <w:left w:val="none" w:sz="0" w:space="0" w:color="auto"/>
                            <w:bottom w:val="none" w:sz="0" w:space="0" w:color="auto"/>
                            <w:right w:val="none" w:sz="0" w:space="0" w:color="auto"/>
                          </w:divBdr>
                        </w:div>
                        <w:div w:id="1392921243">
                          <w:marLeft w:val="0"/>
                          <w:marRight w:val="0"/>
                          <w:marTop w:val="0"/>
                          <w:marBottom w:val="0"/>
                          <w:divBdr>
                            <w:top w:val="none" w:sz="0" w:space="0" w:color="auto"/>
                            <w:left w:val="none" w:sz="0" w:space="0" w:color="auto"/>
                            <w:bottom w:val="none" w:sz="0" w:space="0" w:color="auto"/>
                            <w:right w:val="none" w:sz="0" w:space="0" w:color="auto"/>
                          </w:divBdr>
                        </w:div>
                        <w:div w:id="1181309534">
                          <w:marLeft w:val="0"/>
                          <w:marRight w:val="0"/>
                          <w:marTop w:val="0"/>
                          <w:marBottom w:val="0"/>
                          <w:divBdr>
                            <w:top w:val="none" w:sz="0" w:space="0" w:color="auto"/>
                            <w:left w:val="none" w:sz="0" w:space="0" w:color="auto"/>
                            <w:bottom w:val="none" w:sz="0" w:space="0" w:color="auto"/>
                            <w:right w:val="none" w:sz="0" w:space="0" w:color="auto"/>
                          </w:divBdr>
                        </w:div>
                        <w:div w:id="1600137183">
                          <w:marLeft w:val="0"/>
                          <w:marRight w:val="0"/>
                          <w:marTop w:val="0"/>
                          <w:marBottom w:val="0"/>
                          <w:divBdr>
                            <w:top w:val="none" w:sz="0" w:space="0" w:color="auto"/>
                            <w:left w:val="none" w:sz="0" w:space="0" w:color="auto"/>
                            <w:bottom w:val="none" w:sz="0" w:space="0" w:color="auto"/>
                            <w:right w:val="none" w:sz="0" w:space="0" w:color="auto"/>
                          </w:divBdr>
                        </w:div>
                        <w:div w:id="733117451">
                          <w:marLeft w:val="0"/>
                          <w:marRight w:val="0"/>
                          <w:marTop w:val="0"/>
                          <w:marBottom w:val="0"/>
                          <w:divBdr>
                            <w:top w:val="none" w:sz="0" w:space="0" w:color="auto"/>
                            <w:left w:val="none" w:sz="0" w:space="0" w:color="auto"/>
                            <w:bottom w:val="none" w:sz="0" w:space="0" w:color="auto"/>
                            <w:right w:val="none" w:sz="0" w:space="0" w:color="auto"/>
                          </w:divBdr>
                        </w:div>
                        <w:div w:id="1402558035">
                          <w:marLeft w:val="0"/>
                          <w:marRight w:val="0"/>
                          <w:marTop w:val="0"/>
                          <w:marBottom w:val="0"/>
                          <w:divBdr>
                            <w:top w:val="none" w:sz="0" w:space="0" w:color="auto"/>
                            <w:left w:val="none" w:sz="0" w:space="0" w:color="auto"/>
                            <w:bottom w:val="none" w:sz="0" w:space="0" w:color="auto"/>
                            <w:right w:val="none" w:sz="0" w:space="0" w:color="auto"/>
                          </w:divBdr>
                        </w:div>
                        <w:div w:id="1310666637">
                          <w:marLeft w:val="0"/>
                          <w:marRight w:val="0"/>
                          <w:marTop w:val="0"/>
                          <w:marBottom w:val="0"/>
                          <w:divBdr>
                            <w:top w:val="none" w:sz="0" w:space="0" w:color="auto"/>
                            <w:left w:val="none" w:sz="0" w:space="0" w:color="auto"/>
                            <w:bottom w:val="none" w:sz="0" w:space="0" w:color="auto"/>
                            <w:right w:val="none" w:sz="0" w:space="0" w:color="auto"/>
                          </w:divBdr>
                        </w:div>
                        <w:div w:id="1538621290">
                          <w:marLeft w:val="0"/>
                          <w:marRight w:val="0"/>
                          <w:marTop w:val="0"/>
                          <w:marBottom w:val="0"/>
                          <w:divBdr>
                            <w:top w:val="none" w:sz="0" w:space="0" w:color="auto"/>
                            <w:left w:val="none" w:sz="0" w:space="0" w:color="auto"/>
                            <w:bottom w:val="none" w:sz="0" w:space="0" w:color="auto"/>
                            <w:right w:val="none" w:sz="0" w:space="0" w:color="auto"/>
                          </w:divBdr>
                        </w:div>
                        <w:div w:id="1178693922">
                          <w:marLeft w:val="0"/>
                          <w:marRight w:val="0"/>
                          <w:marTop w:val="0"/>
                          <w:marBottom w:val="0"/>
                          <w:divBdr>
                            <w:top w:val="none" w:sz="0" w:space="0" w:color="auto"/>
                            <w:left w:val="none" w:sz="0" w:space="0" w:color="auto"/>
                            <w:bottom w:val="none" w:sz="0" w:space="0" w:color="auto"/>
                            <w:right w:val="none" w:sz="0" w:space="0" w:color="auto"/>
                          </w:divBdr>
                        </w:div>
                        <w:div w:id="1223559341">
                          <w:marLeft w:val="0"/>
                          <w:marRight w:val="0"/>
                          <w:marTop w:val="0"/>
                          <w:marBottom w:val="0"/>
                          <w:divBdr>
                            <w:top w:val="none" w:sz="0" w:space="0" w:color="auto"/>
                            <w:left w:val="none" w:sz="0" w:space="0" w:color="auto"/>
                            <w:bottom w:val="none" w:sz="0" w:space="0" w:color="auto"/>
                            <w:right w:val="none" w:sz="0" w:space="0" w:color="auto"/>
                          </w:divBdr>
                        </w:div>
                        <w:div w:id="1663972520">
                          <w:marLeft w:val="0"/>
                          <w:marRight w:val="0"/>
                          <w:marTop w:val="0"/>
                          <w:marBottom w:val="0"/>
                          <w:divBdr>
                            <w:top w:val="none" w:sz="0" w:space="0" w:color="auto"/>
                            <w:left w:val="none" w:sz="0" w:space="0" w:color="auto"/>
                            <w:bottom w:val="none" w:sz="0" w:space="0" w:color="auto"/>
                            <w:right w:val="none" w:sz="0" w:space="0" w:color="auto"/>
                          </w:divBdr>
                        </w:div>
                        <w:div w:id="928729792">
                          <w:marLeft w:val="0"/>
                          <w:marRight w:val="0"/>
                          <w:marTop w:val="0"/>
                          <w:marBottom w:val="0"/>
                          <w:divBdr>
                            <w:top w:val="none" w:sz="0" w:space="0" w:color="auto"/>
                            <w:left w:val="none" w:sz="0" w:space="0" w:color="auto"/>
                            <w:bottom w:val="none" w:sz="0" w:space="0" w:color="auto"/>
                            <w:right w:val="none" w:sz="0" w:space="0" w:color="auto"/>
                          </w:divBdr>
                        </w:div>
                        <w:div w:id="1102527047">
                          <w:marLeft w:val="0"/>
                          <w:marRight w:val="0"/>
                          <w:marTop w:val="0"/>
                          <w:marBottom w:val="0"/>
                          <w:divBdr>
                            <w:top w:val="none" w:sz="0" w:space="0" w:color="auto"/>
                            <w:left w:val="none" w:sz="0" w:space="0" w:color="auto"/>
                            <w:bottom w:val="none" w:sz="0" w:space="0" w:color="auto"/>
                            <w:right w:val="none" w:sz="0" w:space="0" w:color="auto"/>
                          </w:divBdr>
                        </w:div>
                        <w:div w:id="1090005507">
                          <w:marLeft w:val="0"/>
                          <w:marRight w:val="0"/>
                          <w:marTop w:val="0"/>
                          <w:marBottom w:val="0"/>
                          <w:divBdr>
                            <w:top w:val="none" w:sz="0" w:space="0" w:color="auto"/>
                            <w:left w:val="none" w:sz="0" w:space="0" w:color="auto"/>
                            <w:bottom w:val="none" w:sz="0" w:space="0" w:color="auto"/>
                            <w:right w:val="none" w:sz="0" w:space="0" w:color="auto"/>
                          </w:divBdr>
                        </w:div>
                        <w:div w:id="1520894362">
                          <w:marLeft w:val="0"/>
                          <w:marRight w:val="0"/>
                          <w:marTop w:val="0"/>
                          <w:marBottom w:val="0"/>
                          <w:divBdr>
                            <w:top w:val="none" w:sz="0" w:space="0" w:color="auto"/>
                            <w:left w:val="none" w:sz="0" w:space="0" w:color="auto"/>
                            <w:bottom w:val="none" w:sz="0" w:space="0" w:color="auto"/>
                            <w:right w:val="none" w:sz="0" w:space="0" w:color="auto"/>
                          </w:divBdr>
                        </w:div>
                        <w:div w:id="2039892439">
                          <w:marLeft w:val="0"/>
                          <w:marRight w:val="0"/>
                          <w:marTop w:val="0"/>
                          <w:marBottom w:val="0"/>
                          <w:divBdr>
                            <w:top w:val="none" w:sz="0" w:space="0" w:color="auto"/>
                            <w:left w:val="none" w:sz="0" w:space="0" w:color="auto"/>
                            <w:bottom w:val="none" w:sz="0" w:space="0" w:color="auto"/>
                            <w:right w:val="none" w:sz="0" w:space="0" w:color="auto"/>
                          </w:divBdr>
                        </w:div>
                        <w:div w:id="1321932878">
                          <w:marLeft w:val="0"/>
                          <w:marRight w:val="0"/>
                          <w:marTop w:val="0"/>
                          <w:marBottom w:val="0"/>
                          <w:divBdr>
                            <w:top w:val="none" w:sz="0" w:space="0" w:color="auto"/>
                            <w:left w:val="none" w:sz="0" w:space="0" w:color="auto"/>
                            <w:bottom w:val="none" w:sz="0" w:space="0" w:color="auto"/>
                            <w:right w:val="none" w:sz="0" w:space="0" w:color="auto"/>
                          </w:divBdr>
                        </w:div>
                        <w:div w:id="2137524168">
                          <w:marLeft w:val="0"/>
                          <w:marRight w:val="0"/>
                          <w:marTop w:val="0"/>
                          <w:marBottom w:val="0"/>
                          <w:divBdr>
                            <w:top w:val="none" w:sz="0" w:space="0" w:color="auto"/>
                            <w:left w:val="none" w:sz="0" w:space="0" w:color="auto"/>
                            <w:bottom w:val="none" w:sz="0" w:space="0" w:color="auto"/>
                            <w:right w:val="none" w:sz="0" w:space="0" w:color="auto"/>
                          </w:divBdr>
                        </w:div>
                        <w:div w:id="235166932">
                          <w:marLeft w:val="0"/>
                          <w:marRight w:val="0"/>
                          <w:marTop w:val="0"/>
                          <w:marBottom w:val="0"/>
                          <w:divBdr>
                            <w:top w:val="none" w:sz="0" w:space="0" w:color="auto"/>
                            <w:left w:val="none" w:sz="0" w:space="0" w:color="auto"/>
                            <w:bottom w:val="none" w:sz="0" w:space="0" w:color="auto"/>
                            <w:right w:val="none" w:sz="0" w:space="0" w:color="auto"/>
                          </w:divBdr>
                        </w:div>
                        <w:div w:id="1254582361">
                          <w:marLeft w:val="0"/>
                          <w:marRight w:val="0"/>
                          <w:marTop w:val="0"/>
                          <w:marBottom w:val="0"/>
                          <w:divBdr>
                            <w:top w:val="none" w:sz="0" w:space="0" w:color="auto"/>
                            <w:left w:val="none" w:sz="0" w:space="0" w:color="auto"/>
                            <w:bottom w:val="none" w:sz="0" w:space="0" w:color="auto"/>
                            <w:right w:val="none" w:sz="0" w:space="0" w:color="auto"/>
                          </w:divBdr>
                        </w:div>
                        <w:div w:id="844519082">
                          <w:marLeft w:val="0"/>
                          <w:marRight w:val="0"/>
                          <w:marTop w:val="0"/>
                          <w:marBottom w:val="0"/>
                          <w:divBdr>
                            <w:top w:val="none" w:sz="0" w:space="0" w:color="auto"/>
                            <w:left w:val="none" w:sz="0" w:space="0" w:color="auto"/>
                            <w:bottom w:val="none" w:sz="0" w:space="0" w:color="auto"/>
                            <w:right w:val="none" w:sz="0" w:space="0" w:color="auto"/>
                          </w:divBdr>
                        </w:div>
                        <w:div w:id="1210456171">
                          <w:marLeft w:val="0"/>
                          <w:marRight w:val="0"/>
                          <w:marTop w:val="0"/>
                          <w:marBottom w:val="0"/>
                          <w:divBdr>
                            <w:top w:val="none" w:sz="0" w:space="0" w:color="auto"/>
                            <w:left w:val="none" w:sz="0" w:space="0" w:color="auto"/>
                            <w:bottom w:val="none" w:sz="0" w:space="0" w:color="auto"/>
                            <w:right w:val="none" w:sz="0" w:space="0" w:color="auto"/>
                          </w:divBdr>
                        </w:div>
                        <w:div w:id="1223056499">
                          <w:marLeft w:val="0"/>
                          <w:marRight w:val="0"/>
                          <w:marTop w:val="0"/>
                          <w:marBottom w:val="0"/>
                          <w:divBdr>
                            <w:top w:val="none" w:sz="0" w:space="0" w:color="auto"/>
                            <w:left w:val="none" w:sz="0" w:space="0" w:color="auto"/>
                            <w:bottom w:val="none" w:sz="0" w:space="0" w:color="auto"/>
                            <w:right w:val="none" w:sz="0" w:space="0" w:color="auto"/>
                          </w:divBdr>
                        </w:div>
                        <w:div w:id="1563517772">
                          <w:marLeft w:val="0"/>
                          <w:marRight w:val="0"/>
                          <w:marTop w:val="0"/>
                          <w:marBottom w:val="0"/>
                          <w:divBdr>
                            <w:top w:val="none" w:sz="0" w:space="0" w:color="auto"/>
                            <w:left w:val="none" w:sz="0" w:space="0" w:color="auto"/>
                            <w:bottom w:val="none" w:sz="0" w:space="0" w:color="auto"/>
                            <w:right w:val="none" w:sz="0" w:space="0" w:color="auto"/>
                          </w:divBdr>
                        </w:div>
                        <w:div w:id="1874727761">
                          <w:marLeft w:val="0"/>
                          <w:marRight w:val="0"/>
                          <w:marTop w:val="0"/>
                          <w:marBottom w:val="0"/>
                          <w:divBdr>
                            <w:top w:val="none" w:sz="0" w:space="0" w:color="auto"/>
                            <w:left w:val="none" w:sz="0" w:space="0" w:color="auto"/>
                            <w:bottom w:val="none" w:sz="0" w:space="0" w:color="auto"/>
                            <w:right w:val="none" w:sz="0" w:space="0" w:color="auto"/>
                          </w:divBdr>
                        </w:div>
                        <w:div w:id="632103768">
                          <w:marLeft w:val="0"/>
                          <w:marRight w:val="0"/>
                          <w:marTop w:val="0"/>
                          <w:marBottom w:val="0"/>
                          <w:divBdr>
                            <w:top w:val="none" w:sz="0" w:space="0" w:color="auto"/>
                            <w:left w:val="none" w:sz="0" w:space="0" w:color="auto"/>
                            <w:bottom w:val="none" w:sz="0" w:space="0" w:color="auto"/>
                            <w:right w:val="none" w:sz="0" w:space="0" w:color="auto"/>
                          </w:divBdr>
                        </w:div>
                        <w:div w:id="1973748050">
                          <w:marLeft w:val="0"/>
                          <w:marRight w:val="0"/>
                          <w:marTop w:val="0"/>
                          <w:marBottom w:val="0"/>
                          <w:divBdr>
                            <w:top w:val="none" w:sz="0" w:space="0" w:color="auto"/>
                            <w:left w:val="none" w:sz="0" w:space="0" w:color="auto"/>
                            <w:bottom w:val="none" w:sz="0" w:space="0" w:color="auto"/>
                            <w:right w:val="none" w:sz="0" w:space="0" w:color="auto"/>
                          </w:divBdr>
                        </w:div>
                        <w:div w:id="697042940">
                          <w:marLeft w:val="0"/>
                          <w:marRight w:val="0"/>
                          <w:marTop w:val="0"/>
                          <w:marBottom w:val="0"/>
                          <w:divBdr>
                            <w:top w:val="none" w:sz="0" w:space="0" w:color="auto"/>
                            <w:left w:val="none" w:sz="0" w:space="0" w:color="auto"/>
                            <w:bottom w:val="none" w:sz="0" w:space="0" w:color="auto"/>
                            <w:right w:val="none" w:sz="0" w:space="0" w:color="auto"/>
                          </w:divBdr>
                        </w:div>
                        <w:div w:id="1443106704">
                          <w:marLeft w:val="0"/>
                          <w:marRight w:val="0"/>
                          <w:marTop w:val="0"/>
                          <w:marBottom w:val="0"/>
                          <w:divBdr>
                            <w:top w:val="none" w:sz="0" w:space="0" w:color="auto"/>
                            <w:left w:val="none" w:sz="0" w:space="0" w:color="auto"/>
                            <w:bottom w:val="none" w:sz="0" w:space="0" w:color="auto"/>
                            <w:right w:val="none" w:sz="0" w:space="0" w:color="auto"/>
                          </w:divBdr>
                        </w:div>
                        <w:div w:id="114830262">
                          <w:marLeft w:val="0"/>
                          <w:marRight w:val="0"/>
                          <w:marTop w:val="0"/>
                          <w:marBottom w:val="0"/>
                          <w:divBdr>
                            <w:top w:val="none" w:sz="0" w:space="0" w:color="auto"/>
                            <w:left w:val="none" w:sz="0" w:space="0" w:color="auto"/>
                            <w:bottom w:val="none" w:sz="0" w:space="0" w:color="auto"/>
                            <w:right w:val="none" w:sz="0" w:space="0" w:color="auto"/>
                          </w:divBdr>
                        </w:div>
                        <w:div w:id="1787501431">
                          <w:marLeft w:val="0"/>
                          <w:marRight w:val="0"/>
                          <w:marTop w:val="0"/>
                          <w:marBottom w:val="0"/>
                          <w:divBdr>
                            <w:top w:val="none" w:sz="0" w:space="0" w:color="auto"/>
                            <w:left w:val="none" w:sz="0" w:space="0" w:color="auto"/>
                            <w:bottom w:val="none" w:sz="0" w:space="0" w:color="auto"/>
                            <w:right w:val="none" w:sz="0" w:space="0" w:color="auto"/>
                          </w:divBdr>
                        </w:div>
                        <w:div w:id="1037200681">
                          <w:marLeft w:val="0"/>
                          <w:marRight w:val="0"/>
                          <w:marTop w:val="0"/>
                          <w:marBottom w:val="0"/>
                          <w:divBdr>
                            <w:top w:val="none" w:sz="0" w:space="0" w:color="auto"/>
                            <w:left w:val="none" w:sz="0" w:space="0" w:color="auto"/>
                            <w:bottom w:val="none" w:sz="0" w:space="0" w:color="auto"/>
                            <w:right w:val="none" w:sz="0" w:space="0" w:color="auto"/>
                          </w:divBdr>
                        </w:div>
                        <w:div w:id="2015766224">
                          <w:marLeft w:val="0"/>
                          <w:marRight w:val="0"/>
                          <w:marTop w:val="0"/>
                          <w:marBottom w:val="0"/>
                          <w:divBdr>
                            <w:top w:val="none" w:sz="0" w:space="0" w:color="auto"/>
                            <w:left w:val="none" w:sz="0" w:space="0" w:color="auto"/>
                            <w:bottom w:val="none" w:sz="0" w:space="0" w:color="auto"/>
                            <w:right w:val="none" w:sz="0" w:space="0" w:color="auto"/>
                          </w:divBdr>
                        </w:div>
                        <w:div w:id="358971280">
                          <w:marLeft w:val="0"/>
                          <w:marRight w:val="0"/>
                          <w:marTop w:val="0"/>
                          <w:marBottom w:val="0"/>
                          <w:divBdr>
                            <w:top w:val="none" w:sz="0" w:space="0" w:color="auto"/>
                            <w:left w:val="none" w:sz="0" w:space="0" w:color="auto"/>
                            <w:bottom w:val="none" w:sz="0" w:space="0" w:color="auto"/>
                            <w:right w:val="none" w:sz="0" w:space="0" w:color="auto"/>
                          </w:divBdr>
                        </w:div>
                        <w:div w:id="1975602005">
                          <w:marLeft w:val="0"/>
                          <w:marRight w:val="0"/>
                          <w:marTop w:val="0"/>
                          <w:marBottom w:val="0"/>
                          <w:divBdr>
                            <w:top w:val="none" w:sz="0" w:space="0" w:color="auto"/>
                            <w:left w:val="none" w:sz="0" w:space="0" w:color="auto"/>
                            <w:bottom w:val="none" w:sz="0" w:space="0" w:color="auto"/>
                            <w:right w:val="none" w:sz="0" w:space="0" w:color="auto"/>
                          </w:divBdr>
                        </w:div>
                        <w:div w:id="602764393">
                          <w:marLeft w:val="0"/>
                          <w:marRight w:val="0"/>
                          <w:marTop w:val="0"/>
                          <w:marBottom w:val="0"/>
                          <w:divBdr>
                            <w:top w:val="none" w:sz="0" w:space="0" w:color="auto"/>
                            <w:left w:val="none" w:sz="0" w:space="0" w:color="auto"/>
                            <w:bottom w:val="none" w:sz="0" w:space="0" w:color="auto"/>
                            <w:right w:val="none" w:sz="0" w:space="0" w:color="auto"/>
                          </w:divBdr>
                        </w:div>
                        <w:div w:id="315110988">
                          <w:marLeft w:val="0"/>
                          <w:marRight w:val="0"/>
                          <w:marTop w:val="0"/>
                          <w:marBottom w:val="0"/>
                          <w:divBdr>
                            <w:top w:val="none" w:sz="0" w:space="0" w:color="auto"/>
                            <w:left w:val="none" w:sz="0" w:space="0" w:color="auto"/>
                            <w:bottom w:val="none" w:sz="0" w:space="0" w:color="auto"/>
                            <w:right w:val="none" w:sz="0" w:space="0" w:color="auto"/>
                          </w:divBdr>
                        </w:div>
                        <w:div w:id="125048973">
                          <w:marLeft w:val="0"/>
                          <w:marRight w:val="0"/>
                          <w:marTop w:val="0"/>
                          <w:marBottom w:val="0"/>
                          <w:divBdr>
                            <w:top w:val="none" w:sz="0" w:space="0" w:color="auto"/>
                            <w:left w:val="none" w:sz="0" w:space="0" w:color="auto"/>
                            <w:bottom w:val="none" w:sz="0" w:space="0" w:color="auto"/>
                            <w:right w:val="none" w:sz="0" w:space="0" w:color="auto"/>
                          </w:divBdr>
                        </w:div>
                        <w:div w:id="1905943275">
                          <w:marLeft w:val="0"/>
                          <w:marRight w:val="0"/>
                          <w:marTop w:val="0"/>
                          <w:marBottom w:val="0"/>
                          <w:divBdr>
                            <w:top w:val="none" w:sz="0" w:space="0" w:color="auto"/>
                            <w:left w:val="none" w:sz="0" w:space="0" w:color="auto"/>
                            <w:bottom w:val="none" w:sz="0" w:space="0" w:color="auto"/>
                            <w:right w:val="none" w:sz="0" w:space="0" w:color="auto"/>
                          </w:divBdr>
                        </w:div>
                        <w:div w:id="1701515959">
                          <w:marLeft w:val="0"/>
                          <w:marRight w:val="0"/>
                          <w:marTop w:val="0"/>
                          <w:marBottom w:val="0"/>
                          <w:divBdr>
                            <w:top w:val="none" w:sz="0" w:space="0" w:color="auto"/>
                            <w:left w:val="none" w:sz="0" w:space="0" w:color="auto"/>
                            <w:bottom w:val="none" w:sz="0" w:space="0" w:color="auto"/>
                            <w:right w:val="none" w:sz="0" w:space="0" w:color="auto"/>
                          </w:divBdr>
                        </w:div>
                        <w:div w:id="2147043417">
                          <w:marLeft w:val="0"/>
                          <w:marRight w:val="0"/>
                          <w:marTop w:val="0"/>
                          <w:marBottom w:val="0"/>
                          <w:divBdr>
                            <w:top w:val="none" w:sz="0" w:space="0" w:color="auto"/>
                            <w:left w:val="none" w:sz="0" w:space="0" w:color="auto"/>
                            <w:bottom w:val="none" w:sz="0" w:space="0" w:color="auto"/>
                            <w:right w:val="none" w:sz="0" w:space="0" w:color="auto"/>
                          </w:divBdr>
                        </w:div>
                        <w:div w:id="496311811">
                          <w:marLeft w:val="0"/>
                          <w:marRight w:val="0"/>
                          <w:marTop w:val="0"/>
                          <w:marBottom w:val="0"/>
                          <w:divBdr>
                            <w:top w:val="none" w:sz="0" w:space="0" w:color="auto"/>
                            <w:left w:val="none" w:sz="0" w:space="0" w:color="auto"/>
                            <w:bottom w:val="none" w:sz="0" w:space="0" w:color="auto"/>
                            <w:right w:val="none" w:sz="0" w:space="0" w:color="auto"/>
                          </w:divBdr>
                        </w:div>
                        <w:div w:id="192645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737676">
      <w:bodyDiv w:val="1"/>
      <w:marLeft w:val="0"/>
      <w:marRight w:val="0"/>
      <w:marTop w:val="0"/>
      <w:marBottom w:val="0"/>
      <w:divBdr>
        <w:top w:val="none" w:sz="0" w:space="0" w:color="auto"/>
        <w:left w:val="none" w:sz="0" w:space="0" w:color="auto"/>
        <w:bottom w:val="none" w:sz="0" w:space="0" w:color="auto"/>
        <w:right w:val="none" w:sz="0" w:space="0" w:color="auto"/>
      </w:divBdr>
      <w:divsChild>
        <w:div w:id="797140961">
          <w:marLeft w:val="0"/>
          <w:marRight w:val="0"/>
          <w:marTop w:val="0"/>
          <w:marBottom w:val="0"/>
          <w:divBdr>
            <w:top w:val="none" w:sz="0" w:space="0" w:color="auto"/>
            <w:left w:val="none" w:sz="0" w:space="0" w:color="auto"/>
            <w:bottom w:val="none" w:sz="0" w:space="0" w:color="auto"/>
            <w:right w:val="none" w:sz="0" w:space="0" w:color="auto"/>
          </w:divBdr>
        </w:div>
        <w:div w:id="1159535587">
          <w:marLeft w:val="0"/>
          <w:marRight w:val="0"/>
          <w:marTop w:val="0"/>
          <w:marBottom w:val="0"/>
          <w:divBdr>
            <w:top w:val="none" w:sz="0" w:space="0" w:color="auto"/>
            <w:left w:val="none" w:sz="0" w:space="0" w:color="auto"/>
            <w:bottom w:val="none" w:sz="0" w:space="0" w:color="auto"/>
            <w:right w:val="none" w:sz="0" w:space="0" w:color="auto"/>
          </w:divBdr>
        </w:div>
        <w:div w:id="1579486274">
          <w:marLeft w:val="0"/>
          <w:marRight w:val="0"/>
          <w:marTop w:val="0"/>
          <w:marBottom w:val="0"/>
          <w:divBdr>
            <w:top w:val="none" w:sz="0" w:space="0" w:color="auto"/>
            <w:left w:val="none" w:sz="0" w:space="0" w:color="auto"/>
            <w:bottom w:val="none" w:sz="0" w:space="0" w:color="auto"/>
            <w:right w:val="none" w:sz="0" w:space="0" w:color="auto"/>
          </w:divBdr>
        </w:div>
        <w:div w:id="1134834036">
          <w:marLeft w:val="0"/>
          <w:marRight w:val="0"/>
          <w:marTop w:val="0"/>
          <w:marBottom w:val="0"/>
          <w:divBdr>
            <w:top w:val="none" w:sz="0" w:space="0" w:color="auto"/>
            <w:left w:val="none" w:sz="0" w:space="0" w:color="auto"/>
            <w:bottom w:val="none" w:sz="0" w:space="0" w:color="auto"/>
            <w:right w:val="none" w:sz="0" w:space="0" w:color="auto"/>
          </w:divBdr>
        </w:div>
        <w:div w:id="1196504723">
          <w:marLeft w:val="0"/>
          <w:marRight w:val="0"/>
          <w:marTop w:val="0"/>
          <w:marBottom w:val="0"/>
          <w:divBdr>
            <w:top w:val="none" w:sz="0" w:space="0" w:color="auto"/>
            <w:left w:val="none" w:sz="0" w:space="0" w:color="auto"/>
            <w:bottom w:val="none" w:sz="0" w:space="0" w:color="auto"/>
            <w:right w:val="none" w:sz="0" w:space="0" w:color="auto"/>
          </w:divBdr>
        </w:div>
        <w:div w:id="1349259295">
          <w:marLeft w:val="0"/>
          <w:marRight w:val="0"/>
          <w:marTop w:val="0"/>
          <w:marBottom w:val="0"/>
          <w:divBdr>
            <w:top w:val="none" w:sz="0" w:space="0" w:color="auto"/>
            <w:left w:val="none" w:sz="0" w:space="0" w:color="auto"/>
            <w:bottom w:val="none" w:sz="0" w:space="0" w:color="auto"/>
            <w:right w:val="none" w:sz="0" w:space="0" w:color="auto"/>
          </w:divBdr>
        </w:div>
        <w:div w:id="2145615444">
          <w:marLeft w:val="0"/>
          <w:marRight w:val="0"/>
          <w:marTop w:val="0"/>
          <w:marBottom w:val="0"/>
          <w:divBdr>
            <w:top w:val="none" w:sz="0" w:space="0" w:color="auto"/>
            <w:left w:val="none" w:sz="0" w:space="0" w:color="auto"/>
            <w:bottom w:val="none" w:sz="0" w:space="0" w:color="auto"/>
            <w:right w:val="none" w:sz="0" w:space="0" w:color="auto"/>
          </w:divBdr>
        </w:div>
        <w:div w:id="329676510">
          <w:marLeft w:val="0"/>
          <w:marRight w:val="0"/>
          <w:marTop w:val="0"/>
          <w:marBottom w:val="0"/>
          <w:divBdr>
            <w:top w:val="none" w:sz="0" w:space="0" w:color="auto"/>
            <w:left w:val="none" w:sz="0" w:space="0" w:color="auto"/>
            <w:bottom w:val="none" w:sz="0" w:space="0" w:color="auto"/>
            <w:right w:val="none" w:sz="0" w:space="0" w:color="auto"/>
          </w:divBdr>
        </w:div>
        <w:div w:id="1041520077">
          <w:marLeft w:val="0"/>
          <w:marRight w:val="0"/>
          <w:marTop w:val="0"/>
          <w:marBottom w:val="0"/>
          <w:divBdr>
            <w:top w:val="none" w:sz="0" w:space="0" w:color="auto"/>
            <w:left w:val="none" w:sz="0" w:space="0" w:color="auto"/>
            <w:bottom w:val="none" w:sz="0" w:space="0" w:color="auto"/>
            <w:right w:val="none" w:sz="0" w:space="0" w:color="auto"/>
          </w:divBdr>
        </w:div>
        <w:div w:id="1145393001">
          <w:marLeft w:val="0"/>
          <w:marRight w:val="0"/>
          <w:marTop w:val="0"/>
          <w:marBottom w:val="0"/>
          <w:divBdr>
            <w:top w:val="none" w:sz="0" w:space="0" w:color="auto"/>
            <w:left w:val="none" w:sz="0" w:space="0" w:color="auto"/>
            <w:bottom w:val="none" w:sz="0" w:space="0" w:color="auto"/>
            <w:right w:val="none" w:sz="0" w:space="0" w:color="auto"/>
          </w:divBdr>
        </w:div>
        <w:div w:id="423918376">
          <w:marLeft w:val="0"/>
          <w:marRight w:val="0"/>
          <w:marTop w:val="0"/>
          <w:marBottom w:val="0"/>
          <w:divBdr>
            <w:top w:val="none" w:sz="0" w:space="0" w:color="auto"/>
            <w:left w:val="none" w:sz="0" w:space="0" w:color="auto"/>
            <w:bottom w:val="none" w:sz="0" w:space="0" w:color="auto"/>
            <w:right w:val="none" w:sz="0" w:space="0" w:color="auto"/>
          </w:divBdr>
        </w:div>
        <w:div w:id="1481575523">
          <w:marLeft w:val="0"/>
          <w:marRight w:val="0"/>
          <w:marTop w:val="0"/>
          <w:marBottom w:val="0"/>
          <w:divBdr>
            <w:top w:val="none" w:sz="0" w:space="0" w:color="auto"/>
            <w:left w:val="none" w:sz="0" w:space="0" w:color="auto"/>
            <w:bottom w:val="none" w:sz="0" w:space="0" w:color="auto"/>
            <w:right w:val="none" w:sz="0" w:space="0" w:color="auto"/>
          </w:divBdr>
        </w:div>
        <w:div w:id="1178155727">
          <w:marLeft w:val="0"/>
          <w:marRight w:val="0"/>
          <w:marTop w:val="0"/>
          <w:marBottom w:val="0"/>
          <w:divBdr>
            <w:top w:val="none" w:sz="0" w:space="0" w:color="auto"/>
            <w:left w:val="none" w:sz="0" w:space="0" w:color="auto"/>
            <w:bottom w:val="none" w:sz="0" w:space="0" w:color="auto"/>
            <w:right w:val="none" w:sz="0" w:space="0" w:color="auto"/>
          </w:divBdr>
        </w:div>
        <w:div w:id="512768692">
          <w:marLeft w:val="0"/>
          <w:marRight w:val="0"/>
          <w:marTop w:val="0"/>
          <w:marBottom w:val="0"/>
          <w:divBdr>
            <w:top w:val="none" w:sz="0" w:space="0" w:color="auto"/>
            <w:left w:val="none" w:sz="0" w:space="0" w:color="auto"/>
            <w:bottom w:val="none" w:sz="0" w:space="0" w:color="auto"/>
            <w:right w:val="none" w:sz="0" w:space="0" w:color="auto"/>
          </w:divBdr>
        </w:div>
        <w:div w:id="531848270">
          <w:marLeft w:val="0"/>
          <w:marRight w:val="0"/>
          <w:marTop w:val="0"/>
          <w:marBottom w:val="0"/>
          <w:divBdr>
            <w:top w:val="none" w:sz="0" w:space="0" w:color="auto"/>
            <w:left w:val="none" w:sz="0" w:space="0" w:color="auto"/>
            <w:bottom w:val="none" w:sz="0" w:space="0" w:color="auto"/>
            <w:right w:val="none" w:sz="0" w:space="0" w:color="auto"/>
          </w:divBdr>
        </w:div>
        <w:div w:id="1161504021">
          <w:marLeft w:val="0"/>
          <w:marRight w:val="0"/>
          <w:marTop w:val="0"/>
          <w:marBottom w:val="0"/>
          <w:divBdr>
            <w:top w:val="none" w:sz="0" w:space="0" w:color="auto"/>
            <w:left w:val="none" w:sz="0" w:space="0" w:color="auto"/>
            <w:bottom w:val="none" w:sz="0" w:space="0" w:color="auto"/>
            <w:right w:val="none" w:sz="0" w:space="0" w:color="auto"/>
          </w:divBdr>
        </w:div>
        <w:div w:id="543175977">
          <w:marLeft w:val="0"/>
          <w:marRight w:val="0"/>
          <w:marTop w:val="0"/>
          <w:marBottom w:val="0"/>
          <w:divBdr>
            <w:top w:val="none" w:sz="0" w:space="0" w:color="auto"/>
            <w:left w:val="none" w:sz="0" w:space="0" w:color="auto"/>
            <w:bottom w:val="none" w:sz="0" w:space="0" w:color="auto"/>
            <w:right w:val="none" w:sz="0" w:space="0" w:color="auto"/>
          </w:divBdr>
        </w:div>
        <w:div w:id="2067878015">
          <w:marLeft w:val="0"/>
          <w:marRight w:val="0"/>
          <w:marTop w:val="0"/>
          <w:marBottom w:val="0"/>
          <w:divBdr>
            <w:top w:val="none" w:sz="0" w:space="0" w:color="auto"/>
            <w:left w:val="none" w:sz="0" w:space="0" w:color="auto"/>
            <w:bottom w:val="none" w:sz="0" w:space="0" w:color="auto"/>
            <w:right w:val="none" w:sz="0" w:space="0" w:color="auto"/>
          </w:divBdr>
        </w:div>
        <w:div w:id="849947103">
          <w:marLeft w:val="0"/>
          <w:marRight w:val="0"/>
          <w:marTop w:val="0"/>
          <w:marBottom w:val="0"/>
          <w:divBdr>
            <w:top w:val="none" w:sz="0" w:space="0" w:color="auto"/>
            <w:left w:val="none" w:sz="0" w:space="0" w:color="auto"/>
            <w:bottom w:val="none" w:sz="0" w:space="0" w:color="auto"/>
            <w:right w:val="none" w:sz="0" w:space="0" w:color="auto"/>
          </w:divBdr>
        </w:div>
        <w:div w:id="1370301312">
          <w:marLeft w:val="0"/>
          <w:marRight w:val="0"/>
          <w:marTop w:val="0"/>
          <w:marBottom w:val="0"/>
          <w:divBdr>
            <w:top w:val="none" w:sz="0" w:space="0" w:color="auto"/>
            <w:left w:val="none" w:sz="0" w:space="0" w:color="auto"/>
            <w:bottom w:val="none" w:sz="0" w:space="0" w:color="auto"/>
            <w:right w:val="none" w:sz="0" w:space="0" w:color="auto"/>
          </w:divBdr>
        </w:div>
        <w:div w:id="15543412">
          <w:marLeft w:val="0"/>
          <w:marRight w:val="0"/>
          <w:marTop w:val="0"/>
          <w:marBottom w:val="0"/>
          <w:divBdr>
            <w:top w:val="none" w:sz="0" w:space="0" w:color="auto"/>
            <w:left w:val="none" w:sz="0" w:space="0" w:color="auto"/>
            <w:bottom w:val="none" w:sz="0" w:space="0" w:color="auto"/>
            <w:right w:val="none" w:sz="0" w:space="0" w:color="auto"/>
          </w:divBdr>
        </w:div>
        <w:div w:id="90862315">
          <w:marLeft w:val="0"/>
          <w:marRight w:val="0"/>
          <w:marTop w:val="0"/>
          <w:marBottom w:val="0"/>
          <w:divBdr>
            <w:top w:val="none" w:sz="0" w:space="0" w:color="auto"/>
            <w:left w:val="none" w:sz="0" w:space="0" w:color="auto"/>
            <w:bottom w:val="none" w:sz="0" w:space="0" w:color="auto"/>
            <w:right w:val="none" w:sz="0" w:space="0" w:color="auto"/>
          </w:divBdr>
        </w:div>
        <w:div w:id="1098991291">
          <w:marLeft w:val="0"/>
          <w:marRight w:val="0"/>
          <w:marTop w:val="0"/>
          <w:marBottom w:val="0"/>
          <w:divBdr>
            <w:top w:val="none" w:sz="0" w:space="0" w:color="auto"/>
            <w:left w:val="none" w:sz="0" w:space="0" w:color="auto"/>
            <w:bottom w:val="none" w:sz="0" w:space="0" w:color="auto"/>
            <w:right w:val="none" w:sz="0" w:space="0" w:color="auto"/>
          </w:divBdr>
        </w:div>
        <w:div w:id="286620068">
          <w:marLeft w:val="0"/>
          <w:marRight w:val="0"/>
          <w:marTop w:val="0"/>
          <w:marBottom w:val="0"/>
          <w:divBdr>
            <w:top w:val="none" w:sz="0" w:space="0" w:color="auto"/>
            <w:left w:val="none" w:sz="0" w:space="0" w:color="auto"/>
            <w:bottom w:val="none" w:sz="0" w:space="0" w:color="auto"/>
            <w:right w:val="none" w:sz="0" w:space="0" w:color="auto"/>
          </w:divBdr>
        </w:div>
        <w:div w:id="655837704">
          <w:marLeft w:val="0"/>
          <w:marRight w:val="0"/>
          <w:marTop w:val="0"/>
          <w:marBottom w:val="0"/>
          <w:divBdr>
            <w:top w:val="none" w:sz="0" w:space="0" w:color="auto"/>
            <w:left w:val="none" w:sz="0" w:space="0" w:color="auto"/>
            <w:bottom w:val="none" w:sz="0" w:space="0" w:color="auto"/>
            <w:right w:val="none" w:sz="0" w:space="0" w:color="auto"/>
          </w:divBdr>
        </w:div>
        <w:div w:id="942034243">
          <w:marLeft w:val="0"/>
          <w:marRight w:val="0"/>
          <w:marTop w:val="0"/>
          <w:marBottom w:val="0"/>
          <w:divBdr>
            <w:top w:val="none" w:sz="0" w:space="0" w:color="auto"/>
            <w:left w:val="none" w:sz="0" w:space="0" w:color="auto"/>
            <w:bottom w:val="none" w:sz="0" w:space="0" w:color="auto"/>
            <w:right w:val="none" w:sz="0" w:space="0" w:color="auto"/>
          </w:divBdr>
        </w:div>
        <w:div w:id="836581341">
          <w:marLeft w:val="0"/>
          <w:marRight w:val="0"/>
          <w:marTop w:val="0"/>
          <w:marBottom w:val="0"/>
          <w:divBdr>
            <w:top w:val="none" w:sz="0" w:space="0" w:color="auto"/>
            <w:left w:val="none" w:sz="0" w:space="0" w:color="auto"/>
            <w:bottom w:val="none" w:sz="0" w:space="0" w:color="auto"/>
            <w:right w:val="none" w:sz="0" w:space="0" w:color="auto"/>
          </w:divBdr>
        </w:div>
        <w:div w:id="989292351">
          <w:marLeft w:val="0"/>
          <w:marRight w:val="0"/>
          <w:marTop w:val="0"/>
          <w:marBottom w:val="0"/>
          <w:divBdr>
            <w:top w:val="none" w:sz="0" w:space="0" w:color="auto"/>
            <w:left w:val="none" w:sz="0" w:space="0" w:color="auto"/>
            <w:bottom w:val="none" w:sz="0" w:space="0" w:color="auto"/>
            <w:right w:val="none" w:sz="0" w:space="0" w:color="auto"/>
          </w:divBdr>
        </w:div>
        <w:div w:id="345638205">
          <w:marLeft w:val="0"/>
          <w:marRight w:val="0"/>
          <w:marTop w:val="0"/>
          <w:marBottom w:val="0"/>
          <w:divBdr>
            <w:top w:val="none" w:sz="0" w:space="0" w:color="auto"/>
            <w:left w:val="none" w:sz="0" w:space="0" w:color="auto"/>
            <w:bottom w:val="none" w:sz="0" w:space="0" w:color="auto"/>
            <w:right w:val="none" w:sz="0" w:space="0" w:color="auto"/>
          </w:divBdr>
        </w:div>
        <w:div w:id="245385556">
          <w:marLeft w:val="0"/>
          <w:marRight w:val="0"/>
          <w:marTop w:val="0"/>
          <w:marBottom w:val="0"/>
          <w:divBdr>
            <w:top w:val="none" w:sz="0" w:space="0" w:color="auto"/>
            <w:left w:val="none" w:sz="0" w:space="0" w:color="auto"/>
            <w:bottom w:val="none" w:sz="0" w:space="0" w:color="auto"/>
            <w:right w:val="none" w:sz="0" w:space="0" w:color="auto"/>
          </w:divBdr>
        </w:div>
        <w:div w:id="1002583625">
          <w:marLeft w:val="0"/>
          <w:marRight w:val="0"/>
          <w:marTop w:val="0"/>
          <w:marBottom w:val="0"/>
          <w:divBdr>
            <w:top w:val="none" w:sz="0" w:space="0" w:color="auto"/>
            <w:left w:val="none" w:sz="0" w:space="0" w:color="auto"/>
            <w:bottom w:val="none" w:sz="0" w:space="0" w:color="auto"/>
            <w:right w:val="none" w:sz="0" w:space="0" w:color="auto"/>
          </w:divBdr>
        </w:div>
        <w:div w:id="363597274">
          <w:marLeft w:val="0"/>
          <w:marRight w:val="0"/>
          <w:marTop w:val="0"/>
          <w:marBottom w:val="0"/>
          <w:divBdr>
            <w:top w:val="none" w:sz="0" w:space="0" w:color="auto"/>
            <w:left w:val="none" w:sz="0" w:space="0" w:color="auto"/>
            <w:bottom w:val="none" w:sz="0" w:space="0" w:color="auto"/>
            <w:right w:val="none" w:sz="0" w:space="0" w:color="auto"/>
          </w:divBdr>
        </w:div>
        <w:div w:id="2101902817">
          <w:marLeft w:val="0"/>
          <w:marRight w:val="0"/>
          <w:marTop w:val="0"/>
          <w:marBottom w:val="0"/>
          <w:divBdr>
            <w:top w:val="none" w:sz="0" w:space="0" w:color="auto"/>
            <w:left w:val="none" w:sz="0" w:space="0" w:color="auto"/>
            <w:bottom w:val="none" w:sz="0" w:space="0" w:color="auto"/>
            <w:right w:val="none" w:sz="0" w:space="0" w:color="auto"/>
          </w:divBdr>
        </w:div>
        <w:div w:id="1015112597">
          <w:marLeft w:val="0"/>
          <w:marRight w:val="0"/>
          <w:marTop w:val="0"/>
          <w:marBottom w:val="0"/>
          <w:divBdr>
            <w:top w:val="none" w:sz="0" w:space="0" w:color="auto"/>
            <w:left w:val="none" w:sz="0" w:space="0" w:color="auto"/>
            <w:bottom w:val="none" w:sz="0" w:space="0" w:color="auto"/>
            <w:right w:val="none" w:sz="0" w:space="0" w:color="auto"/>
          </w:divBdr>
        </w:div>
        <w:div w:id="1695769958">
          <w:marLeft w:val="0"/>
          <w:marRight w:val="0"/>
          <w:marTop w:val="0"/>
          <w:marBottom w:val="0"/>
          <w:divBdr>
            <w:top w:val="none" w:sz="0" w:space="0" w:color="auto"/>
            <w:left w:val="none" w:sz="0" w:space="0" w:color="auto"/>
            <w:bottom w:val="none" w:sz="0" w:space="0" w:color="auto"/>
            <w:right w:val="none" w:sz="0" w:space="0" w:color="auto"/>
          </w:divBdr>
        </w:div>
        <w:div w:id="543951912">
          <w:marLeft w:val="0"/>
          <w:marRight w:val="0"/>
          <w:marTop w:val="0"/>
          <w:marBottom w:val="0"/>
          <w:divBdr>
            <w:top w:val="none" w:sz="0" w:space="0" w:color="auto"/>
            <w:left w:val="none" w:sz="0" w:space="0" w:color="auto"/>
            <w:bottom w:val="none" w:sz="0" w:space="0" w:color="auto"/>
            <w:right w:val="none" w:sz="0" w:space="0" w:color="auto"/>
          </w:divBdr>
        </w:div>
        <w:div w:id="1815365016">
          <w:marLeft w:val="0"/>
          <w:marRight w:val="0"/>
          <w:marTop w:val="0"/>
          <w:marBottom w:val="0"/>
          <w:divBdr>
            <w:top w:val="none" w:sz="0" w:space="0" w:color="auto"/>
            <w:left w:val="none" w:sz="0" w:space="0" w:color="auto"/>
            <w:bottom w:val="none" w:sz="0" w:space="0" w:color="auto"/>
            <w:right w:val="none" w:sz="0" w:space="0" w:color="auto"/>
          </w:divBdr>
        </w:div>
        <w:div w:id="1772049060">
          <w:marLeft w:val="0"/>
          <w:marRight w:val="0"/>
          <w:marTop w:val="0"/>
          <w:marBottom w:val="0"/>
          <w:divBdr>
            <w:top w:val="none" w:sz="0" w:space="0" w:color="auto"/>
            <w:left w:val="none" w:sz="0" w:space="0" w:color="auto"/>
            <w:bottom w:val="none" w:sz="0" w:space="0" w:color="auto"/>
            <w:right w:val="none" w:sz="0" w:space="0" w:color="auto"/>
          </w:divBdr>
        </w:div>
        <w:div w:id="33771050">
          <w:marLeft w:val="0"/>
          <w:marRight w:val="0"/>
          <w:marTop w:val="0"/>
          <w:marBottom w:val="0"/>
          <w:divBdr>
            <w:top w:val="none" w:sz="0" w:space="0" w:color="auto"/>
            <w:left w:val="none" w:sz="0" w:space="0" w:color="auto"/>
            <w:bottom w:val="none" w:sz="0" w:space="0" w:color="auto"/>
            <w:right w:val="none" w:sz="0" w:space="0" w:color="auto"/>
          </w:divBdr>
        </w:div>
        <w:div w:id="1334258476">
          <w:marLeft w:val="0"/>
          <w:marRight w:val="0"/>
          <w:marTop w:val="0"/>
          <w:marBottom w:val="0"/>
          <w:divBdr>
            <w:top w:val="none" w:sz="0" w:space="0" w:color="auto"/>
            <w:left w:val="none" w:sz="0" w:space="0" w:color="auto"/>
            <w:bottom w:val="none" w:sz="0" w:space="0" w:color="auto"/>
            <w:right w:val="none" w:sz="0" w:space="0" w:color="auto"/>
          </w:divBdr>
        </w:div>
        <w:div w:id="1390805662">
          <w:marLeft w:val="0"/>
          <w:marRight w:val="0"/>
          <w:marTop w:val="0"/>
          <w:marBottom w:val="0"/>
          <w:divBdr>
            <w:top w:val="none" w:sz="0" w:space="0" w:color="auto"/>
            <w:left w:val="none" w:sz="0" w:space="0" w:color="auto"/>
            <w:bottom w:val="none" w:sz="0" w:space="0" w:color="auto"/>
            <w:right w:val="none" w:sz="0" w:space="0" w:color="auto"/>
          </w:divBdr>
        </w:div>
        <w:div w:id="1598249395">
          <w:marLeft w:val="0"/>
          <w:marRight w:val="0"/>
          <w:marTop w:val="0"/>
          <w:marBottom w:val="0"/>
          <w:divBdr>
            <w:top w:val="none" w:sz="0" w:space="0" w:color="auto"/>
            <w:left w:val="none" w:sz="0" w:space="0" w:color="auto"/>
            <w:bottom w:val="none" w:sz="0" w:space="0" w:color="auto"/>
            <w:right w:val="none" w:sz="0" w:space="0" w:color="auto"/>
          </w:divBdr>
        </w:div>
        <w:div w:id="1469782084">
          <w:marLeft w:val="0"/>
          <w:marRight w:val="0"/>
          <w:marTop w:val="0"/>
          <w:marBottom w:val="0"/>
          <w:divBdr>
            <w:top w:val="none" w:sz="0" w:space="0" w:color="auto"/>
            <w:left w:val="none" w:sz="0" w:space="0" w:color="auto"/>
            <w:bottom w:val="none" w:sz="0" w:space="0" w:color="auto"/>
            <w:right w:val="none" w:sz="0" w:space="0" w:color="auto"/>
          </w:divBdr>
        </w:div>
        <w:div w:id="1864243454">
          <w:marLeft w:val="0"/>
          <w:marRight w:val="0"/>
          <w:marTop w:val="0"/>
          <w:marBottom w:val="0"/>
          <w:divBdr>
            <w:top w:val="none" w:sz="0" w:space="0" w:color="auto"/>
            <w:left w:val="none" w:sz="0" w:space="0" w:color="auto"/>
            <w:bottom w:val="none" w:sz="0" w:space="0" w:color="auto"/>
            <w:right w:val="none" w:sz="0" w:space="0" w:color="auto"/>
          </w:divBdr>
        </w:div>
        <w:div w:id="1386175246">
          <w:marLeft w:val="0"/>
          <w:marRight w:val="0"/>
          <w:marTop w:val="0"/>
          <w:marBottom w:val="0"/>
          <w:divBdr>
            <w:top w:val="none" w:sz="0" w:space="0" w:color="auto"/>
            <w:left w:val="none" w:sz="0" w:space="0" w:color="auto"/>
            <w:bottom w:val="none" w:sz="0" w:space="0" w:color="auto"/>
            <w:right w:val="none" w:sz="0" w:space="0" w:color="auto"/>
          </w:divBdr>
        </w:div>
        <w:div w:id="1401906848">
          <w:marLeft w:val="0"/>
          <w:marRight w:val="0"/>
          <w:marTop w:val="0"/>
          <w:marBottom w:val="0"/>
          <w:divBdr>
            <w:top w:val="none" w:sz="0" w:space="0" w:color="auto"/>
            <w:left w:val="none" w:sz="0" w:space="0" w:color="auto"/>
            <w:bottom w:val="none" w:sz="0" w:space="0" w:color="auto"/>
            <w:right w:val="none" w:sz="0" w:space="0" w:color="auto"/>
          </w:divBdr>
        </w:div>
        <w:div w:id="474881260">
          <w:marLeft w:val="0"/>
          <w:marRight w:val="0"/>
          <w:marTop w:val="0"/>
          <w:marBottom w:val="0"/>
          <w:divBdr>
            <w:top w:val="none" w:sz="0" w:space="0" w:color="auto"/>
            <w:left w:val="none" w:sz="0" w:space="0" w:color="auto"/>
            <w:bottom w:val="none" w:sz="0" w:space="0" w:color="auto"/>
            <w:right w:val="none" w:sz="0" w:space="0" w:color="auto"/>
          </w:divBdr>
        </w:div>
        <w:div w:id="263151250">
          <w:marLeft w:val="0"/>
          <w:marRight w:val="0"/>
          <w:marTop w:val="0"/>
          <w:marBottom w:val="0"/>
          <w:divBdr>
            <w:top w:val="none" w:sz="0" w:space="0" w:color="auto"/>
            <w:left w:val="none" w:sz="0" w:space="0" w:color="auto"/>
            <w:bottom w:val="none" w:sz="0" w:space="0" w:color="auto"/>
            <w:right w:val="none" w:sz="0" w:space="0" w:color="auto"/>
          </w:divBdr>
        </w:div>
        <w:div w:id="994840204">
          <w:marLeft w:val="0"/>
          <w:marRight w:val="0"/>
          <w:marTop w:val="0"/>
          <w:marBottom w:val="0"/>
          <w:divBdr>
            <w:top w:val="none" w:sz="0" w:space="0" w:color="auto"/>
            <w:left w:val="none" w:sz="0" w:space="0" w:color="auto"/>
            <w:bottom w:val="none" w:sz="0" w:space="0" w:color="auto"/>
            <w:right w:val="none" w:sz="0" w:space="0" w:color="auto"/>
          </w:divBdr>
        </w:div>
        <w:div w:id="276909068">
          <w:marLeft w:val="0"/>
          <w:marRight w:val="0"/>
          <w:marTop w:val="0"/>
          <w:marBottom w:val="0"/>
          <w:divBdr>
            <w:top w:val="none" w:sz="0" w:space="0" w:color="auto"/>
            <w:left w:val="none" w:sz="0" w:space="0" w:color="auto"/>
            <w:bottom w:val="none" w:sz="0" w:space="0" w:color="auto"/>
            <w:right w:val="none" w:sz="0" w:space="0" w:color="auto"/>
          </w:divBdr>
        </w:div>
        <w:div w:id="314721582">
          <w:marLeft w:val="0"/>
          <w:marRight w:val="0"/>
          <w:marTop w:val="0"/>
          <w:marBottom w:val="0"/>
          <w:divBdr>
            <w:top w:val="none" w:sz="0" w:space="0" w:color="auto"/>
            <w:left w:val="none" w:sz="0" w:space="0" w:color="auto"/>
            <w:bottom w:val="none" w:sz="0" w:space="0" w:color="auto"/>
            <w:right w:val="none" w:sz="0" w:space="0" w:color="auto"/>
          </w:divBdr>
        </w:div>
        <w:div w:id="321810772">
          <w:marLeft w:val="0"/>
          <w:marRight w:val="0"/>
          <w:marTop w:val="0"/>
          <w:marBottom w:val="0"/>
          <w:divBdr>
            <w:top w:val="none" w:sz="0" w:space="0" w:color="auto"/>
            <w:left w:val="none" w:sz="0" w:space="0" w:color="auto"/>
            <w:bottom w:val="none" w:sz="0" w:space="0" w:color="auto"/>
            <w:right w:val="none" w:sz="0" w:space="0" w:color="auto"/>
          </w:divBdr>
        </w:div>
        <w:div w:id="1047335069">
          <w:marLeft w:val="0"/>
          <w:marRight w:val="0"/>
          <w:marTop w:val="0"/>
          <w:marBottom w:val="0"/>
          <w:divBdr>
            <w:top w:val="none" w:sz="0" w:space="0" w:color="auto"/>
            <w:left w:val="none" w:sz="0" w:space="0" w:color="auto"/>
            <w:bottom w:val="none" w:sz="0" w:space="0" w:color="auto"/>
            <w:right w:val="none" w:sz="0" w:space="0" w:color="auto"/>
          </w:divBdr>
        </w:div>
        <w:div w:id="1644234587">
          <w:marLeft w:val="0"/>
          <w:marRight w:val="0"/>
          <w:marTop w:val="0"/>
          <w:marBottom w:val="0"/>
          <w:divBdr>
            <w:top w:val="none" w:sz="0" w:space="0" w:color="auto"/>
            <w:left w:val="none" w:sz="0" w:space="0" w:color="auto"/>
            <w:bottom w:val="none" w:sz="0" w:space="0" w:color="auto"/>
            <w:right w:val="none" w:sz="0" w:space="0" w:color="auto"/>
          </w:divBdr>
        </w:div>
        <w:div w:id="1022972386">
          <w:marLeft w:val="0"/>
          <w:marRight w:val="0"/>
          <w:marTop w:val="0"/>
          <w:marBottom w:val="0"/>
          <w:divBdr>
            <w:top w:val="none" w:sz="0" w:space="0" w:color="auto"/>
            <w:left w:val="none" w:sz="0" w:space="0" w:color="auto"/>
            <w:bottom w:val="none" w:sz="0" w:space="0" w:color="auto"/>
            <w:right w:val="none" w:sz="0" w:space="0" w:color="auto"/>
          </w:divBdr>
        </w:div>
        <w:div w:id="1693611511">
          <w:marLeft w:val="0"/>
          <w:marRight w:val="0"/>
          <w:marTop w:val="0"/>
          <w:marBottom w:val="0"/>
          <w:divBdr>
            <w:top w:val="none" w:sz="0" w:space="0" w:color="auto"/>
            <w:left w:val="none" w:sz="0" w:space="0" w:color="auto"/>
            <w:bottom w:val="none" w:sz="0" w:space="0" w:color="auto"/>
            <w:right w:val="none" w:sz="0" w:space="0" w:color="auto"/>
          </w:divBdr>
        </w:div>
        <w:div w:id="890966854">
          <w:marLeft w:val="0"/>
          <w:marRight w:val="0"/>
          <w:marTop w:val="0"/>
          <w:marBottom w:val="0"/>
          <w:divBdr>
            <w:top w:val="none" w:sz="0" w:space="0" w:color="auto"/>
            <w:left w:val="none" w:sz="0" w:space="0" w:color="auto"/>
            <w:bottom w:val="none" w:sz="0" w:space="0" w:color="auto"/>
            <w:right w:val="none" w:sz="0" w:space="0" w:color="auto"/>
          </w:divBdr>
        </w:div>
        <w:div w:id="1558123167">
          <w:marLeft w:val="0"/>
          <w:marRight w:val="0"/>
          <w:marTop w:val="0"/>
          <w:marBottom w:val="0"/>
          <w:divBdr>
            <w:top w:val="none" w:sz="0" w:space="0" w:color="auto"/>
            <w:left w:val="none" w:sz="0" w:space="0" w:color="auto"/>
            <w:bottom w:val="none" w:sz="0" w:space="0" w:color="auto"/>
            <w:right w:val="none" w:sz="0" w:space="0" w:color="auto"/>
          </w:divBdr>
        </w:div>
        <w:div w:id="2064284966">
          <w:marLeft w:val="0"/>
          <w:marRight w:val="0"/>
          <w:marTop w:val="0"/>
          <w:marBottom w:val="0"/>
          <w:divBdr>
            <w:top w:val="none" w:sz="0" w:space="0" w:color="auto"/>
            <w:left w:val="none" w:sz="0" w:space="0" w:color="auto"/>
            <w:bottom w:val="none" w:sz="0" w:space="0" w:color="auto"/>
            <w:right w:val="none" w:sz="0" w:space="0" w:color="auto"/>
          </w:divBdr>
        </w:div>
        <w:div w:id="971135984">
          <w:marLeft w:val="0"/>
          <w:marRight w:val="0"/>
          <w:marTop w:val="0"/>
          <w:marBottom w:val="0"/>
          <w:divBdr>
            <w:top w:val="none" w:sz="0" w:space="0" w:color="auto"/>
            <w:left w:val="none" w:sz="0" w:space="0" w:color="auto"/>
            <w:bottom w:val="none" w:sz="0" w:space="0" w:color="auto"/>
            <w:right w:val="none" w:sz="0" w:space="0" w:color="auto"/>
          </w:divBdr>
        </w:div>
        <w:div w:id="752043772">
          <w:marLeft w:val="0"/>
          <w:marRight w:val="0"/>
          <w:marTop w:val="0"/>
          <w:marBottom w:val="0"/>
          <w:divBdr>
            <w:top w:val="none" w:sz="0" w:space="0" w:color="auto"/>
            <w:left w:val="none" w:sz="0" w:space="0" w:color="auto"/>
            <w:bottom w:val="none" w:sz="0" w:space="0" w:color="auto"/>
            <w:right w:val="none" w:sz="0" w:space="0" w:color="auto"/>
          </w:divBdr>
        </w:div>
        <w:div w:id="1225994564">
          <w:marLeft w:val="0"/>
          <w:marRight w:val="0"/>
          <w:marTop w:val="0"/>
          <w:marBottom w:val="0"/>
          <w:divBdr>
            <w:top w:val="none" w:sz="0" w:space="0" w:color="auto"/>
            <w:left w:val="none" w:sz="0" w:space="0" w:color="auto"/>
            <w:bottom w:val="none" w:sz="0" w:space="0" w:color="auto"/>
            <w:right w:val="none" w:sz="0" w:space="0" w:color="auto"/>
          </w:divBdr>
        </w:div>
        <w:div w:id="1305502670">
          <w:marLeft w:val="0"/>
          <w:marRight w:val="0"/>
          <w:marTop w:val="0"/>
          <w:marBottom w:val="0"/>
          <w:divBdr>
            <w:top w:val="none" w:sz="0" w:space="0" w:color="auto"/>
            <w:left w:val="none" w:sz="0" w:space="0" w:color="auto"/>
            <w:bottom w:val="none" w:sz="0" w:space="0" w:color="auto"/>
            <w:right w:val="none" w:sz="0" w:space="0" w:color="auto"/>
          </w:divBdr>
        </w:div>
        <w:div w:id="1806124009">
          <w:marLeft w:val="0"/>
          <w:marRight w:val="0"/>
          <w:marTop w:val="0"/>
          <w:marBottom w:val="0"/>
          <w:divBdr>
            <w:top w:val="none" w:sz="0" w:space="0" w:color="auto"/>
            <w:left w:val="none" w:sz="0" w:space="0" w:color="auto"/>
            <w:bottom w:val="none" w:sz="0" w:space="0" w:color="auto"/>
            <w:right w:val="none" w:sz="0" w:space="0" w:color="auto"/>
          </w:divBdr>
        </w:div>
        <w:div w:id="1747263114">
          <w:marLeft w:val="0"/>
          <w:marRight w:val="0"/>
          <w:marTop w:val="0"/>
          <w:marBottom w:val="0"/>
          <w:divBdr>
            <w:top w:val="none" w:sz="0" w:space="0" w:color="auto"/>
            <w:left w:val="none" w:sz="0" w:space="0" w:color="auto"/>
            <w:bottom w:val="none" w:sz="0" w:space="0" w:color="auto"/>
            <w:right w:val="none" w:sz="0" w:space="0" w:color="auto"/>
          </w:divBdr>
        </w:div>
        <w:div w:id="829520227">
          <w:marLeft w:val="0"/>
          <w:marRight w:val="0"/>
          <w:marTop w:val="0"/>
          <w:marBottom w:val="0"/>
          <w:divBdr>
            <w:top w:val="none" w:sz="0" w:space="0" w:color="auto"/>
            <w:left w:val="none" w:sz="0" w:space="0" w:color="auto"/>
            <w:bottom w:val="none" w:sz="0" w:space="0" w:color="auto"/>
            <w:right w:val="none" w:sz="0" w:space="0" w:color="auto"/>
          </w:divBdr>
        </w:div>
        <w:div w:id="11341985">
          <w:marLeft w:val="0"/>
          <w:marRight w:val="0"/>
          <w:marTop w:val="0"/>
          <w:marBottom w:val="0"/>
          <w:divBdr>
            <w:top w:val="none" w:sz="0" w:space="0" w:color="auto"/>
            <w:left w:val="none" w:sz="0" w:space="0" w:color="auto"/>
            <w:bottom w:val="none" w:sz="0" w:space="0" w:color="auto"/>
            <w:right w:val="none" w:sz="0" w:space="0" w:color="auto"/>
          </w:divBdr>
        </w:div>
        <w:div w:id="1892038876">
          <w:marLeft w:val="0"/>
          <w:marRight w:val="0"/>
          <w:marTop w:val="0"/>
          <w:marBottom w:val="0"/>
          <w:divBdr>
            <w:top w:val="none" w:sz="0" w:space="0" w:color="auto"/>
            <w:left w:val="none" w:sz="0" w:space="0" w:color="auto"/>
            <w:bottom w:val="none" w:sz="0" w:space="0" w:color="auto"/>
            <w:right w:val="none" w:sz="0" w:space="0" w:color="auto"/>
          </w:divBdr>
        </w:div>
        <w:div w:id="2012640224">
          <w:marLeft w:val="0"/>
          <w:marRight w:val="0"/>
          <w:marTop w:val="0"/>
          <w:marBottom w:val="0"/>
          <w:divBdr>
            <w:top w:val="none" w:sz="0" w:space="0" w:color="auto"/>
            <w:left w:val="none" w:sz="0" w:space="0" w:color="auto"/>
            <w:bottom w:val="none" w:sz="0" w:space="0" w:color="auto"/>
            <w:right w:val="none" w:sz="0" w:space="0" w:color="auto"/>
          </w:divBdr>
        </w:div>
        <w:div w:id="1954751824">
          <w:marLeft w:val="0"/>
          <w:marRight w:val="0"/>
          <w:marTop w:val="0"/>
          <w:marBottom w:val="0"/>
          <w:divBdr>
            <w:top w:val="none" w:sz="0" w:space="0" w:color="auto"/>
            <w:left w:val="none" w:sz="0" w:space="0" w:color="auto"/>
            <w:bottom w:val="none" w:sz="0" w:space="0" w:color="auto"/>
            <w:right w:val="none" w:sz="0" w:space="0" w:color="auto"/>
          </w:divBdr>
        </w:div>
        <w:div w:id="2105225625">
          <w:marLeft w:val="0"/>
          <w:marRight w:val="0"/>
          <w:marTop w:val="0"/>
          <w:marBottom w:val="0"/>
          <w:divBdr>
            <w:top w:val="none" w:sz="0" w:space="0" w:color="auto"/>
            <w:left w:val="none" w:sz="0" w:space="0" w:color="auto"/>
            <w:bottom w:val="none" w:sz="0" w:space="0" w:color="auto"/>
            <w:right w:val="none" w:sz="0" w:space="0" w:color="auto"/>
          </w:divBdr>
        </w:div>
        <w:div w:id="1307051058">
          <w:marLeft w:val="0"/>
          <w:marRight w:val="0"/>
          <w:marTop w:val="0"/>
          <w:marBottom w:val="0"/>
          <w:divBdr>
            <w:top w:val="none" w:sz="0" w:space="0" w:color="auto"/>
            <w:left w:val="none" w:sz="0" w:space="0" w:color="auto"/>
            <w:bottom w:val="none" w:sz="0" w:space="0" w:color="auto"/>
            <w:right w:val="none" w:sz="0" w:space="0" w:color="auto"/>
          </w:divBdr>
        </w:div>
        <w:div w:id="1827429052">
          <w:marLeft w:val="0"/>
          <w:marRight w:val="0"/>
          <w:marTop w:val="0"/>
          <w:marBottom w:val="0"/>
          <w:divBdr>
            <w:top w:val="none" w:sz="0" w:space="0" w:color="auto"/>
            <w:left w:val="none" w:sz="0" w:space="0" w:color="auto"/>
            <w:bottom w:val="none" w:sz="0" w:space="0" w:color="auto"/>
            <w:right w:val="none" w:sz="0" w:space="0" w:color="auto"/>
          </w:divBdr>
        </w:div>
        <w:div w:id="2009286910">
          <w:marLeft w:val="0"/>
          <w:marRight w:val="0"/>
          <w:marTop w:val="0"/>
          <w:marBottom w:val="0"/>
          <w:divBdr>
            <w:top w:val="none" w:sz="0" w:space="0" w:color="auto"/>
            <w:left w:val="none" w:sz="0" w:space="0" w:color="auto"/>
            <w:bottom w:val="none" w:sz="0" w:space="0" w:color="auto"/>
            <w:right w:val="none" w:sz="0" w:space="0" w:color="auto"/>
          </w:divBdr>
        </w:div>
        <w:div w:id="1238904053">
          <w:marLeft w:val="0"/>
          <w:marRight w:val="0"/>
          <w:marTop w:val="0"/>
          <w:marBottom w:val="0"/>
          <w:divBdr>
            <w:top w:val="none" w:sz="0" w:space="0" w:color="auto"/>
            <w:left w:val="none" w:sz="0" w:space="0" w:color="auto"/>
            <w:bottom w:val="none" w:sz="0" w:space="0" w:color="auto"/>
            <w:right w:val="none" w:sz="0" w:space="0" w:color="auto"/>
          </w:divBdr>
        </w:div>
        <w:div w:id="1318651931">
          <w:marLeft w:val="0"/>
          <w:marRight w:val="0"/>
          <w:marTop w:val="0"/>
          <w:marBottom w:val="0"/>
          <w:divBdr>
            <w:top w:val="none" w:sz="0" w:space="0" w:color="auto"/>
            <w:left w:val="none" w:sz="0" w:space="0" w:color="auto"/>
            <w:bottom w:val="none" w:sz="0" w:space="0" w:color="auto"/>
            <w:right w:val="none" w:sz="0" w:space="0" w:color="auto"/>
          </w:divBdr>
        </w:div>
        <w:div w:id="1807042293">
          <w:marLeft w:val="0"/>
          <w:marRight w:val="0"/>
          <w:marTop w:val="0"/>
          <w:marBottom w:val="0"/>
          <w:divBdr>
            <w:top w:val="none" w:sz="0" w:space="0" w:color="auto"/>
            <w:left w:val="none" w:sz="0" w:space="0" w:color="auto"/>
            <w:bottom w:val="none" w:sz="0" w:space="0" w:color="auto"/>
            <w:right w:val="none" w:sz="0" w:space="0" w:color="auto"/>
          </w:divBdr>
        </w:div>
        <w:div w:id="954481621">
          <w:marLeft w:val="0"/>
          <w:marRight w:val="0"/>
          <w:marTop w:val="0"/>
          <w:marBottom w:val="0"/>
          <w:divBdr>
            <w:top w:val="none" w:sz="0" w:space="0" w:color="auto"/>
            <w:left w:val="none" w:sz="0" w:space="0" w:color="auto"/>
            <w:bottom w:val="none" w:sz="0" w:space="0" w:color="auto"/>
            <w:right w:val="none" w:sz="0" w:space="0" w:color="auto"/>
          </w:divBdr>
        </w:div>
        <w:div w:id="2124956525">
          <w:marLeft w:val="0"/>
          <w:marRight w:val="0"/>
          <w:marTop w:val="0"/>
          <w:marBottom w:val="0"/>
          <w:divBdr>
            <w:top w:val="none" w:sz="0" w:space="0" w:color="auto"/>
            <w:left w:val="none" w:sz="0" w:space="0" w:color="auto"/>
            <w:bottom w:val="none" w:sz="0" w:space="0" w:color="auto"/>
            <w:right w:val="none" w:sz="0" w:space="0" w:color="auto"/>
          </w:divBdr>
        </w:div>
        <w:div w:id="984506877">
          <w:marLeft w:val="0"/>
          <w:marRight w:val="0"/>
          <w:marTop w:val="0"/>
          <w:marBottom w:val="0"/>
          <w:divBdr>
            <w:top w:val="none" w:sz="0" w:space="0" w:color="auto"/>
            <w:left w:val="none" w:sz="0" w:space="0" w:color="auto"/>
            <w:bottom w:val="none" w:sz="0" w:space="0" w:color="auto"/>
            <w:right w:val="none" w:sz="0" w:space="0" w:color="auto"/>
          </w:divBdr>
        </w:div>
        <w:div w:id="1363942833">
          <w:marLeft w:val="0"/>
          <w:marRight w:val="0"/>
          <w:marTop w:val="0"/>
          <w:marBottom w:val="0"/>
          <w:divBdr>
            <w:top w:val="none" w:sz="0" w:space="0" w:color="auto"/>
            <w:left w:val="none" w:sz="0" w:space="0" w:color="auto"/>
            <w:bottom w:val="none" w:sz="0" w:space="0" w:color="auto"/>
            <w:right w:val="none" w:sz="0" w:space="0" w:color="auto"/>
          </w:divBdr>
        </w:div>
        <w:div w:id="616759913">
          <w:marLeft w:val="0"/>
          <w:marRight w:val="0"/>
          <w:marTop w:val="0"/>
          <w:marBottom w:val="0"/>
          <w:divBdr>
            <w:top w:val="none" w:sz="0" w:space="0" w:color="auto"/>
            <w:left w:val="none" w:sz="0" w:space="0" w:color="auto"/>
            <w:bottom w:val="none" w:sz="0" w:space="0" w:color="auto"/>
            <w:right w:val="none" w:sz="0" w:space="0" w:color="auto"/>
          </w:divBdr>
        </w:div>
        <w:div w:id="172033266">
          <w:marLeft w:val="0"/>
          <w:marRight w:val="0"/>
          <w:marTop w:val="0"/>
          <w:marBottom w:val="0"/>
          <w:divBdr>
            <w:top w:val="none" w:sz="0" w:space="0" w:color="auto"/>
            <w:left w:val="none" w:sz="0" w:space="0" w:color="auto"/>
            <w:bottom w:val="none" w:sz="0" w:space="0" w:color="auto"/>
            <w:right w:val="none" w:sz="0" w:space="0" w:color="auto"/>
          </w:divBdr>
        </w:div>
        <w:div w:id="1066294746">
          <w:marLeft w:val="0"/>
          <w:marRight w:val="0"/>
          <w:marTop w:val="0"/>
          <w:marBottom w:val="0"/>
          <w:divBdr>
            <w:top w:val="none" w:sz="0" w:space="0" w:color="auto"/>
            <w:left w:val="none" w:sz="0" w:space="0" w:color="auto"/>
            <w:bottom w:val="none" w:sz="0" w:space="0" w:color="auto"/>
            <w:right w:val="none" w:sz="0" w:space="0" w:color="auto"/>
          </w:divBdr>
        </w:div>
        <w:div w:id="422922624">
          <w:marLeft w:val="0"/>
          <w:marRight w:val="0"/>
          <w:marTop w:val="0"/>
          <w:marBottom w:val="0"/>
          <w:divBdr>
            <w:top w:val="none" w:sz="0" w:space="0" w:color="auto"/>
            <w:left w:val="none" w:sz="0" w:space="0" w:color="auto"/>
            <w:bottom w:val="none" w:sz="0" w:space="0" w:color="auto"/>
            <w:right w:val="none" w:sz="0" w:space="0" w:color="auto"/>
          </w:divBdr>
        </w:div>
        <w:div w:id="1328364318">
          <w:marLeft w:val="0"/>
          <w:marRight w:val="0"/>
          <w:marTop w:val="0"/>
          <w:marBottom w:val="0"/>
          <w:divBdr>
            <w:top w:val="none" w:sz="0" w:space="0" w:color="auto"/>
            <w:left w:val="none" w:sz="0" w:space="0" w:color="auto"/>
            <w:bottom w:val="none" w:sz="0" w:space="0" w:color="auto"/>
            <w:right w:val="none" w:sz="0" w:space="0" w:color="auto"/>
          </w:divBdr>
        </w:div>
        <w:div w:id="2041274608">
          <w:marLeft w:val="0"/>
          <w:marRight w:val="0"/>
          <w:marTop w:val="0"/>
          <w:marBottom w:val="0"/>
          <w:divBdr>
            <w:top w:val="none" w:sz="0" w:space="0" w:color="auto"/>
            <w:left w:val="none" w:sz="0" w:space="0" w:color="auto"/>
            <w:bottom w:val="none" w:sz="0" w:space="0" w:color="auto"/>
            <w:right w:val="none" w:sz="0" w:space="0" w:color="auto"/>
          </w:divBdr>
        </w:div>
        <w:div w:id="98919602">
          <w:marLeft w:val="0"/>
          <w:marRight w:val="0"/>
          <w:marTop w:val="0"/>
          <w:marBottom w:val="220"/>
          <w:divBdr>
            <w:top w:val="none" w:sz="0" w:space="0" w:color="auto"/>
            <w:left w:val="none" w:sz="0" w:space="0" w:color="auto"/>
            <w:bottom w:val="none" w:sz="0" w:space="0" w:color="auto"/>
            <w:right w:val="none" w:sz="0" w:space="0" w:color="auto"/>
          </w:divBdr>
        </w:div>
        <w:div w:id="548228300">
          <w:marLeft w:val="0"/>
          <w:marRight w:val="0"/>
          <w:marTop w:val="0"/>
          <w:marBottom w:val="0"/>
          <w:divBdr>
            <w:top w:val="none" w:sz="0" w:space="0" w:color="auto"/>
            <w:left w:val="none" w:sz="0" w:space="0" w:color="auto"/>
            <w:bottom w:val="none" w:sz="0" w:space="0" w:color="auto"/>
            <w:right w:val="none" w:sz="0" w:space="0" w:color="auto"/>
          </w:divBdr>
        </w:div>
        <w:div w:id="1348797402">
          <w:marLeft w:val="0"/>
          <w:marRight w:val="0"/>
          <w:marTop w:val="0"/>
          <w:marBottom w:val="0"/>
          <w:divBdr>
            <w:top w:val="none" w:sz="0" w:space="0" w:color="auto"/>
            <w:left w:val="none" w:sz="0" w:space="0" w:color="auto"/>
            <w:bottom w:val="none" w:sz="0" w:space="0" w:color="auto"/>
            <w:right w:val="none" w:sz="0" w:space="0" w:color="auto"/>
          </w:divBdr>
        </w:div>
        <w:div w:id="1329558501">
          <w:marLeft w:val="0"/>
          <w:marRight w:val="0"/>
          <w:marTop w:val="0"/>
          <w:marBottom w:val="0"/>
          <w:divBdr>
            <w:top w:val="none" w:sz="0" w:space="0" w:color="auto"/>
            <w:left w:val="none" w:sz="0" w:space="0" w:color="auto"/>
            <w:bottom w:val="none" w:sz="0" w:space="0" w:color="auto"/>
            <w:right w:val="none" w:sz="0" w:space="0" w:color="auto"/>
          </w:divBdr>
        </w:div>
        <w:div w:id="825898566">
          <w:marLeft w:val="0"/>
          <w:marRight w:val="0"/>
          <w:marTop w:val="0"/>
          <w:marBottom w:val="0"/>
          <w:divBdr>
            <w:top w:val="none" w:sz="0" w:space="0" w:color="auto"/>
            <w:left w:val="none" w:sz="0" w:space="0" w:color="auto"/>
            <w:bottom w:val="none" w:sz="0" w:space="0" w:color="auto"/>
            <w:right w:val="none" w:sz="0" w:space="0" w:color="auto"/>
          </w:divBdr>
        </w:div>
        <w:div w:id="1181161192">
          <w:marLeft w:val="0"/>
          <w:marRight w:val="0"/>
          <w:marTop w:val="0"/>
          <w:marBottom w:val="0"/>
          <w:divBdr>
            <w:top w:val="none" w:sz="0" w:space="0" w:color="auto"/>
            <w:left w:val="none" w:sz="0" w:space="0" w:color="auto"/>
            <w:bottom w:val="none" w:sz="0" w:space="0" w:color="auto"/>
            <w:right w:val="none" w:sz="0" w:space="0" w:color="auto"/>
          </w:divBdr>
        </w:div>
        <w:div w:id="1380202618">
          <w:marLeft w:val="0"/>
          <w:marRight w:val="0"/>
          <w:marTop w:val="0"/>
          <w:marBottom w:val="0"/>
          <w:divBdr>
            <w:top w:val="none" w:sz="0" w:space="0" w:color="auto"/>
            <w:left w:val="none" w:sz="0" w:space="0" w:color="auto"/>
            <w:bottom w:val="none" w:sz="0" w:space="0" w:color="auto"/>
            <w:right w:val="none" w:sz="0" w:space="0" w:color="auto"/>
          </w:divBdr>
        </w:div>
        <w:div w:id="1105661302">
          <w:marLeft w:val="0"/>
          <w:marRight w:val="0"/>
          <w:marTop w:val="0"/>
          <w:marBottom w:val="0"/>
          <w:divBdr>
            <w:top w:val="none" w:sz="0" w:space="0" w:color="auto"/>
            <w:left w:val="none" w:sz="0" w:space="0" w:color="auto"/>
            <w:bottom w:val="none" w:sz="0" w:space="0" w:color="auto"/>
            <w:right w:val="none" w:sz="0" w:space="0" w:color="auto"/>
          </w:divBdr>
        </w:div>
        <w:div w:id="1795518830">
          <w:marLeft w:val="0"/>
          <w:marRight w:val="0"/>
          <w:marTop w:val="0"/>
          <w:marBottom w:val="0"/>
          <w:divBdr>
            <w:top w:val="none" w:sz="0" w:space="0" w:color="auto"/>
            <w:left w:val="none" w:sz="0" w:space="0" w:color="auto"/>
            <w:bottom w:val="none" w:sz="0" w:space="0" w:color="auto"/>
            <w:right w:val="none" w:sz="0" w:space="0" w:color="auto"/>
          </w:divBdr>
        </w:div>
        <w:div w:id="1007904072">
          <w:marLeft w:val="0"/>
          <w:marRight w:val="0"/>
          <w:marTop w:val="0"/>
          <w:marBottom w:val="0"/>
          <w:divBdr>
            <w:top w:val="none" w:sz="0" w:space="0" w:color="auto"/>
            <w:left w:val="none" w:sz="0" w:space="0" w:color="auto"/>
            <w:bottom w:val="none" w:sz="0" w:space="0" w:color="auto"/>
            <w:right w:val="none" w:sz="0" w:space="0" w:color="auto"/>
          </w:divBdr>
        </w:div>
        <w:div w:id="567301633">
          <w:marLeft w:val="0"/>
          <w:marRight w:val="0"/>
          <w:marTop w:val="0"/>
          <w:marBottom w:val="0"/>
          <w:divBdr>
            <w:top w:val="none" w:sz="0" w:space="0" w:color="auto"/>
            <w:left w:val="none" w:sz="0" w:space="0" w:color="auto"/>
            <w:bottom w:val="none" w:sz="0" w:space="0" w:color="auto"/>
            <w:right w:val="none" w:sz="0" w:space="0" w:color="auto"/>
          </w:divBdr>
        </w:div>
        <w:div w:id="297997835">
          <w:marLeft w:val="0"/>
          <w:marRight w:val="0"/>
          <w:marTop w:val="0"/>
          <w:marBottom w:val="0"/>
          <w:divBdr>
            <w:top w:val="none" w:sz="0" w:space="0" w:color="auto"/>
            <w:left w:val="none" w:sz="0" w:space="0" w:color="auto"/>
            <w:bottom w:val="none" w:sz="0" w:space="0" w:color="auto"/>
            <w:right w:val="none" w:sz="0" w:space="0" w:color="auto"/>
          </w:divBdr>
        </w:div>
        <w:div w:id="1081023365">
          <w:marLeft w:val="0"/>
          <w:marRight w:val="0"/>
          <w:marTop w:val="0"/>
          <w:marBottom w:val="0"/>
          <w:divBdr>
            <w:top w:val="none" w:sz="0" w:space="0" w:color="auto"/>
            <w:left w:val="none" w:sz="0" w:space="0" w:color="auto"/>
            <w:bottom w:val="none" w:sz="0" w:space="0" w:color="auto"/>
            <w:right w:val="none" w:sz="0" w:space="0" w:color="auto"/>
          </w:divBdr>
        </w:div>
        <w:div w:id="1259408096">
          <w:marLeft w:val="0"/>
          <w:marRight w:val="0"/>
          <w:marTop w:val="0"/>
          <w:marBottom w:val="0"/>
          <w:divBdr>
            <w:top w:val="none" w:sz="0" w:space="0" w:color="auto"/>
            <w:left w:val="none" w:sz="0" w:space="0" w:color="auto"/>
            <w:bottom w:val="none" w:sz="0" w:space="0" w:color="auto"/>
            <w:right w:val="none" w:sz="0" w:space="0" w:color="auto"/>
          </w:divBdr>
        </w:div>
        <w:div w:id="1221205663">
          <w:marLeft w:val="0"/>
          <w:marRight w:val="0"/>
          <w:marTop w:val="0"/>
          <w:marBottom w:val="0"/>
          <w:divBdr>
            <w:top w:val="none" w:sz="0" w:space="0" w:color="auto"/>
            <w:left w:val="none" w:sz="0" w:space="0" w:color="auto"/>
            <w:bottom w:val="none" w:sz="0" w:space="0" w:color="auto"/>
            <w:right w:val="none" w:sz="0" w:space="0" w:color="auto"/>
          </w:divBdr>
        </w:div>
        <w:div w:id="1326933375">
          <w:marLeft w:val="0"/>
          <w:marRight w:val="0"/>
          <w:marTop w:val="0"/>
          <w:marBottom w:val="0"/>
          <w:divBdr>
            <w:top w:val="none" w:sz="0" w:space="0" w:color="auto"/>
            <w:left w:val="none" w:sz="0" w:space="0" w:color="auto"/>
            <w:bottom w:val="none" w:sz="0" w:space="0" w:color="auto"/>
            <w:right w:val="none" w:sz="0" w:space="0" w:color="auto"/>
          </w:divBdr>
        </w:div>
        <w:div w:id="1349523561">
          <w:marLeft w:val="0"/>
          <w:marRight w:val="0"/>
          <w:marTop w:val="0"/>
          <w:marBottom w:val="0"/>
          <w:divBdr>
            <w:top w:val="none" w:sz="0" w:space="0" w:color="auto"/>
            <w:left w:val="none" w:sz="0" w:space="0" w:color="auto"/>
            <w:bottom w:val="none" w:sz="0" w:space="0" w:color="auto"/>
            <w:right w:val="none" w:sz="0" w:space="0" w:color="auto"/>
          </w:divBdr>
        </w:div>
        <w:div w:id="282922715">
          <w:marLeft w:val="0"/>
          <w:marRight w:val="0"/>
          <w:marTop w:val="0"/>
          <w:marBottom w:val="0"/>
          <w:divBdr>
            <w:top w:val="none" w:sz="0" w:space="0" w:color="auto"/>
            <w:left w:val="none" w:sz="0" w:space="0" w:color="auto"/>
            <w:bottom w:val="none" w:sz="0" w:space="0" w:color="auto"/>
            <w:right w:val="none" w:sz="0" w:space="0" w:color="auto"/>
          </w:divBdr>
        </w:div>
        <w:div w:id="1701854899">
          <w:marLeft w:val="0"/>
          <w:marRight w:val="0"/>
          <w:marTop w:val="0"/>
          <w:marBottom w:val="0"/>
          <w:divBdr>
            <w:top w:val="none" w:sz="0" w:space="0" w:color="auto"/>
            <w:left w:val="none" w:sz="0" w:space="0" w:color="auto"/>
            <w:bottom w:val="none" w:sz="0" w:space="0" w:color="auto"/>
            <w:right w:val="none" w:sz="0" w:space="0" w:color="auto"/>
          </w:divBdr>
        </w:div>
        <w:div w:id="2000844431">
          <w:marLeft w:val="0"/>
          <w:marRight w:val="0"/>
          <w:marTop w:val="0"/>
          <w:marBottom w:val="0"/>
          <w:divBdr>
            <w:top w:val="none" w:sz="0" w:space="0" w:color="auto"/>
            <w:left w:val="none" w:sz="0" w:space="0" w:color="auto"/>
            <w:bottom w:val="none" w:sz="0" w:space="0" w:color="auto"/>
            <w:right w:val="none" w:sz="0" w:space="0" w:color="auto"/>
          </w:divBdr>
        </w:div>
        <w:div w:id="1923834161">
          <w:marLeft w:val="0"/>
          <w:marRight w:val="0"/>
          <w:marTop w:val="0"/>
          <w:marBottom w:val="0"/>
          <w:divBdr>
            <w:top w:val="none" w:sz="0" w:space="0" w:color="auto"/>
            <w:left w:val="none" w:sz="0" w:space="0" w:color="auto"/>
            <w:bottom w:val="none" w:sz="0" w:space="0" w:color="auto"/>
            <w:right w:val="none" w:sz="0" w:space="0" w:color="auto"/>
          </w:divBdr>
        </w:div>
        <w:div w:id="1037580343">
          <w:marLeft w:val="0"/>
          <w:marRight w:val="0"/>
          <w:marTop w:val="0"/>
          <w:marBottom w:val="0"/>
          <w:divBdr>
            <w:top w:val="none" w:sz="0" w:space="0" w:color="auto"/>
            <w:left w:val="none" w:sz="0" w:space="0" w:color="auto"/>
            <w:bottom w:val="none" w:sz="0" w:space="0" w:color="auto"/>
            <w:right w:val="none" w:sz="0" w:space="0" w:color="auto"/>
          </w:divBdr>
        </w:div>
        <w:div w:id="900793079">
          <w:marLeft w:val="0"/>
          <w:marRight w:val="0"/>
          <w:marTop w:val="0"/>
          <w:marBottom w:val="0"/>
          <w:divBdr>
            <w:top w:val="none" w:sz="0" w:space="0" w:color="auto"/>
            <w:left w:val="none" w:sz="0" w:space="0" w:color="auto"/>
            <w:bottom w:val="none" w:sz="0" w:space="0" w:color="auto"/>
            <w:right w:val="none" w:sz="0" w:space="0" w:color="auto"/>
          </w:divBdr>
        </w:div>
        <w:div w:id="1349910867">
          <w:marLeft w:val="0"/>
          <w:marRight w:val="0"/>
          <w:marTop w:val="0"/>
          <w:marBottom w:val="0"/>
          <w:divBdr>
            <w:top w:val="none" w:sz="0" w:space="0" w:color="auto"/>
            <w:left w:val="none" w:sz="0" w:space="0" w:color="auto"/>
            <w:bottom w:val="none" w:sz="0" w:space="0" w:color="auto"/>
            <w:right w:val="none" w:sz="0" w:space="0" w:color="auto"/>
          </w:divBdr>
        </w:div>
        <w:div w:id="1561556484">
          <w:marLeft w:val="0"/>
          <w:marRight w:val="0"/>
          <w:marTop w:val="0"/>
          <w:marBottom w:val="0"/>
          <w:divBdr>
            <w:top w:val="none" w:sz="0" w:space="0" w:color="auto"/>
            <w:left w:val="none" w:sz="0" w:space="0" w:color="auto"/>
            <w:bottom w:val="none" w:sz="0" w:space="0" w:color="auto"/>
            <w:right w:val="none" w:sz="0" w:space="0" w:color="auto"/>
          </w:divBdr>
        </w:div>
        <w:div w:id="491412193">
          <w:marLeft w:val="0"/>
          <w:marRight w:val="0"/>
          <w:marTop w:val="0"/>
          <w:marBottom w:val="0"/>
          <w:divBdr>
            <w:top w:val="none" w:sz="0" w:space="0" w:color="auto"/>
            <w:left w:val="none" w:sz="0" w:space="0" w:color="auto"/>
            <w:bottom w:val="none" w:sz="0" w:space="0" w:color="auto"/>
            <w:right w:val="none" w:sz="0" w:space="0" w:color="auto"/>
          </w:divBdr>
        </w:div>
        <w:div w:id="210852581">
          <w:marLeft w:val="0"/>
          <w:marRight w:val="0"/>
          <w:marTop w:val="0"/>
          <w:marBottom w:val="0"/>
          <w:divBdr>
            <w:top w:val="none" w:sz="0" w:space="0" w:color="auto"/>
            <w:left w:val="none" w:sz="0" w:space="0" w:color="auto"/>
            <w:bottom w:val="none" w:sz="0" w:space="0" w:color="auto"/>
            <w:right w:val="none" w:sz="0" w:space="0" w:color="auto"/>
          </w:divBdr>
        </w:div>
        <w:div w:id="461725909">
          <w:marLeft w:val="0"/>
          <w:marRight w:val="0"/>
          <w:marTop w:val="0"/>
          <w:marBottom w:val="0"/>
          <w:divBdr>
            <w:top w:val="none" w:sz="0" w:space="0" w:color="auto"/>
            <w:left w:val="none" w:sz="0" w:space="0" w:color="auto"/>
            <w:bottom w:val="none" w:sz="0" w:space="0" w:color="auto"/>
            <w:right w:val="none" w:sz="0" w:space="0" w:color="auto"/>
          </w:divBdr>
        </w:div>
        <w:div w:id="2121104318">
          <w:marLeft w:val="0"/>
          <w:marRight w:val="0"/>
          <w:marTop w:val="0"/>
          <w:marBottom w:val="0"/>
          <w:divBdr>
            <w:top w:val="none" w:sz="0" w:space="0" w:color="auto"/>
            <w:left w:val="none" w:sz="0" w:space="0" w:color="auto"/>
            <w:bottom w:val="none" w:sz="0" w:space="0" w:color="auto"/>
            <w:right w:val="none" w:sz="0" w:space="0" w:color="auto"/>
          </w:divBdr>
        </w:div>
        <w:div w:id="1665889786">
          <w:marLeft w:val="0"/>
          <w:marRight w:val="0"/>
          <w:marTop w:val="0"/>
          <w:marBottom w:val="0"/>
          <w:divBdr>
            <w:top w:val="none" w:sz="0" w:space="0" w:color="auto"/>
            <w:left w:val="none" w:sz="0" w:space="0" w:color="auto"/>
            <w:bottom w:val="none" w:sz="0" w:space="0" w:color="auto"/>
            <w:right w:val="none" w:sz="0" w:space="0" w:color="auto"/>
          </w:divBdr>
        </w:div>
        <w:div w:id="711422661">
          <w:marLeft w:val="0"/>
          <w:marRight w:val="0"/>
          <w:marTop w:val="0"/>
          <w:marBottom w:val="0"/>
          <w:divBdr>
            <w:top w:val="none" w:sz="0" w:space="0" w:color="auto"/>
            <w:left w:val="none" w:sz="0" w:space="0" w:color="auto"/>
            <w:bottom w:val="none" w:sz="0" w:space="0" w:color="auto"/>
            <w:right w:val="none" w:sz="0" w:space="0" w:color="auto"/>
          </w:divBdr>
        </w:div>
        <w:div w:id="415516921">
          <w:marLeft w:val="0"/>
          <w:marRight w:val="0"/>
          <w:marTop w:val="0"/>
          <w:marBottom w:val="0"/>
          <w:divBdr>
            <w:top w:val="none" w:sz="0" w:space="0" w:color="auto"/>
            <w:left w:val="none" w:sz="0" w:space="0" w:color="auto"/>
            <w:bottom w:val="none" w:sz="0" w:space="0" w:color="auto"/>
            <w:right w:val="none" w:sz="0" w:space="0" w:color="auto"/>
          </w:divBdr>
        </w:div>
        <w:div w:id="109321432">
          <w:marLeft w:val="0"/>
          <w:marRight w:val="0"/>
          <w:marTop w:val="0"/>
          <w:marBottom w:val="0"/>
          <w:divBdr>
            <w:top w:val="none" w:sz="0" w:space="0" w:color="auto"/>
            <w:left w:val="none" w:sz="0" w:space="0" w:color="auto"/>
            <w:bottom w:val="none" w:sz="0" w:space="0" w:color="auto"/>
            <w:right w:val="none" w:sz="0" w:space="0" w:color="auto"/>
          </w:divBdr>
        </w:div>
        <w:div w:id="542982648">
          <w:marLeft w:val="0"/>
          <w:marRight w:val="0"/>
          <w:marTop w:val="0"/>
          <w:marBottom w:val="0"/>
          <w:divBdr>
            <w:top w:val="none" w:sz="0" w:space="0" w:color="auto"/>
            <w:left w:val="none" w:sz="0" w:space="0" w:color="auto"/>
            <w:bottom w:val="none" w:sz="0" w:space="0" w:color="auto"/>
            <w:right w:val="none" w:sz="0" w:space="0" w:color="auto"/>
          </w:divBdr>
        </w:div>
        <w:div w:id="1492680099">
          <w:marLeft w:val="0"/>
          <w:marRight w:val="0"/>
          <w:marTop w:val="0"/>
          <w:marBottom w:val="0"/>
          <w:divBdr>
            <w:top w:val="none" w:sz="0" w:space="0" w:color="auto"/>
            <w:left w:val="none" w:sz="0" w:space="0" w:color="auto"/>
            <w:bottom w:val="none" w:sz="0" w:space="0" w:color="auto"/>
            <w:right w:val="none" w:sz="0" w:space="0" w:color="auto"/>
          </w:divBdr>
        </w:div>
        <w:div w:id="202795106">
          <w:marLeft w:val="0"/>
          <w:marRight w:val="0"/>
          <w:marTop w:val="0"/>
          <w:marBottom w:val="0"/>
          <w:divBdr>
            <w:top w:val="none" w:sz="0" w:space="0" w:color="auto"/>
            <w:left w:val="none" w:sz="0" w:space="0" w:color="auto"/>
            <w:bottom w:val="none" w:sz="0" w:space="0" w:color="auto"/>
            <w:right w:val="none" w:sz="0" w:space="0" w:color="auto"/>
          </w:divBdr>
        </w:div>
        <w:div w:id="714475359">
          <w:marLeft w:val="0"/>
          <w:marRight w:val="0"/>
          <w:marTop w:val="0"/>
          <w:marBottom w:val="0"/>
          <w:divBdr>
            <w:top w:val="none" w:sz="0" w:space="0" w:color="auto"/>
            <w:left w:val="none" w:sz="0" w:space="0" w:color="auto"/>
            <w:bottom w:val="none" w:sz="0" w:space="0" w:color="auto"/>
            <w:right w:val="none" w:sz="0" w:space="0" w:color="auto"/>
          </w:divBdr>
        </w:div>
        <w:div w:id="1275670173">
          <w:marLeft w:val="0"/>
          <w:marRight w:val="0"/>
          <w:marTop w:val="0"/>
          <w:marBottom w:val="0"/>
          <w:divBdr>
            <w:top w:val="none" w:sz="0" w:space="0" w:color="auto"/>
            <w:left w:val="none" w:sz="0" w:space="0" w:color="auto"/>
            <w:bottom w:val="none" w:sz="0" w:space="0" w:color="auto"/>
            <w:right w:val="none" w:sz="0" w:space="0" w:color="auto"/>
          </w:divBdr>
        </w:div>
        <w:div w:id="1439108250">
          <w:marLeft w:val="0"/>
          <w:marRight w:val="0"/>
          <w:marTop w:val="0"/>
          <w:marBottom w:val="0"/>
          <w:divBdr>
            <w:top w:val="none" w:sz="0" w:space="0" w:color="auto"/>
            <w:left w:val="none" w:sz="0" w:space="0" w:color="auto"/>
            <w:bottom w:val="none" w:sz="0" w:space="0" w:color="auto"/>
            <w:right w:val="none" w:sz="0" w:space="0" w:color="auto"/>
          </w:divBdr>
        </w:div>
        <w:div w:id="2010208849">
          <w:marLeft w:val="0"/>
          <w:marRight w:val="0"/>
          <w:marTop w:val="0"/>
          <w:marBottom w:val="0"/>
          <w:divBdr>
            <w:top w:val="none" w:sz="0" w:space="0" w:color="auto"/>
            <w:left w:val="none" w:sz="0" w:space="0" w:color="auto"/>
            <w:bottom w:val="none" w:sz="0" w:space="0" w:color="auto"/>
            <w:right w:val="none" w:sz="0" w:space="0" w:color="auto"/>
          </w:divBdr>
        </w:div>
        <w:div w:id="2118674486">
          <w:marLeft w:val="0"/>
          <w:marRight w:val="0"/>
          <w:marTop w:val="0"/>
          <w:marBottom w:val="0"/>
          <w:divBdr>
            <w:top w:val="none" w:sz="0" w:space="0" w:color="auto"/>
            <w:left w:val="none" w:sz="0" w:space="0" w:color="auto"/>
            <w:bottom w:val="none" w:sz="0" w:space="0" w:color="auto"/>
            <w:right w:val="none" w:sz="0" w:space="0" w:color="auto"/>
          </w:divBdr>
        </w:div>
        <w:div w:id="39785075">
          <w:marLeft w:val="0"/>
          <w:marRight w:val="0"/>
          <w:marTop w:val="0"/>
          <w:marBottom w:val="0"/>
          <w:divBdr>
            <w:top w:val="none" w:sz="0" w:space="0" w:color="auto"/>
            <w:left w:val="none" w:sz="0" w:space="0" w:color="auto"/>
            <w:bottom w:val="none" w:sz="0" w:space="0" w:color="auto"/>
            <w:right w:val="none" w:sz="0" w:space="0" w:color="auto"/>
          </w:divBdr>
        </w:div>
        <w:div w:id="1244949649">
          <w:marLeft w:val="0"/>
          <w:marRight w:val="0"/>
          <w:marTop w:val="0"/>
          <w:marBottom w:val="0"/>
          <w:divBdr>
            <w:top w:val="none" w:sz="0" w:space="0" w:color="auto"/>
            <w:left w:val="none" w:sz="0" w:space="0" w:color="auto"/>
            <w:bottom w:val="none" w:sz="0" w:space="0" w:color="auto"/>
            <w:right w:val="none" w:sz="0" w:space="0" w:color="auto"/>
          </w:divBdr>
        </w:div>
        <w:div w:id="471022435">
          <w:marLeft w:val="0"/>
          <w:marRight w:val="0"/>
          <w:marTop w:val="0"/>
          <w:marBottom w:val="0"/>
          <w:divBdr>
            <w:top w:val="none" w:sz="0" w:space="0" w:color="auto"/>
            <w:left w:val="none" w:sz="0" w:space="0" w:color="auto"/>
            <w:bottom w:val="none" w:sz="0" w:space="0" w:color="auto"/>
            <w:right w:val="none" w:sz="0" w:space="0" w:color="auto"/>
          </w:divBdr>
        </w:div>
        <w:div w:id="1831288898">
          <w:marLeft w:val="0"/>
          <w:marRight w:val="0"/>
          <w:marTop w:val="0"/>
          <w:marBottom w:val="0"/>
          <w:divBdr>
            <w:top w:val="none" w:sz="0" w:space="0" w:color="auto"/>
            <w:left w:val="none" w:sz="0" w:space="0" w:color="auto"/>
            <w:bottom w:val="none" w:sz="0" w:space="0" w:color="auto"/>
            <w:right w:val="none" w:sz="0" w:space="0" w:color="auto"/>
          </w:divBdr>
        </w:div>
        <w:div w:id="1298295374">
          <w:marLeft w:val="0"/>
          <w:marRight w:val="0"/>
          <w:marTop w:val="0"/>
          <w:marBottom w:val="0"/>
          <w:divBdr>
            <w:top w:val="none" w:sz="0" w:space="0" w:color="auto"/>
            <w:left w:val="none" w:sz="0" w:space="0" w:color="auto"/>
            <w:bottom w:val="none" w:sz="0" w:space="0" w:color="auto"/>
            <w:right w:val="none" w:sz="0" w:space="0" w:color="auto"/>
          </w:divBdr>
        </w:div>
        <w:div w:id="1356888595">
          <w:marLeft w:val="0"/>
          <w:marRight w:val="0"/>
          <w:marTop w:val="0"/>
          <w:marBottom w:val="0"/>
          <w:divBdr>
            <w:top w:val="none" w:sz="0" w:space="0" w:color="auto"/>
            <w:left w:val="none" w:sz="0" w:space="0" w:color="auto"/>
            <w:bottom w:val="none" w:sz="0" w:space="0" w:color="auto"/>
            <w:right w:val="none" w:sz="0" w:space="0" w:color="auto"/>
          </w:divBdr>
        </w:div>
        <w:div w:id="1511682733">
          <w:marLeft w:val="0"/>
          <w:marRight w:val="0"/>
          <w:marTop w:val="0"/>
          <w:marBottom w:val="0"/>
          <w:divBdr>
            <w:top w:val="none" w:sz="0" w:space="0" w:color="auto"/>
            <w:left w:val="none" w:sz="0" w:space="0" w:color="auto"/>
            <w:bottom w:val="none" w:sz="0" w:space="0" w:color="auto"/>
            <w:right w:val="none" w:sz="0" w:space="0" w:color="auto"/>
          </w:divBdr>
        </w:div>
        <w:div w:id="272978229">
          <w:marLeft w:val="0"/>
          <w:marRight w:val="0"/>
          <w:marTop w:val="0"/>
          <w:marBottom w:val="0"/>
          <w:divBdr>
            <w:top w:val="none" w:sz="0" w:space="0" w:color="auto"/>
            <w:left w:val="none" w:sz="0" w:space="0" w:color="auto"/>
            <w:bottom w:val="none" w:sz="0" w:space="0" w:color="auto"/>
            <w:right w:val="none" w:sz="0" w:space="0" w:color="auto"/>
          </w:divBdr>
        </w:div>
        <w:div w:id="13388327">
          <w:marLeft w:val="0"/>
          <w:marRight w:val="0"/>
          <w:marTop w:val="0"/>
          <w:marBottom w:val="0"/>
          <w:divBdr>
            <w:top w:val="none" w:sz="0" w:space="0" w:color="auto"/>
            <w:left w:val="none" w:sz="0" w:space="0" w:color="auto"/>
            <w:bottom w:val="none" w:sz="0" w:space="0" w:color="auto"/>
            <w:right w:val="none" w:sz="0" w:space="0" w:color="auto"/>
          </w:divBdr>
        </w:div>
        <w:div w:id="1735005916">
          <w:marLeft w:val="0"/>
          <w:marRight w:val="0"/>
          <w:marTop w:val="0"/>
          <w:marBottom w:val="0"/>
          <w:divBdr>
            <w:top w:val="none" w:sz="0" w:space="0" w:color="auto"/>
            <w:left w:val="none" w:sz="0" w:space="0" w:color="auto"/>
            <w:bottom w:val="none" w:sz="0" w:space="0" w:color="auto"/>
            <w:right w:val="none" w:sz="0" w:space="0" w:color="auto"/>
          </w:divBdr>
        </w:div>
        <w:div w:id="1958171468">
          <w:marLeft w:val="0"/>
          <w:marRight w:val="0"/>
          <w:marTop w:val="0"/>
          <w:marBottom w:val="0"/>
          <w:divBdr>
            <w:top w:val="none" w:sz="0" w:space="0" w:color="auto"/>
            <w:left w:val="none" w:sz="0" w:space="0" w:color="auto"/>
            <w:bottom w:val="none" w:sz="0" w:space="0" w:color="auto"/>
            <w:right w:val="none" w:sz="0" w:space="0" w:color="auto"/>
          </w:divBdr>
        </w:div>
        <w:div w:id="743722109">
          <w:marLeft w:val="0"/>
          <w:marRight w:val="0"/>
          <w:marTop w:val="0"/>
          <w:marBottom w:val="0"/>
          <w:divBdr>
            <w:top w:val="none" w:sz="0" w:space="0" w:color="auto"/>
            <w:left w:val="none" w:sz="0" w:space="0" w:color="auto"/>
            <w:bottom w:val="none" w:sz="0" w:space="0" w:color="auto"/>
            <w:right w:val="none" w:sz="0" w:space="0" w:color="auto"/>
          </w:divBdr>
        </w:div>
        <w:div w:id="1886599831">
          <w:marLeft w:val="0"/>
          <w:marRight w:val="0"/>
          <w:marTop w:val="0"/>
          <w:marBottom w:val="0"/>
          <w:divBdr>
            <w:top w:val="none" w:sz="0" w:space="0" w:color="auto"/>
            <w:left w:val="none" w:sz="0" w:space="0" w:color="auto"/>
            <w:bottom w:val="none" w:sz="0" w:space="0" w:color="auto"/>
            <w:right w:val="none" w:sz="0" w:space="0" w:color="auto"/>
          </w:divBdr>
        </w:div>
        <w:div w:id="1256593767">
          <w:marLeft w:val="0"/>
          <w:marRight w:val="0"/>
          <w:marTop w:val="0"/>
          <w:marBottom w:val="0"/>
          <w:divBdr>
            <w:top w:val="none" w:sz="0" w:space="0" w:color="auto"/>
            <w:left w:val="none" w:sz="0" w:space="0" w:color="auto"/>
            <w:bottom w:val="none" w:sz="0" w:space="0" w:color="auto"/>
            <w:right w:val="none" w:sz="0" w:space="0" w:color="auto"/>
          </w:divBdr>
        </w:div>
        <w:div w:id="189268417">
          <w:marLeft w:val="0"/>
          <w:marRight w:val="0"/>
          <w:marTop w:val="0"/>
          <w:marBottom w:val="0"/>
          <w:divBdr>
            <w:top w:val="none" w:sz="0" w:space="0" w:color="auto"/>
            <w:left w:val="none" w:sz="0" w:space="0" w:color="auto"/>
            <w:bottom w:val="none" w:sz="0" w:space="0" w:color="auto"/>
            <w:right w:val="none" w:sz="0" w:space="0" w:color="auto"/>
          </w:divBdr>
        </w:div>
        <w:div w:id="1344088183">
          <w:marLeft w:val="0"/>
          <w:marRight w:val="0"/>
          <w:marTop w:val="0"/>
          <w:marBottom w:val="0"/>
          <w:divBdr>
            <w:top w:val="none" w:sz="0" w:space="0" w:color="auto"/>
            <w:left w:val="none" w:sz="0" w:space="0" w:color="auto"/>
            <w:bottom w:val="none" w:sz="0" w:space="0" w:color="auto"/>
            <w:right w:val="none" w:sz="0" w:space="0" w:color="auto"/>
          </w:divBdr>
        </w:div>
        <w:div w:id="1688212224">
          <w:marLeft w:val="0"/>
          <w:marRight w:val="0"/>
          <w:marTop w:val="0"/>
          <w:marBottom w:val="0"/>
          <w:divBdr>
            <w:top w:val="none" w:sz="0" w:space="0" w:color="auto"/>
            <w:left w:val="none" w:sz="0" w:space="0" w:color="auto"/>
            <w:bottom w:val="none" w:sz="0" w:space="0" w:color="auto"/>
            <w:right w:val="none" w:sz="0" w:space="0" w:color="auto"/>
          </w:divBdr>
        </w:div>
        <w:div w:id="1740783959">
          <w:marLeft w:val="0"/>
          <w:marRight w:val="0"/>
          <w:marTop w:val="0"/>
          <w:marBottom w:val="0"/>
          <w:divBdr>
            <w:top w:val="none" w:sz="0" w:space="0" w:color="auto"/>
            <w:left w:val="none" w:sz="0" w:space="0" w:color="auto"/>
            <w:bottom w:val="none" w:sz="0" w:space="0" w:color="auto"/>
            <w:right w:val="none" w:sz="0" w:space="0" w:color="auto"/>
          </w:divBdr>
        </w:div>
        <w:div w:id="828784708">
          <w:marLeft w:val="0"/>
          <w:marRight w:val="0"/>
          <w:marTop w:val="0"/>
          <w:marBottom w:val="0"/>
          <w:divBdr>
            <w:top w:val="none" w:sz="0" w:space="0" w:color="auto"/>
            <w:left w:val="none" w:sz="0" w:space="0" w:color="auto"/>
            <w:bottom w:val="none" w:sz="0" w:space="0" w:color="auto"/>
            <w:right w:val="none" w:sz="0" w:space="0" w:color="auto"/>
          </w:divBdr>
        </w:div>
        <w:div w:id="453519849">
          <w:marLeft w:val="0"/>
          <w:marRight w:val="0"/>
          <w:marTop w:val="0"/>
          <w:marBottom w:val="0"/>
          <w:divBdr>
            <w:top w:val="none" w:sz="0" w:space="0" w:color="auto"/>
            <w:left w:val="none" w:sz="0" w:space="0" w:color="auto"/>
            <w:bottom w:val="none" w:sz="0" w:space="0" w:color="auto"/>
            <w:right w:val="none" w:sz="0" w:space="0" w:color="auto"/>
          </w:divBdr>
        </w:div>
        <w:div w:id="1974943945">
          <w:marLeft w:val="0"/>
          <w:marRight w:val="0"/>
          <w:marTop w:val="0"/>
          <w:marBottom w:val="0"/>
          <w:divBdr>
            <w:top w:val="none" w:sz="0" w:space="0" w:color="auto"/>
            <w:left w:val="none" w:sz="0" w:space="0" w:color="auto"/>
            <w:bottom w:val="none" w:sz="0" w:space="0" w:color="auto"/>
            <w:right w:val="none" w:sz="0" w:space="0" w:color="auto"/>
          </w:divBdr>
        </w:div>
        <w:div w:id="173495048">
          <w:marLeft w:val="0"/>
          <w:marRight w:val="0"/>
          <w:marTop w:val="0"/>
          <w:marBottom w:val="0"/>
          <w:divBdr>
            <w:top w:val="none" w:sz="0" w:space="0" w:color="auto"/>
            <w:left w:val="none" w:sz="0" w:space="0" w:color="auto"/>
            <w:bottom w:val="none" w:sz="0" w:space="0" w:color="auto"/>
            <w:right w:val="none" w:sz="0" w:space="0" w:color="auto"/>
          </w:divBdr>
        </w:div>
        <w:div w:id="2145928978">
          <w:marLeft w:val="0"/>
          <w:marRight w:val="0"/>
          <w:marTop w:val="0"/>
          <w:marBottom w:val="0"/>
          <w:divBdr>
            <w:top w:val="none" w:sz="0" w:space="0" w:color="auto"/>
            <w:left w:val="none" w:sz="0" w:space="0" w:color="auto"/>
            <w:bottom w:val="none" w:sz="0" w:space="0" w:color="auto"/>
            <w:right w:val="none" w:sz="0" w:space="0" w:color="auto"/>
          </w:divBdr>
        </w:div>
        <w:div w:id="609051657">
          <w:marLeft w:val="0"/>
          <w:marRight w:val="0"/>
          <w:marTop w:val="0"/>
          <w:marBottom w:val="0"/>
          <w:divBdr>
            <w:top w:val="none" w:sz="0" w:space="0" w:color="auto"/>
            <w:left w:val="none" w:sz="0" w:space="0" w:color="auto"/>
            <w:bottom w:val="none" w:sz="0" w:space="0" w:color="auto"/>
            <w:right w:val="none" w:sz="0" w:space="0" w:color="auto"/>
          </w:divBdr>
        </w:div>
        <w:div w:id="1627547060">
          <w:marLeft w:val="0"/>
          <w:marRight w:val="0"/>
          <w:marTop w:val="0"/>
          <w:marBottom w:val="0"/>
          <w:divBdr>
            <w:top w:val="none" w:sz="0" w:space="0" w:color="auto"/>
            <w:left w:val="none" w:sz="0" w:space="0" w:color="auto"/>
            <w:bottom w:val="none" w:sz="0" w:space="0" w:color="auto"/>
            <w:right w:val="none" w:sz="0" w:space="0" w:color="auto"/>
          </w:divBdr>
        </w:div>
        <w:div w:id="1584147839">
          <w:marLeft w:val="0"/>
          <w:marRight w:val="0"/>
          <w:marTop w:val="0"/>
          <w:marBottom w:val="0"/>
          <w:divBdr>
            <w:top w:val="none" w:sz="0" w:space="0" w:color="auto"/>
            <w:left w:val="none" w:sz="0" w:space="0" w:color="auto"/>
            <w:bottom w:val="none" w:sz="0" w:space="0" w:color="auto"/>
            <w:right w:val="none" w:sz="0" w:space="0" w:color="auto"/>
          </w:divBdr>
        </w:div>
        <w:div w:id="12539074">
          <w:marLeft w:val="0"/>
          <w:marRight w:val="0"/>
          <w:marTop w:val="0"/>
          <w:marBottom w:val="0"/>
          <w:divBdr>
            <w:top w:val="none" w:sz="0" w:space="0" w:color="auto"/>
            <w:left w:val="none" w:sz="0" w:space="0" w:color="auto"/>
            <w:bottom w:val="none" w:sz="0" w:space="0" w:color="auto"/>
            <w:right w:val="none" w:sz="0" w:space="0" w:color="auto"/>
          </w:divBdr>
        </w:div>
        <w:div w:id="793645429">
          <w:marLeft w:val="0"/>
          <w:marRight w:val="0"/>
          <w:marTop w:val="0"/>
          <w:marBottom w:val="0"/>
          <w:divBdr>
            <w:top w:val="none" w:sz="0" w:space="0" w:color="auto"/>
            <w:left w:val="none" w:sz="0" w:space="0" w:color="auto"/>
            <w:bottom w:val="none" w:sz="0" w:space="0" w:color="auto"/>
            <w:right w:val="none" w:sz="0" w:space="0" w:color="auto"/>
          </w:divBdr>
        </w:div>
        <w:div w:id="1320112716">
          <w:marLeft w:val="0"/>
          <w:marRight w:val="0"/>
          <w:marTop w:val="0"/>
          <w:marBottom w:val="0"/>
          <w:divBdr>
            <w:top w:val="none" w:sz="0" w:space="0" w:color="auto"/>
            <w:left w:val="none" w:sz="0" w:space="0" w:color="auto"/>
            <w:bottom w:val="none" w:sz="0" w:space="0" w:color="auto"/>
            <w:right w:val="none" w:sz="0" w:space="0" w:color="auto"/>
          </w:divBdr>
        </w:div>
        <w:div w:id="1350789983">
          <w:marLeft w:val="0"/>
          <w:marRight w:val="0"/>
          <w:marTop w:val="0"/>
          <w:marBottom w:val="0"/>
          <w:divBdr>
            <w:top w:val="none" w:sz="0" w:space="0" w:color="auto"/>
            <w:left w:val="none" w:sz="0" w:space="0" w:color="auto"/>
            <w:bottom w:val="none" w:sz="0" w:space="0" w:color="auto"/>
            <w:right w:val="none" w:sz="0" w:space="0" w:color="auto"/>
          </w:divBdr>
        </w:div>
        <w:div w:id="1143620695">
          <w:marLeft w:val="0"/>
          <w:marRight w:val="0"/>
          <w:marTop w:val="0"/>
          <w:marBottom w:val="0"/>
          <w:divBdr>
            <w:top w:val="none" w:sz="0" w:space="0" w:color="auto"/>
            <w:left w:val="none" w:sz="0" w:space="0" w:color="auto"/>
            <w:bottom w:val="none" w:sz="0" w:space="0" w:color="auto"/>
            <w:right w:val="none" w:sz="0" w:space="0" w:color="auto"/>
          </w:divBdr>
        </w:div>
        <w:div w:id="1443453309">
          <w:marLeft w:val="0"/>
          <w:marRight w:val="0"/>
          <w:marTop w:val="0"/>
          <w:marBottom w:val="0"/>
          <w:divBdr>
            <w:top w:val="none" w:sz="0" w:space="0" w:color="auto"/>
            <w:left w:val="none" w:sz="0" w:space="0" w:color="auto"/>
            <w:bottom w:val="none" w:sz="0" w:space="0" w:color="auto"/>
            <w:right w:val="none" w:sz="0" w:space="0" w:color="auto"/>
          </w:divBdr>
        </w:div>
        <w:div w:id="1127160200">
          <w:marLeft w:val="0"/>
          <w:marRight w:val="0"/>
          <w:marTop w:val="0"/>
          <w:marBottom w:val="0"/>
          <w:divBdr>
            <w:top w:val="none" w:sz="0" w:space="0" w:color="auto"/>
            <w:left w:val="none" w:sz="0" w:space="0" w:color="auto"/>
            <w:bottom w:val="none" w:sz="0" w:space="0" w:color="auto"/>
            <w:right w:val="none" w:sz="0" w:space="0" w:color="auto"/>
          </w:divBdr>
        </w:div>
        <w:div w:id="125776617">
          <w:marLeft w:val="0"/>
          <w:marRight w:val="0"/>
          <w:marTop w:val="0"/>
          <w:marBottom w:val="0"/>
          <w:divBdr>
            <w:top w:val="none" w:sz="0" w:space="0" w:color="auto"/>
            <w:left w:val="none" w:sz="0" w:space="0" w:color="auto"/>
            <w:bottom w:val="none" w:sz="0" w:space="0" w:color="auto"/>
            <w:right w:val="none" w:sz="0" w:space="0" w:color="auto"/>
          </w:divBdr>
        </w:div>
        <w:div w:id="680157873">
          <w:marLeft w:val="0"/>
          <w:marRight w:val="0"/>
          <w:marTop w:val="0"/>
          <w:marBottom w:val="0"/>
          <w:divBdr>
            <w:top w:val="none" w:sz="0" w:space="0" w:color="auto"/>
            <w:left w:val="none" w:sz="0" w:space="0" w:color="auto"/>
            <w:bottom w:val="none" w:sz="0" w:space="0" w:color="auto"/>
            <w:right w:val="none" w:sz="0" w:space="0" w:color="auto"/>
          </w:divBdr>
        </w:div>
        <w:div w:id="1461343038">
          <w:marLeft w:val="0"/>
          <w:marRight w:val="0"/>
          <w:marTop w:val="0"/>
          <w:marBottom w:val="0"/>
          <w:divBdr>
            <w:top w:val="none" w:sz="0" w:space="0" w:color="auto"/>
            <w:left w:val="none" w:sz="0" w:space="0" w:color="auto"/>
            <w:bottom w:val="none" w:sz="0" w:space="0" w:color="auto"/>
            <w:right w:val="none" w:sz="0" w:space="0" w:color="auto"/>
          </w:divBdr>
        </w:div>
        <w:div w:id="377701304">
          <w:marLeft w:val="0"/>
          <w:marRight w:val="0"/>
          <w:marTop w:val="0"/>
          <w:marBottom w:val="0"/>
          <w:divBdr>
            <w:top w:val="none" w:sz="0" w:space="0" w:color="auto"/>
            <w:left w:val="none" w:sz="0" w:space="0" w:color="auto"/>
            <w:bottom w:val="none" w:sz="0" w:space="0" w:color="auto"/>
            <w:right w:val="none" w:sz="0" w:space="0" w:color="auto"/>
          </w:divBdr>
        </w:div>
        <w:div w:id="2002616242">
          <w:marLeft w:val="0"/>
          <w:marRight w:val="0"/>
          <w:marTop w:val="0"/>
          <w:marBottom w:val="0"/>
          <w:divBdr>
            <w:top w:val="none" w:sz="0" w:space="0" w:color="auto"/>
            <w:left w:val="none" w:sz="0" w:space="0" w:color="auto"/>
            <w:bottom w:val="none" w:sz="0" w:space="0" w:color="auto"/>
            <w:right w:val="none" w:sz="0" w:space="0" w:color="auto"/>
          </w:divBdr>
        </w:div>
        <w:div w:id="275140587">
          <w:marLeft w:val="0"/>
          <w:marRight w:val="0"/>
          <w:marTop w:val="0"/>
          <w:marBottom w:val="0"/>
          <w:divBdr>
            <w:top w:val="none" w:sz="0" w:space="0" w:color="auto"/>
            <w:left w:val="none" w:sz="0" w:space="0" w:color="auto"/>
            <w:bottom w:val="none" w:sz="0" w:space="0" w:color="auto"/>
            <w:right w:val="none" w:sz="0" w:space="0" w:color="auto"/>
          </w:divBdr>
        </w:div>
        <w:div w:id="370887731">
          <w:marLeft w:val="0"/>
          <w:marRight w:val="0"/>
          <w:marTop w:val="0"/>
          <w:marBottom w:val="0"/>
          <w:divBdr>
            <w:top w:val="none" w:sz="0" w:space="0" w:color="auto"/>
            <w:left w:val="none" w:sz="0" w:space="0" w:color="auto"/>
            <w:bottom w:val="none" w:sz="0" w:space="0" w:color="auto"/>
            <w:right w:val="none" w:sz="0" w:space="0" w:color="auto"/>
          </w:divBdr>
        </w:div>
        <w:div w:id="1531184647">
          <w:marLeft w:val="0"/>
          <w:marRight w:val="0"/>
          <w:marTop w:val="0"/>
          <w:marBottom w:val="0"/>
          <w:divBdr>
            <w:top w:val="none" w:sz="0" w:space="0" w:color="auto"/>
            <w:left w:val="none" w:sz="0" w:space="0" w:color="auto"/>
            <w:bottom w:val="none" w:sz="0" w:space="0" w:color="auto"/>
            <w:right w:val="none" w:sz="0" w:space="0" w:color="auto"/>
          </w:divBdr>
        </w:div>
        <w:div w:id="1030955345">
          <w:marLeft w:val="0"/>
          <w:marRight w:val="0"/>
          <w:marTop w:val="0"/>
          <w:marBottom w:val="0"/>
          <w:divBdr>
            <w:top w:val="none" w:sz="0" w:space="0" w:color="auto"/>
            <w:left w:val="none" w:sz="0" w:space="0" w:color="auto"/>
            <w:bottom w:val="none" w:sz="0" w:space="0" w:color="auto"/>
            <w:right w:val="none" w:sz="0" w:space="0" w:color="auto"/>
          </w:divBdr>
        </w:div>
        <w:div w:id="906577924">
          <w:marLeft w:val="0"/>
          <w:marRight w:val="0"/>
          <w:marTop w:val="0"/>
          <w:marBottom w:val="0"/>
          <w:divBdr>
            <w:top w:val="none" w:sz="0" w:space="0" w:color="auto"/>
            <w:left w:val="none" w:sz="0" w:space="0" w:color="auto"/>
            <w:bottom w:val="none" w:sz="0" w:space="0" w:color="auto"/>
            <w:right w:val="none" w:sz="0" w:space="0" w:color="auto"/>
          </w:divBdr>
        </w:div>
        <w:div w:id="1316105071">
          <w:marLeft w:val="0"/>
          <w:marRight w:val="0"/>
          <w:marTop w:val="0"/>
          <w:marBottom w:val="0"/>
          <w:divBdr>
            <w:top w:val="none" w:sz="0" w:space="0" w:color="auto"/>
            <w:left w:val="none" w:sz="0" w:space="0" w:color="auto"/>
            <w:bottom w:val="none" w:sz="0" w:space="0" w:color="auto"/>
            <w:right w:val="none" w:sz="0" w:space="0" w:color="auto"/>
          </w:divBdr>
        </w:div>
        <w:div w:id="1344940495">
          <w:marLeft w:val="0"/>
          <w:marRight w:val="0"/>
          <w:marTop w:val="0"/>
          <w:marBottom w:val="0"/>
          <w:divBdr>
            <w:top w:val="none" w:sz="0" w:space="0" w:color="auto"/>
            <w:left w:val="none" w:sz="0" w:space="0" w:color="auto"/>
            <w:bottom w:val="none" w:sz="0" w:space="0" w:color="auto"/>
            <w:right w:val="none" w:sz="0" w:space="0" w:color="auto"/>
          </w:divBdr>
        </w:div>
        <w:div w:id="1837987855">
          <w:marLeft w:val="0"/>
          <w:marRight w:val="0"/>
          <w:marTop w:val="0"/>
          <w:marBottom w:val="0"/>
          <w:divBdr>
            <w:top w:val="none" w:sz="0" w:space="0" w:color="auto"/>
            <w:left w:val="none" w:sz="0" w:space="0" w:color="auto"/>
            <w:bottom w:val="none" w:sz="0" w:space="0" w:color="auto"/>
            <w:right w:val="none" w:sz="0" w:space="0" w:color="auto"/>
          </w:divBdr>
        </w:div>
        <w:div w:id="1944411131">
          <w:marLeft w:val="0"/>
          <w:marRight w:val="0"/>
          <w:marTop w:val="0"/>
          <w:marBottom w:val="0"/>
          <w:divBdr>
            <w:top w:val="none" w:sz="0" w:space="0" w:color="auto"/>
            <w:left w:val="none" w:sz="0" w:space="0" w:color="auto"/>
            <w:bottom w:val="none" w:sz="0" w:space="0" w:color="auto"/>
            <w:right w:val="none" w:sz="0" w:space="0" w:color="auto"/>
          </w:divBdr>
        </w:div>
        <w:div w:id="1581140926">
          <w:marLeft w:val="0"/>
          <w:marRight w:val="0"/>
          <w:marTop w:val="0"/>
          <w:marBottom w:val="0"/>
          <w:divBdr>
            <w:top w:val="none" w:sz="0" w:space="0" w:color="auto"/>
            <w:left w:val="none" w:sz="0" w:space="0" w:color="auto"/>
            <w:bottom w:val="none" w:sz="0" w:space="0" w:color="auto"/>
            <w:right w:val="none" w:sz="0" w:space="0" w:color="auto"/>
          </w:divBdr>
        </w:div>
        <w:div w:id="1145005446">
          <w:marLeft w:val="0"/>
          <w:marRight w:val="0"/>
          <w:marTop w:val="0"/>
          <w:marBottom w:val="0"/>
          <w:divBdr>
            <w:top w:val="none" w:sz="0" w:space="0" w:color="auto"/>
            <w:left w:val="none" w:sz="0" w:space="0" w:color="auto"/>
            <w:bottom w:val="none" w:sz="0" w:space="0" w:color="auto"/>
            <w:right w:val="none" w:sz="0" w:space="0" w:color="auto"/>
          </w:divBdr>
        </w:div>
        <w:div w:id="1976792242">
          <w:marLeft w:val="0"/>
          <w:marRight w:val="0"/>
          <w:marTop w:val="0"/>
          <w:marBottom w:val="0"/>
          <w:divBdr>
            <w:top w:val="none" w:sz="0" w:space="0" w:color="auto"/>
            <w:left w:val="none" w:sz="0" w:space="0" w:color="auto"/>
            <w:bottom w:val="none" w:sz="0" w:space="0" w:color="auto"/>
            <w:right w:val="none" w:sz="0" w:space="0" w:color="auto"/>
          </w:divBdr>
        </w:div>
        <w:div w:id="1890145214">
          <w:marLeft w:val="0"/>
          <w:marRight w:val="0"/>
          <w:marTop w:val="0"/>
          <w:marBottom w:val="0"/>
          <w:divBdr>
            <w:top w:val="none" w:sz="0" w:space="0" w:color="auto"/>
            <w:left w:val="none" w:sz="0" w:space="0" w:color="auto"/>
            <w:bottom w:val="none" w:sz="0" w:space="0" w:color="auto"/>
            <w:right w:val="none" w:sz="0" w:space="0" w:color="auto"/>
          </w:divBdr>
        </w:div>
        <w:div w:id="1058750859">
          <w:marLeft w:val="0"/>
          <w:marRight w:val="0"/>
          <w:marTop w:val="0"/>
          <w:marBottom w:val="0"/>
          <w:divBdr>
            <w:top w:val="none" w:sz="0" w:space="0" w:color="auto"/>
            <w:left w:val="none" w:sz="0" w:space="0" w:color="auto"/>
            <w:bottom w:val="none" w:sz="0" w:space="0" w:color="auto"/>
            <w:right w:val="none" w:sz="0" w:space="0" w:color="auto"/>
          </w:divBdr>
        </w:div>
        <w:div w:id="133566984">
          <w:marLeft w:val="0"/>
          <w:marRight w:val="0"/>
          <w:marTop w:val="0"/>
          <w:marBottom w:val="0"/>
          <w:divBdr>
            <w:top w:val="none" w:sz="0" w:space="0" w:color="auto"/>
            <w:left w:val="none" w:sz="0" w:space="0" w:color="auto"/>
            <w:bottom w:val="none" w:sz="0" w:space="0" w:color="auto"/>
            <w:right w:val="none" w:sz="0" w:space="0" w:color="auto"/>
          </w:divBdr>
        </w:div>
        <w:div w:id="1491018843">
          <w:marLeft w:val="0"/>
          <w:marRight w:val="0"/>
          <w:marTop w:val="0"/>
          <w:marBottom w:val="0"/>
          <w:divBdr>
            <w:top w:val="none" w:sz="0" w:space="0" w:color="auto"/>
            <w:left w:val="none" w:sz="0" w:space="0" w:color="auto"/>
            <w:bottom w:val="none" w:sz="0" w:space="0" w:color="auto"/>
            <w:right w:val="none" w:sz="0" w:space="0" w:color="auto"/>
          </w:divBdr>
        </w:div>
        <w:div w:id="1060397598">
          <w:marLeft w:val="0"/>
          <w:marRight w:val="0"/>
          <w:marTop w:val="0"/>
          <w:marBottom w:val="0"/>
          <w:divBdr>
            <w:top w:val="none" w:sz="0" w:space="0" w:color="auto"/>
            <w:left w:val="none" w:sz="0" w:space="0" w:color="auto"/>
            <w:bottom w:val="none" w:sz="0" w:space="0" w:color="auto"/>
            <w:right w:val="none" w:sz="0" w:space="0" w:color="auto"/>
          </w:divBdr>
        </w:div>
        <w:div w:id="1223835810">
          <w:marLeft w:val="0"/>
          <w:marRight w:val="0"/>
          <w:marTop w:val="0"/>
          <w:marBottom w:val="0"/>
          <w:divBdr>
            <w:top w:val="none" w:sz="0" w:space="0" w:color="auto"/>
            <w:left w:val="none" w:sz="0" w:space="0" w:color="auto"/>
            <w:bottom w:val="none" w:sz="0" w:space="0" w:color="auto"/>
            <w:right w:val="none" w:sz="0" w:space="0" w:color="auto"/>
          </w:divBdr>
        </w:div>
        <w:div w:id="435906831">
          <w:marLeft w:val="0"/>
          <w:marRight w:val="0"/>
          <w:marTop w:val="0"/>
          <w:marBottom w:val="0"/>
          <w:divBdr>
            <w:top w:val="none" w:sz="0" w:space="0" w:color="auto"/>
            <w:left w:val="none" w:sz="0" w:space="0" w:color="auto"/>
            <w:bottom w:val="none" w:sz="0" w:space="0" w:color="auto"/>
            <w:right w:val="none" w:sz="0" w:space="0" w:color="auto"/>
          </w:divBdr>
        </w:div>
        <w:div w:id="267977774">
          <w:marLeft w:val="0"/>
          <w:marRight w:val="0"/>
          <w:marTop w:val="0"/>
          <w:marBottom w:val="0"/>
          <w:divBdr>
            <w:top w:val="none" w:sz="0" w:space="0" w:color="auto"/>
            <w:left w:val="none" w:sz="0" w:space="0" w:color="auto"/>
            <w:bottom w:val="none" w:sz="0" w:space="0" w:color="auto"/>
            <w:right w:val="none" w:sz="0" w:space="0" w:color="auto"/>
          </w:divBdr>
        </w:div>
        <w:div w:id="1874999031">
          <w:marLeft w:val="0"/>
          <w:marRight w:val="0"/>
          <w:marTop w:val="0"/>
          <w:marBottom w:val="0"/>
          <w:divBdr>
            <w:top w:val="none" w:sz="0" w:space="0" w:color="auto"/>
            <w:left w:val="none" w:sz="0" w:space="0" w:color="auto"/>
            <w:bottom w:val="none" w:sz="0" w:space="0" w:color="auto"/>
            <w:right w:val="none" w:sz="0" w:space="0" w:color="auto"/>
          </w:divBdr>
        </w:div>
        <w:div w:id="735858645">
          <w:marLeft w:val="0"/>
          <w:marRight w:val="0"/>
          <w:marTop w:val="0"/>
          <w:marBottom w:val="0"/>
          <w:divBdr>
            <w:top w:val="none" w:sz="0" w:space="0" w:color="auto"/>
            <w:left w:val="none" w:sz="0" w:space="0" w:color="auto"/>
            <w:bottom w:val="none" w:sz="0" w:space="0" w:color="auto"/>
            <w:right w:val="none" w:sz="0" w:space="0" w:color="auto"/>
          </w:divBdr>
        </w:div>
        <w:div w:id="1144395369">
          <w:marLeft w:val="0"/>
          <w:marRight w:val="0"/>
          <w:marTop w:val="0"/>
          <w:marBottom w:val="0"/>
          <w:divBdr>
            <w:top w:val="none" w:sz="0" w:space="0" w:color="auto"/>
            <w:left w:val="none" w:sz="0" w:space="0" w:color="auto"/>
            <w:bottom w:val="none" w:sz="0" w:space="0" w:color="auto"/>
            <w:right w:val="none" w:sz="0" w:space="0" w:color="auto"/>
          </w:divBdr>
        </w:div>
        <w:div w:id="1086878225">
          <w:marLeft w:val="0"/>
          <w:marRight w:val="0"/>
          <w:marTop w:val="0"/>
          <w:marBottom w:val="0"/>
          <w:divBdr>
            <w:top w:val="none" w:sz="0" w:space="0" w:color="auto"/>
            <w:left w:val="none" w:sz="0" w:space="0" w:color="auto"/>
            <w:bottom w:val="none" w:sz="0" w:space="0" w:color="auto"/>
            <w:right w:val="none" w:sz="0" w:space="0" w:color="auto"/>
          </w:divBdr>
        </w:div>
        <w:div w:id="802847924">
          <w:marLeft w:val="0"/>
          <w:marRight w:val="0"/>
          <w:marTop w:val="0"/>
          <w:marBottom w:val="0"/>
          <w:divBdr>
            <w:top w:val="none" w:sz="0" w:space="0" w:color="auto"/>
            <w:left w:val="none" w:sz="0" w:space="0" w:color="auto"/>
            <w:bottom w:val="none" w:sz="0" w:space="0" w:color="auto"/>
            <w:right w:val="none" w:sz="0" w:space="0" w:color="auto"/>
          </w:divBdr>
        </w:div>
        <w:div w:id="843278925">
          <w:marLeft w:val="0"/>
          <w:marRight w:val="0"/>
          <w:marTop w:val="0"/>
          <w:marBottom w:val="0"/>
          <w:divBdr>
            <w:top w:val="none" w:sz="0" w:space="0" w:color="auto"/>
            <w:left w:val="none" w:sz="0" w:space="0" w:color="auto"/>
            <w:bottom w:val="none" w:sz="0" w:space="0" w:color="auto"/>
            <w:right w:val="none" w:sz="0" w:space="0" w:color="auto"/>
          </w:divBdr>
        </w:div>
        <w:div w:id="1160778290">
          <w:marLeft w:val="0"/>
          <w:marRight w:val="0"/>
          <w:marTop w:val="0"/>
          <w:marBottom w:val="0"/>
          <w:divBdr>
            <w:top w:val="none" w:sz="0" w:space="0" w:color="auto"/>
            <w:left w:val="none" w:sz="0" w:space="0" w:color="auto"/>
            <w:bottom w:val="none" w:sz="0" w:space="0" w:color="auto"/>
            <w:right w:val="none" w:sz="0" w:space="0" w:color="auto"/>
          </w:divBdr>
        </w:div>
        <w:div w:id="95754414">
          <w:marLeft w:val="0"/>
          <w:marRight w:val="0"/>
          <w:marTop w:val="0"/>
          <w:marBottom w:val="0"/>
          <w:divBdr>
            <w:top w:val="none" w:sz="0" w:space="0" w:color="auto"/>
            <w:left w:val="none" w:sz="0" w:space="0" w:color="auto"/>
            <w:bottom w:val="none" w:sz="0" w:space="0" w:color="auto"/>
            <w:right w:val="none" w:sz="0" w:space="0" w:color="auto"/>
          </w:divBdr>
        </w:div>
        <w:div w:id="1765302717">
          <w:marLeft w:val="0"/>
          <w:marRight w:val="0"/>
          <w:marTop w:val="0"/>
          <w:marBottom w:val="0"/>
          <w:divBdr>
            <w:top w:val="none" w:sz="0" w:space="0" w:color="auto"/>
            <w:left w:val="none" w:sz="0" w:space="0" w:color="auto"/>
            <w:bottom w:val="none" w:sz="0" w:space="0" w:color="auto"/>
            <w:right w:val="none" w:sz="0" w:space="0" w:color="auto"/>
          </w:divBdr>
        </w:div>
        <w:div w:id="651906564">
          <w:marLeft w:val="0"/>
          <w:marRight w:val="0"/>
          <w:marTop w:val="0"/>
          <w:marBottom w:val="0"/>
          <w:divBdr>
            <w:top w:val="none" w:sz="0" w:space="0" w:color="auto"/>
            <w:left w:val="none" w:sz="0" w:space="0" w:color="auto"/>
            <w:bottom w:val="none" w:sz="0" w:space="0" w:color="auto"/>
            <w:right w:val="none" w:sz="0" w:space="0" w:color="auto"/>
          </w:divBdr>
        </w:div>
        <w:div w:id="2112629754">
          <w:marLeft w:val="0"/>
          <w:marRight w:val="0"/>
          <w:marTop w:val="0"/>
          <w:marBottom w:val="0"/>
          <w:divBdr>
            <w:top w:val="none" w:sz="0" w:space="0" w:color="auto"/>
            <w:left w:val="none" w:sz="0" w:space="0" w:color="auto"/>
            <w:bottom w:val="none" w:sz="0" w:space="0" w:color="auto"/>
            <w:right w:val="none" w:sz="0" w:space="0" w:color="auto"/>
          </w:divBdr>
        </w:div>
        <w:div w:id="711006505">
          <w:marLeft w:val="0"/>
          <w:marRight w:val="0"/>
          <w:marTop w:val="0"/>
          <w:marBottom w:val="0"/>
          <w:divBdr>
            <w:top w:val="none" w:sz="0" w:space="0" w:color="auto"/>
            <w:left w:val="none" w:sz="0" w:space="0" w:color="auto"/>
            <w:bottom w:val="none" w:sz="0" w:space="0" w:color="auto"/>
            <w:right w:val="none" w:sz="0" w:space="0" w:color="auto"/>
          </w:divBdr>
        </w:div>
        <w:div w:id="1218125853">
          <w:marLeft w:val="0"/>
          <w:marRight w:val="0"/>
          <w:marTop w:val="0"/>
          <w:marBottom w:val="0"/>
          <w:divBdr>
            <w:top w:val="none" w:sz="0" w:space="0" w:color="auto"/>
            <w:left w:val="none" w:sz="0" w:space="0" w:color="auto"/>
            <w:bottom w:val="none" w:sz="0" w:space="0" w:color="auto"/>
            <w:right w:val="none" w:sz="0" w:space="0" w:color="auto"/>
          </w:divBdr>
        </w:div>
        <w:div w:id="308289383">
          <w:marLeft w:val="0"/>
          <w:marRight w:val="0"/>
          <w:marTop w:val="0"/>
          <w:marBottom w:val="0"/>
          <w:divBdr>
            <w:top w:val="none" w:sz="0" w:space="0" w:color="auto"/>
            <w:left w:val="none" w:sz="0" w:space="0" w:color="auto"/>
            <w:bottom w:val="none" w:sz="0" w:space="0" w:color="auto"/>
            <w:right w:val="none" w:sz="0" w:space="0" w:color="auto"/>
          </w:divBdr>
        </w:div>
        <w:div w:id="1212889448">
          <w:marLeft w:val="0"/>
          <w:marRight w:val="0"/>
          <w:marTop w:val="0"/>
          <w:marBottom w:val="0"/>
          <w:divBdr>
            <w:top w:val="none" w:sz="0" w:space="0" w:color="auto"/>
            <w:left w:val="none" w:sz="0" w:space="0" w:color="auto"/>
            <w:bottom w:val="none" w:sz="0" w:space="0" w:color="auto"/>
            <w:right w:val="none" w:sz="0" w:space="0" w:color="auto"/>
          </w:divBdr>
        </w:div>
        <w:div w:id="1700201475">
          <w:marLeft w:val="0"/>
          <w:marRight w:val="0"/>
          <w:marTop w:val="0"/>
          <w:marBottom w:val="0"/>
          <w:divBdr>
            <w:top w:val="none" w:sz="0" w:space="0" w:color="auto"/>
            <w:left w:val="none" w:sz="0" w:space="0" w:color="auto"/>
            <w:bottom w:val="none" w:sz="0" w:space="0" w:color="auto"/>
            <w:right w:val="none" w:sz="0" w:space="0" w:color="auto"/>
          </w:divBdr>
        </w:div>
        <w:div w:id="2024235306">
          <w:marLeft w:val="0"/>
          <w:marRight w:val="0"/>
          <w:marTop w:val="0"/>
          <w:marBottom w:val="0"/>
          <w:divBdr>
            <w:top w:val="none" w:sz="0" w:space="0" w:color="auto"/>
            <w:left w:val="none" w:sz="0" w:space="0" w:color="auto"/>
            <w:bottom w:val="none" w:sz="0" w:space="0" w:color="auto"/>
            <w:right w:val="none" w:sz="0" w:space="0" w:color="auto"/>
          </w:divBdr>
        </w:div>
        <w:div w:id="451292053">
          <w:marLeft w:val="0"/>
          <w:marRight w:val="0"/>
          <w:marTop w:val="0"/>
          <w:marBottom w:val="0"/>
          <w:divBdr>
            <w:top w:val="none" w:sz="0" w:space="0" w:color="auto"/>
            <w:left w:val="none" w:sz="0" w:space="0" w:color="auto"/>
            <w:bottom w:val="none" w:sz="0" w:space="0" w:color="auto"/>
            <w:right w:val="none" w:sz="0" w:space="0" w:color="auto"/>
          </w:divBdr>
        </w:div>
        <w:div w:id="191069869">
          <w:marLeft w:val="0"/>
          <w:marRight w:val="0"/>
          <w:marTop w:val="0"/>
          <w:marBottom w:val="0"/>
          <w:divBdr>
            <w:top w:val="none" w:sz="0" w:space="0" w:color="auto"/>
            <w:left w:val="none" w:sz="0" w:space="0" w:color="auto"/>
            <w:bottom w:val="none" w:sz="0" w:space="0" w:color="auto"/>
            <w:right w:val="none" w:sz="0" w:space="0" w:color="auto"/>
          </w:divBdr>
        </w:div>
        <w:div w:id="1815247412">
          <w:marLeft w:val="0"/>
          <w:marRight w:val="0"/>
          <w:marTop w:val="0"/>
          <w:marBottom w:val="0"/>
          <w:divBdr>
            <w:top w:val="none" w:sz="0" w:space="0" w:color="auto"/>
            <w:left w:val="none" w:sz="0" w:space="0" w:color="auto"/>
            <w:bottom w:val="none" w:sz="0" w:space="0" w:color="auto"/>
            <w:right w:val="none" w:sz="0" w:space="0" w:color="auto"/>
          </w:divBdr>
        </w:div>
        <w:div w:id="1343509414">
          <w:marLeft w:val="0"/>
          <w:marRight w:val="0"/>
          <w:marTop w:val="0"/>
          <w:marBottom w:val="0"/>
          <w:divBdr>
            <w:top w:val="none" w:sz="0" w:space="0" w:color="auto"/>
            <w:left w:val="none" w:sz="0" w:space="0" w:color="auto"/>
            <w:bottom w:val="none" w:sz="0" w:space="0" w:color="auto"/>
            <w:right w:val="none" w:sz="0" w:space="0" w:color="auto"/>
          </w:divBdr>
        </w:div>
        <w:div w:id="787747625">
          <w:marLeft w:val="0"/>
          <w:marRight w:val="0"/>
          <w:marTop w:val="0"/>
          <w:marBottom w:val="0"/>
          <w:divBdr>
            <w:top w:val="none" w:sz="0" w:space="0" w:color="auto"/>
            <w:left w:val="none" w:sz="0" w:space="0" w:color="auto"/>
            <w:bottom w:val="none" w:sz="0" w:space="0" w:color="auto"/>
            <w:right w:val="none" w:sz="0" w:space="0" w:color="auto"/>
          </w:divBdr>
        </w:div>
        <w:div w:id="445737684">
          <w:marLeft w:val="0"/>
          <w:marRight w:val="0"/>
          <w:marTop w:val="0"/>
          <w:marBottom w:val="0"/>
          <w:divBdr>
            <w:top w:val="none" w:sz="0" w:space="0" w:color="auto"/>
            <w:left w:val="none" w:sz="0" w:space="0" w:color="auto"/>
            <w:bottom w:val="none" w:sz="0" w:space="0" w:color="auto"/>
            <w:right w:val="none" w:sz="0" w:space="0" w:color="auto"/>
          </w:divBdr>
        </w:div>
      </w:divsChild>
    </w:div>
    <w:div w:id="2075353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madesoeasy.com/2015/02/serialize-and-deserialize-object.html" TargetMode="External"/><Relationship Id="rId13" Type="http://schemas.openxmlformats.org/officeDocument/2006/relationships/hyperlink" Target="http://www.javamadesoeasy.com/2015/02/serialize-and-deserialize-object-by.html" TargetMode="External"/><Relationship Id="rId18" Type="http://schemas.openxmlformats.org/officeDocument/2006/relationships/hyperlink" Target="http://www.javamadesoeasy.com/2015/02/impact-of-not-defining-serialversionuid.html" TargetMode="External"/><Relationship Id="rId26" Type="http://schemas.openxmlformats.org/officeDocument/2006/relationships/hyperlink" Target="http://www.javamadesoeasy.com/2015/02/avoid-deserialization-process-creating.html" TargetMode="External"/><Relationship Id="rId3" Type="http://schemas.openxmlformats.org/officeDocument/2006/relationships/settings" Target="settings.xml"/><Relationship Id="rId21" Type="http://schemas.openxmlformats.org/officeDocument/2006/relationships/hyperlink" Target="http://www.javamadesoeasy.com/2015/02/can-list-set-and-maps-be-serialized-and.html" TargetMode="External"/><Relationship Id="rId7" Type="http://schemas.openxmlformats.org/officeDocument/2006/relationships/hyperlink" Target="http://www.javamadesoeasy.com/2015/02/serialize-and-deserialize-object.html" TargetMode="External"/><Relationship Id="rId12" Type="http://schemas.openxmlformats.org/officeDocument/2006/relationships/hyperlink" Target="http://www.javamadesoeasy.com/2015/02/serialize-and-deserialize-object-by.html" TargetMode="External"/><Relationship Id="rId17" Type="http://schemas.openxmlformats.org/officeDocument/2006/relationships/hyperlink" Target="http://www.javamadesoeasy.com/2015/02/impact-of-not-defining-serialversionuid.html" TargetMode="External"/><Relationship Id="rId25" Type="http://schemas.openxmlformats.org/officeDocument/2006/relationships/hyperlink" Target="http://www.javamadesoeasy.com/2015/02/what-values-will-int-and-integer-will.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www.javamadesoeasy.com/2015/02/if-member-of-class-does-not-implement.html" TargetMode="External"/><Relationship Id="rId29" Type="http://schemas.openxmlformats.org/officeDocument/2006/relationships/hyperlink" Target="https://www.geeksforgeeks.org/serialization-in-jav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javamadesoeasy.com/2015/02/customize-serialization-process-by.html" TargetMode="External"/><Relationship Id="rId24" Type="http://schemas.openxmlformats.org/officeDocument/2006/relationships/hyperlink" Target="http://www.javamadesoeasy.com/2015/02/is-constructor-of-super-class-called.html"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javamadesoeasy.com/2015/05/static-keyword-in-java-variable-method.html" TargetMode="External"/><Relationship Id="rId23" Type="http://schemas.openxmlformats.org/officeDocument/2006/relationships/hyperlink" Target="http://www.javamadesoeasy.com/2015/02/are-primitive-types-part-of.html" TargetMode="External"/><Relationship Id="rId28" Type="http://schemas.openxmlformats.org/officeDocument/2006/relationships/hyperlink" Target="http://www.javamadesoeasy.com/2015/02/can-subclass-avoid-serialization-if-its.html" TargetMode="External"/><Relationship Id="rId10" Type="http://schemas.openxmlformats.org/officeDocument/2006/relationships/hyperlink" Target="http://www.javamadesoeasy.com/2015/02/serialize-and-deserialize-object-by.html" TargetMode="External"/><Relationship Id="rId19" Type="http://schemas.openxmlformats.org/officeDocument/2006/relationships/hyperlink" Target="http://www.javamadesoeasy.com/2015/05/static-keyword-in-java-variable-method.html" TargetMode="External"/><Relationship Id="rId31" Type="http://schemas.openxmlformats.org/officeDocument/2006/relationships/hyperlink" Target="https://www.geeksforgeeks.org/enum-in-java/" TargetMode="External"/><Relationship Id="rId4" Type="http://schemas.openxmlformats.org/officeDocument/2006/relationships/webSettings" Target="webSettings.xml"/><Relationship Id="rId9" Type="http://schemas.openxmlformats.org/officeDocument/2006/relationships/hyperlink" Target="http://www.javamadesoeasy.com/2015/02/serialize-and-deserialize-object.html" TargetMode="External"/><Relationship Id="rId14" Type="http://schemas.openxmlformats.org/officeDocument/2006/relationships/hyperlink" Target="http://www.javamadesoeasy.com/2015/02/serialize-and-deserialize-object-by.html" TargetMode="External"/><Relationship Id="rId22" Type="http://schemas.openxmlformats.org/officeDocument/2006/relationships/hyperlink" Target="http://www.javamadesoeasy.com/2015/02/is-constructor-of-class-called-during.html" TargetMode="External"/><Relationship Id="rId27" Type="http://schemas.openxmlformats.org/officeDocument/2006/relationships/hyperlink" Target="http://www.javamadesoeasy.com/2015/02/can-you-serialize-singleton-class-such.html" TargetMode="External"/><Relationship Id="rId30" Type="http://schemas.openxmlformats.org/officeDocument/2006/relationships/hyperlink" Target="https://www.geeksforgeeks.org/reflection-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TotalTime>
  <Pages>25</Pages>
  <Words>6072</Words>
  <Characters>34615</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31</cp:revision>
  <dcterms:created xsi:type="dcterms:W3CDTF">2017-09-16T14:01:00Z</dcterms:created>
  <dcterms:modified xsi:type="dcterms:W3CDTF">2018-04-09T01:58:00Z</dcterms:modified>
</cp:coreProperties>
</file>