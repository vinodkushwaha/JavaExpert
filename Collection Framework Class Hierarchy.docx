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CB9" w:rsidRPr="00E73CB9" w:rsidRDefault="00E73CB9" w:rsidP="00E73CB9">
      <w:pPr>
        <w:shd w:val="clear" w:color="auto" w:fill="FFFFFF"/>
        <w:spacing w:before="100" w:beforeAutospacing="1" w:after="100" w:afterAutospacing="1" w:line="288" w:lineRule="atLeast"/>
        <w:textAlignment w:val="baseline"/>
        <w:outlineLvl w:val="1"/>
        <w:rPr>
          <w:rFonts w:ascii="Trebuchet MS" w:eastAsia="Times New Roman" w:hAnsi="Trebuchet MS" w:cs="Times New Roman"/>
          <w:color w:val="444444"/>
          <w:sz w:val="41"/>
          <w:szCs w:val="41"/>
        </w:rPr>
      </w:pPr>
      <w:r w:rsidRPr="00E73CB9">
        <w:rPr>
          <w:rFonts w:ascii="Trebuchet MS" w:eastAsia="Times New Roman" w:hAnsi="Trebuchet MS" w:cs="Times New Roman"/>
          <w:color w:val="444444"/>
          <w:sz w:val="41"/>
          <w:szCs w:val="41"/>
        </w:rPr>
        <w:t>Class Hi</w:t>
      </w:r>
      <w:r w:rsidR="00F87A64">
        <w:rPr>
          <w:rFonts w:ascii="Trebuchet MS" w:eastAsia="Times New Roman" w:hAnsi="Trebuchet MS" w:cs="Times New Roman"/>
          <w:color w:val="444444"/>
          <w:sz w:val="41"/>
          <w:szCs w:val="41"/>
        </w:rPr>
        <w:t>erarchy Of Collection Framework</w:t>
      </w:r>
      <w:r w:rsidRPr="00E73CB9">
        <w:rPr>
          <w:rFonts w:ascii="Trebuchet MS" w:eastAsia="Times New Roman" w:hAnsi="Trebuchet MS" w:cs="Times New Roman"/>
          <w:color w:val="444444"/>
          <w:sz w:val="41"/>
          <w:szCs w:val="41"/>
        </w:rPr>
        <w:t>:</w:t>
      </w:r>
    </w:p>
    <w:p w:rsidR="00E73CB9" w:rsidRDefault="00E73CB9" w:rsidP="00E73CB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E73CB9">
        <w:rPr>
          <w:rFonts w:ascii="Trebuchet MS" w:eastAsia="Times New Roman" w:hAnsi="Trebuchet MS" w:cs="Times New Roman"/>
          <w:color w:val="444444"/>
          <w:sz w:val="21"/>
          <w:szCs w:val="21"/>
        </w:rPr>
        <w:t>All classes and interfaces related to Collection Framework are placed in </w:t>
      </w:r>
      <w:r w:rsidRPr="00E73CB9">
        <w:rPr>
          <w:rFonts w:ascii="Trebuchet MS" w:eastAsia="Times New Roman" w:hAnsi="Trebuchet MS" w:cs="Times New Roman"/>
          <w:b/>
          <w:bCs/>
          <w:color w:val="444444"/>
          <w:sz w:val="21"/>
        </w:rPr>
        <w:t>java.util</w:t>
      </w:r>
      <w:r w:rsidRPr="00E73CB9">
        <w:rPr>
          <w:rFonts w:ascii="Trebuchet MS" w:eastAsia="Times New Roman" w:hAnsi="Trebuchet MS" w:cs="Times New Roman"/>
          <w:color w:val="444444"/>
          <w:sz w:val="21"/>
          <w:szCs w:val="21"/>
        </w:rPr>
        <w:t> package. </w:t>
      </w:r>
      <w:r w:rsidRPr="001D3212">
        <w:rPr>
          <w:rFonts w:ascii="Trebuchet MS" w:eastAsia="Times New Roman" w:hAnsi="Trebuchet MS" w:cs="Times New Roman"/>
          <w:b/>
          <w:bCs/>
          <w:color w:val="444444"/>
          <w:sz w:val="21"/>
          <w:highlight w:val="yellow"/>
        </w:rPr>
        <w:t>java.util.Collection</w:t>
      </w:r>
      <w:r w:rsidRPr="00E73CB9">
        <w:rPr>
          <w:rFonts w:ascii="Trebuchet MS" w:eastAsia="Times New Roman" w:hAnsi="Trebuchet MS" w:cs="Times New Roman"/>
          <w:color w:val="444444"/>
          <w:sz w:val="21"/>
          <w:szCs w:val="21"/>
        </w:rPr>
        <w:t> class is at the top of class hierarchy of Collection Framework. Below diagram shows the class hierarchy of collection framework.</w:t>
      </w:r>
    </w:p>
    <w:p w:rsidR="00E73CB9" w:rsidRPr="00E73CB9" w:rsidRDefault="00E73CB9" w:rsidP="00E73CB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Pr>
          <w:rFonts w:ascii="Trebuchet MS" w:eastAsia="Times New Roman" w:hAnsi="Trebuchet MS" w:cs="Times New Roman"/>
          <w:noProof/>
          <w:color w:val="444444"/>
          <w:sz w:val="21"/>
          <w:szCs w:val="21"/>
        </w:rPr>
        <w:drawing>
          <wp:inline distT="0" distB="0" distL="0" distR="0">
            <wp:extent cx="6524799" cy="7048500"/>
            <wp:effectExtent l="19050" t="0" r="9351" b="0"/>
            <wp:docPr id="1" name="Picture 1" descr="collection framewor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framework in java"/>
                    <pic:cNvPicPr>
                      <a:picLocks noChangeAspect="1" noChangeArrowheads="1"/>
                    </pic:cNvPicPr>
                  </pic:nvPicPr>
                  <pic:blipFill>
                    <a:blip r:embed="rId5"/>
                    <a:srcRect/>
                    <a:stretch>
                      <a:fillRect/>
                    </a:stretch>
                  </pic:blipFill>
                  <pic:spPr bwMode="auto">
                    <a:xfrm>
                      <a:off x="0" y="0"/>
                      <a:ext cx="6524799" cy="7048500"/>
                    </a:xfrm>
                    <a:prstGeom prst="rect">
                      <a:avLst/>
                    </a:prstGeom>
                    <a:noFill/>
                    <a:ln w="9525">
                      <a:noFill/>
                      <a:miter lim="800000"/>
                      <a:headEnd/>
                      <a:tailEnd/>
                    </a:ln>
                  </pic:spPr>
                </pic:pic>
              </a:graphicData>
            </a:graphic>
          </wp:inline>
        </w:drawing>
      </w:r>
    </w:p>
    <w:p w:rsidR="00E73CB9" w:rsidRPr="00E73CB9" w:rsidRDefault="00E73CB9" w:rsidP="00E73CB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E73CB9">
        <w:rPr>
          <w:rFonts w:ascii="Trebuchet MS" w:eastAsia="Times New Roman" w:hAnsi="Trebuchet MS" w:cs="Times New Roman"/>
          <w:color w:val="444444"/>
          <w:sz w:val="21"/>
          <w:szCs w:val="21"/>
        </w:rPr>
        <w:lastRenderedPageBreak/>
        <w:t>The entire collection framework is divided into four interfaces.</w:t>
      </w:r>
    </w:p>
    <w:p w:rsidR="00E73CB9" w:rsidRPr="00E73CB9" w:rsidRDefault="00E73CB9" w:rsidP="00E73CB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E73CB9">
        <w:rPr>
          <w:rFonts w:ascii="Trebuchet MS" w:eastAsia="Times New Roman" w:hAnsi="Trebuchet MS" w:cs="Times New Roman"/>
          <w:b/>
          <w:bCs/>
          <w:color w:val="444444"/>
          <w:sz w:val="21"/>
        </w:rPr>
        <w:t>1) List</w:t>
      </w:r>
      <w:r w:rsidRPr="00E73CB9">
        <w:rPr>
          <w:rFonts w:ascii="Trebuchet MS" w:eastAsia="Times New Roman" w:hAnsi="Trebuchet MS" w:cs="Times New Roman"/>
          <w:color w:val="444444"/>
          <w:sz w:val="21"/>
          <w:szCs w:val="21"/>
        </w:rPr>
        <w:t>  —&gt; It handles sequential list of objects. </w:t>
      </w:r>
      <w:r w:rsidRPr="00E73CB9">
        <w:rPr>
          <w:rFonts w:ascii="Trebuchet MS" w:eastAsia="Times New Roman" w:hAnsi="Trebuchet MS" w:cs="Times New Roman"/>
          <w:b/>
          <w:bCs/>
          <w:color w:val="444444"/>
          <w:sz w:val="21"/>
        </w:rPr>
        <w:t>ArrayList</w:t>
      </w:r>
      <w:r w:rsidRPr="00E73CB9">
        <w:rPr>
          <w:rFonts w:ascii="Trebuchet MS" w:eastAsia="Times New Roman" w:hAnsi="Trebuchet MS" w:cs="Times New Roman"/>
          <w:color w:val="444444"/>
          <w:sz w:val="21"/>
          <w:szCs w:val="21"/>
        </w:rPr>
        <w:t>, </w:t>
      </w:r>
      <w:r w:rsidRPr="00E73CB9">
        <w:rPr>
          <w:rFonts w:ascii="Trebuchet MS" w:eastAsia="Times New Roman" w:hAnsi="Trebuchet MS" w:cs="Times New Roman"/>
          <w:b/>
          <w:bCs/>
          <w:color w:val="444444"/>
          <w:sz w:val="21"/>
        </w:rPr>
        <w:t>Vector</w:t>
      </w:r>
      <w:r w:rsidRPr="00E73CB9">
        <w:rPr>
          <w:rFonts w:ascii="Trebuchet MS" w:eastAsia="Times New Roman" w:hAnsi="Trebuchet MS" w:cs="Times New Roman"/>
          <w:color w:val="444444"/>
          <w:sz w:val="21"/>
          <w:szCs w:val="21"/>
        </w:rPr>
        <w:t> and </w:t>
      </w:r>
      <w:r w:rsidRPr="00E73CB9">
        <w:rPr>
          <w:rFonts w:ascii="Trebuchet MS" w:eastAsia="Times New Roman" w:hAnsi="Trebuchet MS" w:cs="Times New Roman"/>
          <w:b/>
          <w:bCs/>
          <w:color w:val="444444"/>
          <w:sz w:val="21"/>
        </w:rPr>
        <w:t>LinkedList</w:t>
      </w:r>
      <w:r w:rsidRPr="00E73CB9">
        <w:rPr>
          <w:rFonts w:ascii="Trebuchet MS" w:eastAsia="Times New Roman" w:hAnsi="Trebuchet MS" w:cs="Times New Roman"/>
          <w:color w:val="444444"/>
          <w:sz w:val="21"/>
          <w:szCs w:val="21"/>
        </w:rPr>
        <w:t> classes implement this interface.</w:t>
      </w:r>
    </w:p>
    <w:p w:rsidR="00E73CB9" w:rsidRPr="00E73CB9" w:rsidRDefault="00E73CB9" w:rsidP="00E73CB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E73CB9">
        <w:rPr>
          <w:rFonts w:ascii="Trebuchet MS" w:eastAsia="Times New Roman" w:hAnsi="Trebuchet MS" w:cs="Times New Roman"/>
          <w:b/>
          <w:bCs/>
          <w:color w:val="444444"/>
          <w:sz w:val="21"/>
        </w:rPr>
        <w:t>2) Queue</w:t>
      </w:r>
      <w:r w:rsidRPr="00E73CB9">
        <w:rPr>
          <w:rFonts w:ascii="Trebuchet MS" w:eastAsia="Times New Roman" w:hAnsi="Trebuchet MS" w:cs="Times New Roman"/>
          <w:color w:val="444444"/>
          <w:sz w:val="21"/>
          <w:szCs w:val="21"/>
        </w:rPr>
        <w:t>  —&gt; It handles special list of objects in which elements are removed only from the head. </w:t>
      </w:r>
      <w:r w:rsidRPr="00E73CB9">
        <w:rPr>
          <w:rFonts w:ascii="Trebuchet MS" w:eastAsia="Times New Roman" w:hAnsi="Trebuchet MS" w:cs="Times New Roman"/>
          <w:b/>
          <w:bCs/>
          <w:color w:val="444444"/>
          <w:sz w:val="21"/>
        </w:rPr>
        <w:t>LinkedList</w:t>
      </w:r>
      <w:r w:rsidRPr="00E73CB9">
        <w:rPr>
          <w:rFonts w:ascii="Trebuchet MS" w:eastAsia="Times New Roman" w:hAnsi="Trebuchet MS" w:cs="Times New Roman"/>
          <w:color w:val="444444"/>
          <w:sz w:val="21"/>
          <w:szCs w:val="21"/>
        </w:rPr>
        <w:t> and </w:t>
      </w:r>
      <w:r w:rsidRPr="00E73CB9">
        <w:rPr>
          <w:rFonts w:ascii="Trebuchet MS" w:eastAsia="Times New Roman" w:hAnsi="Trebuchet MS" w:cs="Times New Roman"/>
          <w:b/>
          <w:bCs/>
          <w:color w:val="444444"/>
          <w:sz w:val="21"/>
        </w:rPr>
        <w:t>PriorityQueue</w:t>
      </w:r>
      <w:r w:rsidRPr="00E73CB9">
        <w:rPr>
          <w:rFonts w:ascii="Trebuchet MS" w:eastAsia="Times New Roman" w:hAnsi="Trebuchet MS" w:cs="Times New Roman"/>
          <w:color w:val="444444"/>
          <w:sz w:val="21"/>
          <w:szCs w:val="21"/>
        </w:rPr>
        <w:t> classes implement this interface.</w:t>
      </w:r>
    </w:p>
    <w:p w:rsidR="00E73CB9" w:rsidRPr="00E73CB9" w:rsidRDefault="00E73CB9" w:rsidP="00E73CB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E73CB9">
        <w:rPr>
          <w:rFonts w:ascii="Trebuchet MS" w:eastAsia="Times New Roman" w:hAnsi="Trebuchet MS" w:cs="Times New Roman"/>
          <w:b/>
          <w:bCs/>
          <w:color w:val="444444"/>
          <w:sz w:val="21"/>
        </w:rPr>
        <w:t>3) Set</w:t>
      </w:r>
      <w:r w:rsidRPr="00E73CB9">
        <w:rPr>
          <w:rFonts w:ascii="Trebuchet MS" w:eastAsia="Times New Roman" w:hAnsi="Trebuchet MS" w:cs="Times New Roman"/>
          <w:color w:val="444444"/>
          <w:sz w:val="21"/>
          <w:szCs w:val="21"/>
        </w:rPr>
        <w:t>  —&gt; It handles list of objects which must contain unique element. This interface is implemented by </w:t>
      </w:r>
      <w:r w:rsidRPr="00E73CB9">
        <w:rPr>
          <w:rFonts w:ascii="Trebuchet MS" w:eastAsia="Times New Roman" w:hAnsi="Trebuchet MS" w:cs="Times New Roman"/>
          <w:b/>
          <w:bCs/>
          <w:color w:val="444444"/>
          <w:sz w:val="21"/>
        </w:rPr>
        <w:t>HashSet</w:t>
      </w:r>
      <w:r w:rsidR="00BA04EA">
        <w:rPr>
          <w:rFonts w:ascii="Trebuchet MS" w:eastAsia="Times New Roman" w:hAnsi="Trebuchet MS" w:cs="Times New Roman"/>
          <w:b/>
          <w:bCs/>
          <w:color w:val="444444"/>
          <w:sz w:val="21"/>
        </w:rPr>
        <w:t xml:space="preserve"> </w:t>
      </w:r>
      <w:r w:rsidRPr="00E73CB9">
        <w:rPr>
          <w:rFonts w:ascii="Trebuchet MS" w:eastAsia="Times New Roman" w:hAnsi="Trebuchet MS" w:cs="Times New Roman"/>
          <w:color w:val="444444"/>
          <w:sz w:val="21"/>
          <w:szCs w:val="21"/>
        </w:rPr>
        <w:t>and </w:t>
      </w:r>
      <w:r w:rsidRPr="00E73CB9">
        <w:rPr>
          <w:rFonts w:ascii="Trebuchet MS" w:eastAsia="Times New Roman" w:hAnsi="Trebuchet MS" w:cs="Times New Roman"/>
          <w:b/>
          <w:bCs/>
          <w:color w:val="444444"/>
          <w:sz w:val="21"/>
        </w:rPr>
        <w:t>LinkedHashSet</w:t>
      </w:r>
      <w:r w:rsidRPr="00E73CB9">
        <w:rPr>
          <w:rFonts w:ascii="Trebuchet MS" w:eastAsia="Times New Roman" w:hAnsi="Trebuchet MS" w:cs="Times New Roman"/>
          <w:color w:val="444444"/>
          <w:sz w:val="21"/>
          <w:szCs w:val="21"/>
        </w:rPr>
        <w:t> classes and extended by </w:t>
      </w:r>
      <w:r w:rsidRPr="00E73CB9">
        <w:rPr>
          <w:rFonts w:ascii="Trebuchet MS" w:eastAsia="Times New Roman" w:hAnsi="Trebuchet MS" w:cs="Times New Roman"/>
          <w:b/>
          <w:bCs/>
          <w:color w:val="444444"/>
          <w:sz w:val="21"/>
        </w:rPr>
        <w:t>SortedSet</w:t>
      </w:r>
      <w:r w:rsidRPr="00E73CB9">
        <w:rPr>
          <w:rFonts w:ascii="Trebuchet MS" w:eastAsia="Times New Roman" w:hAnsi="Trebuchet MS" w:cs="Times New Roman"/>
          <w:color w:val="444444"/>
          <w:sz w:val="21"/>
          <w:szCs w:val="21"/>
        </w:rPr>
        <w:t> interface which in turn, is implemented by </w:t>
      </w:r>
      <w:r w:rsidRPr="00E73CB9">
        <w:rPr>
          <w:rFonts w:ascii="Trebuchet MS" w:eastAsia="Times New Roman" w:hAnsi="Trebuchet MS" w:cs="Times New Roman"/>
          <w:b/>
          <w:bCs/>
          <w:color w:val="444444"/>
          <w:sz w:val="21"/>
        </w:rPr>
        <w:t>TreeSet</w:t>
      </w:r>
      <w:r w:rsidRPr="00E73CB9">
        <w:rPr>
          <w:rFonts w:ascii="Trebuchet MS" w:eastAsia="Times New Roman" w:hAnsi="Trebuchet MS" w:cs="Times New Roman"/>
          <w:color w:val="444444"/>
          <w:sz w:val="21"/>
          <w:szCs w:val="21"/>
        </w:rPr>
        <w:t>.</w:t>
      </w:r>
    </w:p>
    <w:p w:rsidR="00E73CB9" w:rsidRPr="00E73CB9" w:rsidRDefault="00E73CB9" w:rsidP="00E73CB9">
      <w:pPr>
        <w:shd w:val="clear" w:color="auto" w:fill="FFFFFF"/>
        <w:spacing w:beforeAutospacing="1" w:after="0" w:afterAutospacing="1" w:line="240" w:lineRule="auto"/>
        <w:textAlignment w:val="baseline"/>
        <w:rPr>
          <w:rFonts w:ascii="Trebuchet MS" w:eastAsia="Times New Roman" w:hAnsi="Trebuchet MS" w:cs="Times New Roman"/>
          <w:color w:val="444444"/>
          <w:sz w:val="21"/>
          <w:szCs w:val="21"/>
        </w:rPr>
      </w:pPr>
      <w:r w:rsidRPr="00E73CB9">
        <w:rPr>
          <w:rFonts w:ascii="Trebuchet MS" w:eastAsia="Times New Roman" w:hAnsi="Trebuchet MS" w:cs="Times New Roman"/>
          <w:b/>
          <w:bCs/>
          <w:color w:val="444444"/>
          <w:sz w:val="21"/>
        </w:rPr>
        <w:t>4) Map</w:t>
      </w:r>
      <w:r w:rsidRPr="00E73CB9">
        <w:rPr>
          <w:rFonts w:ascii="Trebuchet MS" w:eastAsia="Times New Roman" w:hAnsi="Trebuchet MS" w:cs="Times New Roman"/>
          <w:color w:val="444444"/>
          <w:sz w:val="21"/>
          <w:szCs w:val="21"/>
        </w:rPr>
        <w:t xml:space="preserve">  —&gt; This is the one interface in Collection Framework </w:t>
      </w:r>
      <w:r w:rsidRPr="00CE118D">
        <w:rPr>
          <w:rFonts w:ascii="Trebuchet MS" w:eastAsia="Times New Roman" w:hAnsi="Trebuchet MS" w:cs="Times New Roman"/>
          <w:color w:val="444444"/>
          <w:sz w:val="21"/>
          <w:szCs w:val="21"/>
          <w:highlight w:val="yellow"/>
        </w:rPr>
        <w:t>which is not inherited from Collection interface</w:t>
      </w:r>
      <w:r w:rsidRPr="00E73CB9">
        <w:rPr>
          <w:rFonts w:ascii="Trebuchet MS" w:eastAsia="Times New Roman" w:hAnsi="Trebuchet MS" w:cs="Times New Roman"/>
          <w:color w:val="444444"/>
          <w:sz w:val="21"/>
          <w:szCs w:val="21"/>
        </w:rPr>
        <w:t>. It handles group of objects as Key/Value pairs. It is implemented by </w:t>
      </w:r>
      <w:r w:rsidRPr="00E73CB9">
        <w:rPr>
          <w:rFonts w:ascii="Trebuchet MS" w:eastAsia="Times New Roman" w:hAnsi="Trebuchet MS" w:cs="Times New Roman"/>
          <w:b/>
          <w:bCs/>
          <w:color w:val="444444"/>
          <w:sz w:val="21"/>
        </w:rPr>
        <w:t>HashMap</w:t>
      </w:r>
      <w:r w:rsidRPr="00E73CB9">
        <w:rPr>
          <w:rFonts w:ascii="Trebuchet MS" w:eastAsia="Times New Roman" w:hAnsi="Trebuchet MS" w:cs="Times New Roman"/>
          <w:color w:val="444444"/>
          <w:sz w:val="21"/>
          <w:szCs w:val="21"/>
        </w:rPr>
        <w:t> and </w:t>
      </w:r>
      <w:r w:rsidRPr="00E73CB9">
        <w:rPr>
          <w:rFonts w:ascii="Trebuchet MS" w:eastAsia="Times New Roman" w:hAnsi="Trebuchet MS" w:cs="Times New Roman"/>
          <w:b/>
          <w:bCs/>
          <w:color w:val="444444"/>
          <w:sz w:val="21"/>
        </w:rPr>
        <w:t>HashTable</w:t>
      </w:r>
      <w:r w:rsidRPr="00E73CB9">
        <w:rPr>
          <w:rFonts w:ascii="Trebuchet MS" w:eastAsia="Times New Roman" w:hAnsi="Trebuchet MS" w:cs="Times New Roman"/>
          <w:color w:val="444444"/>
          <w:sz w:val="21"/>
          <w:szCs w:val="21"/>
        </w:rPr>
        <w:t> classes and extended by </w:t>
      </w:r>
      <w:r w:rsidRPr="00E73CB9">
        <w:rPr>
          <w:rFonts w:ascii="Trebuchet MS" w:eastAsia="Times New Roman" w:hAnsi="Trebuchet MS" w:cs="Times New Roman"/>
          <w:b/>
          <w:bCs/>
          <w:color w:val="444444"/>
          <w:sz w:val="21"/>
        </w:rPr>
        <w:t>SortedMap</w:t>
      </w:r>
      <w:r w:rsidRPr="00E73CB9">
        <w:rPr>
          <w:rFonts w:ascii="Trebuchet MS" w:eastAsia="Times New Roman" w:hAnsi="Trebuchet MS" w:cs="Times New Roman"/>
          <w:color w:val="444444"/>
          <w:sz w:val="21"/>
          <w:szCs w:val="21"/>
        </w:rPr>
        <w:t> interface which in turn is implemented by </w:t>
      </w:r>
      <w:r w:rsidRPr="00E73CB9">
        <w:rPr>
          <w:rFonts w:ascii="Trebuchet MS" w:eastAsia="Times New Roman" w:hAnsi="Trebuchet MS" w:cs="Times New Roman"/>
          <w:b/>
          <w:bCs/>
          <w:color w:val="444444"/>
          <w:sz w:val="21"/>
        </w:rPr>
        <w:t>TreeMap</w:t>
      </w:r>
      <w:r w:rsidRPr="00E73CB9">
        <w:rPr>
          <w:rFonts w:ascii="Trebuchet MS" w:eastAsia="Times New Roman" w:hAnsi="Trebuchet MS" w:cs="Times New Roman"/>
          <w:color w:val="444444"/>
          <w:sz w:val="21"/>
          <w:szCs w:val="21"/>
        </w:rPr>
        <w:t>.</w:t>
      </w:r>
    </w:p>
    <w:p w:rsidR="00E73CB9" w:rsidRDefault="00E73CB9" w:rsidP="00E73CB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sidRPr="00E73CB9">
        <w:rPr>
          <w:rFonts w:ascii="Trebuchet MS" w:eastAsia="Times New Roman" w:hAnsi="Trebuchet MS" w:cs="Times New Roman"/>
          <w:color w:val="444444"/>
          <w:sz w:val="21"/>
          <w:szCs w:val="21"/>
        </w:rPr>
        <w:t>Three of above interfaces (List, Queue and Set) inherit from Collection interface. Although, Map is included in collection framework it does not inherit from Collection interface.</w:t>
      </w:r>
    </w:p>
    <w:p w:rsidR="00D96192" w:rsidRDefault="00D96192" w:rsidP="00E73CB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p>
    <w:p w:rsidR="00D96192" w:rsidRDefault="002408A7" w:rsidP="00D96192">
      <w:pPr>
        <w:pStyle w:val="Heading1"/>
        <w:pBdr>
          <w:bottom w:val="single" w:sz="6" w:space="0" w:color="CCCCCC"/>
        </w:pBdr>
        <w:shd w:val="clear" w:color="auto" w:fill="FFFFFF"/>
        <w:spacing w:before="0" w:line="288" w:lineRule="atLeast"/>
        <w:textAlignment w:val="baseline"/>
        <w:rPr>
          <w:rFonts w:ascii="Trebuchet MS" w:hAnsi="Trebuchet MS"/>
          <w:b w:val="0"/>
          <w:bCs w:val="0"/>
          <w:color w:val="444444"/>
          <w:sz w:val="43"/>
          <w:szCs w:val="43"/>
        </w:rPr>
      </w:pPr>
      <w:hyperlink r:id="rId6" w:history="1">
        <w:r w:rsidR="00D96192">
          <w:rPr>
            <w:rStyle w:val="Hyperlink"/>
            <w:rFonts w:ascii="Trebuchet MS" w:hAnsi="Trebuchet MS"/>
            <w:b w:val="0"/>
            <w:bCs w:val="0"/>
            <w:color w:val="444444"/>
            <w:sz w:val="38"/>
            <w:szCs w:val="38"/>
            <w:bdr w:val="none" w:sz="0" w:space="0" w:color="auto" w:frame="1"/>
          </w:rPr>
          <w:t>How HashSet Works Internally In Java?</w:t>
        </w:r>
      </w:hyperlink>
    </w:p>
    <w:p w:rsidR="00D96192" w:rsidRDefault="00D96192" w:rsidP="00E73CB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p>
    <w:p w:rsidR="00D96192" w:rsidRPr="00E73CB9" w:rsidRDefault="00D96192" w:rsidP="00E73CB9">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1"/>
          <w:szCs w:val="21"/>
        </w:rPr>
      </w:pPr>
      <w:r>
        <w:rPr>
          <w:rStyle w:val="Strong"/>
          <w:rFonts w:ascii="Trebuchet MS" w:hAnsi="Trebuchet MS"/>
          <w:color w:val="444444"/>
          <w:sz w:val="21"/>
          <w:szCs w:val="21"/>
          <w:bdr w:val="none" w:sz="0" w:space="0" w:color="auto" w:frame="1"/>
          <w:shd w:val="clear" w:color="auto" w:fill="FFFFFF"/>
        </w:rPr>
        <w:t>HashSet</w:t>
      </w:r>
      <w:r>
        <w:rPr>
          <w:rFonts w:ascii="Trebuchet MS" w:hAnsi="Trebuchet MS"/>
          <w:color w:val="444444"/>
          <w:sz w:val="21"/>
          <w:szCs w:val="21"/>
          <w:shd w:val="clear" w:color="auto" w:fill="FFFFFF"/>
        </w:rPr>
        <w:t> uses HashMap internally to store it’s objects. Whenever you create a HashSet object, one </w:t>
      </w:r>
      <w:r>
        <w:rPr>
          <w:rStyle w:val="Strong"/>
          <w:rFonts w:ascii="Trebuchet MS" w:hAnsi="Trebuchet MS"/>
          <w:color w:val="444444"/>
          <w:sz w:val="21"/>
          <w:szCs w:val="21"/>
          <w:bdr w:val="none" w:sz="0" w:space="0" w:color="auto" w:frame="1"/>
          <w:shd w:val="clear" w:color="auto" w:fill="FFFFFF"/>
        </w:rPr>
        <w:t>HashMap</w:t>
      </w:r>
      <w:r>
        <w:rPr>
          <w:rFonts w:ascii="Trebuchet MS" w:hAnsi="Trebuchet MS"/>
          <w:color w:val="444444"/>
          <w:sz w:val="21"/>
          <w:szCs w:val="21"/>
          <w:shd w:val="clear" w:color="auto" w:fill="FFFFFF"/>
        </w:rPr>
        <w:t> object associated with it is also created. This HashMap object is used to store the elements you enter in the HashSet. The elements you add into HashSet are stored as </w:t>
      </w:r>
      <w:r>
        <w:rPr>
          <w:rStyle w:val="Strong"/>
          <w:rFonts w:ascii="Trebuchet MS" w:hAnsi="Trebuchet MS"/>
          <w:color w:val="444444"/>
          <w:sz w:val="21"/>
          <w:szCs w:val="21"/>
          <w:bdr w:val="none" w:sz="0" w:space="0" w:color="auto" w:frame="1"/>
          <w:shd w:val="clear" w:color="auto" w:fill="FFFFFF"/>
        </w:rPr>
        <w:t>keys</w:t>
      </w:r>
      <w:r>
        <w:rPr>
          <w:rFonts w:ascii="Trebuchet MS" w:hAnsi="Trebuchet MS"/>
          <w:color w:val="444444"/>
          <w:sz w:val="21"/>
          <w:szCs w:val="21"/>
          <w:shd w:val="clear" w:color="auto" w:fill="FFFFFF"/>
        </w:rPr>
        <w:t> of this HashMap object. The value associated with those keys will be a </w:t>
      </w:r>
      <w:r>
        <w:rPr>
          <w:rStyle w:val="Strong"/>
          <w:rFonts w:ascii="Trebuchet MS" w:hAnsi="Trebuchet MS"/>
          <w:color w:val="444444"/>
          <w:sz w:val="21"/>
          <w:szCs w:val="21"/>
          <w:bdr w:val="none" w:sz="0" w:space="0" w:color="auto" w:frame="1"/>
          <w:shd w:val="clear" w:color="auto" w:fill="FFFFFF"/>
        </w:rPr>
        <w:t>constant</w:t>
      </w:r>
      <w:r>
        <w:rPr>
          <w:rFonts w:ascii="Trebuchet MS" w:hAnsi="Trebuchet MS"/>
          <w:color w:val="444444"/>
          <w:sz w:val="21"/>
          <w:szCs w:val="21"/>
          <w:shd w:val="clear" w:color="auto" w:fill="FFFFFF"/>
        </w:rPr>
        <w:t>.</w:t>
      </w:r>
    </w:p>
    <w:p w:rsidR="00D96192" w:rsidRDefault="00D96192" w:rsidP="00D96192">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 xml:space="preserve">See the below picture how above program works internally. You can observe that internal HashMap object contains elements of HashSet as keys and </w:t>
      </w:r>
      <w:r w:rsidRPr="00A54B8D">
        <w:rPr>
          <w:rFonts w:ascii="Trebuchet MS" w:hAnsi="Trebuchet MS"/>
          <w:color w:val="444444"/>
          <w:sz w:val="21"/>
          <w:szCs w:val="21"/>
          <w:highlight w:val="yellow"/>
        </w:rPr>
        <w:t>constant “PRESENT” as their value</w:t>
      </w:r>
      <w:r>
        <w:rPr>
          <w:rFonts w:ascii="Trebuchet MS" w:hAnsi="Trebuchet MS"/>
          <w:color w:val="444444"/>
          <w:sz w:val="21"/>
          <w:szCs w:val="21"/>
        </w:rPr>
        <w:t>.</w:t>
      </w:r>
    </w:p>
    <w:p w:rsidR="00D96192" w:rsidRDefault="00D96192" w:rsidP="00D96192">
      <w:pPr>
        <w:pStyle w:val="NormalWeb"/>
        <w:shd w:val="clear" w:color="auto" w:fill="FFFFFF"/>
        <w:textAlignment w:val="baseline"/>
        <w:rPr>
          <w:rFonts w:ascii="Trebuchet MS" w:hAnsi="Trebuchet MS"/>
          <w:color w:val="444444"/>
          <w:sz w:val="21"/>
          <w:szCs w:val="21"/>
        </w:rPr>
      </w:pPr>
      <w:r>
        <w:rPr>
          <w:rFonts w:ascii="Trebuchet MS" w:hAnsi="Trebuchet MS"/>
          <w:noProof/>
          <w:color w:val="444444"/>
          <w:sz w:val="21"/>
          <w:szCs w:val="21"/>
        </w:rPr>
        <w:lastRenderedPageBreak/>
        <w:drawing>
          <wp:inline distT="0" distB="0" distL="0" distR="0">
            <wp:extent cx="5713162" cy="4635610"/>
            <wp:effectExtent l="19050" t="0" r="1838" b="0"/>
            <wp:docPr id="20" name="Picture 20" descr="How HashSet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HashSet Works Internally In Java"/>
                    <pic:cNvPicPr>
                      <a:picLocks noChangeAspect="1" noChangeArrowheads="1"/>
                    </pic:cNvPicPr>
                  </pic:nvPicPr>
                  <pic:blipFill>
                    <a:blip r:embed="rId7"/>
                    <a:srcRect/>
                    <a:stretch>
                      <a:fillRect/>
                    </a:stretch>
                  </pic:blipFill>
                  <pic:spPr bwMode="auto">
                    <a:xfrm>
                      <a:off x="0" y="0"/>
                      <a:ext cx="5716939" cy="4638675"/>
                    </a:xfrm>
                    <a:prstGeom prst="rect">
                      <a:avLst/>
                    </a:prstGeom>
                    <a:noFill/>
                    <a:ln w="9525">
                      <a:noFill/>
                      <a:miter lim="800000"/>
                      <a:headEnd/>
                      <a:tailEnd/>
                    </a:ln>
                  </pic:spPr>
                </pic:pic>
              </a:graphicData>
            </a:graphic>
          </wp:inline>
        </w:drawing>
      </w:r>
    </w:p>
    <w:p w:rsidR="00D96192" w:rsidRDefault="00D96192" w:rsidP="00D96192">
      <w:pPr>
        <w:pStyle w:val="NormalWeb"/>
        <w:shd w:val="clear" w:color="auto" w:fill="FFFFFF"/>
        <w:textAlignment w:val="baseline"/>
        <w:rPr>
          <w:rFonts w:ascii="Trebuchet MS" w:hAnsi="Trebuchet MS"/>
          <w:color w:val="444444"/>
          <w:sz w:val="21"/>
          <w:szCs w:val="21"/>
        </w:rPr>
      </w:pPr>
      <w:r>
        <w:rPr>
          <w:rFonts w:ascii="Trebuchet MS" w:hAnsi="Trebuchet MS"/>
          <w:color w:val="444444"/>
          <w:sz w:val="21"/>
          <w:szCs w:val="21"/>
        </w:rPr>
        <w:t xml:space="preserve">In the same manner, all methods of </w:t>
      </w:r>
      <w:r w:rsidRPr="001D3212">
        <w:rPr>
          <w:rFonts w:ascii="Trebuchet MS" w:hAnsi="Trebuchet MS"/>
          <w:color w:val="444444"/>
          <w:sz w:val="21"/>
          <w:szCs w:val="21"/>
          <w:highlight w:val="yellow"/>
        </w:rPr>
        <w:t>HashSet</w:t>
      </w:r>
      <w:r>
        <w:rPr>
          <w:rFonts w:ascii="Trebuchet MS" w:hAnsi="Trebuchet MS"/>
          <w:color w:val="444444"/>
          <w:sz w:val="21"/>
          <w:szCs w:val="21"/>
        </w:rPr>
        <w:t xml:space="preserve"> class process internally backing </w:t>
      </w:r>
      <w:r w:rsidRPr="001D3212">
        <w:rPr>
          <w:rFonts w:ascii="Trebuchet MS" w:hAnsi="Trebuchet MS"/>
          <w:color w:val="444444"/>
          <w:sz w:val="21"/>
          <w:szCs w:val="21"/>
          <w:highlight w:val="yellow"/>
        </w:rPr>
        <w:t>HashMap</w:t>
      </w:r>
      <w:r>
        <w:rPr>
          <w:rFonts w:ascii="Trebuchet MS" w:hAnsi="Trebuchet MS"/>
          <w:color w:val="444444"/>
          <w:sz w:val="21"/>
          <w:szCs w:val="21"/>
        </w:rPr>
        <w:t xml:space="preserve"> object to get the desired result. If you know how HashMap works, it will be easy for you to understand how HashSet works. You go through the source code of HashSet class once, you will get a clear picture about how HashSet works internally in Java.</w:t>
      </w:r>
    </w:p>
    <w:p w:rsidR="00572F2A" w:rsidRDefault="00572F2A" w:rsidP="00572F2A">
      <w:r>
        <w:rPr>
          <w:rFonts w:ascii="Arial" w:hAnsi="Arial" w:cs="Arial"/>
          <w:b/>
          <w:bCs/>
          <w:color w:val="2F2E2E"/>
          <w:sz w:val="23"/>
          <w:szCs w:val="23"/>
          <w:shd w:val="clear" w:color="auto" w:fill="FFFFFF"/>
        </w:rPr>
        <w:t>Set Implementation Internally in Java</w:t>
      </w:r>
      <w:r>
        <w:rPr>
          <w:rFonts w:ascii="Arial" w:hAnsi="Arial" w:cs="Arial"/>
          <w:color w:val="2F2E2E"/>
          <w:sz w:val="23"/>
          <w:szCs w:val="23"/>
        </w:rPr>
        <w:br/>
      </w:r>
      <w:r>
        <w:rPr>
          <w:rFonts w:ascii="Arial" w:hAnsi="Arial" w:cs="Arial"/>
          <w:b/>
          <w:bCs/>
          <w:color w:val="2F2E2E"/>
          <w:sz w:val="23"/>
          <w:szCs w:val="23"/>
          <w:shd w:val="clear" w:color="auto" w:fill="FFFFFF"/>
        </w:rPr>
        <w:br/>
      </w:r>
      <w:r>
        <w:rPr>
          <w:rFonts w:ascii="Arial" w:hAnsi="Arial" w:cs="Arial"/>
          <w:color w:val="2F2E2E"/>
          <w:sz w:val="23"/>
          <w:szCs w:val="23"/>
          <w:shd w:val="clear" w:color="auto" w:fill="FFFFFF"/>
        </w:rPr>
        <w:t>Each and every element in the set is unique .  So that there is no duplicate element in set .</w:t>
      </w:r>
      <w:r>
        <w:rPr>
          <w:rFonts w:ascii="Arial" w:hAnsi="Arial" w:cs="Arial"/>
          <w:color w:val="2F2E2E"/>
          <w:sz w:val="23"/>
          <w:szCs w:val="23"/>
        </w:rPr>
        <w:br/>
      </w:r>
      <w:r>
        <w:rPr>
          <w:rFonts w:ascii="Arial" w:hAnsi="Arial" w:cs="Arial"/>
          <w:color w:val="2F2E2E"/>
          <w:sz w:val="23"/>
          <w:szCs w:val="23"/>
        </w:rPr>
        <w:br/>
      </w:r>
      <w:r>
        <w:rPr>
          <w:rFonts w:ascii="Arial" w:hAnsi="Arial" w:cs="Arial"/>
          <w:color w:val="2F2E2E"/>
          <w:sz w:val="23"/>
          <w:szCs w:val="23"/>
          <w:shd w:val="clear" w:color="auto" w:fill="FFFFFF"/>
        </w:rPr>
        <w:t>So in java if we want to add elements in the set then we write code like this</w:t>
      </w:r>
      <w:r>
        <w:rPr>
          <w:rFonts w:ascii="Arial" w:hAnsi="Arial" w:cs="Arial"/>
          <w:color w:val="2F2E2E"/>
          <w:sz w:val="23"/>
          <w:szCs w:val="23"/>
        </w:rPr>
        <w:br/>
      </w:r>
      <w:r>
        <w:rPr>
          <w:rFonts w:ascii="Arial" w:hAnsi="Arial" w:cs="Arial"/>
          <w:color w:val="2F2E2E"/>
          <w:sz w:val="23"/>
          <w:szCs w:val="23"/>
        </w:rPr>
        <w:br/>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class</w:t>
      </w:r>
      <w:r>
        <w:rPr>
          <w:rFonts w:ascii="inherit" w:hAnsi="inherit"/>
          <w:color w:val="2F2E2E"/>
        </w:rPr>
        <w:t xml:space="preserve"> </w:t>
      </w:r>
      <w:r>
        <w:rPr>
          <w:rFonts w:ascii="inherit" w:hAnsi="inherit"/>
          <w:b/>
          <w:bCs/>
          <w:color w:val="BB0066"/>
          <w:bdr w:val="none" w:sz="0" w:space="0" w:color="auto" w:frame="1"/>
        </w:rPr>
        <w:t>JavaHungry</w:t>
      </w:r>
      <w:r>
        <w:rPr>
          <w:rFonts w:ascii="inherit" w:hAnsi="inherit"/>
          <w:color w:val="2F2E2E"/>
        </w:rPr>
        <w:t xml:space="preserve"> </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static</w:t>
      </w:r>
      <w:r>
        <w:rPr>
          <w:rFonts w:ascii="inherit" w:hAnsi="inherit"/>
          <w:color w:val="2F2E2E"/>
        </w:rPr>
        <w:t xml:space="preserve"> </w:t>
      </w:r>
      <w:r>
        <w:rPr>
          <w:rFonts w:ascii="inherit" w:hAnsi="inherit"/>
          <w:b/>
          <w:bCs/>
          <w:color w:val="333399"/>
          <w:bdr w:val="none" w:sz="0" w:space="0" w:color="auto" w:frame="1"/>
        </w:rPr>
        <w:t>void</w:t>
      </w:r>
      <w:r>
        <w:rPr>
          <w:rFonts w:ascii="inherit" w:hAnsi="inherit"/>
          <w:color w:val="2F2E2E"/>
        </w:rPr>
        <w:t xml:space="preserve"> </w:t>
      </w:r>
      <w:r>
        <w:rPr>
          <w:rFonts w:ascii="inherit" w:hAnsi="inherit"/>
          <w:b/>
          <w:bCs/>
          <w:color w:val="0066BB"/>
          <w:bdr w:val="none" w:sz="0" w:space="0" w:color="auto" w:frame="1"/>
        </w:rPr>
        <w:t>main</w:t>
      </w:r>
      <w:r>
        <w:rPr>
          <w:rFonts w:ascii="inherit" w:hAnsi="inherit"/>
          <w:color w:val="333333"/>
          <w:bdr w:val="none" w:sz="0" w:space="0" w:color="auto" w:frame="1"/>
        </w:rPr>
        <w: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 args</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color w:val="888888"/>
          <w:bdr w:val="none" w:sz="0" w:space="0" w:color="auto" w:frame="1"/>
        </w:rPr>
        <w:t>// TODO Auto-generated method stub</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lastRenderedPageBreak/>
        <w:t xml:space="preserve">        HashSet</w:t>
      </w:r>
      <w:r>
        <w:rPr>
          <w:rFonts w:ascii="inherit" w:hAnsi="inherit"/>
          <w:color w:val="333333"/>
          <w:bdr w:val="none" w:sz="0" w:space="0" w:color="auto" w:frame="1"/>
        </w:rPr>
        <w:t>&lt;</w:t>
      </w:r>
      <w:r>
        <w:rPr>
          <w:rFonts w:ascii="inherit" w:hAnsi="inherit"/>
          <w:color w:val="2F2E2E"/>
        </w:rPr>
        <w:t>Object</w:t>
      </w:r>
      <w:r>
        <w:rPr>
          <w:rFonts w:ascii="inherit" w:hAnsi="inherit"/>
          <w:color w:val="333333"/>
          <w:bdr w:val="none" w:sz="0" w:space="0" w:color="auto" w:frame="1"/>
        </w:rPr>
        <w:t>&gt;</w:t>
      </w:r>
      <w:r>
        <w:rPr>
          <w:rFonts w:ascii="inherit" w:hAnsi="inherit"/>
          <w:color w:val="2F2E2E"/>
        </w:rPr>
        <w:t xml:space="preserve"> hashset </w:t>
      </w:r>
      <w:r>
        <w:rPr>
          <w:rFonts w:ascii="inherit" w:hAnsi="inherit"/>
          <w:color w:val="333333"/>
          <w:bdr w:val="none" w:sz="0" w:space="0" w:color="auto" w:frame="1"/>
        </w:rPr>
        <w:t>=</w:t>
      </w:r>
      <w:r>
        <w:rPr>
          <w:rFonts w:ascii="inherit" w:hAnsi="inherit"/>
          <w:color w:val="2F2E2E"/>
        </w:rPr>
        <w:t xml:space="preserve"> </w:t>
      </w:r>
      <w:r>
        <w:rPr>
          <w:rFonts w:ascii="inherit" w:hAnsi="inherit"/>
          <w:b/>
          <w:bCs/>
          <w:color w:val="008800"/>
          <w:bdr w:val="none" w:sz="0" w:space="0" w:color="auto" w:frame="1"/>
        </w:rPr>
        <w:t>new</w:t>
      </w:r>
      <w:r>
        <w:rPr>
          <w:rFonts w:ascii="inherit" w:hAnsi="inherit"/>
          <w:color w:val="2F2E2E"/>
        </w:rPr>
        <w:t xml:space="preserve"> HashSet</w:t>
      </w:r>
      <w:r>
        <w:rPr>
          <w:rFonts w:ascii="inherit" w:hAnsi="inherit"/>
          <w:color w:val="333333"/>
          <w:bdr w:val="none" w:sz="0" w:space="0" w:color="auto" w:frame="1"/>
        </w:rPr>
        <w:t>&lt;</w:t>
      </w:r>
      <w:r>
        <w:rPr>
          <w:rFonts w:ascii="inherit" w:hAnsi="inherit"/>
          <w:color w:val="2F2E2E"/>
        </w:rPr>
        <w:t>Object</w:t>
      </w:r>
      <w:r>
        <w:rPr>
          <w:rFonts w:ascii="inherit" w:hAnsi="inherit"/>
          <w:color w:val="333333"/>
          <w:bdr w:val="none" w:sz="0" w:space="0" w:color="auto" w:frame="1"/>
        </w:rPr>
        <w:t>&gt;();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hashset</w:t>
      </w:r>
      <w:r>
        <w:rPr>
          <w:rFonts w:ascii="inherit" w:hAnsi="inherit"/>
          <w:color w:val="333333"/>
          <w:bdr w:val="none" w:sz="0" w:space="0" w:color="auto" w:frame="1"/>
        </w:rPr>
        <w:t>.</w:t>
      </w:r>
      <w:r>
        <w:rPr>
          <w:rFonts w:ascii="inherit" w:hAnsi="inherit"/>
          <w:color w:val="0000CC"/>
          <w:bdr w:val="none" w:sz="0" w:space="0" w:color="auto" w:frame="1"/>
        </w:rPr>
        <w:t>add</w:t>
      </w:r>
      <w:r>
        <w:rPr>
          <w:rFonts w:ascii="inherit" w:hAnsi="inherit"/>
          <w:color w:val="333333"/>
          <w:bdr w:val="none" w:sz="0" w:space="0" w:color="auto" w:frame="1"/>
        </w:rPr>
        <w:t>(</w:t>
      </w:r>
      <w:r>
        <w:rPr>
          <w:rFonts w:ascii="inherit" w:hAnsi="inherit"/>
          <w:b/>
          <w:bCs/>
          <w:color w:val="0000DD"/>
          <w:bdr w:val="none" w:sz="0" w:space="0" w:color="auto" w:frame="1"/>
        </w:rPr>
        <w:t>3</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hashset</w:t>
      </w:r>
      <w:r>
        <w:rPr>
          <w:rFonts w:ascii="inherit" w:hAnsi="inherit"/>
          <w:color w:val="333333"/>
          <w:bdr w:val="none" w:sz="0" w:space="0" w:color="auto" w:frame="1"/>
        </w:rPr>
        <w:t>.</w:t>
      </w:r>
      <w:r>
        <w:rPr>
          <w:rFonts w:ascii="inherit" w:hAnsi="inherit"/>
          <w:color w:val="0000CC"/>
          <w:bdr w:val="none" w:sz="0" w:space="0" w:color="auto" w:frame="1"/>
        </w:rPr>
        <w:t>add</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"Java Hungry"</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hashset</w:t>
      </w:r>
      <w:r>
        <w:rPr>
          <w:rFonts w:ascii="inherit" w:hAnsi="inherit"/>
          <w:color w:val="333333"/>
          <w:bdr w:val="none" w:sz="0" w:space="0" w:color="auto" w:frame="1"/>
        </w:rPr>
        <w:t>.</w:t>
      </w:r>
      <w:r>
        <w:rPr>
          <w:rFonts w:ascii="inherit" w:hAnsi="inherit"/>
          <w:color w:val="0000CC"/>
          <w:bdr w:val="none" w:sz="0" w:space="0" w:color="auto" w:frame="1"/>
        </w:rPr>
        <w:t>add</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"Blogspot"</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System</w:t>
      </w:r>
      <w:r>
        <w:rPr>
          <w:rFonts w:ascii="inherit" w:hAnsi="inherit"/>
          <w:color w:val="333333"/>
          <w:bdr w:val="none" w:sz="0" w:space="0" w:color="auto" w:frame="1"/>
        </w:rPr>
        <w:t>.</w:t>
      </w:r>
      <w:r>
        <w:rPr>
          <w:rFonts w:ascii="inherit" w:hAnsi="inherit"/>
          <w:color w:val="0000CC"/>
          <w:bdr w:val="none" w:sz="0" w:space="0" w:color="auto" w:frame="1"/>
        </w:rPr>
        <w:t>out</w:t>
      </w:r>
      <w:r>
        <w:rPr>
          <w:rFonts w:ascii="inherit" w:hAnsi="inherit"/>
          <w:color w:val="333333"/>
          <w:bdr w:val="none" w:sz="0" w:space="0" w:color="auto" w:frame="1"/>
        </w:rPr>
        <w:t>.</w:t>
      </w:r>
      <w:r>
        <w:rPr>
          <w:rFonts w:ascii="inherit" w:hAnsi="inherit"/>
          <w:color w:val="0000CC"/>
          <w:bdr w:val="none" w:sz="0" w:space="0" w:color="auto" w:frame="1"/>
        </w:rPr>
        <w:t>println</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"Set is "</w:t>
      </w:r>
      <w:r>
        <w:rPr>
          <w:rFonts w:ascii="inherit" w:hAnsi="inherit"/>
          <w:color w:val="333333"/>
          <w:bdr w:val="none" w:sz="0" w:space="0" w:color="auto" w:frame="1"/>
        </w:rPr>
        <w:t>+</w:t>
      </w:r>
      <w:r>
        <w:rPr>
          <w:rFonts w:ascii="inherit" w:hAnsi="inherit"/>
          <w:color w:val="2F2E2E"/>
        </w:rPr>
        <w:t>hashset</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333333"/>
          <w:bdr w:val="none" w:sz="0" w:space="0" w:color="auto" w:frame="1"/>
        </w:rPr>
        <w:t>}</w:t>
      </w:r>
    </w:p>
    <w:p w:rsidR="00572F2A" w:rsidRDefault="00572F2A" w:rsidP="00572F2A">
      <w:r>
        <w:rPr>
          <w:rFonts w:ascii="Arial" w:hAnsi="Arial" w:cs="Arial"/>
          <w:color w:val="2F2E2E"/>
          <w:sz w:val="23"/>
          <w:szCs w:val="23"/>
        </w:rPr>
        <w:br/>
      </w:r>
      <w:r>
        <w:rPr>
          <w:rFonts w:ascii="Arial" w:hAnsi="Arial" w:cs="Arial"/>
          <w:i/>
          <w:iCs/>
          <w:color w:val="2F2E2E"/>
          <w:sz w:val="23"/>
          <w:szCs w:val="23"/>
          <w:shd w:val="clear" w:color="auto" w:fill="FFFFFF"/>
        </w:rPr>
        <w:t>It will print the result</w:t>
      </w:r>
      <w:r>
        <w:rPr>
          <w:rFonts w:ascii="Arial" w:hAnsi="Arial" w:cs="Arial"/>
          <w:color w:val="2F2E2E"/>
          <w:sz w:val="23"/>
          <w:szCs w:val="23"/>
          <w:shd w:val="clear" w:color="auto" w:fill="FFFFFF"/>
        </w:rPr>
        <w:t> :      </w:t>
      </w:r>
      <w:r>
        <w:rPr>
          <w:rFonts w:ascii="Arial" w:hAnsi="Arial" w:cs="Arial"/>
          <w:color w:val="2F2E2E"/>
          <w:sz w:val="23"/>
          <w:szCs w:val="23"/>
          <w:bdr w:val="none" w:sz="0" w:space="0" w:color="auto" w:frame="1"/>
          <w:shd w:val="clear" w:color="auto" w:fill="F4CCCC"/>
        </w:rPr>
        <w:t> Set is [3, Java Hungry, Blogspot]</w:t>
      </w:r>
      <w:r>
        <w:rPr>
          <w:rFonts w:ascii="Arial" w:hAnsi="Arial" w:cs="Arial"/>
          <w:color w:val="2F2E2E"/>
          <w:sz w:val="23"/>
          <w:szCs w:val="23"/>
        </w:rPr>
        <w:br/>
      </w:r>
      <w:r>
        <w:rPr>
          <w:rFonts w:ascii="Arial" w:hAnsi="Arial" w:cs="Arial"/>
          <w:color w:val="2F2E2E"/>
          <w:sz w:val="23"/>
          <w:szCs w:val="23"/>
        </w:rPr>
        <w:br/>
      </w:r>
      <w:r>
        <w:rPr>
          <w:rFonts w:ascii="Arial" w:hAnsi="Arial" w:cs="Arial"/>
          <w:b/>
          <w:bCs/>
          <w:i/>
          <w:iCs/>
          <w:color w:val="2F2E2E"/>
          <w:sz w:val="23"/>
          <w:szCs w:val="23"/>
          <w:shd w:val="clear" w:color="auto" w:fill="FFFFFF"/>
        </w:rPr>
        <w:br/>
      </w:r>
    </w:p>
    <w:p w:rsidR="00572F2A" w:rsidRDefault="00572F2A" w:rsidP="00572F2A">
      <w:r>
        <w:rPr>
          <w:rFonts w:ascii="Arial" w:hAnsi="Arial" w:cs="Arial"/>
          <w:color w:val="2F2E2E"/>
          <w:sz w:val="23"/>
          <w:szCs w:val="23"/>
          <w:shd w:val="clear" w:color="auto" w:fill="FFFFFF"/>
        </w:rPr>
        <w:t>Now let add duplicate element in the above code</w:t>
      </w:r>
      <w:r>
        <w:rPr>
          <w:rFonts w:ascii="Arial" w:hAnsi="Arial" w:cs="Arial"/>
          <w:color w:val="2F2E2E"/>
          <w:sz w:val="23"/>
          <w:szCs w:val="23"/>
        </w:rPr>
        <w:br/>
      </w:r>
      <w:r>
        <w:rPr>
          <w:rFonts w:ascii="Arial" w:hAnsi="Arial" w:cs="Arial"/>
          <w:color w:val="2F2E2E"/>
          <w:sz w:val="23"/>
          <w:szCs w:val="23"/>
        </w:rPr>
        <w:br/>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class</w:t>
      </w:r>
      <w:r>
        <w:rPr>
          <w:rFonts w:ascii="inherit" w:hAnsi="inherit"/>
          <w:color w:val="2F2E2E"/>
        </w:rPr>
        <w:t xml:space="preserve"> </w:t>
      </w:r>
      <w:r>
        <w:rPr>
          <w:rFonts w:ascii="inherit" w:hAnsi="inherit"/>
          <w:b/>
          <w:bCs/>
          <w:color w:val="BB0066"/>
          <w:bdr w:val="none" w:sz="0" w:space="0" w:color="auto" w:frame="1"/>
        </w:rPr>
        <w:t>JavaHungry</w:t>
      </w:r>
      <w:r>
        <w:rPr>
          <w:rFonts w:ascii="inherit" w:hAnsi="inherit"/>
          <w:color w:val="2F2E2E"/>
        </w:rPr>
        <w:t xml:space="preserve"> </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static</w:t>
      </w:r>
      <w:r>
        <w:rPr>
          <w:rFonts w:ascii="inherit" w:hAnsi="inherit"/>
          <w:color w:val="2F2E2E"/>
        </w:rPr>
        <w:t xml:space="preserve"> </w:t>
      </w:r>
      <w:r>
        <w:rPr>
          <w:rFonts w:ascii="inherit" w:hAnsi="inherit"/>
          <w:b/>
          <w:bCs/>
          <w:color w:val="333399"/>
          <w:bdr w:val="none" w:sz="0" w:space="0" w:color="auto" w:frame="1"/>
        </w:rPr>
        <w:t>void</w:t>
      </w:r>
      <w:r>
        <w:rPr>
          <w:rFonts w:ascii="inherit" w:hAnsi="inherit"/>
          <w:color w:val="2F2E2E"/>
        </w:rPr>
        <w:t xml:space="preserve"> </w:t>
      </w:r>
      <w:r>
        <w:rPr>
          <w:rFonts w:ascii="inherit" w:hAnsi="inherit"/>
          <w:b/>
          <w:bCs/>
          <w:color w:val="0066BB"/>
          <w:bdr w:val="none" w:sz="0" w:space="0" w:color="auto" w:frame="1"/>
        </w:rPr>
        <w:t>main</w:t>
      </w:r>
      <w:r>
        <w:rPr>
          <w:rFonts w:ascii="inherit" w:hAnsi="inherit"/>
          <w:color w:val="333333"/>
          <w:bdr w:val="none" w:sz="0" w:space="0" w:color="auto" w:frame="1"/>
        </w:rPr>
        <w: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 args</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HashSet</w:t>
      </w:r>
      <w:r>
        <w:rPr>
          <w:rFonts w:ascii="inherit" w:hAnsi="inherit"/>
          <w:color w:val="333333"/>
          <w:bdr w:val="none" w:sz="0" w:space="0" w:color="auto" w:frame="1"/>
        </w:rPr>
        <w:t>&lt;</w:t>
      </w:r>
      <w:r>
        <w:rPr>
          <w:rFonts w:ascii="inherit" w:hAnsi="inherit"/>
          <w:color w:val="2F2E2E"/>
        </w:rPr>
        <w:t>Object</w:t>
      </w:r>
      <w:r>
        <w:rPr>
          <w:rFonts w:ascii="inherit" w:hAnsi="inherit"/>
          <w:color w:val="333333"/>
          <w:bdr w:val="none" w:sz="0" w:space="0" w:color="auto" w:frame="1"/>
        </w:rPr>
        <w:t>&gt;</w:t>
      </w:r>
      <w:r>
        <w:rPr>
          <w:rFonts w:ascii="inherit" w:hAnsi="inherit"/>
          <w:color w:val="2F2E2E"/>
        </w:rPr>
        <w:t xml:space="preserve"> hashset </w:t>
      </w:r>
      <w:r>
        <w:rPr>
          <w:rFonts w:ascii="inherit" w:hAnsi="inherit"/>
          <w:color w:val="333333"/>
          <w:bdr w:val="none" w:sz="0" w:space="0" w:color="auto" w:frame="1"/>
        </w:rPr>
        <w:t>=</w:t>
      </w:r>
      <w:r>
        <w:rPr>
          <w:rFonts w:ascii="inherit" w:hAnsi="inherit"/>
          <w:color w:val="2F2E2E"/>
        </w:rPr>
        <w:t xml:space="preserve"> </w:t>
      </w:r>
      <w:r>
        <w:rPr>
          <w:rFonts w:ascii="inherit" w:hAnsi="inherit"/>
          <w:b/>
          <w:bCs/>
          <w:color w:val="008800"/>
          <w:bdr w:val="none" w:sz="0" w:space="0" w:color="auto" w:frame="1"/>
        </w:rPr>
        <w:t>new</w:t>
      </w:r>
      <w:r>
        <w:rPr>
          <w:rFonts w:ascii="inherit" w:hAnsi="inherit"/>
          <w:color w:val="2F2E2E"/>
        </w:rPr>
        <w:t xml:space="preserve"> HashSet</w:t>
      </w:r>
      <w:r>
        <w:rPr>
          <w:rFonts w:ascii="inherit" w:hAnsi="inherit"/>
          <w:color w:val="333333"/>
          <w:bdr w:val="none" w:sz="0" w:space="0" w:color="auto" w:frame="1"/>
        </w:rPr>
        <w:t>&lt;</w:t>
      </w:r>
      <w:r>
        <w:rPr>
          <w:rFonts w:ascii="inherit" w:hAnsi="inherit"/>
          <w:color w:val="2F2E2E"/>
        </w:rPr>
        <w:t>Object</w:t>
      </w:r>
      <w:r>
        <w:rPr>
          <w:rFonts w:ascii="inherit" w:hAnsi="inherit"/>
          <w:color w:val="333333"/>
          <w:bdr w:val="none" w:sz="0" w:space="0" w:color="auto" w:frame="1"/>
        </w:rPr>
        <w:t>&gt;();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hashset</w:t>
      </w:r>
      <w:r>
        <w:rPr>
          <w:rFonts w:ascii="inherit" w:hAnsi="inherit"/>
          <w:color w:val="333333"/>
          <w:bdr w:val="none" w:sz="0" w:space="0" w:color="auto" w:frame="1"/>
        </w:rPr>
        <w:t>.</w:t>
      </w:r>
      <w:r>
        <w:rPr>
          <w:rFonts w:ascii="inherit" w:hAnsi="inherit"/>
          <w:color w:val="0000CC"/>
          <w:bdr w:val="none" w:sz="0" w:space="0" w:color="auto" w:frame="1"/>
        </w:rPr>
        <w:t>add</w:t>
      </w:r>
      <w:r>
        <w:rPr>
          <w:rFonts w:ascii="inherit" w:hAnsi="inherit"/>
          <w:color w:val="333333"/>
          <w:bdr w:val="none" w:sz="0" w:space="0" w:color="auto" w:frame="1"/>
        </w:rPr>
        <w:t>(</w:t>
      </w:r>
      <w:r>
        <w:rPr>
          <w:rFonts w:ascii="inherit" w:hAnsi="inherit"/>
          <w:b/>
          <w:bCs/>
          <w:color w:val="0000DD"/>
          <w:bdr w:val="none" w:sz="0" w:space="0" w:color="auto" w:frame="1"/>
        </w:rPr>
        <w:t>3</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hashset</w:t>
      </w:r>
      <w:r>
        <w:rPr>
          <w:rFonts w:ascii="inherit" w:hAnsi="inherit"/>
          <w:color w:val="333333"/>
          <w:bdr w:val="none" w:sz="0" w:space="0" w:color="auto" w:frame="1"/>
        </w:rPr>
        <w:t>.</w:t>
      </w:r>
      <w:r>
        <w:rPr>
          <w:rFonts w:ascii="inherit" w:hAnsi="inherit"/>
          <w:color w:val="0000CC"/>
          <w:bdr w:val="none" w:sz="0" w:space="0" w:color="auto" w:frame="1"/>
        </w:rPr>
        <w:t>add</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"Java Hungry"</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hashset</w:t>
      </w:r>
      <w:r>
        <w:rPr>
          <w:rFonts w:ascii="inherit" w:hAnsi="inherit"/>
          <w:color w:val="333333"/>
          <w:bdr w:val="none" w:sz="0" w:space="0" w:color="auto" w:frame="1"/>
        </w:rPr>
        <w:t>.</w:t>
      </w:r>
      <w:r>
        <w:rPr>
          <w:rFonts w:ascii="inherit" w:hAnsi="inherit"/>
          <w:color w:val="0000CC"/>
          <w:bdr w:val="none" w:sz="0" w:space="0" w:color="auto" w:frame="1"/>
        </w:rPr>
        <w:t>add</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"Blogspot"</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hashset</w:t>
      </w:r>
      <w:r>
        <w:rPr>
          <w:rFonts w:ascii="inherit" w:hAnsi="inherit"/>
          <w:color w:val="333333"/>
          <w:bdr w:val="none" w:sz="0" w:space="0" w:color="auto" w:frame="1"/>
        </w:rPr>
        <w:t>.</w:t>
      </w:r>
      <w:r>
        <w:rPr>
          <w:rFonts w:ascii="inherit" w:hAnsi="inherit"/>
          <w:color w:val="0000CC"/>
          <w:bdr w:val="none" w:sz="0" w:space="0" w:color="auto" w:frame="1"/>
        </w:rPr>
        <w:t>add</w:t>
      </w:r>
      <w:r>
        <w:rPr>
          <w:rFonts w:ascii="inherit" w:hAnsi="inherit"/>
          <w:color w:val="333333"/>
          <w:bdr w:val="none" w:sz="0" w:space="0" w:color="auto" w:frame="1"/>
        </w:rPr>
        <w:t>(</w:t>
      </w:r>
      <w:r>
        <w:rPr>
          <w:rFonts w:ascii="inherit" w:hAnsi="inherit"/>
          <w:b/>
          <w:bCs/>
          <w:color w:val="0000DD"/>
          <w:bdr w:val="none" w:sz="0" w:space="0" w:color="auto" w:frame="1"/>
        </w:rPr>
        <w:t>3</w:t>
      </w:r>
      <w:r>
        <w:rPr>
          <w:rFonts w:ascii="inherit" w:hAnsi="inherit"/>
          <w:color w:val="333333"/>
          <w:bdr w:val="none" w:sz="0" w:space="0" w:color="auto" w:frame="1"/>
        </w:rPr>
        <w:t>);</w:t>
      </w:r>
      <w:r>
        <w:rPr>
          <w:rFonts w:ascii="inherit" w:hAnsi="inherit"/>
          <w:color w:val="2F2E2E"/>
        </w:rPr>
        <w:t xml:space="preserve">                     </w:t>
      </w:r>
      <w:r>
        <w:rPr>
          <w:rFonts w:ascii="inherit" w:hAnsi="inherit"/>
          <w:color w:val="888888"/>
          <w:bdr w:val="none" w:sz="0" w:space="0" w:color="auto" w:frame="1"/>
        </w:rPr>
        <w:t>// duplicate elements</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hashset</w:t>
      </w:r>
      <w:r>
        <w:rPr>
          <w:rFonts w:ascii="inherit" w:hAnsi="inherit"/>
          <w:color w:val="333333"/>
          <w:bdr w:val="none" w:sz="0" w:space="0" w:color="auto" w:frame="1"/>
        </w:rPr>
        <w:t>.</w:t>
      </w:r>
      <w:r>
        <w:rPr>
          <w:rFonts w:ascii="inherit" w:hAnsi="inherit"/>
          <w:color w:val="0000CC"/>
          <w:bdr w:val="none" w:sz="0" w:space="0" w:color="auto" w:frame="1"/>
        </w:rPr>
        <w:t>add</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"Java Hungry"</w:t>
      </w:r>
      <w:r>
        <w:rPr>
          <w:rFonts w:ascii="inherit" w:hAnsi="inherit"/>
          <w:color w:val="333333"/>
          <w:bdr w:val="none" w:sz="0" w:space="0" w:color="auto" w:frame="1"/>
        </w:rPr>
        <w:t>);</w:t>
      </w:r>
      <w:r>
        <w:rPr>
          <w:rFonts w:ascii="inherit" w:hAnsi="inherit"/>
          <w:color w:val="2F2E2E"/>
        </w:rPr>
        <w:t xml:space="preserve">              </w:t>
      </w:r>
      <w:r>
        <w:rPr>
          <w:rFonts w:ascii="inherit" w:hAnsi="inherit"/>
          <w:color w:val="888888"/>
          <w:bdr w:val="none" w:sz="0" w:space="0" w:color="auto" w:frame="1"/>
        </w:rPr>
        <w:t>// duplicate elements</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System</w:t>
      </w:r>
      <w:r>
        <w:rPr>
          <w:rFonts w:ascii="inherit" w:hAnsi="inherit"/>
          <w:color w:val="333333"/>
          <w:bdr w:val="none" w:sz="0" w:space="0" w:color="auto" w:frame="1"/>
        </w:rPr>
        <w:t>.</w:t>
      </w:r>
      <w:r>
        <w:rPr>
          <w:rFonts w:ascii="inherit" w:hAnsi="inherit"/>
          <w:color w:val="0000CC"/>
          <w:bdr w:val="none" w:sz="0" w:space="0" w:color="auto" w:frame="1"/>
        </w:rPr>
        <w:t>out</w:t>
      </w:r>
      <w:r>
        <w:rPr>
          <w:rFonts w:ascii="inherit" w:hAnsi="inherit"/>
          <w:color w:val="333333"/>
          <w:bdr w:val="none" w:sz="0" w:space="0" w:color="auto" w:frame="1"/>
        </w:rPr>
        <w:t>.</w:t>
      </w:r>
      <w:r>
        <w:rPr>
          <w:rFonts w:ascii="inherit" w:hAnsi="inherit"/>
          <w:color w:val="0000CC"/>
          <w:bdr w:val="none" w:sz="0" w:space="0" w:color="auto" w:frame="1"/>
        </w:rPr>
        <w:t>println</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"Set is "</w:t>
      </w:r>
      <w:r>
        <w:rPr>
          <w:rFonts w:ascii="inherit" w:hAnsi="inherit"/>
          <w:color w:val="333333"/>
          <w:bdr w:val="none" w:sz="0" w:space="0" w:color="auto" w:frame="1"/>
        </w:rPr>
        <w:t>+</w:t>
      </w:r>
      <w:r>
        <w:rPr>
          <w:rFonts w:ascii="inherit" w:hAnsi="inherit"/>
          <w:color w:val="2F2E2E"/>
        </w:rPr>
        <w:t>hashset</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333333"/>
          <w:bdr w:val="none" w:sz="0" w:space="0" w:color="auto" w:frame="1"/>
        </w:rPr>
        <w:t>}</w:t>
      </w:r>
    </w:p>
    <w:p w:rsidR="00572F2A" w:rsidRDefault="00572F2A" w:rsidP="00572F2A">
      <w:r>
        <w:rPr>
          <w:rFonts w:ascii="Arial" w:hAnsi="Arial" w:cs="Arial"/>
          <w:color w:val="2F2E2E"/>
          <w:sz w:val="23"/>
          <w:szCs w:val="23"/>
        </w:rPr>
        <w:br/>
      </w:r>
      <w:r>
        <w:rPr>
          <w:rFonts w:ascii="Arial" w:hAnsi="Arial" w:cs="Arial"/>
          <w:color w:val="2F2E2E"/>
          <w:sz w:val="23"/>
          <w:szCs w:val="23"/>
        </w:rPr>
        <w:br/>
      </w:r>
      <w:r>
        <w:rPr>
          <w:rFonts w:ascii="Arial" w:hAnsi="Arial" w:cs="Arial"/>
          <w:i/>
          <w:iCs/>
          <w:color w:val="2F2E2E"/>
          <w:sz w:val="23"/>
          <w:szCs w:val="23"/>
          <w:shd w:val="clear" w:color="auto" w:fill="FFFFFF"/>
        </w:rPr>
        <w:t>It will print the result</w:t>
      </w:r>
      <w:r>
        <w:rPr>
          <w:rFonts w:ascii="Arial" w:hAnsi="Arial" w:cs="Arial"/>
          <w:color w:val="2F2E2E"/>
          <w:sz w:val="23"/>
          <w:szCs w:val="23"/>
          <w:shd w:val="clear" w:color="auto" w:fill="FFFFFF"/>
        </w:rPr>
        <w:t> :       </w:t>
      </w:r>
      <w:r>
        <w:rPr>
          <w:rFonts w:ascii="Arial" w:hAnsi="Arial" w:cs="Arial"/>
          <w:color w:val="2F2E2E"/>
          <w:sz w:val="23"/>
          <w:szCs w:val="23"/>
          <w:bdr w:val="none" w:sz="0" w:space="0" w:color="auto" w:frame="1"/>
          <w:shd w:val="clear" w:color="auto" w:fill="F4CCCC"/>
        </w:rPr>
        <w:t>Set is [3, Java Hungry, Blogspot]</w:t>
      </w:r>
      <w:r>
        <w:rPr>
          <w:rFonts w:ascii="Arial" w:hAnsi="Arial" w:cs="Arial"/>
          <w:color w:val="2F2E2E"/>
          <w:sz w:val="23"/>
          <w:szCs w:val="23"/>
        </w:rPr>
        <w:br/>
      </w:r>
      <w:r>
        <w:rPr>
          <w:rFonts w:ascii="Arial" w:hAnsi="Arial" w:cs="Arial"/>
          <w:color w:val="2F2E2E"/>
          <w:sz w:val="23"/>
          <w:szCs w:val="23"/>
        </w:rPr>
        <w:br/>
      </w:r>
      <w:r>
        <w:rPr>
          <w:rFonts w:ascii="Arial" w:hAnsi="Arial" w:cs="Arial"/>
          <w:color w:val="2F2E2E"/>
          <w:sz w:val="23"/>
          <w:szCs w:val="23"/>
        </w:rPr>
        <w:br/>
      </w:r>
      <w:r>
        <w:rPr>
          <w:rFonts w:ascii="Arial" w:hAnsi="Arial" w:cs="Arial"/>
          <w:color w:val="2F2E2E"/>
          <w:sz w:val="23"/>
          <w:szCs w:val="23"/>
          <w:shd w:val="clear" w:color="auto" w:fill="FFFFFF"/>
        </w:rPr>
        <w:t>Now , what happens internally when you pass duplicate elements in the  add() method of the Set object , It will return false and do not add to the HashSet , as the element is already present .So far so good .</w:t>
      </w:r>
      <w:r>
        <w:rPr>
          <w:rFonts w:ascii="Arial" w:hAnsi="Arial" w:cs="Arial"/>
          <w:color w:val="2F2E2E"/>
          <w:sz w:val="23"/>
          <w:szCs w:val="23"/>
        </w:rPr>
        <w:br/>
      </w:r>
      <w:r>
        <w:rPr>
          <w:rFonts w:ascii="Arial" w:hAnsi="Arial" w:cs="Arial"/>
          <w:color w:val="2F2E2E"/>
          <w:sz w:val="23"/>
          <w:szCs w:val="23"/>
        </w:rPr>
        <w:br/>
      </w:r>
      <w:r>
        <w:rPr>
          <w:rFonts w:ascii="Arial" w:hAnsi="Arial" w:cs="Arial"/>
          <w:color w:val="2F2E2E"/>
          <w:sz w:val="23"/>
          <w:szCs w:val="23"/>
          <w:shd w:val="clear" w:color="auto" w:fill="FFFFFF"/>
        </w:rPr>
        <w:t>But the main problem arises that how it returns false . So here is the answer</w:t>
      </w:r>
      <w:r>
        <w:rPr>
          <w:rFonts w:ascii="Arial" w:hAnsi="Arial" w:cs="Arial"/>
          <w:color w:val="2F2E2E"/>
          <w:sz w:val="23"/>
          <w:szCs w:val="23"/>
        </w:rPr>
        <w:br/>
      </w:r>
      <w:r>
        <w:rPr>
          <w:rFonts w:ascii="Arial" w:hAnsi="Arial" w:cs="Arial"/>
          <w:color w:val="2F2E2E"/>
          <w:sz w:val="23"/>
          <w:szCs w:val="23"/>
        </w:rPr>
        <w:br/>
      </w:r>
      <w:bookmarkStart w:id="0" w:name="more"/>
      <w:bookmarkEnd w:id="0"/>
      <w:r>
        <w:rPr>
          <w:rFonts w:ascii="Arial" w:hAnsi="Arial" w:cs="Arial"/>
          <w:color w:val="2F2E2E"/>
          <w:sz w:val="23"/>
          <w:szCs w:val="23"/>
          <w:shd w:val="clear" w:color="auto" w:fill="FFFFFF"/>
        </w:rPr>
        <w:t>When you open the HashSet implementation of the add() method in Java Apis that is rt.jar , you will find the following code in it</w:t>
      </w:r>
      <w:r>
        <w:rPr>
          <w:rFonts w:ascii="Arial" w:hAnsi="Arial" w:cs="Arial"/>
          <w:color w:val="2F2E2E"/>
          <w:sz w:val="23"/>
          <w:szCs w:val="23"/>
        </w:rPr>
        <w:br/>
      </w:r>
      <w:r>
        <w:rPr>
          <w:rFonts w:ascii="Arial" w:hAnsi="Arial" w:cs="Arial"/>
          <w:color w:val="2F2E2E"/>
          <w:sz w:val="23"/>
          <w:szCs w:val="23"/>
        </w:rPr>
        <w:lastRenderedPageBreak/>
        <w:br/>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class</w:t>
      </w:r>
      <w:r>
        <w:rPr>
          <w:rFonts w:ascii="inherit" w:hAnsi="inherit"/>
          <w:color w:val="2F2E2E"/>
        </w:rPr>
        <w:t xml:space="preserve"> </w:t>
      </w:r>
      <w:r>
        <w:rPr>
          <w:rFonts w:ascii="inherit" w:hAnsi="inherit"/>
          <w:b/>
          <w:bCs/>
          <w:color w:val="BB0066"/>
          <w:bdr w:val="none" w:sz="0" w:space="0" w:color="auto" w:frame="1"/>
        </w:rPr>
        <w:t>HashSet</w:t>
      </w:r>
      <w:r>
        <w:rPr>
          <w:rFonts w:ascii="inherit" w:hAnsi="inherit"/>
          <w:color w:val="333333"/>
          <w:bdr w:val="none" w:sz="0" w:space="0" w:color="auto" w:frame="1"/>
        </w:rPr>
        <w:t>&lt;</w:t>
      </w:r>
      <w:r>
        <w:rPr>
          <w:rFonts w:ascii="inherit" w:hAnsi="inherit"/>
          <w:color w:val="2F2E2E"/>
        </w:rPr>
        <w:t>E</w:t>
      </w:r>
      <w:r>
        <w:rPr>
          <w:rFonts w:ascii="inherit" w:hAnsi="inherit"/>
          <w:color w:val="333333"/>
          <w:bdr w:val="none" w:sz="0" w:space="0" w:color="auto" w:frame="1"/>
        </w:rPr>
        <w:t>&gt;</w:t>
      </w:r>
      <w:r w:rsidR="00A02F4A">
        <w:rPr>
          <w:rFonts w:ascii="inherit" w:hAnsi="inherit"/>
          <w:color w:val="333333"/>
          <w:bdr w:val="none" w:sz="0" w:space="0" w:color="auto" w:frame="1"/>
        </w:rPr>
        <w:t xml:space="preserve">  </w:t>
      </w:r>
      <w:r>
        <w:rPr>
          <w:rFonts w:ascii="inherit" w:hAnsi="inherit"/>
          <w:b/>
          <w:bCs/>
          <w:color w:val="008800"/>
          <w:bdr w:val="none" w:sz="0" w:space="0" w:color="auto" w:frame="1"/>
        </w:rPr>
        <w:t>extends</w:t>
      </w:r>
      <w:r>
        <w:rPr>
          <w:rFonts w:ascii="inherit" w:hAnsi="inherit"/>
          <w:color w:val="2F2E2E"/>
        </w:rPr>
        <w:t xml:space="preserve"> AbstractSet</w:t>
      </w:r>
      <w:r>
        <w:rPr>
          <w:rFonts w:ascii="inherit" w:hAnsi="inherit"/>
          <w:color w:val="333333"/>
          <w:bdr w:val="none" w:sz="0" w:space="0" w:color="auto" w:frame="1"/>
        </w:rPr>
        <w:t>&lt;</w:t>
      </w:r>
      <w:r>
        <w:rPr>
          <w:rFonts w:ascii="inherit" w:hAnsi="inherit"/>
          <w:color w:val="2F2E2E"/>
        </w:rPr>
        <w:t>E</w:t>
      </w:r>
      <w:r>
        <w:rPr>
          <w:rFonts w:ascii="inherit" w:hAnsi="inherit"/>
          <w:color w:val="333333"/>
          <w:bdr w:val="none" w:sz="0" w:space="0" w:color="auto" w:frame="1"/>
        </w:rPr>
        <w:t>&gt;</w:t>
      </w:r>
      <w:r w:rsidR="00A02F4A">
        <w:rPr>
          <w:rFonts w:ascii="inherit" w:hAnsi="inherit"/>
          <w:color w:val="333333"/>
          <w:bdr w:val="none" w:sz="0" w:space="0" w:color="auto" w:frame="1"/>
        </w:rPr>
        <w:t xml:space="preserve">   </w:t>
      </w:r>
      <w:r>
        <w:rPr>
          <w:rFonts w:ascii="inherit" w:hAnsi="inherit"/>
          <w:b/>
          <w:bCs/>
          <w:color w:val="008800"/>
          <w:bdr w:val="none" w:sz="0" w:space="0" w:color="auto" w:frame="1"/>
        </w:rPr>
        <w:t>implements</w:t>
      </w:r>
      <w:r>
        <w:rPr>
          <w:rFonts w:ascii="inherit" w:hAnsi="inherit"/>
          <w:color w:val="2F2E2E"/>
        </w:rPr>
        <w:t xml:space="preserve"> Set</w:t>
      </w:r>
      <w:r>
        <w:rPr>
          <w:rFonts w:ascii="inherit" w:hAnsi="inherit"/>
          <w:color w:val="333333"/>
          <w:bdr w:val="none" w:sz="0" w:space="0" w:color="auto" w:frame="1"/>
        </w:rPr>
        <w:t>&lt;</w:t>
      </w:r>
      <w:r>
        <w:rPr>
          <w:rFonts w:ascii="inherit" w:hAnsi="inherit"/>
          <w:color w:val="2F2E2E"/>
        </w:rPr>
        <w:t>E</w:t>
      </w:r>
      <w:r>
        <w:rPr>
          <w:rFonts w:ascii="inherit" w:hAnsi="inherit"/>
          <w:color w:val="333333"/>
          <w:bdr w:val="none" w:sz="0" w:space="0" w:color="auto" w:frame="1"/>
        </w:rPr>
        <w:t>&gt;,</w:t>
      </w:r>
      <w:r>
        <w:rPr>
          <w:rFonts w:ascii="inherit" w:hAnsi="inherit"/>
          <w:color w:val="2F2E2E"/>
        </w:rPr>
        <w:t xml:space="preserve"> Cloneable</w:t>
      </w:r>
      <w:r>
        <w:rPr>
          <w:rFonts w:ascii="inherit" w:hAnsi="inherit"/>
          <w:color w:val="333333"/>
          <w:bdr w:val="none" w:sz="0" w:space="0" w:color="auto" w:frame="1"/>
        </w:rPr>
        <w:t>,</w:t>
      </w:r>
      <w:r>
        <w:rPr>
          <w:rFonts w:ascii="inherit" w:hAnsi="inherit"/>
          <w:color w:val="2F2E2E"/>
        </w:rPr>
        <w:t xml:space="preserve"> java</w:t>
      </w:r>
      <w:r>
        <w:rPr>
          <w:rFonts w:ascii="inherit" w:hAnsi="inherit"/>
          <w:color w:val="333333"/>
          <w:bdr w:val="none" w:sz="0" w:space="0" w:color="auto" w:frame="1"/>
        </w:rPr>
        <w:t>.</w:t>
      </w:r>
      <w:r>
        <w:rPr>
          <w:rFonts w:ascii="inherit" w:hAnsi="inherit"/>
          <w:color w:val="0000CC"/>
          <w:bdr w:val="none" w:sz="0" w:space="0" w:color="auto" w:frame="1"/>
        </w:rPr>
        <w:t>io</w:t>
      </w:r>
      <w:r>
        <w:rPr>
          <w:rFonts w:ascii="inherit" w:hAnsi="inherit"/>
          <w:color w:val="333333"/>
          <w:bdr w:val="none" w:sz="0" w:space="0" w:color="auto" w:frame="1"/>
        </w:rPr>
        <w:t>.</w:t>
      </w:r>
      <w:r>
        <w:rPr>
          <w:rFonts w:ascii="inherit" w:hAnsi="inherit"/>
          <w:color w:val="0000CC"/>
          <w:bdr w:val="none" w:sz="0" w:space="0" w:color="auto" w:frame="1"/>
        </w:rPr>
        <w:t>Serializable</w:t>
      </w:r>
    </w:p>
    <w:p w:rsidR="00572F2A" w:rsidRDefault="00572F2A" w:rsidP="00572F2A">
      <w:pPr>
        <w:pStyle w:val="HTMLPreformatted"/>
        <w:shd w:val="clear" w:color="auto" w:fill="F3F3F3"/>
        <w:spacing w:line="282" w:lineRule="atLeast"/>
        <w:textAlignment w:val="baseline"/>
        <w:rPr>
          <w:rFonts w:ascii="inherit" w:hAnsi="inherit"/>
          <w:color w:val="2F2E2E"/>
        </w:rPr>
      </w:pP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private</w:t>
      </w:r>
      <w:r>
        <w:rPr>
          <w:rFonts w:ascii="inherit" w:hAnsi="inherit"/>
          <w:color w:val="2F2E2E"/>
        </w:rPr>
        <w:t xml:space="preserve"> </w:t>
      </w:r>
      <w:r>
        <w:rPr>
          <w:rFonts w:ascii="inherit" w:hAnsi="inherit"/>
          <w:b/>
          <w:bCs/>
          <w:color w:val="008800"/>
          <w:bdr w:val="none" w:sz="0" w:space="0" w:color="auto" w:frame="1"/>
        </w:rPr>
        <w:t>transient</w:t>
      </w:r>
      <w:r>
        <w:rPr>
          <w:rFonts w:ascii="inherit" w:hAnsi="inherit"/>
          <w:color w:val="2F2E2E"/>
        </w:rPr>
        <w:t xml:space="preserve"> HashMap</w:t>
      </w:r>
      <w:r>
        <w:rPr>
          <w:rFonts w:ascii="inherit" w:hAnsi="inherit"/>
          <w:color w:val="333333"/>
          <w:bdr w:val="none" w:sz="0" w:space="0" w:color="auto" w:frame="1"/>
        </w:rPr>
        <w:t>&lt;</w:t>
      </w:r>
      <w:r>
        <w:rPr>
          <w:rFonts w:ascii="inherit" w:hAnsi="inherit"/>
          <w:color w:val="2F2E2E"/>
        </w:rPr>
        <w:t>E</w:t>
      </w:r>
      <w:r>
        <w:rPr>
          <w:rFonts w:ascii="inherit" w:hAnsi="inherit"/>
          <w:color w:val="333333"/>
          <w:bdr w:val="none" w:sz="0" w:space="0" w:color="auto" w:frame="1"/>
        </w:rPr>
        <w:t>,</w:t>
      </w:r>
      <w:r>
        <w:rPr>
          <w:rFonts w:ascii="inherit" w:hAnsi="inherit"/>
          <w:color w:val="2F2E2E"/>
        </w:rPr>
        <w:t>Object</w:t>
      </w:r>
      <w:r>
        <w:rPr>
          <w:rFonts w:ascii="inherit" w:hAnsi="inherit"/>
          <w:color w:val="333333"/>
          <w:bdr w:val="none" w:sz="0" w:space="0" w:color="auto" w:frame="1"/>
        </w:rPr>
        <w:t>&gt;</w:t>
      </w:r>
      <w:r>
        <w:rPr>
          <w:rFonts w:ascii="inherit" w:hAnsi="inherit"/>
          <w:color w:val="2F2E2E"/>
        </w:rPr>
        <w:t xml:space="preserve"> map</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color w:val="888888"/>
          <w:bdr w:val="none" w:sz="0" w:space="0" w:color="auto" w:frame="1"/>
        </w:rPr>
        <w:t>// Dummy value to associate with an Object in the backing Map</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sidRPr="00636F9D">
        <w:rPr>
          <w:rFonts w:ascii="inherit" w:hAnsi="inherit"/>
          <w:b/>
          <w:bCs/>
          <w:color w:val="008800"/>
          <w:highlight w:val="green"/>
          <w:bdr w:val="none" w:sz="0" w:space="0" w:color="auto" w:frame="1"/>
        </w:rPr>
        <w:t>private</w:t>
      </w:r>
      <w:r w:rsidRPr="00636F9D">
        <w:rPr>
          <w:rFonts w:ascii="inherit" w:hAnsi="inherit"/>
          <w:color w:val="2F2E2E"/>
          <w:highlight w:val="green"/>
        </w:rPr>
        <w:t xml:space="preserve"> </w:t>
      </w:r>
      <w:r w:rsidRPr="00636F9D">
        <w:rPr>
          <w:rFonts w:ascii="inherit" w:hAnsi="inherit"/>
          <w:b/>
          <w:bCs/>
          <w:color w:val="008800"/>
          <w:highlight w:val="green"/>
          <w:bdr w:val="none" w:sz="0" w:space="0" w:color="auto" w:frame="1"/>
        </w:rPr>
        <w:t>static</w:t>
      </w:r>
      <w:r w:rsidRPr="00636F9D">
        <w:rPr>
          <w:rFonts w:ascii="inherit" w:hAnsi="inherit"/>
          <w:color w:val="2F2E2E"/>
          <w:highlight w:val="green"/>
        </w:rPr>
        <w:t xml:space="preserve"> </w:t>
      </w:r>
      <w:r w:rsidRPr="00636F9D">
        <w:rPr>
          <w:rFonts w:ascii="inherit" w:hAnsi="inherit"/>
          <w:b/>
          <w:bCs/>
          <w:color w:val="008800"/>
          <w:highlight w:val="green"/>
          <w:bdr w:val="none" w:sz="0" w:space="0" w:color="auto" w:frame="1"/>
        </w:rPr>
        <w:t>final</w:t>
      </w:r>
      <w:r w:rsidRPr="00636F9D">
        <w:rPr>
          <w:rFonts w:ascii="inherit" w:hAnsi="inherit"/>
          <w:color w:val="2F2E2E"/>
          <w:highlight w:val="green"/>
        </w:rPr>
        <w:t xml:space="preserve"> Object PRESENT </w:t>
      </w:r>
      <w:r w:rsidRPr="00636F9D">
        <w:rPr>
          <w:rFonts w:ascii="inherit" w:hAnsi="inherit"/>
          <w:color w:val="333333"/>
          <w:highlight w:val="green"/>
          <w:bdr w:val="none" w:sz="0" w:space="0" w:color="auto" w:frame="1"/>
        </w:rPr>
        <w:t>=</w:t>
      </w:r>
      <w:r w:rsidRPr="00636F9D">
        <w:rPr>
          <w:rFonts w:ascii="inherit" w:hAnsi="inherit"/>
          <w:color w:val="2F2E2E"/>
          <w:highlight w:val="green"/>
        </w:rPr>
        <w:t xml:space="preserve"> </w:t>
      </w:r>
      <w:r w:rsidRPr="00636F9D">
        <w:rPr>
          <w:rFonts w:ascii="inherit" w:hAnsi="inherit"/>
          <w:b/>
          <w:bCs/>
          <w:color w:val="008800"/>
          <w:highlight w:val="green"/>
          <w:bdr w:val="none" w:sz="0" w:space="0" w:color="auto" w:frame="1"/>
        </w:rPr>
        <w:t>new</w:t>
      </w:r>
      <w:r w:rsidRPr="00636F9D">
        <w:rPr>
          <w:rFonts w:ascii="inherit" w:hAnsi="inherit"/>
          <w:color w:val="2F2E2E"/>
          <w:highlight w:val="green"/>
        </w:rPr>
        <w:t xml:space="preserve"> Object</w:t>
      </w:r>
      <w:r w:rsidRPr="00636F9D">
        <w:rPr>
          <w:rFonts w:ascii="inherit" w:hAnsi="inherit"/>
          <w:color w:val="333333"/>
          <w:highlight w:val="green"/>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66BB"/>
          <w:bdr w:val="none" w:sz="0" w:space="0" w:color="auto" w:frame="1"/>
        </w:rPr>
        <w:t>HashSet</w:t>
      </w:r>
      <w:r>
        <w:rPr>
          <w:rFonts w:ascii="inherit" w:hAnsi="inherit"/>
          <w:color w:val="333333"/>
          <w:bdr w:val="none" w:sz="0" w:space="0" w:color="auto" w:frame="1"/>
        </w:rPr>
        <w:t>()</w:t>
      </w:r>
      <w:r>
        <w:rPr>
          <w:rFonts w:ascii="inherit" w:hAnsi="inherit"/>
          <w:color w:val="2F2E2E"/>
        </w:rPr>
        <w:t xml:space="preserve"> </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i/>
          <w:iCs/>
          <w:color w:val="2F2E2E"/>
        </w:rPr>
        <w:t xml:space="preserve">map </w:t>
      </w:r>
      <w:r>
        <w:rPr>
          <w:rFonts w:ascii="inherit" w:hAnsi="inherit"/>
          <w:i/>
          <w:iCs/>
          <w:color w:val="333333"/>
          <w:bdr w:val="none" w:sz="0" w:space="0" w:color="auto" w:frame="1"/>
        </w:rPr>
        <w:t>=</w:t>
      </w:r>
      <w:r>
        <w:rPr>
          <w:rFonts w:ascii="inherit" w:hAnsi="inherit"/>
          <w:i/>
          <w:iCs/>
          <w:color w:val="2F2E2E"/>
        </w:rPr>
        <w:t xml:space="preserve"> </w:t>
      </w:r>
      <w:r>
        <w:rPr>
          <w:rFonts w:ascii="inherit" w:hAnsi="inherit"/>
          <w:b/>
          <w:bCs/>
          <w:i/>
          <w:iCs/>
          <w:color w:val="008800"/>
          <w:bdr w:val="none" w:sz="0" w:space="0" w:color="auto" w:frame="1"/>
        </w:rPr>
        <w:t>new</w:t>
      </w:r>
      <w:r>
        <w:rPr>
          <w:rFonts w:ascii="inherit" w:hAnsi="inherit"/>
          <w:i/>
          <w:iCs/>
          <w:color w:val="2F2E2E"/>
        </w:rPr>
        <w:t xml:space="preserve"> HashMap</w:t>
      </w:r>
      <w:r>
        <w:rPr>
          <w:rFonts w:ascii="inherit" w:hAnsi="inherit"/>
          <w:i/>
          <w:iCs/>
          <w:color w:val="333333"/>
          <w:bdr w:val="none" w:sz="0" w:space="0" w:color="auto" w:frame="1"/>
        </w:rPr>
        <w:t>&lt;&gt;();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color w:val="888888"/>
          <w:bdr w:val="none" w:sz="0" w:space="0" w:color="auto" w:frame="1"/>
        </w:rPr>
        <w:t>// SOME CODE ,i.e Other methods in Hash Set</w:t>
      </w:r>
      <w:r>
        <w:rPr>
          <w:rFonts w:ascii="inherit" w:hAnsi="inherit"/>
          <w:color w:val="2F2E2E"/>
        </w:rPr>
        <w:t xml:space="preserve">   </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333399"/>
          <w:bdr w:val="none" w:sz="0" w:space="0" w:color="auto" w:frame="1"/>
        </w:rPr>
        <w:t>boolean</w:t>
      </w:r>
      <w:r>
        <w:rPr>
          <w:rFonts w:ascii="inherit" w:hAnsi="inherit"/>
          <w:color w:val="2F2E2E"/>
        </w:rPr>
        <w:t xml:space="preserve"> </w:t>
      </w:r>
      <w:r>
        <w:rPr>
          <w:rFonts w:ascii="inherit" w:hAnsi="inherit"/>
          <w:b/>
          <w:bCs/>
          <w:color w:val="0066BB"/>
          <w:bdr w:val="none" w:sz="0" w:space="0" w:color="auto" w:frame="1"/>
        </w:rPr>
        <w:t>add</w:t>
      </w:r>
      <w:r>
        <w:rPr>
          <w:rFonts w:ascii="inherit" w:hAnsi="inherit"/>
          <w:color w:val="333333"/>
          <w:bdr w:val="none" w:sz="0" w:space="0" w:color="auto" w:frame="1"/>
        </w:rPr>
        <w:t>(</w:t>
      </w:r>
      <w:r>
        <w:rPr>
          <w:rFonts w:ascii="inherit" w:hAnsi="inherit"/>
          <w:color w:val="2F2E2E"/>
        </w:rPr>
        <w:t>E e</w:t>
      </w:r>
      <w:r>
        <w:rPr>
          <w:rFonts w:ascii="inherit" w:hAnsi="inherit"/>
          <w:color w:val="333333"/>
          <w:bdr w:val="none" w:sz="0" w:space="0" w:color="auto" w:frame="1"/>
        </w:rPr>
        <w:t>)</w:t>
      </w:r>
      <w:r>
        <w:rPr>
          <w:rFonts w:ascii="inherit" w:hAnsi="inherit"/>
          <w:color w:val="2F2E2E"/>
        </w:rPr>
        <w:t xml:space="preserve"> </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return</w:t>
      </w:r>
      <w:r>
        <w:rPr>
          <w:rFonts w:ascii="inherit" w:hAnsi="inherit"/>
          <w:color w:val="2F2E2E"/>
        </w:rPr>
        <w:t xml:space="preserve"> map</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rPr>
        <w:t>e</w:t>
      </w:r>
      <w:r>
        <w:rPr>
          <w:rFonts w:ascii="inherit" w:hAnsi="inherit"/>
          <w:color w:val="333333"/>
          <w:bdr w:val="none" w:sz="0" w:space="0" w:color="auto" w:frame="1"/>
        </w:rPr>
        <w:t>,</w:t>
      </w:r>
      <w:r>
        <w:rPr>
          <w:rFonts w:ascii="inherit" w:hAnsi="inherit"/>
          <w:color w:val="2F2E2E"/>
        </w:rPr>
        <w:t xml:space="preserve"> PRESENT</w:t>
      </w:r>
      <w:r>
        <w:rPr>
          <w:rFonts w:ascii="inherit" w:hAnsi="inherit"/>
          <w:color w:val="333333"/>
          <w:bdr w:val="none" w:sz="0" w:space="0" w:color="auto" w:frame="1"/>
        </w:rPr>
        <w:t>)==</w:t>
      </w:r>
      <w:r>
        <w:rPr>
          <w:rFonts w:ascii="inherit" w:hAnsi="inherit"/>
          <w:b/>
          <w:bCs/>
          <w:color w:val="008800"/>
          <w:bdr w:val="none" w:sz="0" w:space="0" w:color="auto" w:frame="1"/>
        </w:rPr>
        <w:t>null</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2F2E2E"/>
        </w:rPr>
        <w:t xml:space="preserve">    </w:t>
      </w:r>
      <w:r>
        <w:rPr>
          <w:rFonts w:ascii="inherit" w:hAnsi="inherit"/>
          <w:color w:val="888888"/>
          <w:bdr w:val="none" w:sz="0" w:space="0" w:color="auto" w:frame="1"/>
        </w:rPr>
        <w:t>// SOME CODE ,i.e Other methods in Hash Set</w:t>
      </w:r>
    </w:p>
    <w:p w:rsidR="00572F2A" w:rsidRDefault="00572F2A" w:rsidP="00572F2A">
      <w:pPr>
        <w:pStyle w:val="HTMLPreformatted"/>
        <w:shd w:val="clear" w:color="auto" w:fill="F3F3F3"/>
        <w:spacing w:line="282" w:lineRule="atLeast"/>
        <w:textAlignment w:val="baseline"/>
        <w:rPr>
          <w:rFonts w:ascii="inherit" w:hAnsi="inherit"/>
          <w:color w:val="2F2E2E"/>
        </w:rPr>
      </w:pPr>
      <w:r>
        <w:rPr>
          <w:rFonts w:ascii="inherit" w:hAnsi="inherit"/>
          <w:color w:val="333333"/>
          <w:bdr w:val="none" w:sz="0" w:space="0" w:color="auto" w:frame="1"/>
        </w:rPr>
        <w:t>}</w:t>
      </w:r>
    </w:p>
    <w:p w:rsidR="00D96192" w:rsidRDefault="00572F2A" w:rsidP="00C75CA6">
      <w:pPr>
        <w:pStyle w:val="NormalWeb"/>
        <w:shd w:val="clear" w:color="auto" w:fill="FFFFFF"/>
        <w:textAlignment w:val="baseline"/>
        <w:rPr>
          <w:rFonts w:ascii="Helvetica" w:hAnsi="Helvetica" w:cs="Helvetica"/>
          <w:b/>
          <w:bCs/>
          <w:color w:val="610B38"/>
          <w:sz w:val="44"/>
          <w:szCs w:val="44"/>
        </w:rPr>
      </w:pPr>
      <w:r>
        <w:rPr>
          <w:rFonts w:ascii="Arial" w:hAnsi="Arial" w:cs="Arial"/>
          <w:color w:val="2F2E2E"/>
          <w:sz w:val="23"/>
          <w:szCs w:val="23"/>
        </w:rPr>
        <w:br/>
      </w:r>
      <w:r>
        <w:rPr>
          <w:rFonts w:ascii="Arial" w:hAnsi="Arial" w:cs="Arial"/>
          <w:color w:val="2F2E2E"/>
          <w:sz w:val="23"/>
          <w:szCs w:val="23"/>
        </w:rPr>
        <w:br/>
      </w:r>
      <w:r>
        <w:rPr>
          <w:rFonts w:ascii="Arial" w:hAnsi="Arial" w:cs="Arial"/>
          <w:color w:val="2F2E2E"/>
          <w:sz w:val="23"/>
          <w:szCs w:val="23"/>
          <w:shd w:val="clear" w:color="auto" w:fill="FFFFFF"/>
        </w:rPr>
        <w:t>So , we are achieving uniqueness in Set,</w:t>
      </w:r>
      <w:r w:rsidR="00ED6C13">
        <w:rPr>
          <w:rFonts w:ascii="Arial" w:hAnsi="Arial" w:cs="Arial"/>
          <w:color w:val="2F2E2E"/>
          <w:sz w:val="23"/>
          <w:szCs w:val="23"/>
          <w:shd w:val="clear" w:color="auto" w:fill="FFFFFF"/>
        </w:rPr>
        <w:t xml:space="preserve"> </w:t>
      </w:r>
      <w:r>
        <w:rPr>
          <w:rFonts w:ascii="Arial" w:hAnsi="Arial" w:cs="Arial"/>
          <w:color w:val="2F2E2E"/>
          <w:sz w:val="23"/>
          <w:szCs w:val="23"/>
          <w:shd w:val="clear" w:color="auto" w:fill="FFFFFF"/>
        </w:rPr>
        <w:t>internally in java  through HashMap . Whenever you create an object of HashSet it will create an object of HashMap as you can see in the italic lines in the above code .</w:t>
      </w:r>
      <w:r>
        <w:rPr>
          <w:rFonts w:ascii="Arial" w:hAnsi="Arial" w:cs="Arial"/>
          <w:color w:val="2F2E2E"/>
          <w:sz w:val="23"/>
          <w:szCs w:val="23"/>
        </w:rPr>
        <w:br/>
      </w:r>
      <w:r>
        <w:rPr>
          <w:rFonts w:ascii="Arial" w:hAnsi="Arial" w:cs="Arial"/>
          <w:color w:val="2F2E2E"/>
          <w:sz w:val="23"/>
          <w:szCs w:val="23"/>
          <w:shd w:val="clear" w:color="auto" w:fill="FFFFFF"/>
        </w:rPr>
        <w:t>We already discussed   </w:t>
      </w:r>
      <w:hyperlink r:id="rId8" w:tgtFrame="_blank" w:history="1">
        <w:r>
          <w:rPr>
            <w:rStyle w:val="Hyperlink"/>
            <w:rFonts w:ascii="Arial" w:hAnsi="Arial" w:cs="Arial"/>
            <w:color w:val="A41600"/>
            <w:sz w:val="23"/>
            <w:szCs w:val="23"/>
            <w:bdr w:val="none" w:sz="0" w:space="0" w:color="auto" w:frame="1"/>
            <w:shd w:val="clear" w:color="auto" w:fill="FFFFFF"/>
          </w:rPr>
          <w:t>How HashMap works internally  in java</w:t>
        </w:r>
      </w:hyperlink>
      <w:r>
        <w:rPr>
          <w:rFonts w:ascii="Arial" w:hAnsi="Arial" w:cs="Arial"/>
          <w:color w:val="2F2E2E"/>
          <w:sz w:val="23"/>
          <w:szCs w:val="23"/>
          <w:shd w:val="clear" w:color="auto" w:fill="FFFFFF"/>
        </w:rPr>
        <w:t> .</w:t>
      </w:r>
      <w:r>
        <w:rPr>
          <w:rFonts w:ascii="Arial" w:hAnsi="Arial" w:cs="Arial"/>
          <w:color w:val="2F2E2E"/>
          <w:sz w:val="23"/>
          <w:szCs w:val="23"/>
        </w:rPr>
        <w:br/>
      </w:r>
      <w:r>
        <w:rPr>
          <w:rFonts w:ascii="Arial" w:hAnsi="Arial" w:cs="Arial"/>
          <w:color w:val="2F2E2E"/>
          <w:sz w:val="23"/>
          <w:szCs w:val="23"/>
        </w:rPr>
        <w:br/>
      </w:r>
      <w:r>
        <w:rPr>
          <w:rFonts w:ascii="Arial" w:hAnsi="Arial" w:cs="Arial"/>
          <w:color w:val="2F2E2E"/>
          <w:sz w:val="23"/>
          <w:szCs w:val="23"/>
          <w:shd w:val="clear" w:color="auto" w:fill="FFFFFF"/>
        </w:rPr>
        <w:t>As we know in HashMap each key is unique . So what we do in the set is that we pass the argument in the add(Elemene E) that is E as a key in the HashMap . Now we need to associate some value to the key , so what Java apis developer did is to pass the Dummy  value that is ( new Object () ) which is referred by Object reference PRESENT .</w:t>
      </w:r>
      <w:r>
        <w:rPr>
          <w:rFonts w:ascii="Arial" w:hAnsi="Arial" w:cs="Arial"/>
          <w:color w:val="2F2E2E"/>
          <w:sz w:val="23"/>
          <w:szCs w:val="23"/>
        </w:rPr>
        <w:br/>
      </w:r>
      <w:r>
        <w:rPr>
          <w:rFonts w:ascii="Arial" w:hAnsi="Arial" w:cs="Arial"/>
          <w:color w:val="2F2E2E"/>
          <w:sz w:val="23"/>
          <w:szCs w:val="23"/>
        </w:rPr>
        <w:br/>
      </w:r>
      <w:r>
        <w:rPr>
          <w:rFonts w:ascii="Arial" w:hAnsi="Arial" w:cs="Arial"/>
          <w:color w:val="2F2E2E"/>
          <w:sz w:val="23"/>
          <w:szCs w:val="23"/>
          <w:shd w:val="clear" w:color="auto" w:fill="FFFFFF"/>
        </w:rPr>
        <w:t>So , actually when you are adding a line in HashSet like  hashset.add(3)   what java does internally is that it will put that element E here 3 as a key in the HashMap(created during HashSet object creation) and some dummy value that is Object's object is passed as a value to the key .</w:t>
      </w:r>
      <w:r>
        <w:rPr>
          <w:rFonts w:ascii="Arial" w:hAnsi="Arial" w:cs="Arial"/>
          <w:color w:val="2F2E2E"/>
          <w:sz w:val="23"/>
          <w:szCs w:val="23"/>
        </w:rPr>
        <w:br/>
      </w:r>
      <w:r>
        <w:rPr>
          <w:rFonts w:ascii="Arial" w:hAnsi="Arial" w:cs="Arial"/>
          <w:color w:val="2F2E2E"/>
          <w:sz w:val="23"/>
          <w:szCs w:val="23"/>
        </w:rPr>
        <w:br/>
      </w:r>
      <w:r>
        <w:rPr>
          <w:rFonts w:ascii="Arial" w:hAnsi="Arial" w:cs="Arial"/>
          <w:color w:val="2F2E2E"/>
          <w:sz w:val="23"/>
          <w:szCs w:val="23"/>
          <w:shd w:val="clear" w:color="auto" w:fill="FFFFFF"/>
        </w:rPr>
        <w:t>Now if you see the code of the HashMap put(Key k,Value V) method , you will find something like this</w:t>
      </w:r>
      <w:r>
        <w:rPr>
          <w:rFonts w:ascii="Arial" w:hAnsi="Arial" w:cs="Arial"/>
          <w:color w:val="2F2E2E"/>
          <w:sz w:val="23"/>
          <w:szCs w:val="23"/>
        </w:rPr>
        <w:br/>
      </w:r>
      <w:r>
        <w:rPr>
          <w:rFonts w:ascii="Arial" w:hAnsi="Arial" w:cs="Arial"/>
          <w:color w:val="2F2E2E"/>
          <w:sz w:val="23"/>
          <w:szCs w:val="23"/>
        </w:rPr>
        <w:br/>
      </w:r>
      <w:r>
        <w:rPr>
          <w:rFonts w:ascii="Arial" w:hAnsi="Arial" w:cs="Arial"/>
          <w:color w:val="2F2E2E"/>
          <w:sz w:val="23"/>
          <w:szCs w:val="23"/>
          <w:shd w:val="clear" w:color="auto" w:fill="FFFFFF"/>
        </w:rPr>
        <w:t> public V put(K key, V value) {</w:t>
      </w:r>
      <w:r>
        <w:rPr>
          <w:rFonts w:ascii="Arial" w:hAnsi="Arial" w:cs="Arial"/>
          <w:color w:val="2F2E2E"/>
          <w:sz w:val="23"/>
          <w:szCs w:val="23"/>
        </w:rPr>
        <w:br/>
      </w:r>
      <w:r>
        <w:rPr>
          <w:rFonts w:ascii="Arial" w:hAnsi="Arial" w:cs="Arial"/>
          <w:color w:val="2F2E2E"/>
          <w:sz w:val="23"/>
          <w:szCs w:val="23"/>
          <w:shd w:val="clear" w:color="auto" w:fill="FFFFFF"/>
        </w:rPr>
        <w:lastRenderedPageBreak/>
        <w:t>//Some code</w:t>
      </w:r>
      <w:r>
        <w:rPr>
          <w:rFonts w:ascii="Arial" w:hAnsi="Arial" w:cs="Arial"/>
          <w:color w:val="2F2E2E"/>
          <w:sz w:val="23"/>
          <w:szCs w:val="23"/>
        </w:rPr>
        <w:br/>
      </w:r>
      <w:r>
        <w:rPr>
          <w:rFonts w:ascii="Arial" w:hAnsi="Arial" w:cs="Arial"/>
          <w:color w:val="2F2E2E"/>
          <w:sz w:val="23"/>
          <w:szCs w:val="23"/>
          <w:shd w:val="clear" w:color="auto" w:fill="FFFFFF"/>
        </w:rPr>
        <w:t>}</w:t>
      </w:r>
      <w:r>
        <w:rPr>
          <w:rFonts w:ascii="Arial" w:hAnsi="Arial" w:cs="Arial"/>
          <w:color w:val="2F2E2E"/>
          <w:sz w:val="23"/>
          <w:szCs w:val="23"/>
        </w:rPr>
        <w:br/>
      </w:r>
      <w:r>
        <w:rPr>
          <w:rFonts w:ascii="Arial" w:hAnsi="Arial" w:cs="Arial"/>
          <w:color w:val="2F2E2E"/>
          <w:sz w:val="23"/>
          <w:szCs w:val="23"/>
        </w:rPr>
        <w:br/>
      </w:r>
      <w:r w:rsidRPr="00372A0C">
        <w:rPr>
          <w:rFonts w:ascii="Arial" w:hAnsi="Arial" w:cs="Arial"/>
          <w:color w:val="2F2E2E"/>
          <w:sz w:val="23"/>
          <w:szCs w:val="23"/>
          <w:highlight w:val="yellow"/>
          <w:shd w:val="clear" w:color="auto" w:fill="FFFFFF"/>
        </w:rPr>
        <w:t>The main point to notice in above code is that put (key,value) will return</w:t>
      </w:r>
      <w:r>
        <w:rPr>
          <w:rFonts w:ascii="Arial" w:hAnsi="Arial" w:cs="Arial"/>
          <w:color w:val="2F2E2E"/>
          <w:sz w:val="23"/>
          <w:szCs w:val="23"/>
        </w:rPr>
        <w:br/>
      </w:r>
      <w:r>
        <w:rPr>
          <w:rFonts w:ascii="Arial" w:hAnsi="Arial" w:cs="Arial"/>
          <w:color w:val="2F2E2E"/>
          <w:sz w:val="23"/>
          <w:szCs w:val="23"/>
        </w:rPr>
        <w:br/>
      </w:r>
      <w:r w:rsidRPr="008F04C2">
        <w:rPr>
          <w:rFonts w:ascii="Arial" w:hAnsi="Arial" w:cs="Arial"/>
          <w:color w:val="2F2E2E"/>
          <w:sz w:val="23"/>
          <w:szCs w:val="23"/>
          <w:highlight w:val="green"/>
          <w:shd w:val="clear" w:color="auto" w:fill="FFFFFF"/>
        </w:rPr>
        <w:t>1.  null , if key is unique and added to the map</w:t>
      </w:r>
      <w:r w:rsidRPr="008F04C2">
        <w:rPr>
          <w:rFonts w:ascii="Arial" w:hAnsi="Arial" w:cs="Arial"/>
          <w:color w:val="2F2E2E"/>
          <w:sz w:val="23"/>
          <w:szCs w:val="23"/>
          <w:highlight w:val="green"/>
        </w:rPr>
        <w:br/>
      </w:r>
      <w:r w:rsidRPr="008F04C2">
        <w:rPr>
          <w:rFonts w:ascii="Arial" w:hAnsi="Arial" w:cs="Arial"/>
          <w:color w:val="2F2E2E"/>
          <w:sz w:val="23"/>
          <w:szCs w:val="23"/>
          <w:highlight w:val="green"/>
          <w:shd w:val="clear" w:color="auto" w:fill="FFFFFF"/>
        </w:rPr>
        <w:t>2.  Old Value of the key , if key is duplicate</w:t>
      </w:r>
      <w:r>
        <w:rPr>
          <w:rFonts w:ascii="Arial" w:hAnsi="Arial" w:cs="Arial"/>
          <w:color w:val="2F2E2E"/>
          <w:sz w:val="23"/>
          <w:szCs w:val="23"/>
        </w:rPr>
        <w:br/>
      </w:r>
      <w:r>
        <w:rPr>
          <w:rFonts w:ascii="Arial" w:hAnsi="Arial" w:cs="Arial"/>
          <w:color w:val="2F2E2E"/>
          <w:sz w:val="23"/>
          <w:szCs w:val="23"/>
          <w:shd w:val="clear" w:color="auto" w:fill="FFFFFF"/>
        </w:rPr>
        <w:t>So , in HashSet add() method ,  we check the return value of map.put(key,value) method with null value </w:t>
      </w:r>
      <w:r>
        <w:rPr>
          <w:rFonts w:ascii="Arial" w:hAnsi="Arial" w:cs="Arial"/>
          <w:color w:val="2F2E2E"/>
          <w:sz w:val="23"/>
          <w:szCs w:val="23"/>
        </w:rPr>
        <w:br/>
      </w:r>
      <w:r>
        <w:rPr>
          <w:rFonts w:ascii="Arial" w:hAnsi="Arial" w:cs="Arial"/>
          <w:color w:val="2F2E2E"/>
          <w:sz w:val="23"/>
          <w:szCs w:val="23"/>
          <w:shd w:val="clear" w:color="auto" w:fill="FFFFFF"/>
        </w:rPr>
        <w:t>i.e.</w:t>
      </w:r>
      <w:r>
        <w:rPr>
          <w:rFonts w:ascii="Arial" w:hAnsi="Arial" w:cs="Arial"/>
          <w:color w:val="2F2E2E"/>
          <w:sz w:val="23"/>
          <w:szCs w:val="23"/>
        </w:rPr>
        <w:br/>
      </w:r>
      <w:r>
        <w:rPr>
          <w:rFonts w:ascii="Arial" w:hAnsi="Arial" w:cs="Arial"/>
          <w:color w:val="2F2E2E"/>
          <w:sz w:val="23"/>
          <w:szCs w:val="23"/>
          <w:shd w:val="clear" w:color="auto" w:fill="FFFFFF"/>
        </w:rPr>
        <w:t>   </w:t>
      </w:r>
      <w:r w:rsidRPr="00372A0C">
        <w:rPr>
          <w:rFonts w:ascii="Arial" w:hAnsi="Arial" w:cs="Arial"/>
          <w:color w:val="2F2E2E"/>
          <w:sz w:val="23"/>
          <w:szCs w:val="23"/>
          <w:highlight w:val="yellow"/>
          <w:shd w:val="clear" w:color="auto" w:fill="FFFFFF"/>
        </w:rPr>
        <w:t>public boolean add(E e) {</w:t>
      </w:r>
      <w:r w:rsidRPr="00372A0C">
        <w:rPr>
          <w:rFonts w:ascii="Arial" w:hAnsi="Arial" w:cs="Arial"/>
          <w:color w:val="2F2E2E"/>
          <w:sz w:val="23"/>
          <w:szCs w:val="23"/>
          <w:highlight w:val="yellow"/>
        </w:rPr>
        <w:br/>
      </w:r>
      <w:r w:rsidRPr="00372A0C">
        <w:rPr>
          <w:rFonts w:ascii="Arial" w:hAnsi="Arial" w:cs="Arial"/>
          <w:color w:val="2F2E2E"/>
          <w:sz w:val="23"/>
          <w:szCs w:val="23"/>
          <w:highlight w:val="yellow"/>
          <w:shd w:val="clear" w:color="auto" w:fill="FFFFFF"/>
        </w:rPr>
        <w:t>            return map.put(e, PRESENT)==null;</w:t>
      </w:r>
      <w:r w:rsidRPr="00372A0C">
        <w:rPr>
          <w:rFonts w:ascii="Arial" w:hAnsi="Arial" w:cs="Arial"/>
          <w:color w:val="2F2E2E"/>
          <w:sz w:val="23"/>
          <w:szCs w:val="23"/>
          <w:highlight w:val="yellow"/>
        </w:rPr>
        <w:br/>
      </w:r>
      <w:r w:rsidRPr="00372A0C">
        <w:rPr>
          <w:rFonts w:ascii="Arial" w:hAnsi="Arial" w:cs="Arial"/>
          <w:color w:val="2F2E2E"/>
          <w:sz w:val="23"/>
          <w:szCs w:val="23"/>
          <w:highlight w:val="yellow"/>
          <w:shd w:val="clear" w:color="auto" w:fill="FFFFFF"/>
        </w:rPr>
        <w:t>       }</w:t>
      </w:r>
      <w:r w:rsidRPr="00372A0C">
        <w:rPr>
          <w:rFonts w:ascii="Arial" w:hAnsi="Arial" w:cs="Arial"/>
          <w:color w:val="2F2E2E"/>
          <w:sz w:val="23"/>
          <w:szCs w:val="23"/>
          <w:highlight w:val="yellow"/>
        </w:rPr>
        <w:br/>
      </w:r>
      <w:r w:rsidRPr="00372A0C">
        <w:rPr>
          <w:rFonts w:ascii="Arial" w:hAnsi="Arial" w:cs="Arial"/>
          <w:color w:val="2F2E2E"/>
          <w:sz w:val="23"/>
          <w:szCs w:val="23"/>
          <w:highlight w:val="yellow"/>
        </w:rPr>
        <w:br/>
      </w:r>
      <w:r w:rsidRPr="00372A0C">
        <w:rPr>
          <w:rFonts w:ascii="Arial" w:hAnsi="Arial" w:cs="Arial"/>
          <w:color w:val="2F2E2E"/>
          <w:sz w:val="23"/>
          <w:szCs w:val="23"/>
          <w:highlight w:val="yellow"/>
          <w:shd w:val="clear" w:color="auto" w:fill="FFFFFF"/>
        </w:rPr>
        <w:t>So , if map.put(key,value) returns null ,then</w:t>
      </w:r>
      <w:r w:rsidRPr="00372A0C">
        <w:rPr>
          <w:rFonts w:ascii="Arial" w:hAnsi="Arial" w:cs="Arial"/>
          <w:color w:val="2F2E2E"/>
          <w:sz w:val="23"/>
          <w:szCs w:val="23"/>
          <w:highlight w:val="yellow"/>
        </w:rPr>
        <w:br/>
      </w:r>
      <w:r w:rsidRPr="00372A0C">
        <w:rPr>
          <w:rFonts w:ascii="Arial" w:hAnsi="Arial" w:cs="Arial"/>
          <w:color w:val="2F2E2E"/>
          <w:sz w:val="23"/>
          <w:szCs w:val="23"/>
          <w:highlight w:val="yellow"/>
          <w:shd w:val="clear" w:color="auto" w:fill="FFFFFF"/>
        </w:rPr>
        <w:t>map.put(e, PRESENT)==null      will return true and element is added to the HashSet.</w:t>
      </w:r>
      <w:r>
        <w:rPr>
          <w:rFonts w:ascii="Arial" w:hAnsi="Arial" w:cs="Arial"/>
          <w:color w:val="2F2E2E"/>
          <w:sz w:val="23"/>
          <w:szCs w:val="23"/>
        </w:rPr>
        <w:br/>
      </w:r>
      <w:r>
        <w:rPr>
          <w:rFonts w:ascii="Arial" w:hAnsi="Arial" w:cs="Arial"/>
          <w:color w:val="2F2E2E"/>
          <w:sz w:val="23"/>
          <w:szCs w:val="23"/>
        </w:rPr>
        <w:br/>
      </w:r>
      <w:r w:rsidRPr="00372A0C">
        <w:rPr>
          <w:rFonts w:ascii="Arial" w:hAnsi="Arial" w:cs="Arial"/>
          <w:color w:val="2F2E2E"/>
          <w:sz w:val="23"/>
          <w:szCs w:val="23"/>
          <w:highlight w:val="green"/>
          <w:shd w:val="clear" w:color="auto" w:fill="FFFFFF"/>
        </w:rPr>
        <w:t>So , if map.put(key,value) returns old value of the key ,then</w:t>
      </w:r>
      <w:r w:rsidRPr="00372A0C">
        <w:rPr>
          <w:rFonts w:ascii="Arial" w:hAnsi="Arial" w:cs="Arial"/>
          <w:color w:val="2F2E2E"/>
          <w:sz w:val="23"/>
          <w:szCs w:val="23"/>
          <w:highlight w:val="green"/>
        </w:rPr>
        <w:br/>
      </w:r>
      <w:r w:rsidRPr="00372A0C">
        <w:rPr>
          <w:rFonts w:ascii="Arial" w:hAnsi="Arial" w:cs="Arial"/>
          <w:color w:val="2F2E2E"/>
          <w:sz w:val="23"/>
          <w:szCs w:val="23"/>
          <w:highlight w:val="green"/>
          <w:shd w:val="clear" w:color="auto" w:fill="FFFFFF"/>
        </w:rPr>
        <w:t>map.put(e, PRESENT)==null      will return false and element is  not added to the HashSet .</w:t>
      </w:r>
    </w:p>
    <w:p w:rsidR="00E245C8" w:rsidRDefault="00E245C8" w:rsidP="00E245C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20 Java Collections Interview Questions</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In java, collection interview questions are mostly asked by the interviewers. Here is the list of mostly asked collections interview questions with answers.</w:t>
      </w:r>
    </w:p>
    <w:p w:rsidR="00E245C8" w:rsidRDefault="002408A7" w:rsidP="00E245C8">
      <w:pPr>
        <w:rPr>
          <w:rFonts w:ascii="Times New Roman" w:hAnsi="Times New Roman"/>
          <w:sz w:val="24"/>
          <w:szCs w:val="24"/>
        </w:rPr>
      </w:pPr>
      <w:r>
        <w:pict>
          <v:rect id="_x0000_i1025" style="width:0;height:.75pt" o:hrstd="t" o:hrnoshade="t" o:hr="t" fillcolor="#d4d4d4" stroked="f"/>
        </w:pict>
      </w:r>
    </w:p>
    <w:p w:rsidR="00E245C8" w:rsidRDefault="00E245C8" w:rsidP="00E245C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the difference between ArrayList and Vector?</w:t>
      </w:r>
    </w:p>
    <w:tbl>
      <w:tblPr>
        <w:tblW w:w="97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4550"/>
        <w:gridCol w:w="4469"/>
      </w:tblGrid>
      <w:tr w:rsidR="00E245C8" w:rsidTr="004644BC">
        <w:trPr>
          <w:trHeight w:val="552"/>
        </w:trPr>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ArrayList</w:t>
            </w:r>
          </w:p>
        </w:tc>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Vector</w:t>
            </w:r>
          </w:p>
        </w:tc>
      </w:tr>
      <w:tr w:rsidR="00E245C8" w:rsidTr="004644BC">
        <w:trPr>
          <w:trHeight w:val="5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ArrayList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Vector is synchronized.</w:t>
            </w:r>
          </w:p>
        </w:tc>
      </w:tr>
      <w:tr w:rsidR="00E245C8" w:rsidTr="004644BC">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ArrayList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Vector is a legacy class.</w:t>
            </w:r>
          </w:p>
        </w:tc>
      </w:tr>
      <w:tr w:rsidR="00E245C8" w:rsidTr="004644BC">
        <w:trPr>
          <w:trHeight w:val="5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 xml:space="preserve">ArrayList increases </w:t>
            </w:r>
            <w:r w:rsidRPr="00A6623A">
              <w:rPr>
                <w:rFonts w:ascii="Verdana" w:hAnsi="Verdana"/>
                <w:color w:val="000000"/>
                <w:sz w:val="20"/>
                <w:szCs w:val="20"/>
                <w:highlight w:val="green"/>
              </w:rPr>
              <w:t>its size by 50% of</w:t>
            </w:r>
            <w:r>
              <w:rPr>
                <w:rFonts w:ascii="Verdana" w:hAnsi="Verdana"/>
                <w:color w:val="000000"/>
                <w:sz w:val="20"/>
                <w:szCs w:val="20"/>
              </w:rPr>
              <w:t xml:space="preserve">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 xml:space="preserve">Vector increases its </w:t>
            </w:r>
            <w:r w:rsidRPr="00A6623A">
              <w:rPr>
                <w:rFonts w:ascii="Verdana" w:hAnsi="Verdana"/>
                <w:color w:val="000000"/>
                <w:sz w:val="20"/>
                <w:szCs w:val="20"/>
                <w:highlight w:val="green"/>
              </w:rPr>
              <w:t>size by doubling</w:t>
            </w:r>
            <w:r>
              <w:rPr>
                <w:rFonts w:ascii="Verdana" w:hAnsi="Verdana"/>
                <w:color w:val="000000"/>
                <w:sz w:val="20"/>
                <w:szCs w:val="20"/>
              </w:rPr>
              <w:t xml:space="preserve"> the array size.</w:t>
            </w:r>
          </w:p>
        </w:tc>
      </w:tr>
    </w:tbl>
    <w:p w:rsidR="00E245C8" w:rsidRDefault="002408A7" w:rsidP="00E245C8">
      <w:pPr>
        <w:rPr>
          <w:rFonts w:ascii="Times New Roman" w:hAnsi="Times New Roman" w:cs="Times New Roman"/>
          <w:sz w:val="24"/>
          <w:szCs w:val="24"/>
        </w:rPr>
      </w:pPr>
      <w:r>
        <w:pict>
          <v:rect id="_x0000_i1026" style="width:0;height:.75pt" o:hrstd="t" o:hrnoshade="t" o:hr="t" fillcolor="#d4d4d4" stroked="f"/>
        </w:pict>
      </w:r>
    </w:p>
    <w:p w:rsidR="00E245C8" w:rsidRDefault="00E245C8" w:rsidP="00E245C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What is the difference between ArrayList and LinkedList?</w:t>
      </w:r>
    </w:p>
    <w:tbl>
      <w:tblPr>
        <w:tblW w:w="89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4993"/>
        <w:gridCol w:w="3168"/>
      </w:tblGrid>
      <w:tr w:rsidR="00E245C8" w:rsidTr="006F5330">
        <w:trPr>
          <w:trHeight w:val="543"/>
        </w:trPr>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ArrayList</w:t>
            </w:r>
          </w:p>
        </w:tc>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LinkedList</w:t>
            </w:r>
          </w:p>
        </w:tc>
      </w:tr>
      <w:tr w:rsidR="00E245C8" w:rsidTr="006F5330">
        <w:trPr>
          <w:trHeight w:val="5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ArrayList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 xml:space="preserve">LinkedList uses </w:t>
            </w:r>
            <w:r w:rsidRPr="005C6763">
              <w:rPr>
                <w:rFonts w:ascii="Verdana" w:hAnsi="Verdana"/>
                <w:color w:val="000000"/>
                <w:sz w:val="20"/>
                <w:szCs w:val="20"/>
                <w:highlight w:val="green"/>
              </w:rPr>
              <w:t>doubly linked list.</w:t>
            </w:r>
          </w:p>
        </w:tc>
      </w:tr>
      <w:tr w:rsidR="00E245C8" w:rsidTr="006F5330">
        <w:trPr>
          <w:trHeight w:val="8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ArrayList is not efficient for manipulation because a lot of shifting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LinkedList is efficient for manipulation.</w:t>
            </w:r>
          </w:p>
        </w:tc>
      </w:tr>
      <w:tr w:rsidR="00E245C8" w:rsidTr="006F5330">
        <w:trPr>
          <w:trHeight w:val="8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 xml:space="preserve">ArrayList is </w:t>
            </w:r>
            <w:r w:rsidRPr="00F71230">
              <w:rPr>
                <w:rFonts w:ascii="Verdana" w:hAnsi="Verdana"/>
                <w:color w:val="000000"/>
                <w:sz w:val="20"/>
                <w:szCs w:val="20"/>
                <w:highlight w:val="yellow"/>
              </w:rPr>
              <w:t>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LinkedList is better to manipulate data.</w:t>
            </w:r>
          </w:p>
        </w:tc>
      </w:tr>
    </w:tbl>
    <w:p w:rsidR="00F975B6" w:rsidRDefault="00F975B6" w:rsidP="00F975B6">
      <w:pPr>
        <w:pStyle w:val="NormalWeb"/>
        <w:spacing w:before="0" w:beforeAutospacing="0" w:after="144" w:afterAutospacing="0" w:line="301" w:lineRule="atLeast"/>
        <w:ind w:left="48" w:right="48"/>
        <w:jc w:val="both"/>
        <w:rPr>
          <w:rFonts w:ascii="Verdana" w:hAnsi="Verdana"/>
          <w:color w:val="000000"/>
        </w:rPr>
      </w:pPr>
    </w:p>
    <w:p w:rsidR="00F975B6" w:rsidRPr="00F975B6" w:rsidRDefault="00F975B6" w:rsidP="00F975B6">
      <w:pPr>
        <w:pStyle w:val="NormalWeb"/>
        <w:spacing w:before="0" w:beforeAutospacing="0" w:after="144" w:afterAutospacing="0" w:line="301" w:lineRule="atLeast"/>
        <w:ind w:left="48" w:right="48"/>
        <w:jc w:val="both"/>
        <w:rPr>
          <w:rFonts w:ascii="Verdana" w:hAnsi="Verdana"/>
          <w:color w:val="000000"/>
          <w:highlight w:val="green"/>
        </w:rPr>
      </w:pPr>
      <w:r w:rsidRPr="00F975B6">
        <w:rPr>
          <w:rFonts w:ascii="Verdana" w:hAnsi="Verdana"/>
          <w:color w:val="000000"/>
          <w:highlight w:val="green"/>
        </w:rPr>
        <w:t>Doubly Linked List is a variation of Linked list in which navigation is possible in both ways, either forward and backward easily as compared to Single Linked List. Following are the important terms to understand the concept of doubly linked list.</w:t>
      </w:r>
    </w:p>
    <w:p w:rsidR="00F975B6" w:rsidRPr="00F975B6" w:rsidRDefault="00F975B6" w:rsidP="00F975B6">
      <w:pPr>
        <w:pStyle w:val="NormalWeb"/>
        <w:numPr>
          <w:ilvl w:val="0"/>
          <w:numId w:val="10"/>
        </w:numPr>
        <w:spacing w:before="0" w:beforeAutospacing="0" w:after="144" w:afterAutospacing="0" w:line="301" w:lineRule="atLeast"/>
        <w:ind w:left="768" w:right="48"/>
        <w:jc w:val="both"/>
        <w:rPr>
          <w:rFonts w:ascii="Verdana" w:hAnsi="Verdana"/>
          <w:color w:val="000000"/>
          <w:sz w:val="18"/>
          <w:szCs w:val="18"/>
          <w:highlight w:val="green"/>
        </w:rPr>
      </w:pPr>
      <w:r w:rsidRPr="00F975B6">
        <w:rPr>
          <w:rFonts w:ascii="Verdana" w:hAnsi="Verdana"/>
          <w:b/>
          <w:bCs/>
          <w:color w:val="000000"/>
          <w:sz w:val="18"/>
          <w:szCs w:val="18"/>
          <w:highlight w:val="green"/>
        </w:rPr>
        <w:t>Link</w:t>
      </w:r>
      <w:r w:rsidRPr="00F975B6">
        <w:rPr>
          <w:rFonts w:ascii="Verdana" w:hAnsi="Verdana"/>
          <w:color w:val="000000"/>
          <w:sz w:val="18"/>
          <w:szCs w:val="18"/>
          <w:highlight w:val="green"/>
        </w:rPr>
        <w:t> − Each link of a linked list can store a data called an element.</w:t>
      </w:r>
    </w:p>
    <w:p w:rsidR="00F975B6" w:rsidRPr="00F975B6" w:rsidRDefault="00F975B6" w:rsidP="00F975B6">
      <w:pPr>
        <w:pStyle w:val="NormalWeb"/>
        <w:numPr>
          <w:ilvl w:val="0"/>
          <w:numId w:val="10"/>
        </w:numPr>
        <w:spacing w:before="0" w:beforeAutospacing="0" w:after="144" w:afterAutospacing="0" w:line="301" w:lineRule="atLeast"/>
        <w:ind w:left="768" w:right="48"/>
        <w:jc w:val="both"/>
        <w:rPr>
          <w:rFonts w:ascii="Verdana" w:hAnsi="Verdana"/>
          <w:color w:val="000000"/>
          <w:sz w:val="18"/>
          <w:szCs w:val="18"/>
          <w:highlight w:val="green"/>
        </w:rPr>
      </w:pPr>
      <w:r w:rsidRPr="00F975B6">
        <w:rPr>
          <w:rFonts w:ascii="Verdana" w:hAnsi="Verdana"/>
          <w:b/>
          <w:bCs/>
          <w:color w:val="000000"/>
          <w:sz w:val="18"/>
          <w:szCs w:val="18"/>
          <w:highlight w:val="green"/>
        </w:rPr>
        <w:t>Next</w:t>
      </w:r>
      <w:r w:rsidRPr="00F975B6">
        <w:rPr>
          <w:rFonts w:ascii="Verdana" w:hAnsi="Verdana"/>
          <w:color w:val="000000"/>
          <w:sz w:val="18"/>
          <w:szCs w:val="18"/>
          <w:highlight w:val="green"/>
        </w:rPr>
        <w:t> − Each link of a linked list contains a link to the next link called Next.</w:t>
      </w:r>
    </w:p>
    <w:p w:rsidR="00F975B6" w:rsidRPr="00F975B6" w:rsidRDefault="00F975B6" w:rsidP="00F975B6">
      <w:pPr>
        <w:pStyle w:val="NormalWeb"/>
        <w:numPr>
          <w:ilvl w:val="0"/>
          <w:numId w:val="10"/>
        </w:numPr>
        <w:spacing w:before="0" w:beforeAutospacing="0" w:after="144" w:afterAutospacing="0" w:line="301" w:lineRule="atLeast"/>
        <w:ind w:left="768" w:right="48"/>
        <w:jc w:val="both"/>
        <w:rPr>
          <w:rFonts w:ascii="Verdana" w:hAnsi="Verdana"/>
          <w:color w:val="000000"/>
          <w:sz w:val="18"/>
          <w:szCs w:val="18"/>
          <w:highlight w:val="green"/>
        </w:rPr>
      </w:pPr>
      <w:r w:rsidRPr="00F975B6">
        <w:rPr>
          <w:rFonts w:ascii="Verdana" w:hAnsi="Verdana"/>
          <w:b/>
          <w:bCs/>
          <w:color w:val="000000"/>
          <w:sz w:val="18"/>
          <w:szCs w:val="18"/>
          <w:highlight w:val="green"/>
        </w:rPr>
        <w:t>Prev</w:t>
      </w:r>
      <w:r w:rsidRPr="00F975B6">
        <w:rPr>
          <w:rFonts w:ascii="Verdana" w:hAnsi="Verdana"/>
          <w:color w:val="000000"/>
          <w:sz w:val="18"/>
          <w:szCs w:val="18"/>
          <w:highlight w:val="green"/>
        </w:rPr>
        <w:t> − Each link of a linked list contains a link to the previous link called Prev.</w:t>
      </w:r>
    </w:p>
    <w:p w:rsidR="00F975B6" w:rsidRPr="00F975B6" w:rsidRDefault="00F975B6" w:rsidP="00F975B6">
      <w:pPr>
        <w:pStyle w:val="NormalWeb"/>
        <w:numPr>
          <w:ilvl w:val="0"/>
          <w:numId w:val="10"/>
        </w:numPr>
        <w:spacing w:before="0" w:beforeAutospacing="0" w:after="144" w:afterAutospacing="0" w:line="301" w:lineRule="atLeast"/>
        <w:ind w:left="768" w:right="48"/>
        <w:jc w:val="both"/>
        <w:rPr>
          <w:rFonts w:ascii="Verdana" w:hAnsi="Verdana"/>
          <w:color w:val="000000"/>
          <w:sz w:val="18"/>
          <w:szCs w:val="18"/>
          <w:highlight w:val="green"/>
        </w:rPr>
      </w:pPr>
      <w:r w:rsidRPr="00F975B6">
        <w:rPr>
          <w:rFonts w:ascii="Verdana" w:hAnsi="Verdana"/>
          <w:b/>
          <w:bCs/>
          <w:color w:val="000000"/>
          <w:sz w:val="18"/>
          <w:szCs w:val="18"/>
          <w:highlight w:val="green"/>
        </w:rPr>
        <w:t>LinkedList</w:t>
      </w:r>
      <w:r w:rsidRPr="00F975B6">
        <w:rPr>
          <w:rFonts w:ascii="Verdana" w:hAnsi="Verdana"/>
          <w:color w:val="000000"/>
          <w:sz w:val="18"/>
          <w:szCs w:val="18"/>
          <w:highlight w:val="green"/>
        </w:rPr>
        <w:t> − A Linked List contains the connection link to the first link called First and to the last link called Last.</w:t>
      </w:r>
    </w:p>
    <w:p w:rsidR="00E245C8" w:rsidRDefault="00F975B6" w:rsidP="00F975B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 </w:t>
      </w:r>
      <w:r w:rsidR="00E245C8">
        <w:rPr>
          <w:rFonts w:ascii="Helvetica" w:hAnsi="Helvetica" w:cs="Helvetica"/>
          <w:b w:val="0"/>
          <w:bCs w:val="0"/>
          <w:color w:val="610B4B"/>
          <w:sz w:val="32"/>
          <w:szCs w:val="32"/>
        </w:rPr>
        <w:t>3) What is the difference between Iterator and ListIterator?</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Iterator traverses the elements in </w:t>
      </w:r>
      <w:r w:rsidRPr="00434A64">
        <w:rPr>
          <w:rFonts w:ascii="Verdana" w:hAnsi="Verdana"/>
          <w:color w:val="000000"/>
          <w:sz w:val="20"/>
          <w:szCs w:val="20"/>
          <w:highlight w:val="yellow"/>
        </w:rPr>
        <w:t>forward direction only</w:t>
      </w:r>
      <w:r>
        <w:rPr>
          <w:rFonts w:ascii="Verdana" w:hAnsi="Verdana"/>
          <w:color w:val="000000"/>
          <w:sz w:val="20"/>
          <w:szCs w:val="20"/>
        </w:rPr>
        <w:t xml:space="preserve"> whereas </w:t>
      </w:r>
      <w:r w:rsidRPr="00434A64">
        <w:rPr>
          <w:rFonts w:ascii="Verdana" w:hAnsi="Verdana"/>
          <w:color w:val="000000"/>
          <w:sz w:val="20"/>
          <w:szCs w:val="20"/>
          <w:highlight w:val="green"/>
        </w:rPr>
        <w:t>ListIterator traverses the elements in forward and backward direction.</w:t>
      </w:r>
    </w:p>
    <w:tbl>
      <w:tblPr>
        <w:tblW w:w="90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4437"/>
        <w:gridCol w:w="3816"/>
      </w:tblGrid>
      <w:tr w:rsidR="00E245C8" w:rsidTr="006F5330">
        <w:trPr>
          <w:trHeight w:val="564"/>
        </w:trPr>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E245C8" w:rsidRDefault="00D477AF">
            <w:pPr>
              <w:rPr>
                <w:b/>
                <w:bCs/>
                <w:color w:val="000000"/>
                <w:sz w:val="26"/>
                <w:szCs w:val="26"/>
              </w:rPr>
            </w:pPr>
            <w:r>
              <w:rPr>
                <w:b/>
                <w:bCs/>
                <w:color w:val="000000"/>
                <w:sz w:val="26"/>
                <w:szCs w:val="26"/>
              </w:rPr>
              <w:t xml:space="preserve">        </w:t>
            </w:r>
            <w:r w:rsidR="00E245C8">
              <w:rPr>
                <w:b/>
                <w:bCs/>
                <w:color w:val="000000"/>
                <w:sz w:val="26"/>
                <w:szCs w:val="26"/>
              </w:rPr>
              <w:t>Iterator</w:t>
            </w:r>
          </w:p>
        </w:tc>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ListIterator</w:t>
            </w:r>
          </w:p>
        </w:tc>
      </w:tr>
      <w:tr w:rsidR="00E245C8" w:rsidTr="006F5330">
        <w:trPr>
          <w:trHeight w:val="89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Iterator traverses the elements in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026756">
            <w:pPr>
              <w:spacing w:line="345" w:lineRule="atLeast"/>
              <w:ind w:left="300"/>
              <w:jc w:val="both"/>
              <w:rPr>
                <w:rFonts w:ascii="Verdana" w:hAnsi="Verdana"/>
                <w:color w:val="000000"/>
                <w:sz w:val="20"/>
                <w:szCs w:val="20"/>
              </w:rPr>
            </w:pPr>
            <w:r>
              <w:rPr>
                <w:rFonts w:ascii="Arial" w:hAnsi="Arial" w:cs="Arial"/>
                <w:color w:val="222222"/>
                <w:sz w:val="20"/>
                <w:szCs w:val="20"/>
                <w:shd w:val="clear" w:color="auto" w:fill="FFFFFF"/>
              </w:rPr>
              <w:t>ListIterator is an interface in </w:t>
            </w:r>
            <w:r>
              <w:rPr>
                <w:rFonts w:ascii="Arial" w:hAnsi="Arial" w:cs="Arial"/>
                <w:b/>
                <w:bCs/>
                <w:color w:val="222222"/>
                <w:sz w:val="20"/>
                <w:szCs w:val="20"/>
                <w:shd w:val="clear" w:color="auto" w:fill="FFFFFF"/>
              </w:rPr>
              <w:t>Collection API</w:t>
            </w:r>
            <w:r>
              <w:rPr>
                <w:rFonts w:ascii="Arial" w:hAnsi="Arial" w:cs="Arial"/>
                <w:color w:val="222222"/>
                <w:sz w:val="20"/>
                <w:szCs w:val="20"/>
                <w:shd w:val="clear" w:color="auto" w:fill="FFFFFF"/>
              </w:rPr>
              <w:t>. It extends Iterator interface.</w:t>
            </w:r>
            <w:r>
              <w:rPr>
                <w:rFonts w:ascii="Verdana" w:hAnsi="Verdana"/>
                <w:color w:val="000000"/>
                <w:sz w:val="20"/>
                <w:szCs w:val="20"/>
              </w:rPr>
              <w:t xml:space="preserve"> </w:t>
            </w:r>
            <w:r w:rsidR="00E245C8">
              <w:rPr>
                <w:rFonts w:ascii="Verdana" w:hAnsi="Verdana"/>
                <w:color w:val="000000"/>
                <w:sz w:val="20"/>
                <w:szCs w:val="20"/>
              </w:rPr>
              <w:t xml:space="preserve">ListIterator traverses the elements in backward and </w:t>
            </w:r>
            <w:r w:rsidR="00E245C8">
              <w:rPr>
                <w:rFonts w:ascii="Verdana" w:hAnsi="Verdana"/>
                <w:color w:val="000000"/>
                <w:sz w:val="20"/>
                <w:szCs w:val="20"/>
              </w:rPr>
              <w:lastRenderedPageBreak/>
              <w:t>forward directions both.</w:t>
            </w:r>
          </w:p>
        </w:tc>
      </w:tr>
      <w:tr w:rsidR="00E245C8" w:rsidTr="006F5330">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 xml:space="preserve">Iterator can be used in </w:t>
            </w:r>
            <w:r w:rsidRPr="00397796">
              <w:rPr>
                <w:rFonts w:ascii="Verdana" w:hAnsi="Verdana"/>
                <w:color w:val="000000"/>
                <w:sz w:val="20"/>
                <w:szCs w:val="20"/>
                <w:highlight w:val="yellow"/>
              </w:rPr>
              <w:t>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ListIterator can be used in List only.</w:t>
            </w:r>
          </w:p>
        </w:tc>
      </w:tr>
      <w:tr w:rsidR="00334EB7" w:rsidTr="006F5330">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4EB7" w:rsidRDefault="00334EB7">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4EB7" w:rsidRPr="00334EB7" w:rsidRDefault="00334EB7" w:rsidP="00334EB7">
            <w:pPr>
              <w:shd w:val="clear" w:color="auto" w:fill="FFFFFF"/>
              <w:spacing w:after="326" w:line="240" w:lineRule="auto"/>
              <w:rPr>
                <w:rFonts w:ascii="Arial" w:eastAsia="Times New Roman" w:hAnsi="Arial" w:cs="Arial"/>
                <w:color w:val="222426"/>
                <w:sz w:val="21"/>
                <w:szCs w:val="21"/>
              </w:rPr>
            </w:pPr>
            <w:r w:rsidRPr="00334EB7">
              <w:rPr>
                <w:rFonts w:ascii="Arial" w:eastAsia="Times New Roman" w:hAnsi="Arial" w:cs="Arial"/>
                <w:color w:val="222426"/>
                <w:sz w:val="21"/>
                <w:szCs w:val="21"/>
              </w:rPr>
              <w:t>Methods of Iterator:</w:t>
            </w:r>
          </w:p>
          <w:p w:rsidR="00334EB7" w:rsidRPr="00334EB7" w:rsidRDefault="00334EB7" w:rsidP="00334EB7">
            <w:pPr>
              <w:numPr>
                <w:ilvl w:val="0"/>
                <w:numId w:val="11"/>
              </w:numPr>
              <w:shd w:val="clear" w:color="auto" w:fill="FFFFFF"/>
              <w:spacing w:before="100" w:beforeAutospacing="1" w:after="100" w:afterAutospacing="1" w:line="240" w:lineRule="auto"/>
              <w:ind w:left="501"/>
              <w:rPr>
                <w:rFonts w:ascii="Arial" w:eastAsia="Times New Roman" w:hAnsi="Arial" w:cs="Arial"/>
                <w:color w:val="222426"/>
                <w:sz w:val="21"/>
                <w:szCs w:val="21"/>
              </w:rPr>
            </w:pPr>
            <w:r w:rsidRPr="00334EB7">
              <w:rPr>
                <w:rFonts w:ascii="Arial" w:eastAsia="Times New Roman" w:hAnsi="Arial" w:cs="Arial"/>
                <w:color w:val="222426"/>
                <w:sz w:val="21"/>
                <w:szCs w:val="21"/>
              </w:rPr>
              <w:t>hasNext()</w:t>
            </w:r>
          </w:p>
          <w:p w:rsidR="00334EB7" w:rsidRPr="00334EB7" w:rsidRDefault="00334EB7" w:rsidP="00334EB7">
            <w:pPr>
              <w:numPr>
                <w:ilvl w:val="0"/>
                <w:numId w:val="11"/>
              </w:numPr>
              <w:shd w:val="clear" w:color="auto" w:fill="FFFFFF"/>
              <w:spacing w:before="100" w:beforeAutospacing="1" w:after="100" w:afterAutospacing="1" w:line="240" w:lineRule="auto"/>
              <w:ind w:left="501"/>
              <w:rPr>
                <w:rFonts w:ascii="Arial" w:eastAsia="Times New Roman" w:hAnsi="Arial" w:cs="Arial"/>
                <w:color w:val="222426"/>
                <w:sz w:val="21"/>
                <w:szCs w:val="21"/>
              </w:rPr>
            </w:pPr>
            <w:r w:rsidRPr="00334EB7">
              <w:rPr>
                <w:rFonts w:ascii="Arial" w:eastAsia="Times New Roman" w:hAnsi="Arial" w:cs="Arial"/>
                <w:color w:val="222426"/>
                <w:sz w:val="21"/>
                <w:szCs w:val="21"/>
              </w:rPr>
              <w:t>next()</w:t>
            </w:r>
          </w:p>
          <w:p w:rsidR="00334EB7" w:rsidRPr="00334EB7" w:rsidRDefault="00334EB7" w:rsidP="00334EB7">
            <w:pPr>
              <w:numPr>
                <w:ilvl w:val="0"/>
                <w:numId w:val="11"/>
              </w:numPr>
              <w:shd w:val="clear" w:color="auto" w:fill="FFFFFF"/>
              <w:spacing w:before="100" w:beforeAutospacing="1" w:after="100" w:afterAutospacing="1" w:line="240" w:lineRule="auto"/>
              <w:ind w:left="501"/>
              <w:rPr>
                <w:rFonts w:ascii="Arial" w:eastAsia="Times New Roman" w:hAnsi="Arial" w:cs="Arial"/>
                <w:color w:val="222426"/>
                <w:sz w:val="21"/>
                <w:szCs w:val="21"/>
              </w:rPr>
            </w:pPr>
            <w:r w:rsidRPr="00334EB7">
              <w:rPr>
                <w:rFonts w:ascii="Arial" w:eastAsia="Times New Roman" w:hAnsi="Arial" w:cs="Arial"/>
                <w:color w:val="222426"/>
                <w:sz w:val="21"/>
                <w:szCs w:val="21"/>
              </w:rPr>
              <w:t>remove()</w:t>
            </w:r>
          </w:p>
          <w:p w:rsidR="00334EB7" w:rsidRDefault="00334EB7">
            <w:pPr>
              <w:spacing w:line="345" w:lineRule="atLeast"/>
              <w:ind w:left="300"/>
              <w:jc w:val="both"/>
              <w:rPr>
                <w:rFonts w:ascii="Verdana" w:hAnsi="Verdana"/>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4EB7" w:rsidRDefault="00334EB7" w:rsidP="00D44B01">
            <w:pPr>
              <w:pStyle w:val="NormalWeb"/>
              <w:shd w:val="clear" w:color="auto" w:fill="FFFFFF"/>
              <w:spacing w:before="0" w:beforeAutospacing="0" w:after="326" w:afterAutospacing="0"/>
              <w:rPr>
                <w:rFonts w:ascii="Arial" w:hAnsi="Arial" w:cs="Arial"/>
                <w:color w:val="222426"/>
                <w:sz w:val="21"/>
                <w:szCs w:val="21"/>
              </w:rPr>
            </w:pPr>
            <w:r>
              <w:rPr>
                <w:rFonts w:ascii="Arial" w:hAnsi="Arial" w:cs="Arial"/>
                <w:color w:val="222426"/>
                <w:sz w:val="21"/>
                <w:szCs w:val="21"/>
              </w:rPr>
              <w:t>Methods of ListIterator:</w:t>
            </w:r>
          </w:p>
          <w:p w:rsidR="00334EB7" w:rsidRDefault="00334EB7" w:rsidP="00D44B01">
            <w:pPr>
              <w:numPr>
                <w:ilvl w:val="0"/>
                <w:numId w:val="13"/>
              </w:numPr>
              <w:shd w:val="clear" w:color="auto" w:fill="FFFFFF"/>
              <w:spacing w:before="100" w:beforeAutospacing="1" w:after="100" w:afterAutospacing="1" w:line="240" w:lineRule="auto"/>
              <w:ind w:left="501"/>
              <w:rPr>
                <w:rFonts w:ascii="Arial" w:hAnsi="Arial" w:cs="Arial"/>
                <w:color w:val="222426"/>
                <w:sz w:val="21"/>
                <w:szCs w:val="21"/>
              </w:rPr>
            </w:pPr>
            <w:r>
              <w:rPr>
                <w:rFonts w:ascii="Arial" w:hAnsi="Arial" w:cs="Arial"/>
                <w:color w:val="222426"/>
                <w:sz w:val="21"/>
                <w:szCs w:val="21"/>
              </w:rPr>
              <w:t>add(E e)</w:t>
            </w:r>
          </w:p>
          <w:p w:rsidR="00334EB7" w:rsidRDefault="00334EB7" w:rsidP="00D44B01">
            <w:pPr>
              <w:numPr>
                <w:ilvl w:val="0"/>
                <w:numId w:val="13"/>
              </w:numPr>
              <w:shd w:val="clear" w:color="auto" w:fill="FFFFFF"/>
              <w:spacing w:before="100" w:beforeAutospacing="1" w:after="100" w:afterAutospacing="1" w:line="240" w:lineRule="auto"/>
              <w:ind w:left="501"/>
              <w:rPr>
                <w:rFonts w:ascii="Arial" w:hAnsi="Arial" w:cs="Arial"/>
                <w:color w:val="222426"/>
                <w:sz w:val="21"/>
                <w:szCs w:val="21"/>
              </w:rPr>
            </w:pPr>
            <w:r w:rsidRPr="00D44B01">
              <w:rPr>
                <w:rFonts w:ascii="Arial" w:hAnsi="Arial" w:cs="Arial"/>
                <w:color w:val="222426"/>
                <w:sz w:val="21"/>
                <w:szCs w:val="21"/>
                <w:highlight w:val="green"/>
              </w:rPr>
              <w:t>hasNext</w:t>
            </w:r>
            <w:r>
              <w:rPr>
                <w:rFonts w:ascii="Arial" w:hAnsi="Arial" w:cs="Arial"/>
                <w:color w:val="222426"/>
                <w:sz w:val="21"/>
                <w:szCs w:val="21"/>
              </w:rPr>
              <w:t>()</w:t>
            </w:r>
          </w:p>
          <w:p w:rsidR="00334EB7" w:rsidRDefault="00334EB7" w:rsidP="00D44B01">
            <w:pPr>
              <w:numPr>
                <w:ilvl w:val="0"/>
                <w:numId w:val="13"/>
              </w:numPr>
              <w:shd w:val="clear" w:color="auto" w:fill="FFFFFF"/>
              <w:spacing w:before="100" w:beforeAutospacing="1" w:after="100" w:afterAutospacing="1" w:line="240" w:lineRule="auto"/>
              <w:ind w:left="501"/>
              <w:rPr>
                <w:rFonts w:ascii="Arial" w:hAnsi="Arial" w:cs="Arial"/>
                <w:color w:val="222426"/>
                <w:sz w:val="21"/>
                <w:szCs w:val="21"/>
              </w:rPr>
            </w:pPr>
            <w:r>
              <w:rPr>
                <w:rFonts w:ascii="Arial" w:hAnsi="Arial" w:cs="Arial"/>
                <w:color w:val="222426"/>
                <w:sz w:val="21"/>
                <w:szCs w:val="21"/>
              </w:rPr>
              <w:t>hasPrevious()</w:t>
            </w:r>
          </w:p>
          <w:p w:rsidR="00334EB7" w:rsidRDefault="00334EB7" w:rsidP="00D44B01">
            <w:pPr>
              <w:numPr>
                <w:ilvl w:val="0"/>
                <w:numId w:val="13"/>
              </w:numPr>
              <w:shd w:val="clear" w:color="auto" w:fill="FFFFFF"/>
              <w:spacing w:before="100" w:beforeAutospacing="1" w:after="100" w:afterAutospacing="1" w:line="240" w:lineRule="auto"/>
              <w:ind w:left="501"/>
              <w:rPr>
                <w:rFonts w:ascii="Arial" w:hAnsi="Arial" w:cs="Arial"/>
                <w:color w:val="222426"/>
                <w:sz w:val="21"/>
                <w:szCs w:val="21"/>
              </w:rPr>
            </w:pPr>
            <w:r>
              <w:rPr>
                <w:rFonts w:ascii="Arial" w:hAnsi="Arial" w:cs="Arial"/>
                <w:color w:val="222426"/>
                <w:sz w:val="21"/>
                <w:szCs w:val="21"/>
              </w:rPr>
              <w:t>next()</w:t>
            </w:r>
          </w:p>
          <w:p w:rsidR="00334EB7" w:rsidRDefault="00334EB7" w:rsidP="00D44B01">
            <w:pPr>
              <w:numPr>
                <w:ilvl w:val="0"/>
                <w:numId w:val="13"/>
              </w:numPr>
              <w:shd w:val="clear" w:color="auto" w:fill="FFFFFF"/>
              <w:spacing w:before="100" w:beforeAutospacing="1" w:after="100" w:afterAutospacing="1" w:line="240" w:lineRule="auto"/>
              <w:ind w:left="501"/>
              <w:rPr>
                <w:rFonts w:ascii="Arial" w:hAnsi="Arial" w:cs="Arial"/>
                <w:color w:val="222426"/>
                <w:sz w:val="21"/>
                <w:szCs w:val="21"/>
              </w:rPr>
            </w:pPr>
            <w:r w:rsidRPr="00D44B01">
              <w:rPr>
                <w:rFonts w:ascii="Arial" w:hAnsi="Arial" w:cs="Arial"/>
                <w:color w:val="222426"/>
                <w:sz w:val="21"/>
                <w:szCs w:val="21"/>
                <w:highlight w:val="green"/>
              </w:rPr>
              <w:t>nextIndex</w:t>
            </w:r>
            <w:r>
              <w:rPr>
                <w:rFonts w:ascii="Arial" w:hAnsi="Arial" w:cs="Arial"/>
                <w:color w:val="222426"/>
                <w:sz w:val="21"/>
                <w:szCs w:val="21"/>
              </w:rPr>
              <w:t>()</w:t>
            </w:r>
          </w:p>
          <w:p w:rsidR="00334EB7" w:rsidRDefault="00334EB7" w:rsidP="00D44B01">
            <w:pPr>
              <w:numPr>
                <w:ilvl w:val="0"/>
                <w:numId w:val="13"/>
              </w:numPr>
              <w:shd w:val="clear" w:color="auto" w:fill="FFFFFF"/>
              <w:spacing w:before="100" w:beforeAutospacing="1" w:after="100" w:afterAutospacing="1" w:line="240" w:lineRule="auto"/>
              <w:ind w:left="501"/>
              <w:rPr>
                <w:rFonts w:ascii="Arial" w:hAnsi="Arial" w:cs="Arial"/>
                <w:color w:val="222426"/>
                <w:sz w:val="21"/>
                <w:szCs w:val="21"/>
              </w:rPr>
            </w:pPr>
            <w:r>
              <w:rPr>
                <w:rFonts w:ascii="Arial" w:hAnsi="Arial" w:cs="Arial"/>
                <w:color w:val="222426"/>
                <w:sz w:val="21"/>
                <w:szCs w:val="21"/>
              </w:rPr>
              <w:t>previous()</w:t>
            </w:r>
          </w:p>
          <w:p w:rsidR="00334EB7" w:rsidRDefault="00334EB7" w:rsidP="00D44B01">
            <w:pPr>
              <w:numPr>
                <w:ilvl w:val="0"/>
                <w:numId w:val="13"/>
              </w:numPr>
              <w:shd w:val="clear" w:color="auto" w:fill="FFFFFF"/>
              <w:spacing w:before="100" w:beforeAutospacing="1" w:after="100" w:afterAutospacing="1" w:line="240" w:lineRule="auto"/>
              <w:ind w:left="501"/>
              <w:rPr>
                <w:rFonts w:ascii="Arial" w:hAnsi="Arial" w:cs="Arial"/>
                <w:color w:val="222426"/>
                <w:sz w:val="21"/>
                <w:szCs w:val="21"/>
              </w:rPr>
            </w:pPr>
            <w:r>
              <w:rPr>
                <w:rFonts w:ascii="Arial" w:hAnsi="Arial" w:cs="Arial"/>
                <w:color w:val="222426"/>
                <w:sz w:val="21"/>
                <w:szCs w:val="21"/>
              </w:rPr>
              <w:t>previousIndex()</w:t>
            </w:r>
          </w:p>
          <w:p w:rsidR="00334EB7" w:rsidRDefault="00334EB7" w:rsidP="00D44B01">
            <w:pPr>
              <w:numPr>
                <w:ilvl w:val="0"/>
                <w:numId w:val="13"/>
              </w:numPr>
              <w:shd w:val="clear" w:color="auto" w:fill="FFFFFF"/>
              <w:spacing w:before="100" w:beforeAutospacing="1" w:after="100" w:afterAutospacing="1" w:line="240" w:lineRule="auto"/>
              <w:ind w:left="504"/>
              <w:contextualSpacing/>
              <w:rPr>
                <w:rFonts w:ascii="Arial" w:hAnsi="Arial" w:cs="Arial"/>
                <w:color w:val="222426"/>
                <w:sz w:val="21"/>
                <w:szCs w:val="21"/>
              </w:rPr>
            </w:pPr>
            <w:r>
              <w:rPr>
                <w:rFonts w:ascii="Arial" w:hAnsi="Arial" w:cs="Arial"/>
                <w:color w:val="222426"/>
                <w:sz w:val="21"/>
                <w:szCs w:val="21"/>
              </w:rPr>
              <w:t>remove()</w:t>
            </w:r>
          </w:p>
          <w:p w:rsidR="00334EB7" w:rsidRPr="00334EB7" w:rsidRDefault="00334EB7" w:rsidP="00D44B01">
            <w:pPr>
              <w:numPr>
                <w:ilvl w:val="0"/>
                <w:numId w:val="12"/>
              </w:numPr>
              <w:shd w:val="clear" w:color="auto" w:fill="FFFFFF"/>
              <w:spacing w:before="100" w:beforeAutospacing="1" w:after="100" w:afterAutospacing="1" w:line="240" w:lineRule="auto"/>
              <w:ind w:left="504"/>
              <w:contextualSpacing/>
              <w:rPr>
                <w:rFonts w:ascii="Arial" w:eastAsia="Times New Roman" w:hAnsi="Arial" w:cs="Arial"/>
                <w:color w:val="222426"/>
                <w:sz w:val="21"/>
                <w:szCs w:val="21"/>
              </w:rPr>
            </w:pPr>
            <w:r w:rsidRPr="00C83D67">
              <w:rPr>
                <w:rFonts w:ascii="Arial" w:hAnsi="Arial" w:cs="Arial"/>
                <w:color w:val="222426"/>
                <w:sz w:val="21"/>
                <w:szCs w:val="21"/>
              </w:rPr>
              <w:t>set(E e)</w:t>
            </w:r>
            <w:r w:rsidRPr="00C83D67">
              <w:rPr>
                <w:rFonts w:ascii="Arial" w:eastAsia="Times New Roman" w:hAnsi="Arial" w:cs="Arial"/>
                <w:color w:val="222426"/>
                <w:sz w:val="21"/>
                <w:szCs w:val="21"/>
              </w:rPr>
              <w:t xml:space="preserve"> </w:t>
            </w:r>
            <w:r w:rsidRPr="00334EB7">
              <w:rPr>
                <w:rFonts w:ascii="Arial" w:eastAsia="Times New Roman" w:hAnsi="Arial" w:cs="Arial"/>
                <w:color w:val="222426"/>
                <w:sz w:val="21"/>
                <w:szCs w:val="21"/>
              </w:rPr>
              <w:t>()</w:t>
            </w:r>
          </w:p>
          <w:p w:rsidR="00334EB7" w:rsidRDefault="00334EB7">
            <w:pPr>
              <w:spacing w:line="345" w:lineRule="atLeast"/>
              <w:ind w:left="300"/>
              <w:jc w:val="both"/>
              <w:rPr>
                <w:rFonts w:ascii="Verdana" w:hAnsi="Verdana"/>
                <w:color w:val="000000"/>
                <w:sz w:val="20"/>
                <w:szCs w:val="20"/>
              </w:rPr>
            </w:pPr>
          </w:p>
        </w:tc>
      </w:tr>
      <w:tr w:rsidR="00334EB7" w:rsidTr="006F5330">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4EB7" w:rsidRDefault="00334EB7">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4EB7" w:rsidRPr="00334EB7" w:rsidRDefault="00334EB7" w:rsidP="00334EB7">
            <w:pPr>
              <w:shd w:val="clear" w:color="auto" w:fill="FFFFFF"/>
              <w:spacing w:after="326" w:line="240" w:lineRule="auto"/>
              <w:rPr>
                <w:rFonts w:ascii="Arial" w:eastAsia="Times New Roman" w:hAnsi="Arial" w:cs="Arial"/>
                <w:color w:val="222426"/>
                <w:sz w:val="21"/>
                <w:szCs w:val="21"/>
              </w:rPr>
            </w:pPr>
            <w:r>
              <w:rPr>
                <w:rFonts w:ascii="Arial" w:hAnsi="Arial" w:cs="Arial"/>
                <w:color w:val="222426"/>
                <w:sz w:val="21"/>
                <w:szCs w:val="21"/>
                <w:shd w:val="clear" w:color="auto" w:fill="FFFFFF"/>
              </w:rPr>
              <w:t xml:space="preserve">We cannot add element to collection while traversing it using Iterator, it throws </w:t>
            </w:r>
            <w:r w:rsidRPr="00026756">
              <w:rPr>
                <w:rFonts w:ascii="Arial" w:hAnsi="Arial" w:cs="Arial"/>
                <w:color w:val="222426"/>
                <w:sz w:val="21"/>
                <w:szCs w:val="21"/>
                <w:highlight w:val="yellow"/>
                <w:shd w:val="clear" w:color="auto" w:fill="FFFFFF"/>
              </w:rPr>
              <w:t>ConcurrentModificationException</w:t>
            </w:r>
            <w:r>
              <w:rPr>
                <w:rFonts w:ascii="Arial" w:hAnsi="Arial" w:cs="Arial"/>
                <w:color w:val="222426"/>
                <w:sz w:val="21"/>
                <w:szCs w:val="21"/>
                <w:shd w:val="clear" w:color="auto" w:fill="FFFFFF"/>
              </w:rPr>
              <w:t xml:space="preserve"> when you try to do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4EB7" w:rsidRDefault="00334EB7" w:rsidP="00334EB7">
            <w:pPr>
              <w:pStyle w:val="NormalWeb"/>
              <w:shd w:val="clear" w:color="auto" w:fill="FFFFFF"/>
              <w:spacing w:before="0" w:beforeAutospacing="0" w:after="326" w:afterAutospacing="0"/>
              <w:rPr>
                <w:rFonts w:ascii="Arial" w:hAnsi="Arial" w:cs="Arial"/>
                <w:color w:val="222426"/>
                <w:sz w:val="21"/>
                <w:szCs w:val="21"/>
              </w:rPr>
            </w:pPr>
            <w:r>
              <w:rPr>
                <w:rFonts w:ascii="Arial" w:hAnsi="Arial" w:cs="Arial"/>
                <w:color w:val="222426"/>
                <w:sz w:val="21"/>
                <w:szCs w:val="21"/>
                <w:shd w:val="clear" w:color="auto" w:fill="FFFFFF"/>
              </w:rPr>
              <w:t>We can add element at any point of time while traversing a list using ListIterator.</w:t>
            </w:r>
          </w:p>
        </w:tc>
      </w:tr>
      <w:tr w:rsidR="00334EB7" w:rsidTr="006F5330">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4EB7" w:rsidRDefault="00334EB7">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4EB7" w:rsidRDefault="00334EB7" w:rsidP="00334EB7">
            <w:pPr>
              <w:shd w:val="clear" w:color="auto" w:fill="FFFFFF"/>
              <w:spacing w:after="326" w:line="240" w:lineRule="auto"/>
              <w:rPr>
                <w:rFonts w:ascii="Arial" w:hAnsi="Arial" w:cs="Arial"/>
                <w:color w:val="222426"/>
                <w:sz w:val="21"/>
                <w:szCs w:val="21"/>
                <w:shd w:val="clear" w:color="auto" w:fill="FFFFFF"/>
              </w:rPr>
            </w:pPr>
            <w:r>
              <w:rPr>
                <w:rFonts w:ascii="Arial" w:hAnsi="Arial" w:cs="Arial"/>
                <w:color w:val="222426"/>
                <w:sz w:val="21"/>
                <w:szCs w:val="21"/>
                <w:shd w:val="clear" w:color="auto" w:fill="FFFFFF"/>
              </w:rPr>
              <w:t>We cannot obtain indexes while using 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4EB7" w:rsidRDefault="00334EB7" w:rsidP="00334EB7">
            <w:pPr>
              <w:pStyle w:val="NormalWeb"/>
              <w:shd w:val="clear" w:color="auto" w:fill="FFFFFF"/>
              <w:spacing w:before="0" w:beforeAutospacing="0" w:after="326" w:afterAutospacing="0"/>
              <w:rPr>
                <w:rFonts w:ascii="Arial" w:hAnsi="Arial" w:cs="Arial"/>
                <w:color w:val="222426"/>
                <w:sz w:val="21"/>
                <w:szCs w:val="21"/>
                <w:shd w:val="clear" w:color="auto" w:fill="FFFFFF"/>
              </w:rPr>
            </w:pPr>
            <w:r>
              <w:rPr>
                <w:rFonts w:ascii="Arial" w:hAnsi="Arial" w:cs="Arial"/>
                <w:color w:val="222426"/>
                <w:sz w:val="21"/>
                <w:szCs w:val="21"/>
                <w:shd w:val="clear" w:color="auto" w:fill="FFFFFF"/>
              </w:rPr>
              <w:t>We can obtain indexes at any point of time while traversing a list using ListIterator. The methods nextIndex() and previousIndex() are used for this purpose.</w:t>
            </w:r>
          </w:p>
        </w:tc>
      </w:tr>
    </w:tbl>
    <w:p w:rsidR="00E245C8" w:rsidRDefault="002408A7" w:rsidP="00E245C8">
      <w:pPr>
        <w:rPr>
          <w:rFonts w:ascii="Times New Roman" w:hAnsi="Times New Roman"/>
          <w:sz w:val="24"/>
          <w:szCs w:val="24"/>
        </w:rPr>
      </w:pPr>
      <w:r>
        <w:pict>
          <v:rect id="_x0000_i1027" style="width:0;height:.75pt" o:hrstd="t" o:hrnoshade="t" o:hr="t" fillcolor="#d4d4d4" stroked="f"/>
        </w:pict>
      </w:r>
    </w:p>
    <w:p w:rsidR="003113AF" w:rsidRDefault="003113AF" w:rsidP="00E245C8">
      <w:pPr>
        <w:pStyle w:val="Heading3"/>
        <w:shd w:val="clear" w:color="auto" w:fill="FFFFFF"/>
        <w:spacing w:line="312" w:lineRule="atLeast"/>
        <w:jc w:val="both"/>
        <w:rPr>
          <w:rFonts w:ascii="Helvetica" w:hAnsi="Helvetica" w:cs="Helvetica"/>
          <w:b w:val="0"/>
          <w:bCs w:val="0"/>
          <w:color w:val="610B4B"/>
          <w:sz w:val="32"/>
          <w:szCs w:val="32"/>
        </w:rPr>
      </w:pPr>
    </w:p>
    <w:p w:rsidR="003113AF" w:rsidRDefault="003113AF" w:rsidP="00E245C8">
      <w:pPr>
        <w:pStyle w:val="Heading3"/>
        <w:shd w:val="clear" w:color="auto" w:fill="FFFFFF"/>
        <w:spacing w:line="312" w:lineRule="atLeast"/>
        <w:jc w:val="both"/>
        <w:rPr>
          <w:rFonts w:ascii="Helvetica" w:hAnsi="Helvetica" w:cs="Helvetica"/>
          <w:b w:val="0"/>
          <w:bCs w:val="0"/>
          <w:color w:val="610B4B"/>
          <w:sz w:val="32"/>
          <w:szCs w:val="32"/>
        </w:rPr>
      </w:pPr>
    </w:p>
    <w:p w:rsidR="00E245C8" w:rsidRDefault="00E245C8" w:rsidP="00E245C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is the difference between Iterator and Enumeration?</w:t>
      </w:r>
    </w:p>
    <w:tbl>
      <w:tblPr>
        <w:tblW w:w="10387"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tblPr>
      <w:tblGrid>
        <w:gridCol w:w="765"/>
        <w:gridCol w:w="4864"/>
        <w:gridCol w:w="4758"/>
      </w:tblGrid>
      <w:tr w:rsidR="00E245C8" w:rsidTr="0095079B">
        <w:trPr>
          <w:trHeight w:val="658"/>
        </w:trPr>
        <w:tc>
          <w:tcPr>
            <w:tcW w:w="765" w:type="dxa"/>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No.</w:t>
            </w:r>
          </w:p>
        </w:tc>
        <w:tc>
          <w:tcPr>
            <w:tcW w:w="4864" w:type="dxa"/>
            <w:shd w:val="clear" w:color="auto" w:fill="C7CCBE"/>
            <w:tcMar>
              <w:top w:w="180" w:type="dxa"/>
              <w:left w:w="180" w:type="dxa"/>
              <w:bottom w:w="180" w:type="dxa"/>
              <w:right w:w="180" w:type="dxa"/>
            </w:tcMar>
            <w:hideMark/>
          </w:tcPr>
          <w:p w:rsidR="00E245C8" w:rsidRDefault="00BA5F1F">
            <w:pPr>
              <w:rPr>
                <w:b/>
                <w:bCs/>
                <w:color w:val="000000"/>
                <w:sz w:val="26"/>
                <w:szCs w:val="26"/>
              </w:rPr>
            </w:pPr>
            <w:r>
              <w:rPr>
                <w:b/>
                <w:bCs/>
                <w:color w:val="000000"/>
                <w:sz w:val="26"/>
                <w:szCs w:val="26"/>
              </w:rPr>
              <w:t xml:space="preserve">       </w:t>
            </w:r>
            <w:r w:rsidR="00E245C8">
              <w:rPr>
                <w:b/>
                <w:bCs/>
                <w:color w:val="000000"/>
                <w:sz w:val="26"/>
                <w:szCs w:val="26"/>
              </w:rPr>
              <w:t>Iterator</w:t>
            </w:r>
          </w:p>
        </w:tc>
        <w:tc>
          <w:tcPr>
            <w:tcW w:w="4758" w:type="dxa"/>
            <w:shd w:val="clear" w:color="auto" w:fill="C7CCBE"/>
            <w:tcMar>
              <w:top w:w="180" w:type="dxa"/>
              <w:left w:w="180" w:type="dxa"/>
              <w:bottom w:w="180" w:type="dxa"/>
              <w:right w:w="180" w:type="dxa"/>
            </w:tcMar>
            <w:hideMark/>
          </w:tcPr>
          <w:p w:rsidR="00E245C8" w:rsidRDefault="00BA5F1F">
            <w:pPr>
              <w:rPr>
                <w:b/>
                <w:bCs/>
                <w:color w:val="000000"/>
                <w:sz w:val="26"/>
                <w:szCs w:val="26"/>
              </w:rPr>
            </w:pPr>
            <w:r>
              <w:rPr>
                <w:b/>
                <w:bCs/>
                <w:color w:val="000000"/>
                <w:sz w:val="26"/>
                <w:szCs w:val="26"/>
              </w:rPr>
              <w:t xml:space="preserve">                    </w:t>
            </w:r>
            <w:r w:rsidR="00E245C8">
              <w:rPr>
                <w:b/>
                <w:bCs/>
                <w:color w:val="000000"/>
                <w:sz w:val="26"/>
                <w:szCs w:val="26"/>
              </w:rPr>
              <w:t>Enumeration</w:t>
            </w:r>
            <w:r w:rsidR="008C372F">
              <w:rPr>
                <w:b/>
                <w:bCs/>
                <w:color w:val="000000"/>
                <w:sz w:val="26"/>
                <w:szCs w:val="26"/>
              </w:rPr>
              <w:t xml:space="preserve"> (Interface)</w:t>
            </w:r>
          </w:p>
        </w:tc>
      </w:tr>
      <w:tr w:rsidR="00E245C8" w:rsidTr="0095079B">
        <w:trPr>
          <w:trHeight w:val="641"/>
        </w:trPr>
        <w:tc>
          <w:tcPr>
            <w:tcW w:w="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lastRenderedPageBreak/>
              <w:t>1)</w:t>
            </w:r>
          </w:p>
        </w:tc>
        <w:tc>
          <w:tcPr>
            <w:tcW w:w="4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Iterator can traverse legacy and non-legacy elements.</w:t>
            </w:r>
          </w:p>
        </w:tc>
        <w:tc>
          <w:tcPr>
            <w:tcW w:w="4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372F" w:rsidRPr="008C372F" w:rsidRDefault="00E245C8" w:rsidP="008C372F">
            <w:pPr>
              <w:pStyle w:val="Heading1"/>
              <w:rPr>
                <w:rFonts w:ascii="Verdana" w:eastAsiaTheme="minorHAnsi" w:hAnsi="Verdana" w:cstheme="minorBidi"/>
                <w:b w:val="0"/>
                <w:bCs w:val="0"/>
                <w:color w:val="000000"/>
                <w:sz w:val="20"/>
                <w:szCs w:val="20"/>
              </w:rPr>
            </w:pPr>
            <w:r w:rsidRPr="008C372F">
              <w:rPr>
                <w:rFonts w:ascii="Verdana" w:eastAsiaTheme="minorHAnsi" w:hAnsi="Verdana" w:cstheme="minorBidi"/>
                <w:b w:val="0"/>
                <w:bCs w:val="0"/>
                <w:color w:val="000000"/>
                <w:sz w:val="20"/>
                <w:szCs w:val="20"/>
              </w:rPr>
              <w:t>Enumeration can traverse only legacy elements.</w:t>
            </w:r>
            <w:r w:rsidR="008C372F" w:rsidRPr="008C372F">
              <w:rPr>
                <w:rFonts w:ascii="Verdana" w:eastAsiaTheme="minorHAnsi" w:hAnsi="Verdana" w:cstheme="minorBidi"/>
                <w:b w:val="0"/>
                <w:bCs w:val="0"/>
                <w:color w:val="000000"/>
                <w:sz w:val="20"/>
                <w:szCs w:val="20"/>
              </w:rPr>
              <w:t xml:space="preserve"> </w:t>
            </w:r>
            <w:r w:rsidR="008C372F" w:rsidRPr="008C372F">
              <w:rPr>
                <w:rFonts w:ascii="Verdana" w:eastAsiaTheme="minorHAnsi" w:hAnsi="Verdana" w:cstheme="minorBidi"/>
                <w:b w:val="0"/>
                <w:bCs w:val="0"/>
                <w:color w:val="000000"/>
                <w:sz w:val="20"/>
                <w:szCs w:val="20"/>
                <w:highlight w:val="yellow"/>
              </w:rPr>
              <w:t>java.util.Enumeration</w:t>
            </w:r>
          </w:p>
          <w:p w:rsidR="00E245C8" w:rsidRDefault="00E245C8" w:rsidP="008C372F">
            <w:pPr>
              <w:spacing w:line="345" w:lineRule="atLeast"/>
              <w:ind w:left="300"/>
              <w:jc w:val="both"/>
              <w:rPr>
                <w:rFonts w:ascii="Verdana" w:hAnsi="Verdana"/>
                <w:color w:val="000000"/>
                <w:sz w:val="20"/>
                <w:szCs w:val="20"/>
              </w:rPr>
            </w:pPr>
          </w:p>
        </w:tc>
      </w:tr>
      <w:tr w:rsidR="00E245C8" w:rsidTr="0095079B">
        <w:trPr>
          <w:trHeight w:val="658"/>
        </w:trPr>
        <w:tc>
          <w:tcPr>
            <w:tcW w:w="7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486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Iterator is fail-fast.</w:t>
            </w:r>
          </w:p>
        </w:tc>
        <w:tc>
          <w:tcPr>
            <w:tcW w:w="4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Enumeration is not fail-fast.</w:t>
            </w:r>
          </w:p>
        </w:tc>
      </w:tr>
      <w:tr w:rsidR="00E245C8" w:rsidTr="0095079B">
        <w:trPr>
          <w:trHeight w:val="641"/>
        </w:trPr>
        <w:tc>
          <w:tcPr>
            <w:tcW w:w="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4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sidRPr="00C23A62">
              <w:rPr>
                <w:rFonts w:ascii="Verdana" w:hAnsi="Verdana"/>
                <w:color w:val="000000"/>
                <w:sz w:val="20"/>
                <w:szCs w:val="20"/>
                <w:highlight w:val="yellow"/>
              </w:rPr>
              <w:t>Iterator is slower than Enumeration.</w:t>
            </w:r>
          </w:p>
        </w:tc>
        <w:tc>
          <w:tcPr>
            <w:tcW w:w="4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Enumeration is faster than Iterator.</w:t>
            </w:r>
          </w:p>
        </w:tc>
      </w:tr>
      <w:tr w:rsidR="003113AF" w:rsidTr="0095079B">
        <w:trPr>
          <w:trHeight w:val="641"/>
        </w:trPr>
        <w:tc>
          <w:tcPr>
            <w:tcW w:w="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4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Verdana" w:hAnsi="Verdana"/>
                <w:color w:val="000000"/>
                <w:sz w:val="20"/>
                <w:szCs w:val="20"/>
              </w:rPr>
            </w:pPr>
            <w:r>
              <w:rPr>
                <w:rFonts w:ascii="Trebuchet MS" w:hAnsi="Trebuchet MS"/>
                <w:color w:val="444444"/>
                <w:sz w:val="21"/>
                <w:szCs w:val="21"/>
              </w:rPr>
              <w:t>Using </w:t>
            </w:r>
            <w:r>
              <w:rPr>
                <w:rStyle w:val="Emphasis"/>
                <w:rFonts w:ascii="Trebuchet MS" w:hAnsi="Trebuchet MS"/>
                <w:color w:val="444444"/>
                <w:sz w:val="21"/>
                <w:szCs w:val="21"/>
                <w:bdr w:val="none" w:sz="0" w:space="0" w:color="auto" w:frame="1"/>
              </w:rPr>
              <w:t>Iterator</w:t>
            </w:r>
            <w:r>
              <w:rPr>
                <w:rFonts w:ascii="Trebuchet MS" w:hAnsi="Trebuchet MS"/>
                <w:color w:val="444444"/>
                <w:sz w:val="21"/>
                <w:szCs w:val="21"/>
              </w:rPr>
              <w:t>, you can remove an element of the collection while traversing it.</w:t>
            </w:r>
          </w:p>
        </w:tc>
        <w:tc>
          <w:tcPr>
            <w:tcW w:w="4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Verdana" w:hAnsi="Verdana"/>
                <w:color w:val="000000"/>
                <w:sz w:val="20"/>
                <w:szCs w:val="20"/>
              </w:rPr>
            </w:pPr>
            <w:r>
              <w:rPr>
                <w:rFonts w:ascii="Trebuchet MS" w:hAnsi="Trebuchet MS"/>
                <w:color w:val="444444"/>
                <w:sz w:val="21"/>
                <w:szCs w:val="21"/>
              </w:rPr>
              <w:t>Using </w:t>
            </w:r>
            <w:r>
              <w:rPr>
                <w:rStyle w:val="Emphasis"/>
                <w:rFonts w:ascii="Trebuchet MS" w:hAnsi="Trebuchet MS"/>
                <w:color w:val="444444"/>
                <w:sz w:val="21"/>
                <w:szCs w:val="21"/>
                <w:bdr w:val="none" w:sz="0" w:space="0" w:color="auto" w:frame="1"/>
              </w:rPr>
              <w:t>Enumeration</w:t>
            </w:r>
            <w:r>
              <w:rPr>
                <w:rFonts w:ascii="Trebuchet MS" w:hAnsi="Trebuchet MS"/>
                <w:color w:val="444444"/>
                <w:sz w:val="21"/>
                <w:szCs w:val="21"/>
              </w:rPr>
              <w:t xml:space="preserve">, you can only traverse the collection. </w:t>
            </w:r>
            <w:r w:rsidRPr="00D44B01">
              <w:rPr>
                <w:rFonts w:ascii="Trebuchet MS" w:hAnsi="Trebuchet MS"/>
                <w:color w:val="444444"/>
                <w:sz w:val="21"/>
                <w:szCs w:val="21"/>
                <w:highlight w:val="green"/>
              </w:rPr>
              <w:t>You can’t do any modifications to collection while traversing it.</w:t>
            </w:r>
          </w:p>
        </w:tc>
      </w:tr>
      <w:tr w:rsidR="003113AF" w:rsidTr="0095079B">
        <w:trPr>
          <w:trHeight w:val="641"/>
        </w:trPr>
        <w:tc>
          <w:tcPr>
            <w:tcW w:w="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4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Trebuchet MS" w:hAnsi="Trebuchet MS"/>
                <w:color w:val="444444"/>
                <w:sz w:val="21"/>
                <w:szCs w:val="21"/>
              </w:rPr>
            </w:pPr>
            <w:r>
              <w:rPr>
                <w:rStyle w:val="Emphasis"/>
                <w:rFonts w:ascii="Trebuchet MS" w:hAnsi="Trebuchet MS"/>
                <w:color w:val="444444"/>
                <w:sz w:val="21"/>
                <w:szCs w:val="21"/>
                <w:bdr w:val="none" w:sz="0" w:space="0" w:color="auto" w:frame="1"/>
              </w:rPr>
              <w:t>Iterator</w:t>
            </w:r>
            <w:r>
              <w:rPr>
                <w:rFonts w:ascii="Trebuchet MS" w:hAnsi="Trebuchet MS"/>
                <w:color w:val="444444"/>
                <w:sz w:val="21"/>
                <w:szCs w:val="21"/>
              </w:rPr>
              <w:t> is introduced from JDK 1.2</w:t>
            </w:r>
          </w:p>
        </w:tc>
        <w:tc>
          <w:tcPr>
            <w:tcW w:w="4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Trebuchet MS" w:hAnsi="Trebuchet MS"/>
                <w:color w:val="444444"/>
                <w:sz w:val="21"/>
                <w:szCs w:val="21"/>
              </w:rPr>
            </w:pPr>
            <w:r>
              <w:rPr>
                <w:rStyle w:val="Emphasis"/>
                <w:rFonts w:ascii="Trebuchet MS" w:hAnsi="Trebuchet MS"/>
                <w:color w:val="444444"/>
                <w:sz w:val="21"/>
                <w:szCs w:val="21"/>
                <w:bdr w:val="none" w:sz="0" w:space="0" w:color="auto" w:frame="1"/>
              </w:rPr>
              <w:t>Enumeration</w:t>
            </w:r>
            <w:r>
              <w:rPr>
                <w:rFonts w:ascii="Trebuchet MS" w:hAnsi="Trebuchet MS"/>
                <w:color w:val="444444"/>
                <w:sz w:val="21"/>
                <w:szCs w:val="21"/>
              </w:rPr>
              <w:t> is introduced in JDK 1.0</w:t>
            </w:r>
          </w:p>
        </w:tc>
      </w:tr>
      <w:tr w:rsidR="003113AF" w:rsidTr="0095079B">
        <w:trPr>
          <w:trHeight w:val="641"/>
        </w:trPr>
        <w:tc>
          <w:tcPr>
            <w:tcW w:w="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Verdana" w:hAnsi="Verdana"/>
                <w:color w:val="000000"/>
                <w:sz w:val="20"/>
                <w:szCs w:val="20"/>
              </w:rPr>
            </w:pPr>
            <w:r>
              <w:rPr>
                <w:rFonts w:ascii="Verdana" w:hAnsi="Verdana"/>
                <w:color w:val="000000"/>
                <w:sz w:val="20"/>
                <w:szCs w:val="20"/>
              </w:rPr>
              <w:t>6)</w:t>
            </w:r>
          </w:p>
        </w:tc>
        <w:tc>
          <w:tcPr>
            <w:tcW w:w="4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Trebuchet MS" w:hAnsi="Trebuchet MS"/>
                <w:color w:val="444444"/>
                <w:sz w:val="21"/>
                <w:szCs w:val="21"/>
              </w:rPr>
            </w:pPr>
            <w:r>
              <w:rPr>
                <w:rStyle w:val="Emphasis"/>
                <w:rFonts w:ascii="Trebuchet MS" w:hAnsi="Trebuchet MS"/>
                <w:color w:val="444444"/>
                <w:sz w:val="21"/>
                <w:szCs w:val="21"/>
                <w:bdr w:val="none" w:sz="0" w:space="0" w:color="auto" w:frame="1"/>
              </w:rPr>
              <w:t>Iterator </w:t>
            </w:r>
            <w:r>
              <w:rPr>
                <w:rFonts w:ascii="Trebuchet MS" w:hAnsi="Trebuchet MS"/>
                <w:color w:val="444444"/>
                <w:sz w:val="21"/>
                <w:szCs w:val="21"/>
              </w:rPr>
              <w:t>is safer and secured than </w:t>
            </w:r>
            <w:r>
              <w:rPr>
                <w:rStyle w:val="Emphasis"/>
                <w:rFonts w:ascii="Trebuchet MS" w:hAnsi="Trebuchet MS"/>
                <w:color w:val="444444"/>
                <w:sz w:val="21"/>
                <w:szCs w:val="21"/>
                <w:bdr w:val="none" w:sz="0" w:space="0" w:color="auto" w:frame="1"/>
              </w:rPr>
              <w:t>Enumeration</w:t>
            </w:r>
            <w:r>
              <w:rPr>
                <w:rFonts w:ascii="Trebuchet MS" w:hAnsi="Trebuchet MS"/>
                <w:color w:val="444444"/>
                <w:sz w:val="21"/>
                <w:szCs w:val="21"/>
              </w:rPr>
              <w:t>.</w:t>
            </w:r>
          </w:p>
        </w:tc>
        <w:tc>
          <w:tcPr>
            <w:tcW w:w="4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Trebuchet MS" w:hAnsi="Trebuchet MS"/>
                <w:color w:val="444444"/>
                <w:sz w:val="21"/>
                <w:szCs w:val="21"/>
              </w:rPr>
            </w:pPr>
            <w:r w:rsidRPr="00E622C2">
              <w:rPr>
                <w:rStyle w:val="Emphasis"/>
                <w:rFonts w:ascii="Trebuchet MS" w:hAnsi="Trebuchet MS"/>
                <w:color w:val="444444"/>
                <w:sz w:val="21"/>
                <w:szCs w:val="21"/>
                <w:bdr w:val="none" w:sz="0" w:space="0" w:color="auto" w:frame="1"/>
              </w:rPr>
              <w:t>Enumeration</w:t>
            </w:r>
            <w:r w:rsidRPr="00E622C2">
              <w:rPr>
                <w:rFonts w:ascii="Trebuchet MS" w:hAnsi="Trebuchet MS"/>
                <w:color w:val="444444"/>
                <w:sz w:val="21"/>
                <w:szCs w:val="21"/>
                <w:highlight w:val="yellow"/>
              </w:rPr>
              <w:t> is not safe and secured due to it’s fail-safe nature</w:t>
            </w:r>
          </w:p>
        </w:tc>
      </w:tr>
      <w:tr w:rsidR="003113AF" w:rsidTr="0095079B">
        <w:trPr>
          <w:trHeight w:val="641"/>
        </w:trPr>
        <w:tc>
          <w:tcPr>
            <w:tcW w:w="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Verdana" w:hAnsi="Verdana"/>
                <w:color w:val="000000"/>
                <w:sz w:val="20"/>
                <w:szCs w:val="20"/>
              </w:rPr>
            </w:pPr>
            <w:r>
              <w:rPr>
                <w:rFonts w:ascii="Verdana" w:hAnsi="Verdana"/>
                <w:color w:val="000000"/>
                <w:sz w:val="20"/>
                <w:szCs w:val="20"/>
              </w:rPr>
              <w:t>7)</w:t>
            </w:r>
          </w:p>
        </w:tc>
        <w:tc>
          <w:tcPr>
            <w:tcW w:w="4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Trebuchet MS" w:hAnsi="Trebuchet MS"/>
                <w:color w:val="444444"/>
                <w:sz w:val="21"/>
                <w:szCs w:val="21"/>
              </w:rPr>
            </w:pPr>
            <w:r>
              <w:rPr>
                <w:rStyle w:val="Emphasis"/>
                <w:rFonts w:ascii="Trebuchet MS" w:hAnsi="Trebuchet MS"/>
                <w:color w:val="444444"/>
                <w:sz w:val="21"/>
                <w:szCs w:val="21"/>
                <w:bdr w:val="none" w:sz="0" w:space="0" w:color="auto" w:frame="1"/>
              </w:rPr>
              <w:t>Iterator</w:t>
            </w:r>
            <w:r>
              <w:rPr>
                <w:rFonts w:ascii="Trebuchet MS" w:hAnsi="Trebuchet MS"/>
                <w:color w:val="444444"/>
                <w:sz w:val="21"/>
                <w:szCs w:val="21"/>
              </w:rPr>
              <w:t> is used to iterate most of the classes in the collection framework like </w:t>
            </w:r>
            <w:r w:rsidRPr="00927F8B">
              <w:rPr>
                <w:rStyle w:val="Emphasis"/>
                <w:rFonts w:ascii="Trebuchet MS" w:hAnsi="Trebuchet MS"/>
                <w:color w:val="444444"/>
                <w:sz w:val="21"/>
                <w:szCs w:val="21"/>
                <w:bdr w:val="none" w:sz="0" w:space="0" w:color="auto" w:frame="1"/>
              </w:rPr>
              <w:t>ArrayList</w:t>
            </w:r>
            <w:r w:rsidRPr="00927F8B">
              <w:rPr>
                <w:rFonts w:ascii="Trebuchet MS" w:hAnsi="Trebuchet MS"/>
                <w:color w:val="444444"/>
                <w:sz w:val="21"/>
                <w:szCs w:val="21"/>
                <w:highlight w:val="yellow"/>
              </w:rPr>
              <w:t>, </w:t>
            </w:r>
            <w:r w:rsidRPr="00927F8B">
              <w:rPr>
                <w:rStyle w:val="Emphasis"/>
                <w:rFonts w:ascii="Trebuchet MS" w:hAnsi="Trebuchet MS"/>
                <w:color w:val="444444"/>
                <w:sz w:val="21"/>
                <w:szCs w:val="21"/>
                <w:bdr w:val="none" w:sz="0" w:space="0" w:color="auto" w:frame="1"/>
              </w:rPr>
              <w:t>HashSet</w:t>
            </w:r>
            <w:r w:rsidRPr="00927F8B">
              <w:rPr>
                <w:rFonts w:ascii="Trebuchet MS" w:hAnsi="Trebuchet MS"/>
                <w:color w:val="444444"/>
                <w:sz w:val="21"/>
                <w:szCs w:val="21"/>
                <w:highlight w:val="yellow"/>
              </w:rPr>
              <w:t>, </w:t>
            </w:r>
            <w:r w:rsidRPr="00927F8B">
              <w:rPr>
                <w:rStyle w:val="Emphasis"/>
                <w:rFonts w:ascii="Trebuchet MS" w:hAnsi="Trebuchet MS"/>
                <w:color w:val="444444"/>
                <w:sz w:val="21"/>
                <w:szCs w:val="21"/>
                <w:bdr w:val="none" w:sz="0" w:space="0" w:color="auto" w:frame="1"/>
              </w:rPr>
              <w:t>HashMap</w:t>
            </w:r>
            <w:r w:rsidRPr="00927F8B">
              <w:rPr>
                <w:rFonts w:ascii="Trebuchet MS" w:hAnsi="Trebuchet MS"/>
                <w:color w:val="444444"/>
                <w:sz w:val="21"/>
                <w:szCs w:val="21"/>
                <w:highlight w:val="yellow"/>
              </w:rPr>
              <w:t>, </w:t>
            </w:r>
            <w:r w:rsidRPr="00927F8B">
              <w:rPr>
                <w:rStyle w:val="Emphasis"/>
                <w:rFonts w:ascii="Trebuchet MS" w:hAnsi="Trebuchet MS"/>
                <w:color w:val="444444"/>
                <w:sz w:val="21"/>
                <w:szCs w:val="21"/>
                <w:bdr w:val="none" w:sz="0" w:space="0" w:color="auto" w:frame="1"/>
              </w:rPr>
              <w:t>LinkedList</w:t>
            </w:r>
            <w:r>
              <w:rPr>
                <w:rFonts w:ascii="Trebuchet MS" w:hAnsi="Trebuchet MS"/>
                <w:color w:val="444444"/>
                <w:sz w:val="21"/>
                <w:szCs w:val="21"/>
              </w:rPr>
              <w:t> etc.</w:t>
            </w:r>
          </w:p>
        </w:tc>
        <w:tc>
          <w:tcPr>
            <w:tcW w:w="4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Trebuchet MS" w:hAnsi="Trebuchet MS"/>
                <w:color w:val="444444"/>
                <w:sz w:val="21"/>
                <w:szCs w:val="21"/>
              </w:rPr>
            </w:pPr>
            <w:r>
              <w:rPr>
                <w:rStyle w:val="Emphasis"/>
                <w:rFonts w:ascii="Trebuchet MS" w:hAnsi="Trebuchet MS"/>
                <w:color w:val="444444"/>
                <w:sz w:val="21"/>
                <w:szCs w:val="21"/>
                <w:bdr w:val="none" w:sz="0" w:space="0" w:color="auto" w:frame="1"/>
              </w:rPr>
              <w:t>Enumeration</w:t>
            </w:r>
            <w:r>
              <w:rPr>
                <w:rFonts w:ascii="Trebuchet MS" w:hAnsi="Trebuchet MS"/>
                <w:color w:val="444444"/>
                <w:sz w:val="21"/>
                <w:szCs w:val="21"/>
              </w:rPr>
              <w:t> is used to traverse the legacy classes like </w:t>
            </w:r>
            <w:r w:rsidRPr="001E0619">
              <w:rPr>
                <w:rStyle w:val="Emphasis"/>
                <w:rFonts w:ascii="Trebuchet MS" w:hAnsi="Trebuchet MS"/>
                <w:color w:val="444444"/>
                <w:sz w:val="21"/>
                <w:szCs w:val="21"/>
                <w:bdr w:val="none" w:sz="0" w:space="0" w:color="auto" w:frame="1"/>
              </w:rPr>
              <w:t>Vector</w:t>
            </w:r>
            <w:r w:rsidRPr="001E0619">
              <w:rPr>
                <w:rFonts w:ascii="Trebuchet MS" w:hAnsi="Trebuchet MS"/>
                <w:color w:val="444444"/>
                <w:sz w:val="21"/>
                <w:szCs w:val="21"/>
                <w:highlight w:val="yellow"/>
              </w:rPr>
              <w:t>, </w:t>
            </w:r>
            <w:r w:rsidRPr="001E0619">
              <w:rPr>
                <w:rStyle w:val="Emphasis"/>
                <w:rFonts w:ascii="Trebuchet MS" w:hAnsi="Trebuchet MS"/>
                <w:color w:val="444444"/>
                <w:sz w:val="21"/>
                <w:szCs w:val="21"/>
                <w:bdr w:val="none" w:sz="0" w:space="0" w:color="auto" w:frame="1"/>
              </w:rPr>
              <w:t>Stack</w:t>
            </w:r>
            <w:r w:rsidRPr="001E0619">
              <w:rPr>
                <w:rFonts w:ascii="Trebuchet MS" w:hAnsi="Trebuchet MS"/>
                <w:color w:val="444444"/>
                <w:sz w:val="21"/>
                <w:szCs w:val="21"/>
                <w:highlight w:val="yellow"/>
              </w:rPr>
              <w:t> and </w:t>
            </w:r>
            <w:r w:rsidRPr="001E0619">
              <w:rPr>
                <w:rStyle w:val="Emphasis"/>
                <w:rFonts w:ascii="Trebuchet MS" w:hAnsi="Trebuchet MS"/>
                <w:color w:val="444444"/>
                <w:sz w:val="21"/>
                <w:szCs w:val="21"/>
                <w:bdr w:val="none" w:sz="0" w:space="0" w:color="auto" w:frame="1"/>
              </w:rPr>
              <w:t>HashTable</w:t>
            </w:r>
            <w:r w:rsidRPr="001E0619">
              <w:rPr>
                <w:rFonts w:ascii="Trebuchet MS" w:hAnsi="Trebuchet MS"/>
                <w:color w:val="444444"/>
                <w:sz w:val="21"/>
                <w:szCs w:val="21"/>
                <w:highlight w:val="yellow"/>
              </w:rPr>
              <w:t>.</w:t>
            </w:r>
          </w:p>
        </w:tc>
      </w:tr>
      <w:tr w:rsidR="003113AF" w:rsidTr="0095079B">
        <w:trPr>
          <w:trHeight w:val="641"/>
        </w:trPr>
        <w:tc>
          <w:tcPr>
            <w:tcW w:w="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Verdana" w:hAnsi="Verdana"/>
                <w:color w:val="000000"/>
                <w:sz w:val="20"/>
                <w:szCs w:val="20"/>
              </w:rPr>
            </w:pPr>
            <w:r>
              <w:rPr>
                <w:rFonts w:ascii="Verdana" w:hAnsi="Verdana"/>
                <w:color w:val="000000"/>
                <w:sz w:val="20"/>
                <w:szCs w:val="20"/>
              </w:rPr>
              <w:t>8)</w:t>
            </w:r>
          </w:p>
        </w:tc>
        <w:tc>
          <w:tcPr>
            <w:tcW w:w="4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Trebuchet MS" w:hAnsi="Trebuchet MS"/>
                <w:color w:val="444444"/>
                <w:sz w:val="21"/>
                <w:szCs w:val="21"/>
              </w:rPr>
            </w:pPr>
            <w:r>
              <w:rPr>
                <w:rStyle w:val="Emphasis"/>
                <w:rFonts w:ascii="Trebuchet MS" w:hAnsi="Trebuchet MS"/>
                <w:color w:val="444444"/>
                <w:sz w:val="21"/>
                <w:szCs w:val="21"/>
                <w:bdr w:val="none" w:sz="0" w:space="0" w:color="auto" w:frame="1"/>
              </w:rPr>
              <w:t>Iterator</w:t>
            </w:r>
            <w:r>
              <w:rPr>
                <w:rFonts w:ascii="Trebuchet MS" w:hAnsi="Trebuchet MS"/>
                <w:color w:val="444444"/>
                <w:sz w:val="21"/>
                <w:szCs w:val="21"/>
              </w:rPr>
              <w:t> is fail-fast in nature.</w:t>
            </w:r>
          </w:p>
        </w:tc>
        <w:tc>
          <w:tcPr>
            <w:tcW w:w="4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Trebuchet MS" w:hAnsi="Trebuchet MS"/>
                <w:color w:val="444444"/>
                <w:sz w:val="21"/>
                <w:szCs w:val="21"/>
              </w:rPr>
            </w:pPr>
            <w:r>
              <w:rPr>
                <w:rStyle w:val="Emphasis"/>
                <w:rFonts w:ascii="Trebuchet MS" w:hAnsi="Trebuchet MS"/>
                <w:color w:val="444444"/>
                <w:sz w:val="21"/>
                <w:szCs w:val="21"/>
                <w:bdr w:val="none" w:sz="0" w:space="0" w:color="auto" w:frame="1"/>
              </w:rPr>
              <w:t>Enumeration</w:t>
            </w:r>
            <w:r>
              <w:rPr>
                <w:rFonts w:ascii="Trebuchet MS" w:hAnsi="Trebuchet MS"/>
                <w:color w:val="444444"/>
                <w:sz w:val="21"/>
                <w:szCs w:val="21"/>
              </w:rPr>
              <w:t> is fail-safe in nature.</w:t>
            </w:r>
          </w:p>
        </w:tc>
      </w:tr>
      <w:tr w:rsidR="003113AF" w:rsidTr="0095079B">
        <w:trPr>
          <w:trHeight w:val="641"/>
        </w:trPr>
        <w:tc>
          <w:tcPr>
            <w:tcW w:w="7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Fonts w:ascii="Verdana" w:hAnsi="Verdana"/>
                <w:color w:val="000000"/>
                <w:sz w:val="20"/>
                <w:szCs w:val="20"/>
              </w:rPr>
            </w:pPr>
            <w:r>
              <w:rPr>
                <w:rFonts w:ascii="Verdana" w:hAnsi="Verdana"/>
                <w:color w:val="000000"/>
                <w:sz w:val="20"/>
                <w:szCs w:val="20"/>
              </w:rPr>
              <w:t>9)</w:t>
            </w:r>
          </w:p>
        </w:tc>
        <w:tc>
          <w:tcPr>
            <w:tcW w:w="486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113AF" w:rsidRDefault="003113AF">
            <w:pPr>
              <w:spacing w:line="345" w:lineRule="atLeast"/>
              <w:ind w:left="300"/>
              <w:jc w:val="both"/>
              <w:rPr>
                <w:rStyle w:val="Emphasis"/>
                <w:rFonts w:ascii="Trebuchet MS" w:hAnsi="Trebuchet MS"/>
                <w:color w:val="444444"/>
                <w:sz w:val="21"/>
                <w:szCs w:val="21"/>
                <w:bdr w:val="none" w:sz="0" w:space="0" w:color="auto" w:frame="1"/>
              </w:rPr>
            </w:pPr>
            <w:r>
              <w:rPr>
                <w:rFonts w:ascii="Trebuchet MS" w:hAnsi="Trebuchet MS"/>
                <w:color w:val="444444"/>
                <w:sz w:val="21"/>
                <w:szCs w:val="21"/>
              </w:rPr>
              <w:t>: </w:t>
            </w:r>
            <w:r>
              <w:rPr>
                <w:rStyle w:val="Emphasis"/>
                <w:rFonts w:ascii="Trebuchet MS" w:hAnsi="Trebuchet MS"/>
                <w:color w:val="444444"/>
                <w:sz w:val="21"/>
                <w:szCs w:val="21"/>
                <w:bdr w:val="none" w:sz="0" w:space="0" w:color="auto" w:frame="1"/>
              </w:rPr>
              <w:t>hasNext()</w:t>
            </w:r>
            <w:r>
              <w:rPr>
                <w:rFonts w:ascii="Trebuchet MS" w:hAnsi="Trebuchet MS"/>
                <w:color w:val="444444"/>
                <w:sz w:val="21"/>
                <w:szCs w:val="21"/>
              </w:rPr>
              <w:t>, </w:t>
            </w:r>
            <w:r>
              <w:rPr>
                <w:rStyle w:val="Emphasis"/>
                <w:rFonts w:ascii="Trebuchet MS" w:hAnsi="Trebuchet MS"/>
                <w:color w:val="444444"/>
                <w:sz w:val="21"/>
                <w:szCs w:val="21"/>
                <w:bdr w:val="none" w:sz="0" w:space="0" w:color="auto" w:frame="1"/>
              </w:rPr>
              <w:t>next()</w:t>
            </w:r>
            <w:r>
              <w:rPr>
                <w:rFonts w:ascii="Trebuchet MS" w:hAnsi="Trebuchet MS"/>
                <w:color w:val="444444"/>
                <w:sz w:val="21"/>
                <w:szCs w:val="21"/>
              </w:rPr>
              <w:t> and </w:t>
            </w:r>
            <w:r w:rsidRPr="00456754">
              <w:rPr>
                <w:rStyle w:val="Emphasis"/>
                <w:rFonts w:ascii="Trebuchet MS" w:hAnsi="Trebuchet MS"/>
                <w:color w:val="444444"/>
                <w:sz w:val="21"/>
                <w:szCs w:val="21"/>
                <w:bdr w:val="none" w:sz="0" w:space="0" w:color="auto" w:frame="1"/>
              </w:rPr>
              <w:t>remove()</w:t>
            </w:r>
          </w:p>
        </w:tc>
        <w:tc>
          <w:tcPr>
            <w:tcW w:w="4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4BBF" w:rsidRDefault="003113AF" w:rsidP="002F4BBF">
            <w:pPr>
              <w:rPr>
                <w:color w:val="000000"/>
                <w:sz w:val="27"/>
                <w:szCs w:val="27"/>
              </w:rPr>
            </w:pPr>
            <w:r>
              <w:rPr>
                <w:rFonts w:ascii="Trebuchet MS" w:hAnsi="Trebuchet MS"/>
                <w:color w:val="444444"/>
                <w:sz w:val="21"/>
                <w:szCs w:val="21"/>
              </w:rPr>
              <w:t xml:space="preserve">Methods </w:t>
            </w:r>
            <w:r w:rsidR="002F4BBF">
              <w:rPr>
                <w:noProof/>
                <w:color w:val="000000"/>
                <w:sz w:val="27"/>
                <w:szCs w:val="27"/>
              </w:rPr>
              <w:drawing>
                <wp:inline distT="0" distB="0" distL="0" distR="0">
                  <wp:extent cx="55880" cy="55880"/>
                  <wp:effectExtent l="19050" t="0" r="1270" b="0"/>
                  <wp:docPr id="21" name="Picture 21"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o "/>
                          <pic:cNvPicPr>
                            <a:picLocks noChangeAspect="1" noChangeArrowheads="1"/>
                          </pic:cNvPicPr>
                        </pic:nvPicPr>
                        <pic:blipFill>
                          <a:blip r:embed="rId9"/>
                          <a:srcRect/>
                          <a:stretch>
                            <a:fillRect/>
                          </a:stretch>
                        </pic:blipFill>
                        <pic:spPr bwMode="auto">
                          <a:xfrm>
                            <a:off x="0" y="0"/>
                            <a:ext cx="55880" cy="55880"/>
                          </a:xfrm>
                          <a:prstGeom prst="rect">
                            <a:avLst/>
                          </a:prstGeom>
                          <a:noFill/>
                          <a:ln w="9525">
                            <a:noFill/>
                            <a:miter lim="800000"/>
                            <a:headEnd/>
                            <a:tailEnd/>
                          </a:ln>
                        </pic:spPr>
                      </pic:pic>
                    </a:graphicData>
                  </a:graphic>
                </wp:inline>
              </w:drawing>
            </w:r>
            <w:r w:rsidR="002F4BBF">
              <w:rPr>
                <w:color w:val="000000"/>
                <w:sz w:val="27"/>
                <w:szCs w:val="27"/>
              </w:rPr>
              <w:t> </w:t>
            </w:r>
          </w:p>
          <w:p w:rsidR="002F4BBF" w:rsidRDefault="002408A7" w:rsidP="002F4BBF">
            <w:pPr>
              <w:rPr>
                <w:color w:val="000000"/>
                <w:sz w:val="27"/>
                <w:szCs w:val="27"/>
              </w:rPr>
            </w:pPr>
            <w:hyperlink r:id="rId10" w:anchor="hasMoreElements()" w:history="1">
              <w:r w:rsidR="002F4BBF">
                <w:rPr>
                  <w:rStyle w:val="Hyperlink"/>
                  <w:b/>
                  <w:bCs/>
                  <w:sz w:val="27"/>
                  <w:szCs w:val="27"/>
                </w:rPr>
                <w:t>hasMoreElements</w:t>
              </w:r>
            </w:hyperlink>
            <w:r w:rsidR="002F4BBF">
              <w:rPr>
                <w:color w:val="000000"/>
                <w:sz w:val="27"/>
                <w:szCs w:val="27"/>
              </w:rPr>
              <w:t>()</w:t>
            </w:r>
          </w:p>
          <w:p w:rsidR="002F4BBF" w:rsidRDefault="002F4BBF" w:rsidP="002F4BBF">
            <w:pPr>
              <w:ind w:left="720"/>
              <w:rPr>
                <w:color w:val="000000"/>
                <w:sz w:val="27"/>
                <w:szCs w:val="27"/>
              </w:rPr>
            </w:pPr>
            <w:r>
              <w:rPr>
                <w:color w:val="000000"/>
                <w:sz w:val="27"/>
                <w:szCs w:val="27"/>
              </w:rPr>
              <w:t>Tests if this enumeration contains more elements.</w:t>
            </w:r>
          </w:p>
          <w:p w:rsidR="002F4BBF" w:rsidRDefault="002F4BBF" w:rsidP="002F4BBF">
            <w:pPr>
              <w:rPr>
                <w:color w:val="000000"/>
                <w:sz w:val="27"/>
                <w:szCs w:val="27"/>
              </w:rPr>
            </w:pPr>
            <w:r>
              <w:rPr>
                <w:noProof/>
                <w:color w:val="000000"/>
                <w:sz w:val="27"/>
                <w:szCs w:val="27"/>
              </w:rPr>
              <w:lastRenderedPageBreak/>
              <w:drawing>
                <wp:inline distT="0" distB="0" distL="0" distR="0">
                  <wp:extent cx="55880" cy="55880"/>
                  <wp:effectExtent l="19050" t="0" r="1270" b="0"/>
                  <wp:docPr id="22" name="Picture 22" descr="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o "/>
                          <pic:cNvPicPr>
                            <a:picLocks noChangeAspect="1" noChangeArrowheads="1"/>
                          </pic:cNvPicPr>
                        </pic:nvPicPr>
                        <pic:blipFill>
                          <a:blip r:embed="rId9"/>
                          <a:srcRect/>
                          <a:stretch>
                            <a:fillRect/>
                          </a:stretch>
                        </pic:blipFill>
                        <pic:spPr bwMode="auto">
                          <a:xfrm>
                            <a:off x="0" y="0"/>
                            <a:ext cx="55880" cy="55880"/>
                          </a:xfrm>
                          <a:prstGeom prst="rect">
                            <a:avLst/>
                          </a:prstGeom>
                          <a:noFill/>
                          <a:ln w="9525">
                            <a:noFill/>
                            <a:miter lim="800000"/>
                            <a:headEnd/>
                            <a:tailEnd/>
                          </a:ln>
                        </pic:spPr>
                      </pic:pic>
                    </a:graphicData>
                  </a:graphic>
                </wp:inline>
              </w:drawing>
            </w:r>
            <w:r>
              <w:rPr>
                <w:color w:val="000000"/>
                <w:sz w:val="27"/>
                <w:szCs w:val="27"/>
              </w:rPr>
              <w:t> </w:t>
            </w:r>
            <w:hyperlink r:id="rId11" w:anchor="nextElement()" w:history="1">
              <w:r>
                <w:rPr>
                  <w:rStyle w:val="Hyperlink"/>
                  <w:b/>
                  <w:bCs/>
                  <w:sz w:val="27"/>
                  <w:szCs w:val="27"/>
                </w:rPr>
                <w:t>nextElement</w:t>
              </w:r>
            </w:hyperlink>
            <w:r>
              <w:rPr>
                <w:color w:val="000000"/>
                <w:sz w:val="27"/>
                <w:szCs w:val="27"/>
              </w:rPr>
              <w:t>()</w:t>
            </w:r>
          </w:p>
          <w:p w:rsidR="002F4BBF" w:rsidRDefault="002F4BBF" w:rsidP="002F4BBF">
            <w:pPr>
              <w:ind w:left="720"/>
              <w:rPr>
                <w:color w:val="000000"/>
                <w:sz w:val="27"/>
                <w:szCs w:val="27"/>
              </w:rPr>
            </w:pPr>
            <w:r>
              <w:rPr>
                <w:color w:val="000000"/>
                <w:sz w:val="27"/>
                <w:szCs w:val="27"/>
              </w:rPr>
              <w:t>Returns the next element of this enumeration.</w:t>
            </w:r>
          </w:p>
          <w:p w:rsidR="003113AF" w:rsidRDefault="003113AF">
            <w:pPr>
              <w:spacing w:line="345" w:lineRule="atLeast"/>
              <w:ind w:left="300"/>
              <w:jc w:val="both"/>
              <w:rPr>
                <w:rStyle w:val="Emphasis"/>
                <w:rFonts w:ascii="Trebuchet MS" w:hAnsi="Trebuchet MS"/>
                <w:color w:val="444444"/>
                <w:sz w:val="21"/>
                <w:szCs w:val="21"/>
                <w:bdr w:val="none" w:sz="0" w:space="0" w:color="auto" w:frame="1"/>
              </w:rPr>
            </w:pPr>
          </w:p>
        </w:tc>
      </w:tr>
    </w:tbl>
    <w:p w:rsidR="00E245C8" w:rsidRDefault="00E245C8" w:rsidP="00E245C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5) What is the difference between List and Set?</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List can contain duplicate elements whereas Set contains only unique elements.</w:t>
      </w:r>
    </w:p>
    <w:p w:rsidR="00E245C8" w:rsidRDefault="002408A7" w:rsidP="00E245C8">
      <w:pPr>
        <w:rPr>
          <w:rFonts w:ascii="Times New Roman" w:hAnsi="Times New Roman"/>
          <w:sz w:val="24"/>
          <w:szCs w:val="24"/>
        </w:rPr>
      </w:pPr>
      <w:r>
        <w:pict>
          <v:rect id="_x0000_i1028" style="width:0;height:.75pt" o:hrstd="t" o:hrnoshade="t" o:hr="t" fillcolor="#d4d4d4" stroked="f"/>
        </w:pict>
      </w:r>
    </w:p>
    <w:p w:rsidR="00E245C8" w:rsidRDefault="00E245C8" w:rsidP="00E245C8">
      <w:pPr>
        <w:pStyle w:val="Heading3"/>
        <w:shd w:val="clear" w:color="auto" w:fill="FFFFFF"/>
        <w:spacing w:line="312" w:lineRule="atLeast"/>
        <w:jc w:val="both"/>
        <w:rPr>
          <w:ins w:id="1" w:author="Unknown"/>
          <w:rFonts w:ascii="Helvetica" w:hAnsi="Helvetica" w:cs="Helvetica"/>
          <w:b w:val="0"/>
          <w:bCs w:val="0"/>
          <w:color w:val="610B4B"/>
          <w:sz w:val="32"/>
          <w:szCs w:val="32"/>
        </w:rPr>
      </w:pPr>
      <w:ins w:id="2" w:author="Unknown">
        <w:r>
          <w:rPr>
            <w:rFonts w:ascii="Helvetica" w:hAnsi="Helvetica" w:cs="Helvetica"/>
            <w:b w:val="0"/>
            <w:bCs w:val="0"/>
            <w:color w:val="610B4B"/>
            <w:sz w:val="32"/>
            <w:szCs w:val="32"/>
          </w:rPr>
          <w:t>6) What is the difference between HashSet and TreeSet?</w:t>
        </w:r>
      </w:ins>
    </w:p>
    <w:p w:rsidR="00977EB4" w:rsidRDefault="00977EB4" w:rsidP="00977EB4">
      <w:pPr>
        <w:pStyle w:val="NormalWeb"/>
        <w:shd w:val="clear" w:color="auto" w:fill="FFFFFF"/>
        <w:spacing w:before="0" w:beforeAutospacing="0" w:after="326" w:afterAutospacing="0"/>
        <w:rPr>
          <w:rFonts w:ascii="Arial" w:hAnsi="Arial" w:cs="Arial"/>
          <w:color w:val="222426"/>
          <w:sz w:val="21"/>
          <w:szCs w:val="21"/>
        </w:rPr>
      </w:pPr>
    </w:p>
    <w:p w:rsidR="00977EB4" w:rsidRDefault="00977EB4" w:rsidP="00977EB4">
      <w:pPr>
        <w:pStyle w:val="NormalWeb"/>
        <w:shd w:val="clear" w:color="auto" w:fill="FFFFFF"/>
        <w:spacing w:before="0" w:beforeAutospacing="0" w:after="326" w:afterAutospacing="0"/>
        <w:rPr>
          <w:rFonts w:ascii="Arial" w:hAnsi="Arial" w:cs="Arial"/>
          <w:color w:val="222426"/>
          <w:sz w:val="21"/>
          <w:szCs w:val="21"/>
        </w:rPr>
      </w:pPr>
      <w:r>
        <w:rPr>
          <w:rFonts w:ascii="Arial" w:hAnsi="Arial" w:cs="Arial"/>
          <w:color w:val="222426"/>
          <w:sz w:val="21"/>
          <w:szCs w:val="21"/>
        </w:rPr>
        <w:t>1) </w:t>
      </w:r>
      <w:hyperlink r:id="rId12" w:tgtFrame="_blank" w:tooltip="HashSet Class in Java with example" w:history="1">
        <w:r>
          <w:rPr>
            <w:rStyle w:val="Hyperlink"/>
            <w:rFonts w:ascii="Arial" w:hAnsi="Arial" w:cs="Arial"/>
            <w:color w:val="7DC246"/>
            <w:sz w:val="21"/>
            <w:szCs w:val="21"/>
          </w:rPr>
          <w:t>HashSet</w:t>
        </w:r>
      </w:hyperlink>
      <w:r>
        <w:rPr>
          <w:rFonts w:ascii="Arial" w:hAnsi="Arial" w:cs="Arial"/>
          <w:color w:val="222426"/>
          <w:sz w:val="21"/>
          <w:szCs w:val="21"/>
        </w:rPr>
        <w:t xml:space="preserve"> gives </w:t>
      </w:r>
      <w:r w:rsidRPr="008A350B">
        <w:rPr>
          <w:rFonts w:ascii="Arial" w:hAnsi="Arial" w:cs="Arial"/>
          <w:color w:val="222426"/>
          <w:sz w:val="21"/>
          <w:szCs w:val="21"/>
          <w:highlight w:val="green"/>
        </w:rPr>
        <w:t>better performance (faster) than</w:t>
      </w:r>
      <w:r>
        <w:rPr>
          <w:rFonts w:ascii="Arial" w:hAnsi="Arial" w:cs="Arial"/>
          <w:color w:val="222426"/>
          <w:sz w:val="21"/>
          <w:szCs w:val="21"/>
        </w:rPr>
        <w:t> </w:t>
      </w:r>
      <w:hyperlink r:id="rId13" w:tgtFrame="_blank" w:tooltip="TreeSet Class in Java with example" w:history="1">
        <w:r>
          <w:rPr>
            <w:rStyle w:val="Hyperlink"/>
            <w:rFonts w:ascii="Arial" w:hAnsi="Arial" w:cs="Arial"/>
            <w:color w:val="7DC246"/>
            <w:sz w:val="21"/>
            <w:szCs w:val="21"/>
          </w:rPr>
          <w:t>TreeSet</w:t>
        </w:r>
      </w:hyperlink>
      <w:r>
        <w:rPr>
          <w:rFonts w:ascii="Arial" w:hAnsi="Arial" w:cs="Arial"/>
          <w:color w:val="222426"/>
          <w:sz w:val="21"/>
          <w:szCs w:val="21"/>
        </w:rPr>
        <w:t xml:space="preserve"> for the operations like add, remove, contains, size etc. HashSet offers constant time cost while </w:t>
      </w:r>
      <w:r w:rsidRPr="00FF366B">
        <w:rPr>
          <w:rFonts w:ascii="Arial" w:hAnsi="Arial" w:cs="Arial"/>
          <w:color w:val="222426"/>
          <w:sz w:val="21"/>
          <w:szCs w:val="21"/>
          <w:highlight w:val="green"/>
        </w:rPr>
        <w:t>TreeSet offers log(n) time cost</w:t>
      </w:r>
      <w:r>
        <w:rPr>
          <w:rFonts w:ascii="Arial" w:hAnsi="Arial" w:cs="Arial"/>
          <w:color w:val="222426"/>
          <w:sz w:val="21"/>
          <w:szCs w:val="21"/>
        </w:rPr>
        <w:t xml:space="preserve"> for such operations.</w:t>
      </w:r>
    </w:p>
    <w:p w:rsidR="00977EB4" w:rsidRDefault="00977EB4" w:rsidP="00C75CA6">
      <w:pPr>
        <w:pStyle w:val="NormalWeb"/>
        <w:shd w:val="clear" w:color="auto" w:fill="FFFFFF"/>
        <w:spacing w:before="0" w:beforeAutospacing="0" w:after="0" w:afterAutospacing="0"/>
        <w:rPr>
          <w:rFonts w:ascii="Arial" w:hAnsi="Arial" w:cs="Arial"/>
          <w:color w:val="222426"/>
          <w:sz w:val="21"/>
          <w:szCs w:val="21"/>
        </w:rPr>
      </w:pPr>
      <w:r>
        <w:rPr>
          <w:rFonts w:ascii="Arial" w:hAnsi="Arial" w:cs="Arial"/>
          <w:color w:val="222426"/>
          <w:sz w:val="21"/>
          <w:szCs w:val="21"/>
        </w:rPr>
        <w:t xml:space="preserve">2) HashSet does not maintain any order of elements </w:t>
      </w:r>
      <w:r w:rsidRPr="004A64A1">
        <w:rPr>
          <w:rFonts w:ascii="Arial" w:hAnsi="Arial" w:cs="Arial"/>
          <w:color w:val="222426"/>
          <w:sz w:val="21"/>
          <w:szCs w:val="21"/>
          <w:highlight w:val="green"/>
        </w:rPr>
        <w:t>while TreeSet elements are sorted in ascending order by default.</w:t>
      </w:r>
    </w:p>
    <w:p w:rsidR="00977EB4" w:rsidRPr="00977EB4" w:rsidRDefault="00977EB4" w:rsidP="00C75CA6">
      <w:pPr>
        <w:pStyle w:val="NormalWeb"/>
        <w:shd w:val="clear" w:color="auto" w:fill="FFFFFF"/>
        <w:spacing w:before="0" w:beforeAutospacing="0" w:after="0" w:afterAutospacing="0"/>
        <w:rPr>
          <w:rFonts w:ascii="Arial" w:hAnsi="Arial" w:cs="Arial"/>
          <w:color w:val="222426"/>
          <w:sz w:val="48"/>
          <w:szCs w:val="48"/>
          <w:shd w:val="clear" w:color="auto" w:fill="FFFFFF"/>
        </w:rPr>
      </w:pPr>
      <w:r w:rsidRPr="00977EB4">
        <w:rPr>
          <w:rStyle w:val="Strong"/>
          <w:rFonts w:ascii="Arial" w:hAnsi="Arial" w:cs="Arial"/>
          <w:color w:val="222426"/>
          <w:sz w:val="48"/>
          <w:szCs w:val="48"/>
          <w:shd w:val="clear" w:color="auto" w:fill="FFFFFF"/>
        </w:rPr>
        <w:t>Similarities</w:t>
      </w:r>
      <w:r w:rsidRPr="00977EB4">
        <w:rPr>
          <w:rFonts w:ascii="Arial" w:hAnsi="Arial" w:cs="Arial"/>
          <w:color w:val="222426"/>
          <w:sz w:val="48"/>
          <w:szCs w:val="48"/>
          <w:shd w:val="clear" w:color="auto" w:fill="FFFFFF"/>
        </w:rPr>
        <w:t>:</w:t>
      </w:r>
    </w:p>
    <w:p w:rsidR="00977EB4" w:rsidRDefault="00977EB4" w:rsidP="00C75CA6">
      <w:pPr>
        <w:pStyle w:val="NormalWeb"/>
        <w:shd w:val="clear" w:color="auto" w:fill="FFFFFF"/>
        <w:spacing w:before="0" w:beforeAutospacing="0" w:after="0" w:afterAutospacing="0"/>
        <w:rPr>
          <w:rFonts w:ascii="Arial" w:hAnsi="Arial" w:cs="Arial"/>
          <w:color w:val="222426"/>
          <w:sz w:val="21"/>
          <w:szCs w:val="21"/>
        </w:rPr>
      </w:pPr>
      <w:r>
        <w:rPr>
          <w:rFonts w:ascii="Arial" w:hAnsi="Arial" w:cs="Arial"/>
          <w:color w:val="222426"/>
          <w:sz w:val="21"/>
          <w:szCs w:val="21"/>
        </w:rPr>
        <w:t xml:space="preserve">1) Both HashSet and TreeSet </w:t>
      </w:r>
      <w:r w:rsidRPr="00E52004">
        <w:rPr>
          <w:rFonts w:ascii="Arial" w:hAnsi="Arial" w:cs="Arial"/>
          <w:color w:val="222426"/>
          <w:sz w:val="21"/>
          <w:szCs w:val="21"/>
          <w:highlight w:val="yellow"/>
        </w:rPr>
        <w:t>does not hold duplicate elements</w:t>
      </w:r>
      <w:r>
        <w:rPr>
          <w:rFonts w:ascii="Arial" w:hAnsi="Arial" w:cs="Arial"/>
          <w:color w:val="222426"/>
          <w:sz w:val="21"/>
          <w:szCs w:val="21"/>
        </w:rPr>
        <w:t>, which means both of these are duplicate free.</w:t>
      </w:r>
    </w:p>
    <w:p w:rsidR="00977EB4" w:rsidRDefault="00977EB4" w:rsidP="00977EB4">
      <w:pPr>
        <w:pStyle w:val="NormalWeb"/>
        <w:shd w:val="clear" w:color="auto" w:fill="FFFFFF"/>
        <w:spacing w:before="0" w:beforeAutospacing="0" w:after="326" w:afterAutospacing="0"/>
        <w:rPr>
          <w:rFonts w:ascii="Arial" w:hAnsi="Arial" w:cs="Arial"/>
          <w:color w:val="222426"/>
          <w:sz w:val="21"/>
          <w:szCs w:val="21"/>
        </w:rPr>
      </w:pPr>
      <w:r>
        <w:rPr>
          <w:rFonts w:ascii="Arial" w:hAnsi="Arial" w:cs="Arial"/>
          <w:color w:val="222426"/>
          <w:sz w:val="21"/>
          <w:szCs w:val="21"/>
        </w:rPr>
        <w:t>2) If you want a sorted Set then it is better to add elements to HashSet and then </w:t>
      </w:r>
      <w:hyperlink r:id="rId14" w:tgtFrame="_blank" w:tooltip="How to convert a HashSet to a TreeSet" w:history="1">
        <w:r>
          <w:rPr>
            <w:rStyle w:val="Hyperlink"/>
            <w:rFonts w:ascii="Arial" w:hAnsi="Arial" w:cs="Arial"/>
            <w:color w:val="7DC246"/>
            <w:sz w:val="21"/>
            <w:szCs w:val="21"/>
          </w:rPr>
          <w:t>convert it into TreeSet</w:t>
        </w:r>
      </w:hyperlink>
      <w:r>
        <w:rPr>
          <w:rFonts w:ascii="Arial" w:hAnsi="Arial" w:cs="Arial"/>
          <w:color w:val="222426"/>
          <w:sz w:val="21"/>
          <w:szCs w:val="21"/>
        </w:rPr>
        <w:t> rather than creating a TreeSet and adding elements to it.</w:t>
      </w:r>
    </w:p>
    <w:p w:rsidR="00977EB4" w:rsidRDefault="00977EB4" w:rsidP="00977EB4">
      <w:pPr>
        <w:pStyle w:val="NormalWeb"/>
        <w:shd w:val="clear" w:color="auto" w:fill="FFFFFF"/>
        <w:spacing w:before="0" w:beforeAutospacing="0" w:after="326" w:afterAutospacing="0"/>
        <w:rPr>
          <w:rFonts w:ascii="Arial" w:hAnsi="Arial" w:cs="Arial"/>
          <w:color w:val="222426"/>
          <w:sz w:val="21"/>
          <w:szCs w:val="21"/>
        </w:rPr>
      </w:pPr>
      <w:r>
        <w:rPr>
          <w:rFonts w:ascii="Arial" w:hAnsi="Arial" w:cs="Arial"/>
          <w:color w:val="222426"/>
          <w:sz w:val="21"/>
          <w:szCs w:val="21"/>
        </w:rPr>
        <w:t xml:space="preserve">3) Both of these classes are </w:t>
      </w:r>
      <w:r w:rsidRPr="00104B22">
        <w:rPr>
          <w:rFonts w:ascii="Arial" w:hAnsi="Arial" w:cs="Arial"/>
          <w:color w:val="222426"/>
          <w:sz w:val="21"/>
          <w:szCs w:val="21"/>
          <w:highlight w:val="green"/>
        </w:rPr>
        <w:t>non-synchronized</w:t>
      </w:r>
      <w:r>
        <w:rPr>
          <w:rFonts w:ascii="Arial" w:hAnsi="Arial" w:cs="Arial"/>
          <w:color w:val="222426"/>
          <w:sz w:val="21"/>
          <w:szCs w:val="21"/>
        </w:rPr>
        <w:t xml:space="preserve"> that means they are not thread-safe and should be synchronized explicitly when there is a need of thread-safe operations.</w:t>
      </w:r>
    </w:p>
    <w:p w:rsidR="00691C74" w:rsidRDefault="00691C74" w:rsidP="00977EB4">
      <w:pPr>
        <w:pStyle w:val="NormalWeb"/>
        <w:shd w:val="clear" w:color="auto" w:fill="FFFFFF"/>
        <w:spacing w:before="0" w:beforeAutospacing="0" w:after="326" w:afterAutospacing="0"/>
        <w:rPr>
          <w:rFonts w:ascii="Arial" w:hAnsi="Arial" w:cs="Arial"/>
          <w:color w:val="222426"/>
          <w:sz w:val="21"/>
          <w:szCs w:val="21"/>
        </w:rPr>
      </w:pPr>
    </w:p>
    <w:p w:rsidR="00691C74" w:rsidRDefault="00691C74" w:rsidP="00977EB4">
      <w:pPr>
        <w:pStyle w:val="NormalWeb"/>
        <w:shd w:val="clear" w:color="auto" w:fill="FFFFFF"/>
        <w:spacing w:before="0" w:beforeAutospacing="0" w:after="326" w:afterAutospacing="0"/>
        <w:rPr>
          <w:rFonts w:ascii="Arial" w:hAnsi="Arial" w:cs="Arial"/>
          <w:color w:val="222426"/>
          <w:sz w:val="21"/>
          <w:szCs w:val="21"/>
        </w:rPr>
      </w:pPr>
    </w:p>
    <w:p w:rsidR="00691C74" w:rsidRDefault="00691C74" w:rsidP="00977EB4">
      <w:pPr>
        <w:pStyle w:val="NormalWeb"/>
        <w:shd w:val="clear" w:color="auto" w:fill="FFFFFF"/>
        <w:spacing w:before="0" w:beforeAutospacing="0" w:after="326" w:afterAutospacing="0"/>
        <w:rPr>
          <w:rFonts w:ascii="Arial" w:hAnsi="Arial" w:cs="Arial"/>
          <w:color w:val="222426"/>
          <w:sz w:val="21"/>
          <w:szCs w:val="21"/>
        </w:rPr>
      </w:pPr>
    </w:p>
    <w:p w:rsidR="00691C74" w:rsidRDefault="00691C74" w:rsidP="00977EB4">
      <w:pPr>
        <w:pStyle w:val="NormalWeb"/>
        <w:shd w:val="clear" w:color="auto" w:fill="FFFFFF"/>
        <w:spacing w:before="0" w:beforeAutospacing="0" w:after="326" w:afterAutospacing="0"/>
        <w:rPr>
          <w:rFonts w:ascii="Arial" w:hAnsi="Arial" w:cs="Arial"/>
          <w:color w:val="222426"/>
          <w:sz w:val="21"/>
          <w:szCs w:val="21"/>
        </w:rPr>
      </w:pPr>
    </w:p>
    <w:p w:rsidR="00691C74" w:rsidRDefault="00691C74" w:rsidP="00977EB4">
      <w:pPr>
        <w:pStyle w:val="NormalWeb"/>
        <w:shd w:val="clear" w:color="auto" w:fill="FFFFFF"/>
        <w:spacing w:before="0" w:beforeAutospacing="0" w:after="326" w:afterAutospacing="0"/>
        <w:rPr>
          <w:rFonts w:ascii="Arial" w:hAnsi="Arial" w:cs="Arial"/>
          <w:color w:val="222426"/>
          <w:sz w:val="21"/>
          <w:szCs w:val="21"/>
        </w:rPr>
      </w:pPr>
    </w:p>
    <w:p w:rsidR="00E245C8" w:rsidRDefault="00E245C8" w:rsidP="00E245C8">
      <w:pPr>
        <w:pStyle w:val="Heading3"/>
        <w:shd w:val="clear" w:color="auto" w:fill="FFFFFF"/>
        <w:spacing w:line="312" w:lineRule="atLeast"/>
        <w:jc w:val="both"/>
        <w:rPr>
          <w:ins w:id="3" w:author="Unknown"/>
          <w:rFonts w:ascii="Helvetica" w:hAnsi="Helvetica" w:cs="Helvetica"/>
          <w:b w:val="0"/>
          <w:bCs w:val="0"/>
          <w:color w:val="610B4B"/>
          <w:sz w:val="32"/>
          <w:szCs w:val="32"/>
        </w:rPr>
      </w:pPr>
      <w:ins w:id="4" w:author="Unknown">
        <w:r>
          <w:rPr>
            <w:rFonts w:ascii="Helvetica" w:hAnsi="Helvetica" w:cs="Helvetica"/>
            <w:b w:val="0"/>
            <w:bCs w:val="0"/>
            <w:color w:val="610B4B"/>
            <w:sz w:val="32"/>
            <w:szCs w:val="32"/>
          </w:rPr>
          <w:lastRenderedPageBreak/>
          <w:t>7) What is the difference between Set and Map?</w:t>
        </w:r>
      </w:ins>
    </w:p>
    <w:p w:rsidR="00C75CA6" w:rsidRDefault="00E245C8" w:rsidP="00C75CA6">
      <w:pPr>
        <w:pStyle w:val="NormalWeb"/>
        <w:shd w:val="clear" w:color="auto" w:fill="FFFFFF"/>
        <w:jc w:val="both"/>
        <w:rPr>
          <w:rFonts w:ascii="Verdana" w:hAnsi="Verdana"/>
          <w:color w:val="000000"/>
          <w:sz w:val="20"/>
          <w:szCs w:val="20"/>
        </w:rPr>
      </w:pPr>
      <w:ins w:id="5" w:author="Unknown">
        <w:r>
          <w:rPr>
            <w:rFonts w:ascii="Verdana" w:hAnsi="Verdana"/>
            <w:color w:val="000000"/>
            <w:sz w:val="20"/>
            <w:szCs w:val="20"/>
          </w:rPr>
          <w:t>Set contains values only whereas Map contains key and values both.</w:t>
        </w:r>
      </w:ins>
    </w:p>
    <w:p w:rsidR="00691C74" w:rsidRDefault="00691C74" w:rsidP="00C75CA6">
      <w:pPr>
        <w:pStyle w:val="NormalWeb"/>
        <w:shd w:val="clear" w:color="auto" w:fill="FFFFFF"/>
        <w:jc w:val="both"/>
        <w:rPr>
          <w:rFonts w:ascii="Helvetica" w:hAnsi="Helvetica" w:cs="Helvetica"/>
          <w:color w:val="610B4B"/>
          <w:sz w:val="32"/>
          <w:szCs w:val="32"/>
        </w:rPr>
      </w:pPr>
      <w:r w:rsidRPr="00691C74">
        <w:rPr>
          <w:rFonts w:ascii="Helvetica" w:hAnsi="Helvetica" w:cs="Helvetica"/>
          <w:noProof/>
          <w:color w:val="610B4B"/>
          <w:sz w:val="32"/>
          <w:szCs w:val="32"/>
        </w:rPr>
        <w:drawing>
          <wp:inline distT="0" distB="0" distL="0" distR="0">
            <wp:extent cx="5943600" cy="6566862"/>
            <wp:effectExtent l="19050" t="0" r="0" b="0"/>
            <wp:docPr id="3" name="Picture 20"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pic:cNvPicPr>
                      <a:picLocks noChangeAspect="1" noChangeArrowheads="1"/>
                    </pic:cNvPicPr>
                  </pic:nvPicPr>
                  <pic:blipFill>
                    <a:blip r:embed="rId15"/>
                    <a:srcRect/>
                    <a:stretch>
                      <a:fillRect/>
                    </a:stretch>
                  </pic:blipFill>
                  <pic:spPr bwMode="auto">
                    <a:xfrm>
                      <a:off x="0" y="0"/>
                      <a:ext cx="5943600" cy="6566862"/>
                    </a:xfrm>
                    <a:prstGeom prst="rect">
                      <a:avLst/>
                    </a:prstGeom>
                    <a:noFill/>
                    <a:ln w="9525">
                      <a:noFill/>
                      <a:miter lim="800000"/>
                      <a:headEnd/>
                      <a:tailEnd/>
                    </a:ln>
                  </pic:spPr>
                </pic:pic>
              </a:graphicData>
            </a:graphic>
          </wp:inline>
        </w:drawing>
      </w:r>
    </w:p>
    <w:p w:rsidR="00E245C8" w:rsidRDefault="00E245C8" w:rsidP="00C75CA6">
      <w:pPr>
        <w:pStyle w:val="NormalWeb"/>
        <w:shd w:val="clear" w:color="auto" w:fill="FFFFFF"/>
        <w:jc w:val="both"/>
        <w:rPr>
          <w:ins w:id="6" w:author="Unknown"/>
          <w:rFonts w:ascii="Helvetica" w:hAnsi="Helvetica" w:cs="Helvetica"/>
          <w:b/>
          <w:bCs/>
          <w:color w:val="610B4B"/>
          <w:sz w:val="32"/>
          <w:szCs w:val="32"/>
        </w:rPr>
      </w:pPr>
      <w:ins w:id="7" w:author="Unknown">
        <w:r>
          <w:rPr>
            <w:rFonts w:ascii="Helvetica" w:hAnsi="Helvetica" w:cs="Helvetica"/>
            <w:color w:val="610B4B"/>
            <w:sz w:val="32"/>
            <w:szCs w:val="32"/>
          </w:rPr>
          <w:t>8) What is the difference between HashSet and HashMap?</w:t>
        </w:r>
      </w:ins>
    </w:p>
    <w:p w:rsidR="00E245C8" w:rsidRDefault="00E245C8" w:rsidP="00E245C8">
      <w:pPr>
        <w:pStyle w:val="NormalWeb"/>
        <w:shd w:val="clear" w:color="auto" w:fill="FFFFFF"/>
        <w:jc w:val="both"/>
        <w:rPr>
          <w:rFonts w:ascii="Verdana" w:hAnsi="Verdana"/>
          <w:color w:val="000000"/>
          <w:sz w:val="20"/>
          <w:szCs w:val="20"/>
        </w:rPr>
      </w:pPr>
      <w:ins w:id="8" w:author="Unknown">
        <w:r>
          <w:rPr>
            <w:rFonts w:ascii="Verdana" w:hAnsi="Verdana"/>
            <w:color w:val="000000"/>
            <w:sz w:val="20"/>
            <w:szCs w:val="20"/>
          </w:rPr>
          <w:t>HashSet contains only values whereas HashMap contains entry(key,value). HashSet can be iterated but HashMap need to convert into Set to be iterated.</w:t>
        </w:r>
      </w:ins>
    </w:p>
    <w:p w:rsidR="00985FCA" w:rsidRDefault="00985FCA" w:rsidP="00E245C8">
      <w:pPr>
        <w:pStyle w:val="NormalWeb"/>
        <w:shd w:val="clear" w:color="auto" w:fill="FFFFFF"/>
        <w:jc w:val="both"/>
        <w:rPr>
          <w:ins w:id="9" w:author="Unknown"/>
          <w:rFonts w:ascii="Verdana" w:hAnsi="Verdana"/>
          <w:color w:val="000000"/>
          <w:sz w:val="20"/>
          <w:szCs w:val="20"/>
        </w:rPr>
      </w:pPr>
    </w:p>
    <w:p w:rsidR="00E245C8" w:rsidRDefault="00E245C8" w:rsidP="00E245C8">
      <w:pPr>
        <w:pStyle w:val="Heading3"/>
        <w:shd w:val="clear" w:color="auto" w:fill="FFFFFF"/>
        <w:spacing w:line="312" w:lineRule="atLeast"/>
        <w:jc w:val="both"/>
        <w:rPr>
          <w:ins w:id="10" w:author="Unknown"/>
          <w:rFonts w:ascii="Helvetica" w:hAnsi="Helvetica" w:cs="Helvetica"/>
          <w:b w:val="0"/>
          <w:bCs w:val="0"/>
          <w:color w:val="610B4B"/>
          <w:sz w:val="32"/>
          <w:szCs w:val="32"/>
        </w:rPr>
      </w:pPr>
      <w:ins w:id="11" w:author="Unknown">
        <w:r>
          <w:rPr>
            <w:rFonts w:ascii="Helvetica" w:hAnsi="Helvetica" w:cs="Helvetica"/>
            <w:b w:val="0"/>
            <w:bCs w:val="0"/>
            <w:color w:val="610B4B"/>
            <w:sz w:val="32"/>
            <w:szCs w:val="32"/>
          </w:rPr>
          <w:t>9) What is the difference between HashMap and TreeMap?</w:t>
        </w:r>
      </w:ins>
    </w:p>
    <w:p w:rsidR="00E245C8" w:rsidRDefault="00E245C8" w:rsidP="00E245C8">
      <w:pPr>
        <w:pStyle w:val="NormalWeb"/>
        <w:shd w:val="clear" w:color="auto" w:fill="FFFFFF"/>
        <w:jc w:val="both"/>
        <w:rPr>
          <w:rFonts w:ascii="Verdana" w:hAnsi="Verdana"/>
          <w:color w:val="000000"/>
          <w:sz w:val="20"/>
          <w:szCs w:val="20"/>
        </w:rPr>
      </w:pPr>
      <w:ins w:id="12" w:author="Unknown">
        <w:r>
          <w:rPr>
            <w:rFonts w:ascii="Verdana" w:hAnsi="Verdana"/>
            <w:color w:val="000000"/>
            <w:sz w:val="20"/>
            <w:szCs w:val="20"/>
          </w:rPr>
          <w:t>HashMap maintains </w:t>
        </w:r>
        <w:r>
          <w:rPr>
            <w:rFonts w:ascii="Verdana" w:hAnsi="Verdana"/>
            <w:b/>
            <w:bCs/>
            <w:color w:val="000000"/>
            <w:sz w:val="20"/>
            <w:szCs w:val="20"/>
          </w:rPr>
          <w:t>no order</w:t>
        </w:r>
        <w:r>
          <w:rPr>
            <w:rFonts w:ascii="Verdana" w:hAnsi="Verdana"/>
            <w:color w:val="000000"/>
            <w:sz w:val="20"/>
            <w:szCs w:val="20"/>
          </w:rPr>
          <w:t> but TreeMap maintains </w:t>
        </w:r>
        <w:r>
          <w:rPr>
            <w:rFonts w:ascii="Verdana" w:hAnsi="Verdana"/>
            <w:b/>
            <w:bCs/>
            <w:color w:val="000000"/>
            <w:sz w:val="20"/>
            <w:szCs w:val="20"/>
          </w:rPr>
          <w:t>ascending order</w:t>
        </w:r>
        <w:r>
          <w:rPr>
            <w:rFonts w:ascii="Verdana" w:hAnsi="Verdana"/>
            <w:color w:val="000000"/>
            <w:sz w:val="20"/>
            <w:szCs w:val="20"/>
          </w:rPr>
          <w:t>.</w:t>
        </w:r>
      </w:ins>
    </w:p>
    <w:p w:rsidR="00E245C8" w:rsidRDefault="00E245C8" w:rsidP="00E245C8">
      <w:pPr>
        <w:pStyle w:val="Heading3"/>
        <w:shd w:val="clear" w:color="auto" w:fill="FFFFFF"/>
        <w:spacing w:line="312" w:lineRule="atLeast"/>
        <w:jc w:val="both"/>
        <w:rPr>
          <w:ins w:id="13" w:author="Unknown"/>
          <w:rFonts w:ascii="Helvetica" w:hAnsi="Helvetica" w:cs="Helvetica"/>
          <w:b w:val="0"/>
          <w:bCs w:val="0"/>
          <w:color w:val="610B4B"/>
          <w:sz w:val="32"/>
          <w:szCs w:val="32"/>
        </w:rPr>
      </w:pPr>
      <w:ins w:id="14" w:author="Unknown">
        <w:r>
          <w:rPr>
            <w:rFonts w:ascii="Helvetica" w:hAnsi="Helvetica" w:cs="Helvetica"/>
            <w:b w:val="0"/>
            <w:bCs w:val="0"/>
            <w:color w:val="610B4B"/>
            <w:sz w:val="32"/>
            <w:szCs w:val="32"/>
          </w:rPr>
          <w:t>10) What is the difference between HashMap and Hashtable?</w:t>
        </w:r>
      </w:ins>
    </w:p>
    <w:tbl>
      <w:tblPr>
        <w:tblW w:w="95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4588"/>
        <w:gridCol w:w="4160"/>
      </w:tblGrid>
      <w:tr w:rsidR="00E245C8" w:rsidTr="006F5330">
        <w:trPr>
          <w:trHeight w:val="581"/>
        </w:trPr>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HashMap</w:t>
            </w:r>
          </w:p>
        </w:tc>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Hashtable</w:t>
            </w:r>
          </w:p>
        </w:tc>
      </w:tr>
      <w:tr w:rsidR="00E245C8" w:rsidTr="006F5330">
        <w:trPr>
          <w:trHeight w:val="5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Hashtable is synchronized.</w:t>
            </w:r>
          </w:p>
        </w:tc>
      </w:tr>
      <w:tr w:rsidR="00E245C8" w:rsidTr="006F5330">
        <w:trPr>
          <w:trHeight w:val="9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sidRPr="00785467">
              <w:rPr>
                <w:rFonts w:ascii="Verdana" w:hAnsi="Verdana"/>
                <w:color w:val="000000"/>
                <w:sz w:val="20"/>
                <w:szCs w:val="20"/>
                <w:highlight w:val="green"/>
              </w:rPr>
              <w:t>Hashtable cannot contain any null key or null value.</w:t>
            </w:r>
          </w:p>
        </w:tc>
      </w:tr>
    </w:tbl>
    <w:p w:rsidR="00E245C8" w:rsidRDefault="002408A7" w:rsidP="00E245C8">
      <w:pPr>
        <w:rPr>
          <w:ins w:id="15" w:author="Unknown"/>
          <w:rFonts w:ascii="Times New Roman" w:hAnsi="Times New Roman" w:cs="Times New Roman"/>
          <w:sz w:val="24"/>
          <w:szCs w:val="24"/>
        </w:rPr>
      </w:pPr>
      <w:ins w:id="16" w:author="Unknown">
        <w:r>
          <w:pict>
            <v:rect id="_x0000_i1029" style="width:0;height:.75pt" o:hrstd="t" o:hrnoshade="t" o:hr="t" fillcolor="#d4d4d4" stroked="f"/>
          </w:pict>
        </w:r>
      </w:ins>
    </w:p>
    <w:p w:rsidR="00E245C8" w:rsidRDefault="00E245C8" w:rsidP="00E245C8">
      <w:pPr>
        <w:pStyle w:val="Heading3"/>
        <w:shd w:val="clear" w:color="auto" w:fill="FFFFFF"/>
        <w:spacing w:line="312" w:lineRule="atLeast"/>
        <w:jc w:val="both"/>
        <w:rPr>
          <w:ins w:id="17" w:author="Unknown"/>
          <w:rFonts w:ascii="Helvetica" w:hAnsi="Helvetica" w:cs="Helvetica"/>
          <w:b w:val="0"/>
          <w:bCs w:val="0"/>
          <w:color w:val="610B4B"/>
          <w:sz w:val="32"/>
          <w:szCs w:val="32"/>
        </w:rPr>
      </w:pPr>
      <w:ins w:id="18" w:author="Unknown">
        <w:r>
          <w:rPr>
            <w:rFonts w:ascii="Helvetica" w:hAnsi="Helvetica" w:cs="Helvetica"/>
            <w:b w:val="0"/>
            <w:bCs w:val="0"/>
            <w:color w:val="610B4B"/>
            <w:sz w:val="32"/>
            <w:szCs w:val="32"/>
          </w:rPr>
          <w:t>11) What is the difference between Collection and Collections?</w:t>
        </w:r>
      </w:ins>
    </w:p>
    <w:p w:rsidR="00E245C8" w:rsidRDefault="00E245C8" w:rsidP="00E245C8">
      <w:pPr>
        <w:pStyle w:val="NormalWeb"/>
        <w:shd w:val="clear" w:color="auto" w:fill="FFFFFF"/>
        <w:jc w:val="both"/>
        <w:rPr>
          <w:ins w:id="19" w:author="Unknown"/>
          <w:rFonts w:ascii="Verdana" w:hAnsi="Verdana"/>
          <w:color w:val="000000"/>
          <w:sz w:val="20"/>
          <w:szCs w:val="20"/>
        </w:rPr>
      </w:pPr>
      <w:ins w:id="20" w:author="Unknown">
        <w:r>
          <w:rPr>
            <w:rFonts w:ascii="Verdana" w:hAnsi="Verdana"/>
            <w:color w:val="000000"/>
            <w:sz w:val="20"/>
            <w:szCs w:val="20"/>
          </w:rPr>
          <w:t>Collection is an interface whereas Collections is a class. Collection interface provides normal functionality of data structure to List, Set and Queue. But, Collections class is to sort and synchronize collection elements.</w:t>
        </w:r>
      </w:ins>
    </w:p>
    <w:p w:rsidR="00E245C8" w:rsidRDefault="002408A7" w:rsidP="00E245C8">
      <w:pPr>
        <w:rPr>
          <w:ins w:id="21" w:author="Unknown"/>
          <w:rFonts w:ascii="Times New Roman" w:hAnsi="Times New Roman"/>
          <w:sz w:val="24"/>
          <w:szCs w:val="24"/>
        </w:rPr>
      </w:pPr>
      <w:ins w:id="22" w:author="Unknown">
        <w:r>
          <w:pict>
            <v:rect id="_x0000_i1030" style="width:0;height:.75pt" o:hrstd="t" o:hrnoshade="t" o:hr="t" fillcolor="#d4d4d4" stroked="f"/>
          </w:pict>
        </w:r>
      </w:ins>
    </w:p>
    <w:p w:rsidR="00E245C8" w:rsidRDefault="00E245C8" w:rsidP="00E245C8">
      <w:pPr>
        <w:pStyle w:val="Heading3"/>
        <w:shd w:val="clear" w:color="auto" w:fill="FFFFFF"/>
        <w:spacing w:line="312" w:lineRule="atLeast"/>
        <w:jc w:val="both"/>
        <w:rPr>
          <w:ins w:id="23" w:author="Unknown"/>
          <w:rFonts w:ascii="Helvetica" w:hAnsi="Helvetica" w:cs="Helvetica"/>
          <w:b w:val="0"/>
          <w:bCs w:val="0"/>
          <w:color w:val="610B4B"/>
          <w:sz w:val="32"/>
          <w:szCs w:val="32"/>
        </w:rPr>
      </w:pPr>
      <w:ins w:id="24" w:author="Unknown">
        <w:r>
          <w:rPr>
            <w:rFonts w:ascii="Helvetica" w:hAnsi="Helvetica" w:cs="Helvetica"/>
            <w:b w:val="0"/>
            <w:bCs w:val="0"/>
            <w:color w:val="610B4B"/>
            <w:sz w:val="32"/>
            <w:szCs w:val="32"/>
          </w:rPr>
          <w:t>12) What is the difference between Comparable and Comparator?</w:t>
        </w:r>
      </w:ins>
    </w:p>
    <w:tbl>
      <w:tblPr>
        <w:tblW w:w="85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3922"/>
        <w:gridCol w:w="3870"/>
      </w:tblGrid>
      <w:tr w:rsidR="00E245C8" w:rsidTr="00C939FD">
        <w:trPr>
          <w:trHeight w:val="552"/>
        </w:trPr>
        <w:tc>
          <w:tcPr>
            <w:tcW w:w="0" w:type="auto"/>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No.</w:t>
            </w:r>
          </w:p>
        </w:tc>
        <w:tc>
          <w:tcPr>
            <w:tcW w:w="3922" w:type="dxa"/>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Comparable</w:t>
            </w:r>
          </w:p>
        </w:tc>
        <w:tc>
          <w:tcPr>
            <w:tcW w:w="3870" w:type="dxa"/>
            <w:shd w:val="clear" w:color="auto" w:fill="C7CCBE"/>
            <w:tcMar>
              <w:top w:w="180" w:type="dxa"/>
              <w:left w:w="180" w:type="dxa"/>
              <w:bottom w:w="180" w:type="dxa"/>
              <w:right w:w="180" w:type="dxa"/>
            </w:tcMar>
            <w:hideMark/>
          </w:tcPr>
          <w:p w:rsidR="00E245C8" w:rsidRDefault="00E245C8">
            <w:pPr>
              <w:rPr>
                <w:b/>
                <w:bCs/>
                <w:color w:val="000000"/>
                <w:sz w:val="26"/>
                <w:szCs w:val="26"/>
              </w:rPr>
            </w:pPr>
            <w:r>
              <w:rPr>
                <w:b/>
                <w:bCs/>
                <w:color w:val="000000"/>
                <w:sz w:val="26"/>
                <w:szCs w:val="26"/>
              </w:rPr>
              <w:t>Comparator</w:t>
            </w:r>
          </w:p>
        </w:tc>
      </w:tr>
      <w:tr w:rsidR="00E245C8" w:rsidTr="00C939FD">
        <w:trPr>
          <w:trHeight w:val="8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Comparable provides only one sort of sequence.</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Comparator provides multiple sort of sequences.</w:t>
            </w:r>
          </w:p>
        </w:tc>
      </w:tr>
      <w:tr w:rsidR="00E245C8" w:rsidTr="00C939FD">
        <w:trPr>
          <w:trHeight w:val="5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 xml:space="preserve">It provides one method named </w:t>
            </w:r>
            <w:r w:rsidR="00C939FD">
              <w:rPr>
                <w:rFonts w:ascii="Verdana" w:hAnsi="Verdana"/>
                <w:color w:val="000000"/>
                <w:sz w:val="20"/>
                <w:szCs w:val="20"/>
              </w:rPr>
              <w:t xml:space="preserve">public int </w:t>
            </w:r>
            <w:r w:rsidRPr="005D2625">
              <w:rPr>
                <w:rFonts w:ascii="Verdana" w:hAnsi="Verdana"/>
                <w:color w:val="000000"/>
                <w:sz w:val="20"/>
                <w:szCs w:val="20"/>
                <w:highlight w:val="yellow"/>
              </w:rPr>
              <w:t>compareTo(</w:t>
            </w:r>
            <w:r w:rsidR="004A64A1" w:rsidRPr="005D2625">
              <w:rPr>
                <w:rFonts w:ascii="Verdana" w:hAnsi="Verdana"/>
                <w:color w:val="000000"/>
                <w:sz w:val="20"/>
                <w:szCs w:val="20"/>
                <w:highlight w:val="yellow"/>
              </w:rPr>
              <w:t>obj1</w:t>
            </w:r>
            <w:r w:rsidRPr="005D2625">
              <w:rPr>
                <w:rFonts w:ascii="Verdana" w:hAnsi="Verdana"/>
                <w:color w:val="000000"/>
                <w:sz w:val="20"/>
                <w:szCs w:val="20"/>
                <w:highlight w:val="yellow"/>
              </w:rPr>
              <w:t>).</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 xml:space="preserve">It provides one method named </w:t>
            </w:r>
            <w:r w:rsidR="00C939FD" w:rsidRPr="005D2625">
              <w:rPr>
                <w:rFonts w:ascii="Verdana" w:hAnsi="Verdana"/>
                <w:color w:val="000000"/>
                <w:sz w:val="20"/>
                <w:szCs w:val="20"/>
                <w:highlight w:val="green"/>
              </w:rPr>
              <w:t xml:space="preserve">public int </w:t>
            </w:r>
            <w:r w:rsidRPr="005D2625">
              <w:rPr>
                <w:rFonts w:ascii="Verdana" w:hAnsi="Verdana"/>
                <w:color w:val="000000"/>
                <w:sz w:val="20"/>
                <w:szCs w:val="20"/>
                <w:highlight w:val="green"/>
              </w:rPr>
              <w:t>compare(</w:t>
            </w:r>
            <w:r w:rsidR="004A64A1" w:rsidRPr="005D2625">
              <w:rPr>
                <w:rFonts w:ascii="Verdana" w:hAnsi="Verdana"/>
                <w:color w:val="000000"/>
                <w:sz w:val="20"/>
                <w:szCs w:val="20"/>
                <w:highlight w:val="green"/>
              </w:rPr>
              <w:t>Obj1, obj2</w:t>
            </w:r>
            <w:r w:rsidRPr="005D2625">
              <w:rPr>
                <w:rFonts w:ascii="Verdana" w:hAnsi="Verdana"/>
                <w:color w:val="000000"/>
                <w:sz w:val="20"/>
                <w:szCs w:val="20"/>
                <w:highlight w:val="green"/>
              </w:rPr>
              <w:t>).</w:t>
            </w:r>
          </w:p>
        </w:tc>
      </w:tr>
      <w:tr w:rsidR="00E245C8" w:rsidTr="00C939FD">
        <w:trPr>
          <w:trHeight w:val="5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 xml:space="preserve">It is found in </w:t>
            </w:r>
            <w:r w:rsidRPr="00860DD2">
              <w:rPr>
                <w:rFonts w:ascii="Verdana" w:hAnsi="Verdana"/>
                <w:color w:val="000000"/>
                <w:sz w:val="20"/>
                <w:szCs w:val="20"/>
                <w:highlight w:val="green"/>
              </w:rPr>
              <w:t>java.lang</w:t>
            </w:r>
            <w:r>
              <w:rPr>
                <w:rFonts w:ascii="Verdana" w:hAnsi="Verdana"/>
                <w:color w:val="000000"/>
                <w:sz w:val="20"/>
                <w:szCs w:val="20"/>
              </w:rPr>
              <w:t xml:space="preserve"> package.</w:t>
            </w:r>
          </w:p>
        </w:tc>
        <w:tc>
          <w:tcPr>
            <w:tcW w:w="38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 xml:space="preserve">it is found in </w:t>
            </w:r>
            <w:r w:rsidRPr="00860DD2">
              <w:rPr>
                <w:rFonts w:ascii="Verdana" w:hAnsi="Verdana"/>
                <w:color w:val="000000"/>
                <w:sz w:val="20"/>
                <w:szCs w:val="20"/>
                <w:highlight w:val="green"/>
              </w:rPr>
              <w:t>java.util</w:t>
            </w:r>
            <w:r>
              <w:rPr>
                <w:rFonts w:ascii="Verdana" w:hAnsi="Verdana"/>
                <w:color w:val="000000"/>
                <w:sz w:val="20"/>
                <w:szCs w:val="20"/>
              </w:rPr>
              <w:t xml:space="preserve"> package.</w:t>
            </w:r>
          </w:p>
        </w:tc>
      </w:tr>
      <w:tr w:rsidR="00E245C8" w:rsidTr="00C939FD">
        <w:trPr>
          <w:trHeight w:val="8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lastRenderedPageBreak/>
              <w:t>4)</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If we implement Comparable interface, actual class is modified.</w:t>
            </w:r>
          </w:p>
        </w:tc>
        <w:tc>
          <w:tcPr>
            <w:tcW w:w="38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Actual class is not modified.</w:t>
            </w:r>
          </w:p>
        </w:tc>
      </w:tr>
    </w:tbl>
    <w:p w:rsidR="00E245C8" w:rsidRDefault="002408A7" w:rsidP="00E245C8">
      <w:pPr>
        <w:rPr>
          <w:ins w:id="25" w:author="Unknown"/>
          <w:rFonts w:ascii="Times New Roman" w:hAnsi="Times New Roman" w:cs="Times New Roman"/>
          <w:sz w:val="24"/>
          <w:szCs w:val="24"/>
        </w:rPr>
      </w:pPr>
      <w:ins w:id="26" w:author="Unknown">
        <w:r>
          <w:pict>
            <v:rect id="_x0000_i1031" style="width:0;height:.75pt" o:hrstd="t" o:hrnoshade="t" o:hr="t" fillcolor="#d4d4d4" stroked="f"/>
          </w:pict>
        </w:r>
      </w:ins>
    </w:p>
    <w:p w:rsidR="00E245C8" w:rsidRDefault="00E245C8" w:rsidP="00E245C8">
      <w:pPr>
        <w:pStyle w:val="Heading3"/>
        <w:shd w:val="clear" w:color="auto" w:fill="FFFFFF"/>
        <w:spacing w:line="312" w:lineRule="atLeast"/>
        <w:jc w:val="both"/>
        <w:rPr>
          <w:ins w:id="27" w:author="Unknown"/>
          <w:rFonts w:ascii="Helvetica" w:hAnsi="Helvetica" w:cs="Helvetica"/>
          <w:b w:val="0"/>
          <w:bCs w:val="0"/>
          <w:color w:val="610B4B"/>
          <w:sz w:val="32"/>
          <w:szCs w:val="32"/>
        </w:rPr>
      </w:pPr>
      <w:ins w:id="28" w:author="Unknown">
        <w:r>
          <w:rPr>
            <w:rFonts w:ascii="Helvetica" w:hAnsi="Helvetica" w:cs="Helvetica"/>
            <w:b w:val="0"/>
            <w:bCs w:val="0"/>
            <w:color w:val="610B4B"/>
            <w:sz w:val="32"/>
            <w:szCs w:val="32"/>
          </w:rPr>
          <w:t>13) What is the advantage of Properties file?</w:t>
        </w:r>
      </w:ins>
    </w:p>
    <w:p w:rsidR="00E245C8" w:rsidRDefault="00E245C8" w:rsidP="00E245C8">
      <w:pPr>
        <w:pStyle w:val="NormalWeb"/>
        <w:shd w:val="clear" w:color="auto" w:fill="FFFFFF"/>
        <w:jc w:val="both"/>
        <w:rPr>
          <w:ins w:id="29" w:author="Unknown"/>
          <w:rFonts w:ascii="Verdana" w:hAnsi="Verdana"/>
          <w:color w:val="000000"/>
          <w:sz w:val="20"/>
          <w:szCs w:val="20"/>
        </w:rPr>
      </w:pPr>
      <w:ins w:id="30" w:author="Unknown">
        <w:r>
          <w:rPr>
            <w:rFonts w:ascii="Verdana" w:hAnsi="Verdana"/>
            <w:color w:val="000000"/>
            <w:sz w:val="20"/>
            <w:szCs w:val="20"/>
          </w:rPr>
          <w:t>If you change the value in properties file, you don't need to recompile the java class. So, it makes the application easy to manage.</w:t>
        </w:r>
      </w:ins>
    </w:p>
    <w:p w:rsidR="00E245C8" w:rsidRDefault="002408A7" w:rsidP="00E245C8">
      <w:pPr>
        <w:rPr>
          <w:ins w:id="31" w:author="Unknown"/>
          <w:rFonts w:ascii="Times New Roman" w:hAnsi="Times New Roman"/>
          <w:sz w:val="24"/>
          <w:szCs w:val="24"/>
        </w:rPr>
      </w:pPr>
      <w:ins w:id="32" w:author="Unknown">
        <w:r>
          <w:pict>
            <v:rect id="_x0000_i1032" style="width:0;height:.75pt" o:hrstd="t" o:hrnoshade="t" o:hr="t" fillcolor="#d4d4d4" stroked="f"/>
          </w:pict>
        </w:r>
      </w:ins>
    </w:p>
    <w:p w:rsidR="00E245C8" w:rsidRDefault="00E245C8" w:rsidP="00E245C8">
      <w:pPr>
        <w:pStyle w:val="Heading3"/>
        <w:shd w:val="clear" w:color="auto" w:fill="FFFFFF"/>
        <w:spacing w:line="312" w:lineRule="atLeast"/>
        <w:jc w:val="both"/>
        <w:rPr>
          <w:ins w:id="33" w:author="Unknown"/>
          <w:rFonts w:ascii="Helvetica" w:hAnsi="Helvetica" w:cs="Helvetica"/>
          <w:b w:val="0"/>
          <w:bCs w:val="0"/>
          <w:color w:val="610B4B"/>
          <w:sz w:val="32"/>
          <w:szCs w:val="32"/>
        </w:rPr>
      </w:pPr>
      <w:ins w:id="34" w:author="Unknown">
        <w:r>
          <w:rPr>
            <w:rFonts w:ascii="Helvetica" w:hAnsi="Helvetica" w:cs="Helvetica"/>
            <w:b w:val="0"/>
            <w:bCs w:val="0"/>
            <w:color w:val="610B4B"/>
            <w:sz w:val="32"/>
            <w:szCs w:val="32"/>
          </w:rPr>
          <w:t>14) What does the hashCode() method?</w:t>
        </w:r>
      </w:ins>
    </w:p>
    <w:p w:rsidR="00E245C8" w:rsidRDefault="00E245C8" w:rsidP="00E245C8">
      <w:pPr>
        <w:pStyle w:val="NormalWeb"/>
        <w:shd w:val="clear" w:color="auto" w:fill="FFFFFF"/>
        <w:jc w:val="both"/>
        <w:rPr>
          <w:ins w:id="35" w:author="Unknown"/>
          <w:rFonts w:ascii="Verdana" w:hAnsi="Verdana"/>
          <w:color w:val="000000"/>
          <w:sz w:val="20"/>
          <w:szCs w:val="20"/>
        </w:rPr>
      </w:pPr>
      <w:ins w:id="36" w:author="Unknown">
        <w:r>
          <w:rPr>
            <w:rFonts w:ascii="Verdana" w:hAnsi="Verdana"/>
            <w:color w:val="000000"/>
            <w:sz w:val="20"/>
            <w:szCs w:val="20"/>
          </w:rPr>
          <w:t>The hashCode() method returns a hash code value (an integer number).</w:t>
        </w:r>
      </w:ins>
    </w:p>
    <w:p w:rsidR="00E245C8" w:rsidRDefault="00E245C8" w:rsidP="00E245C8">
      <w:pPr>
        <w:pStyle w:val="NormalWeb"/>
        <w:shd w:val="clear" w:color="auto" w:fill="FFFFFF"/>
        <w:jc w:val="both"/>
        <w:rPr>
          <w:ins w:id="37" w:author="Unknown"/>
          <w:rFonts w:ascii="Verdana" w:hAnsi="Verdana"/>
          <w:color w:val="000000"/>
          <w:sz w:val="20"/>
          <w:szCs w:val="20"/>
        </w:rPr>
      </w:pPr>
      <w:ins w:id="38" w:author="Unknown">
        <w:r>
          <w:rPr>
            <w:rFonts w:ascii="Verdana" w:hAnsi="Verdana"/>
            <w:color w:val="000000"/>
            <w:sz w:val="20"/>
            <w:szCs w:val="20"/>
          </w:rPr>
          <w:t>The hashCode() method returns the same integer number, if two keys (by calling equals() method) are same.</w:t>
        </w:r>
      </w:ins>
    </w:p>
    <w:p w:rsidR="00E245C8" w:rsidRDefault="00E245C8" w:rsidP="00E245C8">
      <w:pPr>
        <w:pStyle w:val="NormalWeb"/>
        <w:shd w:val="clear" w:color="auto" w:fill="FFFFFF"/>
        <w:jc w:val="both"/>
        <w:rPr>
          <w:ins w:id="39" w:author="Unknown"/>
          <w:rFonts w:ascii="Verdana" w:hAnsi="Verdana"/>
          <w:color w:val="000000"/>
          <w:sz w:val="20"/>
          <w:szCs w:val="20"/>
        </w:rPr>
      </w:pPr>
      <w:ins w:id="40" w:author="Unknown">
        <w:r>
          <w:rPr>
            <w:rFonts w:ascii="Verdana" w:hAnsi="Verdana"/>
            <w:color w:val="000000"/>
            <w:sz w:val="20"/>
            <w:szCs w:val="20"/>
          </w:rPr>
          <w:t xml:space="preserve">But, it is possible </w:t>
        </w:r>
        <w:r w:rsidRPr="00AC4F87">
          <w:rPr>
            <w:rFonts w:ascii="Verdana" w:hAnsi="Verdana"/>
            <w:color w:val="000000"/>
            <w:sz w:val="20"/>
            <w:szCs w:val="20"/>
            <w:highlight w:val="yellow"/>
          </w:rPr>
          <w:t>that two hash code numbers can have different or same keys.</w:t>
        </w:r>
      </w:ins>
    </w:p>
    <w:p w:rsidR="00E245C8" w:rsidRDefault="002408A7" w:rsidP="00E245C8">
      <w:pPr>
        <w:rPr>
          <w:ins w:id="41" w:author="Unknown"/>
          <w:rFonts w:ascii="Times New Roman" w:hAnsi="Times New Roman"/>
          <w:sz w:val="24"/>
          <w:szCs w:val="24"/>
        </w:rPr>
      </w:pPr>
      <w:ins w:id="42" w:author="Unknown">
        <w:r>
          <w:pict>
            <v:rect id="_x0000_i1033" style="width:0;height:.75pt" o:hrstd="t" o:hrnoshade="t" o:hr="t" fillcolor="#d4d4d4" stroked="f"/>
          </w:pict>
        </w:r>
      </w:ins>
    </w:p>
    <w:p w:rsidR="00E245C8" w:rsidRDefault="00E245C8" w:rsidP="00E245C8">
      <w:pPr>
        <w:pStyle w:val="Heading3"/>
        <w:shd w:val="clear" w:color="auto" w:fill="FFFFFF"/>
        <w:spacing w:line="312" w:lineRule="atLeast"/>
        <w:jc w:val="both"/>
        <w:rPr>
          <w:ins w:id="43" w:author="Unknown"/>
          <w:rFonts w:ascii="Helvetica" w:hAnsi="Helvetica" w:cs="Helvetica"/>
          <w:b w:val="0"/>
          <w:bCs w:val="0"/>
          <w:color w:val="610B4B"/>
          <w:sz w:val="32"/>
          <w:szCs w:val="32"/>
        </w:rPr>
      </w:pPr>
      <w:ins w:id="44" w:author="Unknown">
        <w:r>
          <w:rPr>
            <w:rFonts w:ascii="Helvetica" w:hAnsi="Helvetica" w:cs="Helvetica"/>
            <w:b w:val="0"/>
            <w:bCs w:val="0"/>
            <w:color w:val="610B4B"/>
            <w:sz w:val="32"/>
            <w:szCs w:val="32"/>
          </w:rPr>
          <w:t>15) Why we override equals() method?</w:t>
        </w:r>
      </w:ins>
    </w:p>
    <w:p w:rsidR="00E245C8" w:rsidRDefault="00E245C8" w:rsidP="00E245C8">
      <w:pPr>
        <w:pStyle w:val="NormalWeb"/>
        <w:shd w:val="clear" w:color="auto" w:fill="FFFFFF"/>
        <w:jc w:val="both"/>
        <w:rPr>
          <w:ins w:id="45" w:author="Unknown"/>
          <w:rFonts w:ascii="Verdana" w:hAnsi="Verdana"/>
          <w:color w:val="000000"/>
          <w:sz w:val="20"/>
          <w:szCs w:val="20"/>
        </w:rPr>
      </w:pPr>
      <w:ins w:id="46" w:author="Unknown">
        <w:r w:rsidRPr="006A1653">
          <w:rPr>
            <w:rFonts w:ascii="Verdana" w:hAnsi="Verdana"/>
            <w:color w:val="000000"/>
            <w:sz w:val="20"/>
            <w:szCs w:val="20"/>
            <w:highlight w:val="yellow"/>
          </w:rPr>
          <w:t>The equals method is used to check whether two objects are same or not. It needs to be overridden if we want to check the objects based on property.</w:t>
        </w:r>
      </w:ins>
    </w:p>
    <w:p w:rsidR="00E245C8" w:rsidRDefault="00E245C8" w:rsidP="00E245C8">
      <w:pPr>
        <w:pStyle w:val="NormalWeb"/>
        <w:shd w:val="clear" w:color="auto" w:fill="FFFFFF"/>
        <w:jc w:val="both"/>
        <w:rPr>
          <w:ins w:id="47" w:author="Unknown"/>
          <w:rFonts w:ascii="Verdana" w:hAnsi="Verdana"/>
          <w:color w:val="000000"/>
          <w:sz w:val="20"/>
          <w:szCs w:val="20"/>
        </w:rPr>
      </w:pPr>
      <w:ins w:id="48" w:author="Unknown">
        <w:r>
          <w:rPr>
            <w:rFonts w:ascii="Verdana" w:hAnsi="Verdana"/>
            <w:color w:val="000000"/>
            <w:sz w:val="20"/>
            <w:szCs w:val="20"/>
          </w:rPr>
          <w:t xml:space="preserve">For example, </w:t>
        </w:r>
        <w:r w:rsidRPr="00605DE6">
          <w:rPr>
            <w:rFonts w:ascii="Verdana" w:hAnsi="Verdana"/>
            <w:color w:val="000000"/>
            <w:sz w:val="20"/>
            <w:szCs w:val="20"/>
            <w:highlight w:val="yellow"/>
          </w:rPr>
          <w:t>Employee is a class that has 3 data members: id, name and salary. But, we want to check the equality of employee object on the basis of salary. Then, we need to override the equals() method.</w:t>
        </w:r>
      </w:ins>
    </w:p>
    <w:p w:rsidR="00E245C8" w:rsidRDefault="00E245C8" w:rsidP="00E245C8">
      <w:pPr>
        <w:rPr>
          <w:ins w:id="49" w:author="Unknown"/>
          <w:rFonts w:ascii="Times New Roman" w:hAnsi="Times New Roman"/>
          <w:sz w:val="24"/>
          <w:szCs w:val="24"/>
        </w:rPr>
      </w:pPr>
    </w:p>
    <w:p w:rsidR="00E245C8" w:rsidRDefault="00E245C8" w:rsidP="00E245C8">
      <w:pPr>
        <w:pStyle w:val="Heading3"/>
        <w:shd w:val="clear" w:color="auto" w:fill="FFFFFF"/>
        <w:spacing w:line="312" w:lineRule="atLeast"/>
        <w:jc w:val="both"/>
        <w:rPr>
          <w:ins w:id="50" w:author="Unknown"/>
          <w:rFonts w:ascii="Helvetica" w:hAnsi="Helvetica" w:cs="Helvetica"/>
          <w:b w:val="0"/>
          <w:bCs w:val="0"/>
          <w:color w:val="610B4B"/>
          <w:sz w:val="32"/>
          <w:szCs w:val="32"/>
        </w:rPr>
      </w:pPr>
      <w:ins w:id="51" w:author="Unknown">
        <w:r>
          <w:rPr>
            <w:rFonts w:ascii="Helvetica" w:hAnsi="Helvetica" w:cs="Helvetica"/>
            <w:b w:val="0"/>
            <w:bCs w:val="0"/>
            <w:color w:val="610B4B"/>
            <w:sz w:val="32"/>
            <w:szCs w:val="32"/>
          </w:rPr>
          <w:t>16) How to synchronize List, Set and Map elements?</w:t>
        </w:r>
      </w:ins>
    </w:p>
    <w:p w:rsidR="00E245C8" w:rsidRDefault="00E245C8" w:rsidP="00E245C8">
      <w:pPr>
        <w:pStyle w:val="NormalWeb"/>
        <w:shd w:val="clear" w:color="auto" w:fill="FFFFFF"/>
        <w:jc w:val="both"/>
        <w:rPr>
          <w:ins w:id="52" w:author="Unknown"/>
          <w:rFonts w:ascii="Verdana" w:hAnsi="Verdana"/>
          <w:color w:val="000000"/>
          <w:sz w:val="20"/>
          <w:szCs w:val="20"/>
        </w:rPr>
      </w:pPr>
      <w:ins w:id="53" w:author="Unknown">
        <w:r>
          <w:rPr>
            <w:rFonts w:ascii="Verdana" w:hAnsi="Verdana"/>
            <w:color w:val="000000"/>
            <w:sz w:val="20"/>
            <w:szCs w:val="20"/>
          </w:rPr>
          <w:t>Yes, Collections class provides methods to make List, Set or Map elements as synchronized:</w:t>
        </w:r>
      </w:ins>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035"/>
      </w:tblGrid>
      <w:tr w:rsidR="00E245C8" w:rsidTr="00E245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public static List synchronizedList(List l){}</w:t>
            </w:r>
          </w:p>
        </w:tc>
      </w:tr>
      <w:tr w:rsidR="00E245C8" w:rsidTr="00E245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public static Set synchronizedSet(Set s){}</w:t>
            </w:r>
          </w:p>
        </w:tc>
      </w:tr>
      <w:tr w:rsidR="00E245C8" w:rsidTr="00E245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lastRenderedPageBreak/>
              <w:t>public static SortedSet synchronizedSortedSet(SortedSet s){}</w:t>
            </w:r>
          </w:p>
        </w:tc>
      </w:tr>
      <w:tr w:rsidR="00E245C8" w:rsidTr="00E245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public static Map synchronizedMap(Map m){}</w:t>
            </w:r>
          </w:p>
        </w:tc>
      </w:tr>
      <w:tr w:rsidR="00E245C8" w:rsidTr="00E245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245C8" w:rsidRDefault="00E245C8">
            <w:pPr>
              <w:spacing w:line="345" w:lineRule="atLeast"/>
              <w:ind w:left="300"/>
              <w:jc w:val="both"/>
              <w:rPr>
                <w:rFonts w:ascii="Verdana" w:hAnsi="Verdana"/>
                <w:color w:val="000000"/>
                <w:sz w:val="20"/>
                <w:szCs w:val="20"/>
              </w:rPr>
            </w:pPr>
            <w:r>
              <w:rPr>
                <w:rFonts w:ascii="Verdana" w:hAnsi="Verdana"/>
                <w:color w:val="000000"/>
                <w:sz w:val="20"/>
                <w:szCs w:val="20"/>
              </w:rPr>
              <w:t>public static SortedMap synchronizedSortedMap(SortedMap m){}</w:t>
            </w:r>
          </w:p>
        </w:tc>
      </w:tr>
    </w:tbl>
    <w:p w:rsidR="00E245C8" w:rsidRDefault="002408A7" w:rsidP="00E245C8">
      <w:pPr>
        <w:rPr>
          <w:ins w:id="54" w:author="Unknown"/>
          <w:rFonts w:ascii="Times New Roman" w:hAnsi="Times New Roman"/>
          <w:sz w:val="24"/>
          <w:szCs w:val="24"/>
        </w:rPr>
      </w:pPr>
      <w:ins w:id="55" w:author="Unknown">
        <w:r>
          <w:pict>
            <v:rect id="_x0000_i1034" style="width:0;height:.75pt" o:hrstd="t" o:hrnoshade="t" o:hr="t" fillcolor="#d4d4d4" stroked="f"/>
          </w:pict>
        </w:r>
      </w:ins>
    </w:p>
    <w:p w:rsidR="00E245C8" w:rsidRDefault="00E245C8" w:rsidP="00E245C8">
      <w:pPr>
        <w:pStyle w:val="Heading3"/>
        <w:shd w:val="clear" w:color="auto" w:fill="FFFFFF"/>
        <w:spacing w:line="312" w:lineRule="atLeast"/>
        <w:jc w:val="both"/>
        <w:rPr>
          <w:rFonts w:ascii="Helvetica" w:hAnsi="Helvetica" w:cs="Helvetica"/>
          <w:b w:val="0"/>
          <w:bCs w:val="0"/>
          <w:color w:val="610B4B"/>
          <w:sz w:val="32"/>
          <w:szCs w:val="32"/>
        </w:rPr>
      </w:pPr>
      <w:ins w:id="56" w:author="Unknown">
        <w:r>
          <w:rPr>
            <w:rFonts w:ascii="Helvetica" w:hAnsi="Helvetica" w:cs="Helvetica"/>
            <w:b w:val="0"/>
            <w:bCs w:val="0"/>
            <w:color w:val="610B4B"/>
            <w:sz w:val="32"/>
            <w:szCs w:val="32"/>
          </w:rPr>
          <w:t>17) What is the advantage of generic collection?</w:t>
        </w:r>
      </w:ins>
    </w:p>
    <w:p w:rsidR="001D1953" w:rsidRDefault="001D1953" w:rsidP="001D1953">
      <w:pPr>
        <w:pStyle w:val="Heading1"/>
        <w:shd w:val="clear" w:color="auto" w:fill="FFFFFF"/>
        <w:spacing w:before="63" w:line="312" w:lineRule="atLeast"/>
        <w:jc w:val="both"/>
        <w:rPr>
          <w:rFonts w:ascii="Helvetica" w:hAnsi="Helvetica" w:cs="Helvetica"/>
          <w:b w:val="0"/>
          <w:bCs w:val="0"/>
          <w:color w:val="610B38"/>
          <w:sz w:val="36"/>
          <w:szCs w:val="36"/>
        </w:rPr>
      </w:pPr>
      <w:r>
        <w:rPr>
          <w:rFonts w:ascii="Helvetica" w:hAnsi="Helvetica" w:cs="Helvetica"/>
          <w:b w:val="0"/>
          <w:bCs w:val="0"/>
          <w:color w:val="610B38"/>
          <w:sz w:val="36"/>
          <w:szCs w:val="36"/>
        </w:rPr>
        <w:t>Generics in Java</w:t>
      </w:r>
    </w:p>
    <w:p w:rsidR="001D1953" w:rsidRDefault="001D1953" w:rsidP="001D1953">
      <w:pPr>
        <w:pStyle w:val="NormalWeb"/>
        <w:shd w:val="clear" w:color="auto" w:fill="FFFFFF"/>
        <w:jc w:val="both"/>
        <w:rPr>
          <w:rFonts w:ascii="Verdana" w:hAnsi="Verdana"/>
          <w:color w:val="000000"/>
          <w:sz w:val="16"/>
          <w:szCs w:val="16"/>
        </w:rPr>
      </w:pPr>
      <w:r>
        <w:rPr>
          <w:rFonts w:ascii="Verdana" w:hAnsi="Verdana"/>
          <w:color w:val="000000"/>
          <w:sz w:val="16"/>
          <w:szCs w:val="16"/>
        </w:rPr>
        <w:t>The </w:t>
      </w:r>
      <w:r>
        <w:rPr>
          <w:rFonts w:ascii="Verdana" w:hAnsi="Verdana"/>
          <w:b/>
          <w:bCs/>
          <w:color w:val="000000"/>
          <w:sz w:val="16"/>
          <w:szCs w:val="16"/>
        </w:rPr>
        <w:t>Java Generics</w:t>
      </w:r>
      <w:r>
        <w:rPr>
          <w:rFonts w:ascii="Verdana" w:hAnsi="Verdana"/>
          <w:color w:val="000000"/>
          <w:sz w:val="16"/>
          <w:szCs w:val="16"/>
        </w:rPr>
        <w:t> programming is introduced in J2SE 5 to deal with type-safe objects.</w:t>
      </w:r>
    </w:p>
    <w:p w:rsidR="001D1953" w:rsidRDefault="001D1953" w:rsidP="001D1953">
      <w:pPr>
        <w:pStyle w:val="NormalWeb"/>
        <w:shd w:val="clear" w:color="auto" w:fill="FFFFFF"/>
        <w:jc w:val="both"/>
        <w:rPr>
          <w:rFonts w:ascii="Verdana" w:hAnsi="Verdana"/>
          <w:color w:val="000000"/>
          <w:sz w:val="16"/>
          <w:szCs w:val="16"/>
        </w:rPr>
      </w:pPr>
      <w:r>
        <w:rPr>
          <w:rFonts w:ascii="Verdana" w:hAnsi="Verdana"/>
          <w:color w:val="000000"/>
          <w:sz w:val="16"/>
          <w:szCs w:val="16"/>
        </w:rPr>
        <w:t>Before generics, we can store any type of objects in collection i.e. non-generic. Now generics, forces the java programmer to store specific type of objects.</w:t>
      </w:r>
    </w:p>
    <w:p w:rsidR="001D1953" w:rsidRDefault="001D1953" w:rsidP="001D1953">
      <w:pPr>
        <w:pStyle w:val="Heading4"/>
        <w:shd w:val="clear" w:color="auto" w:fill="FFFFFF"/>
        <w:jc w:val="both"/>
        <w:rPr>
          <w:rFonts w:ascii="Helvetica" w:hAnsi="Helvetica" w:cs="Helvetica"/>
          <w:b w:val="0"/>
          <w:bCs w:val="0"/>
          <w:color w:val="610B4B"/>
          <w:sz w:val="24"/>
          <w:szCs w:val="24"/>
        </w:rPr>
      </w:pPr>
      <w:r>
        <w:rPr>
          <w:rFonts w:ascii="Helvetica" w:hAnsi="Helvetica" w:cs="Helvetica"/>
          <w:b w:val="0"/>
          <w:bCs w:val="0"/>
          <w:color w:val="610B4B"/>
        </w:rPr>
        <w:t>Advantage of Java Generics</w:t>
      </w:r>
    </w:p>
    <w:p w:rsidR="001D1953" w:rsidRDefault="001D1953" w:rsidP="001D1953">
      <w:pPr>
        <w:pStyle w:val="NormalWeb"/>
        <w:shd w:val="clear" w:color="auto" w:fill="FFFFFF"/>
        <w:jc w:val="both"/>
        <w:rPr>
          <w:rFonts w:ascii="Verdana" w:hAnsi="Verdana"/>
          <w:color w:val="000000"/>
          <w:sz w:val="16"/>
          <w:szCs w:val="16"/>
        </w:rPr>
      </w:pPr>
      <w:r>
        <w:rPr>
          <w:rFonts w:ascii="Verdana" w:hAnsi="Verdana"/>
          <w:color w:val="000000"/>
          <w:sz w:val="16"/>
          <w:szCs w:val="16"/>
        </w:rPr>
        <w:t>There are mainly 3 advantages of generics. They are as follows:</w:t>
      </w:r>
    </w:p>
    <w:p w:rsidR="001D1953" w:rsidRDefault="001D1953" w:rsidP="001D1953">
      <w:pPr>
        <w:pStyle w:val="NormalWeb"/>
        <w:shd w:val="clear" w:color="auto" w:fill="FFFFFF"/>
        <w:jc w:val="both"/>
        <w:rPr>
          <w:rFonts w:ascii="Verdana" w:hAnsi="Verdana"/>
          <w:color w:val="000000"/>
          <w:sz w:val="16"/>
          <w:szCs w:val="16"/>
        </w:rPr>
      </w:pPr>
      <w:r>
        <w:rPr>
          <w:rFonts w:ascii="Verdana" w:hAnsi="Verdana"/>
          <w:b/>
          <w:bCs/>
          <w:color w:val="000000"/>
          <w:sz w:val="16"/>
          <w:szCs w:val="16"/>
        </w:rPr>
        <w:t>1) Type-safety :</w:t>
      </w:r>
      <w:r>
        <w:rPr>
          <w:rFonts w:ascii="Verdana" w:hAnsi="Verdana"/>
          <w:color w:val="000000"/>
          <w:sz w:val="16"/>
          <w:szCs w:val="16"/>
        </w:rPr>
        <w:t> We can hold only a single type of objects in generics. It doesn’t allow to store other objects.</w:t>
      </w:r>
    </w:p>
    <w:p w:rsidR="001D1953" w:rsidRDefault="001D1953" w:rsidP="001D1953">
      <w:pPr>
        <w:pStyle w:val="NormalWeb"/>
        <w:shd w:val="clear" w:color="auto" w:fill="FFFFFF"/>
        <w:jc w:val="both"/>
        <w:rPr>
          <w:rFonts w:ascii="Verdana" w:hAnsi="Verdana"/>
          <w:color w:val="000000"/>
          <w:sz w:val="16"/>
          <w:szCs w:val="16"/>
        </w:rPr>
      </w:pPr>
      <w:r>
        <w:rPr>
          <w:rFonts w:ascii="Verdana" w:hAnsi="Verdana"/>
          <w:b/>
          <w:bCs/>
          <w:color w:val="000000"/>
          <w:sz w:val="16"/>
          <w:szCs w:val="16"/>
        </w:rPr>
        <w:t>2) Type casting is not required:</w:t>
      </w:r>
      <w:r>
        <w:rPr>
          <w:rFonts w:ascii="Verdana" w:hAnsi="Verdana"/>
          <w:color w:val="000000"/>
          <w:sz w:val="16"/>
          <w:szCs w:val="16"/>
        </w:rPr>
        <w:t> There is no need to typecast the object.</w:t>
      </w:r>
    </w:p>
    <w:p w:rsidR="001D1953" w:rsidRPr="001D1953" w:rsidRDefault="001D1953" w:rsidP="001D1953">
      <w:pPr>
        <w:rPr>
          <w:ins w:id="57" w:author="Unknown"/>
        </w:rPr>
      </w:pPr>
    </w:p>
    <w:p w:rsidR="00E245C8" w:rsidRDefault="00E245C8" w:rsidP="00E245C8">
      <w:pPr>
        <w:pStyle w:val="NormalWeb"/>
        <w:shd w:val="clear" w:color="auto" w:fill="FFFFFF"/>
        <w:jc w:val="both"/>
        <w:rPr>
          <w:ins w:id="58" w:author="Unknown"/>
          <w:rFonts w:ascii="Verdana" w:hAnsi="Verdana"/>
          <w:color w:val="000000"/>
          <w:sz w:val="20"/>
          <w:szCs w:val="20"/>
        </w:rPr>
      </w:pPr>
      <w:ins w:id="59" w:author="Unknown">
        <w:r>
          <w:rPr>
            <w:rFonts w:ascii="Verdana" w:hAnsi="Verdana"/>
            <w:color w:val="000000"/>
            <w:sz w:val="20"/>
            <w:szCs w:val="20"/>
          </w:rPr>
          <w:t>If we use generic class, we don't need typecasting. It is typesafe and checked at compile time.</w:t>
        </w:r>
      </w:ins>
    </w:p>
    <w:p w:rsidR="00E245C8" w:rsidRDefault="002408A7" w:rsidP="00E245C8">
      <w:pPr>
        <w:rPr>
          <w:ins w:id="60" w:author="Unknown"/>
          <w:rFonts w:ascii="Times New Roman" w:hAnsi="Times New Roman"/>
          <w:sz w:val="24"/>
          <w:szCs w:val="24"/>
        </w:rPr>
      </w:pPr>
      <w:ins w:id="61" w:author="Unknown">
        <w:r>
          <w:pict>
            <v:rect id="_x0000_i1035" style="width:0;height:.75pt" o:hrstd="t" o:hrnoshade="t" o:hr="t" fillcolor="#d4d4d4" stroked="f"/>
          </w:pict>
        </w:r>
      </w:ins>
    </w:p>
    <w:p w:rsidR="00E245C8" w:rsidRDefault="00E245C8" w:rsidP="00E245C8">
      <w:pPr>
        <w:pStyle w:val="Heading3"/>
        <w:shd w:val="clear" w:color="auto" w:fill="FFFFFF"/>
        <w:spacing w:line="312" w:lineRule="atLeast"/>
        <w:jc w:val="both"/>
        <w:rPr>
          <w:ins w:id="62" w:author="Unknown"/>
          <w:rFonts w:ascii="Helvetica" w:hAnsi="Helvetica" w:cs="Helvetica"/>
          <w:b w:val="0"/>
          <w:bCs w:val="0"/>
          <w:color w:val="610B4B"/>
          <w:sz w:val="32"/>
          <w:szCs w:val="32"/>
        </w:rPr>
      </w:pPr>
      <w:ins w:id="63" w:author="Unknown">
        <w:r>
          <w:rPr>
            <w:rFonts w:ascii="Helvetica" w:hAnsi="Helvetica" w:cs="Helvetica"/>
            <w:b w:val="0"/>
            <w:bCs w:val="0"/>
            <w:color w:val="610B4B"/>
            <w:sz w:val="32"/>
            <w:szCs w:val="32"/>
          </w:rPr>
          <w:t>18) What is hash-collision in Hashtable and how it is handled in Java?</w:t>
        </w:r>
      </w:ins>
    </w:p>
    <w:p w:rsidR="00E245C8" w:rsidRDefault="00E245C8" w:rsidP="00E245C8">
      <w:pPr>
        <w:pStyle w:val="NormalWeb"/>
        <w:shd w:val="clear" w:color="auto" w:fill="FFFFFF"/>
        <w:jc w:val="both"/>
        <w:rPr>
          <w:ins w:id="64" w:author="Unknown"/>
          <w:rFonts w:ascii="Verdana" w:hAnsi="Verdana"/>
          <w:color w:val="000000"/>
          <w:sz w:val="20"/>
          <w:szCs w:val="20"/>
        </w:rPr>
      </w:pPr>
      <w:ins w:id="65" w:author="Unknown">
        <w:r>
          <w:rPr>
            <w:rFonts w:ascii="Verdana" w:hAnsi="Verdana"/>
            <w:color w:val="000000"/>
            <w:sz w:val="20"/>
            <w:szCs w:val="20"/>
          </w:rPr>
          <w:t>Two different keys with the same hash value is known as hash-collision. Two different entries will be kept in a single hash bucket to avoid the collision.</w:t>
        </w:r>
      </w:ins>
    </w:p>
    <w:p w:rsidR="00E245C8" w:rsidRDefault="002408A7" w:rsidP="00E245C8">
      <w:pPr>
        <w:rPr>
          <w:ins w:id="66" w:author="Unknown"/>
          <w:rFonts w:ascii="Times New Roman" w:hAnsi="Times New Roman"/>
          <w:sz w:val="24"/>
          <w:szCs w:val="24"/>
        </w:rPr>
      </w:pPr>
      <w:ins w:id="67" w:author="Unknown">
        <w:r>
          <w:pict>
            <v:rect id="_x0000_i1036" style="width:0;height:.75pt" o:hrstd="t" o:hrnoshade="t" o:hr="t" fillcolor="#d4d4d4" stroked="f"/>
          </w:pict>
        </w:r>
      </w:ins>
    </w:p>
    <w:p w:rsidR="00E245C8" w:rsidRPr="00965109" w:rsidRDefault="00E245C8" w:rsidP="00E245C8">
      <w:pPr>
        <w:pStyle w:val="Heading3"/>
        <w:shd w:val="clear" w:color="auto" w:fill="FFFFFF"/>
        <w:spacing w:line="312" w:lineRule="atLeast"/>
        <w:jc w:val="both"/>
        <w:rPr>
          <w:ins w:id="68" w:author="Unknown"/>
          <w:rFonts w:ascii="Helvetica" w:hAnsi="Helvetica" w:cs="Helvetica"/>
          <w:b w:val="0"/>
          <w:bCs w:val="0"/>
          <w:color w:val="610B4B"/>
          <w:sz w:val="32"/>
          <w:szCs w:val="32"/>
          <w:highlight w:val="yellow"/>
        </w:rPr>
      </w:pPr>
      <w:ins w:id="69" w:author="Unknown">
        <w:r w:rsidRPr="00965109">
          <w:rPr>
            <w:rFonts w:ascii="Helvetica" w:hAnsi="Helvetica" w:cs="Helvetica"/>
            <w:b w:val="0"/>
            <w:bCs w:val="0"/>
            <w:color w:val="610B4B"/>
            <w:sz w:val="32"/>
            <w:szCs w:val="32"/>
            <w:highlight w:val="yellow"/>
          </w:rPr>
          <w:t>19) What is the Dictionary class?</w:t>
        </w:r>
      </w:ins>
    </w:p>
    <w:p w:rsidR="00E245C8" w:rsidRDefault="00E245C8" w:rsidP="00E245C8">
      <w:pPr>
        <w:pStyle w:val="NormalWeb"/>
        <w:shd w:val="clear" w:color="auto" w:fill="FFFFFF"/>
        <w:jc w:val="both"/>
        <w:rPr>
          <w:ins w:id="70" w:author="Unknown"/>
          <w:rFonts w:ascii="Verdana" w:hAnsi="Verdana"/>
          <w:color w:val="000000"/>
          <w:sz w:val="20"/>
          <w:szCs w:val="20"/>
        </w:rPr>
      </w:pPr>
      <w:ins w:id="71" w:author="Unknown">
        <w:r w:rsidRPr="00965109">
          <w:rPr>
            <w:rFonts w:ascii="Verdana" w:hAnsi="Verdana"/>
            <w:color w:val="000000"/>
            <w:sz w:val="20"/>
            <w:szCs w:val="20"/>
            <w:highlight w:val="yellow"/>
          </w:rPr>
          <w:t>The Dictionary class provides the capability to store key-value pairs</w:t>
        </w:r>
        <w:r>
          <w:rPr>
            <w:rFonts w:ascii="Verdana" w:hAnsi="Verdana"/>
            <w:color w:val="000000"/>
            <w:sz w:val="20"/>
            <w:szCs w:val="20"/>
          </w:rPr>
          <w:t>.</w:t>
        </w:r>
      </w:ins>
    </w:p>
    <w:p w:rsidR="00E245C8" w:rsidRDefault="002408A7" w:rsidP="00E245C8">
      <w:pPr>
        <w:rPr>
          <w:ins w:id="72" w:author="Unknown"/>
          <w:rFonts w:ascii="Times New Roman" w:hAnsi="Times New Roman"/>
          <w:sz w:val="24"/>
          <w:szCs w:val="24"/>
        </w:rPr>
      </w:pPr>
      <w:ins w:id="73" w:author="Unknown">
        <w:r>
          <w:pict>
            <v:rect id="_x0000_i1037" style="width:0;height:.75pt" o:hrstd="t" o:hrnoshade="t" o:hr="t" fillcolor="#d4d4d4" stroked="f"/>
          </w:pict>
        </w:r>
      </w:ins>
    </w:p>
    <w:p w:rsidR="00E245C8" w:rsidRDefault="00E245C8" w:rsidP="00E245C8">
      <w:pPr>
        <w:pStyle w:val="Heading3"/>
        <w:shd w:val="clear" w:color="auto" w:fill="FFFFFF"/>
        <w:spacing w:line="312" w:lineRule="atLeast"/>
        <w:jc w:val="both"/>
        <w:rPr>
          <w:ins w:id="74" w:author="Unknown"/>
          <w:rFonts w:ascii="Helvetica" w:hAnsi="Helvetica" w:cs="Helvetica"/>
          <w:b w:val="0"/>
          <w:bCs w:val="0"/>
          <w:color w:val="610B4B"/>
          <w:sz w:val="32"/>
          <w:szCs w:val="32"/>
        </w:rPr>
      </w:pPr>
      <w:ins w:id="75" w:author="Unknown">
        <w:r>
          <w:rPr>
            <w:rFonts w:ascii="Helvetica" w:hAnsi="Helvetica" w:cs="Helvetica"/>
            <w:b w:val="0"/>
            <w:bCs w:val="0"/>
            <w:color w:val="610B4B"/>
            <w:sz w:val="32"/>
            <w:szCs w:val="32"/>
          </w:rPr>
          <w:lastRenderedPageBreak/>
          <w:t xml:space="preserve">20) What is the </w:t>
        </w:r>
        <w:r w:rsidRPr="001D1953">
          <w:rPr>
            <w:rFonts w:ascii="Helvetica" w:hAnsi="Helvetica" w:cs="Helvetica"/>
            <w:b w:val="0"/>
            <w:bCs w:val="0"/>
            <w:color w:val="610B4B"/>
            <w:sz w:val="32"/>
            <w:szCs w:val="32"/>
            <w:highlight w:val="green"/>
          </w:rPr>
          <w:t>default size</w:t>
        </w:r>
        <w:r>
          <w:rPr>
            <w:rFonts w:ascii="Helvetica" w:hAnsi="Helvetica" w:cs="Helvetica"/>
            <w:b w:val="0"/>
            <w:bCs w:val="0"/>
            <w:color w:val="610B4B"/>
            <w:sz w:val="32"/>
            <w:szCs w:val="32"/>
          </w:rPr>
          <w:t xml:space="preserve"> of load factor in hashing based collection?</w:t>
        </w:r>
      </w:ins>
    </w:p>
    <w:p w:rsidR="00E245C8" w:rsidRDefault="00E245C8" w:rsidP="00E245C8">
      <w:pPr>
        <w:pStyle w:val="NormalWeb"/>
        <w:pBdr>
          <w:bottom w:val="double" w:sz="6" w:space="1" w:color="auto"/>
        </w:pBdr>
        <w:shd w:val="clear" w:color="auto" w:fill="FFFFFF"/>
        <w:jc w:val="both"/>
        <w:rPr>
          <w:ins w:id="76" w:author="Unknown"/>
          <w:rFonts w:ascii="Verdana" w:hAnsi="Verdana"/>
          <w:color w:val="000000"/>
          <w:sz w:val="20"/>
          <w:szCs w:val="20"/>
        </w:rPr>
      </w:pPr>
      <w:ins w:id="77" w:author="Unknown">
        <w:r>
          <w:rPr>
            <w:rFonts w:ascii="Verdana" w:hAnsi="Verdana"/>
            <w:color w:val="000000"/>
            <w:sz w:val="20"/>
            <w:szCs w:val="20"/>
          </w:rPr>
          <w:t>The default size of load factor is </w:t>
        </w:r>
        <w:r>
          <w:rPr>
            <w:rFonts w:ascii="Verdana" w:hAnsi="Verdana"/>
            <w:b/>
            <w:bCs/>
            <w:color w:val="000000"/>
            <w:sz w:val="20"/>
            <w:szCs w:val="20"/>
          </w:rPr>
          <w:t>0.75</w:t>
        </w:r>
        <w:r>
          <w:rPr>
            <w:rFonts w:ascii="Verdana" w:hAnsi="Verdana"/>
            <w:color w:val="000000"/>
            <w:sz w:val="20"/>
            <w:szCs w:val="20"/>
          </w:rPr>
          <w:t>. The default capacity is computed as initial capacity * load factor. For example, 16 * 0.75 = 12. So, 12 is the default capacity of Map.</w:t>
        </w:r>
      </w:ins>
    </w:p>
    <w:p w:rsidR="00E245C8" w:rsidRDefault="00E245C8" w:rsidP="00E245C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make ArrayList Read Only?</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The read-only means unmodifiable view of Collection in which we can not perform any operation which will change the collection through add(), remove() or set() method. We can obtain read-only collection from the existing collection by calling Collections.unmodifiableCollection() method.</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UnmodifiableArrayList {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List&lt;String&gt;fruitList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fruitList.add(</w:t>
      </w:r>
      <w:r>
        <w:rPr>
          <w:rStyle w:val="string"/>
          <w:rFonts w:ascii="Verdana" w:hAnsi="Verdana"/>
          <w:color w:val="0000FF"/>
          <w:sz w:val="20"/>
          <w:szCs w:val="20"/>
          <w:bdr w:val="none" w:sz="0" w:space="0" w:color="auto" w:frame="1"/>
        </w:rPr>
        <w:t>"Mango"</w:t>
      </w:r>
      <w:r>
        <w:rPr>
          <w:rFonts w:ascii="Verdana" w:hAnsi="Verdana"/>
          <w:color w:val="000000"/>
          <w:sz w:val="20"/>
          <w:szCs w:val="20"/>
          <w:bdr w:val="none" w:sz="0" w:space="0" w:color="auto" w:frame="1"/>
        </w:rPr>
        <w:t>);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fruitList.add(</w:t>
      </w:r>
      <w:r>
        <w:rPr>
          <w:rStyle w:val="string"/>
          <w:rFonts w:ascii="Verdana" w:hAnsi="Verdana"/>
          <w:color w:val="0000FF"/>
          <w:sz w:val="20"/>
          <w:szCs w:val="20"/>
          <w:bdr w:val="none" w:sz="0" w:space="0" w:color="auto" w:frame="1"/>
        </w:rPr>
        <w:t>"Banana"</w:t>
      </w:r>
      <w:r>
        <w:rPr>
          <w:rFonts w:ascii="Verdana" w:hAnsi="Verdana"/>
          <w:color w:val="000000"/>
          <w:sz w:val="20"/>
          <w:szCs w:val="20"/>
          <w:bdr w:val="none" w:sz="0" w:space="0" w:color="auto" w:frame="1"/>
        </w:rPr>
        <w:t>);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fruitList.add(</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fruitList.add(</w:t>
      </w:r>
      <w:r>
        <w:rPr>
          <w:rStyle w:val="string"/>
          <w:rFonts w:ascii="Verdana" w:hAnsi="Verdana"/>
          <w:color w:val="0000FF"/>
          <w:sz w:val="20"/>
          <w:szCs w:val="20"/>
          <w:bdr w:val="none" w:sz="0" w:space="0" w:color="auto" w:frame="1"/>
        </w:rPr>
        <w:t>"Strawberry"</w:t>
      </w:r>
      <w:r>
        <w:rPr>
          <w:rFonts w:ascii="Verdana" w:hAnsi="Verdana"/>
          <w:color w:val="000000"/>
          <w:sz w:val="20"/>
          <w:szCs w:val="20"/>
          <w:bdr w:val="none" w:sz="0" w:space="0" w:color="auto" w:frame="1"/>
        </w:rPr>
        <w:t>);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fruitList.add(</w:t>
      </w:r>
      <w:r>
        <w:rPr>
          <w:rStyle w:val="string"/>
          <w:rFonts w:ascii="Verdana" w:hAnsi="Verdana"/>
          <w:color w:val="0000FF"/>
          <w:sz w:val="20"/>
          <w:szCs w:val="20"/>
          <w:bdr w:val="none" w:sz="0" w:space="0" w:color="auto" w:frame="1"/>
        </w:rPr>
        <w:t>"Pineapple"</w:t>
      </w:r>
      <w:r>
        <w:rPr>
          <w:rFonts w:ascii="Verdana" w:hAnsi="Verdana"/>
          <w:color w:val="000000"/>
          <w:sz w:val="20"/>
          <w:szCs w:val="20"/>
          <w:bdr w:val="none" w:sz="0" w:space="0" w:color="auto" w:frame="1"/>
        </w:rPr>
        <w:t>);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List&lt;String&gt;unmodifiableList= Collections.unmodifiableList(fruitList);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unmodifiableList.add(</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System.out.println(fruitList);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245C8" w:rsidRDefault="00E245C8" w:rsidP="00E245C8">
      <w:pPr>
        <w:pStyle w:val="HTMLPreformatted"/>
        <w:shd w:val="clear" w:color="auto" w:fill="F9FBF9"/>
        <w:jc w:val="both"/>
        <w:rPr>
          <w:color w:val="000000"/>
        </w:rPr>
      </w:pPr>
      <w:r>
        <w:rPr>
          <w:color w:val="000000"/>
        </w:rPr>
        <w:t xml:space="preserve">    Exception in thread "main"</w:t>
      </w:r>
      <w:r w:rsidRPr="00E436A4">
        <w:rPr>
          <w:color w:val="000000"/>
          <w:highlight w:val="yellow"/>
        </w:rPr>
        <w:t>java.lang.UnsupportedOperationException</w:t>
      </w:r>
      <w:r>
        <w:rPr>
          <w:color w:val="000000"/>
        </w:rPr>
        <w:br/>
      </w:r>
    </w:p>
    <w:p w:rsidR="00E245C8" w:rsidRDefault="00E245C8" w:rsidP="00E245C8">
      <w:pPr>
        <w:pStyle w:val="HTMLPreformatted"/>
        <w:shd w:val="clear" w:color="auto" w:fill="F9FBF9"/>
        <w:jc w:val="both"/>
        <w:rPr>
          <w:color w:val="000000"/>
        </w:rPr>
      </w:pPr>
      <w:r>
        <w:rPr>
          <w:color w:val="000000"/>
        </w:rPr>
        <w:tab/>
        <w:t>at java.util.Collections$UnmodifiableCollection.add(Collections.java:1055)</w:t>
      </w:r>
      <w:r>
        <w:rPr>
          <w:color w:val="000000"/>
        </w:rPr>
        <w:br/>
      </w:r>
    </w:p>
    <w:p w:rsidR="00E245C8" w:rsidRDefault="00E245C8" w:rsidP="00E245C8">
      <w:pPr>
        <w:pStyle w:val="HTMLPreformatted"/>
        <w:shd w:val="clear" w:color="auto" w:fill="F9FBF9"/>
        <w:jc w:val="both"/>
        <w:rPr>
          <w:color w:val="000000"/>
        </w:rPr>
      </w:pPr>
      <w:r>
        <w:rPr>
          <w:color w:val="000000"/>
        </w:rPr>
        <w:tab/>
        <w:t>at collectionInterview.list.UnmodifiableArrayList.main(UnmodifiableArrayList.java:20)</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Here we have converted the existing list fruitList to unmodifiable List. If we alter the "unmodifiableList", it will cause </w:t>
      </w:r>
      <w:r w:rsidRPr="00A60E0D">
        <w:rPr>
          <w:rFonts w:ascii="Verdana" w:hAnsi="Verdana"/>
          <w:color w:val="000000"/>
          <w:sz w:val="20"/>
          <w:szCs w:val="20"/>
          <w:highlight w:val="yellow"/>
        </w:rPr>
        <w:t>UnsupportedOperationException</w:t>
      </w:r>
      <w:r>
        <w:rPr>
          <w:rFonts w:ascii="Verdana" w:hAnsi="Verdana"/>
          <w:color w:val="000000"/>
          <w:sz w:val="20"/>
          <w:szCs w:val="20"/>
        </w:rPr>
        <w:t>. We can still change the list with fruitList reference. like calling:</w:t>
      </w:r>
    </w:p>
    <w:p w:rsidR="00E245C8" w:rsidRDefault="00E245C8" w:rsidP="00E245C8">
      <w:pPr>
        <w:numPr>
          <w:ilvl w:val="0"/>
          <w:numId w:val="2"/>
        </w:numPr>
        <w:pBdr>
          <w:bottom w:val="double" w:sz="6" w:space="1" w:color="auto"/>
        </w:pBd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fruitList.add(</w:t>
      </w:r>
      <w:r>
        <w:rPr>
          <w:rStyle w:val="string"/>
          <w:rFonts w:ascii="Verdana" w:hAnsi="Verdana"/>
          <w:color w:val="0000FF"/>
          <w:sz w:val="20"/>
          <w:szCs w:val="20"/>
          <w:bdr w:val="none" w:sz="0" w:space="0" w:color="auto" w:frame="1"/>
        </w:rPr>
        <w:t>"INDIA"</w:t>
      </w:r>
      <w:r>
        <w:rPr>
          <w:rFonts w:ascii="Verdana" w:hAnsi="Verdana"/>
          <w:color w:val="000000"/>
          <w:sz w:val="20"/>
          <w:szCs w:val="20"/>
          <w:bdr w:val="none" w:sz="0" w:space="0" w:color="auto" w:frame="1"/>
        </w:rPr>
        <w:t>);  </w:t>
      </w:r>
    </w:p>
    <w:p w:rsidR="00E245C8" w:rsidRDefault="00E245C8" w:rsidP="00480F9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How to remove duplicates from ArrayList in Java?</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To remove dupliates from ArrayList, we can convert it into Set. Since Set doesn't contain duplicate elements, it will have only unique elements.</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Let's see an example to remove duplicates from ArrayList:</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RemoveDuplicateArrayList {   </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List&lt;String&gt; l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l.add(</w:t>
      </w:r>
      <w:r>
        <w:rPr>
          <w:rStyle w:val="string"/>
          <w:rFonts w:ascii="Verdana" w:hAnsi="Verdana"/>
          <w:color w:val="0000FF"/>
          <w:sz w:val="20"/>
          <w:szCs w:val="20"/>
          <w:bdr w:val="none" w:sz="0" w:space="0" w:color="auto" w:frame="1"/>
        </w:rPr>
        <w:t>"Mango"</w:t>
      </w:r>
      <w:r>
        <w:rPr>
          <w:rFonts w:ascii="Verdana" w:hAnsi="Verdana"/>
          <w:color w:val="000000"/>
          <w:sz w:val="20"/>
          <w:szCs w:val="20"/>
          <w:bdr w:val="none" w:sz="0" w:space="0" w:color="auto" w:frame="1"/>
        </w:rPr>
        <w:t>);  </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l.add(</w:t>
      </w:r>
      <w:r>
        <w:rPr>
          <w:rStyle w:val="string"/>
          <w:rFonts w:ascii="Verdana" w:hAnsi="Verdana"/>
          <w:color w:val="0000FF"/>
          <w:sz w:val="20"/>
          <w:szCs w:val="20"/>
          <w:bdr w:val="none" w:sz="0" w:space="0" w:color="auto" w:frame="1"/>
        </w:rPr>
        <w:t>"Banana"</w:t>
      </w:r>
      <w:r>
        <w:rPr>
          <w:rFonts w:ascii="Verdana" w:hAnsi="Verdana"/>
          <w:color w:val="000000"/>
          <w:sz w:val="20"/>
          <w:szCs w:val="20"/>
          <w:bdr w:val="none" w:sz="0" w:space="0" w:color="auto" w:frame="1"/>
        </w:rPr>
        <w:t>);  </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l.add(</w:t>
      </w:r>
      <w:r>
        <w:rPr>
          <w:rStyle w:val="string"/>
          <w:rFonts w:ascii="Verdana" w:hAnsi="Verdana"/>
          <w:color w:val="0000FF"/>
          <w:sz w:val="20"/>
          <w:szCs w:val="20"/>
          <w:bdr w:val="none" w:sz="0" w:space="0" w:color="auto" w:frame="1"/>
        </w:rPr>
        <w:t>"Mango"</w:t>
      </w:r>
      <w:r>
        <w:rPr>
          <w:rFonts w:ascii="Verdana" w:hAnsi="Verdana"/>
          <w:color w:val="000000"/>
          <w:sz w:val="20"/>
          <w:szCs w:val="20"/>
          <w:bdr w:val="none" w:sz="0" w:space="0" w:color="auto" w:frame="1"/>
        </w:rPr>
        <w:t>);  </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l.add(</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  </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System.out.println(l.toString());  </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Set&lt;String&gt; 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LinkedHashSet&lt;String&gt;(l);  </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System.out.println(s);  </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245C8" w:rsidRDefault="00E245C8" w:rsidP="00E245C8">
      <w:pPr>
        <w:pStyle w:val="HTMLPreformatted"/>
        <w:shd w:val="clear" w:color="auto" w:fill="FFFFFF"/>
        <w:spacing w:before="75" w:after="75"/>
        <w:ind w:left="150"/>
        <w:jc w:val="both"/>
        <w:rPr>
          <w:color w:val="000000"/>
        </w:rPr>
      </w:pPr>
      <w:r>
        <w:rPr>
          <w:color w:val="000000"/>
        </w:rPr>
        <w:t>Before converting to set</w:t>
      </w:r>
    </w:p>
    <w:p w:rsidR="00E245C8" w:rsidRDefault="00E245C8" w:rsidP="00E245C8">
      <w:pPr>
        <w:pStyle w:val="HTMLPreformatted"/>
        <w:shd w:val="clear" w:color="auto" w:fill="FFFFFF"/>
        <w:spacing w:before="75" w:after="75"/>
        <w:ind w:left="150"/>
        <w:jc w:val="both"/>
        <w:rPr>
          <w:color w:val="000000"/>
        </w:rPr>
      </w:pPr>
      <w:r>
        <w:rPr>
          <w:color w:val="000000"/>
        </w:rPr>
        <w:t>[Mango, Banana, Mango, Apple]</w:t>
      </w:r>
    </w:p>
    <w:p w:rsidR="00E245C8" w:rsidRDefault="00E245C8" w:rsidP="00E245C8">
      <w:pPr>
        <w:pStyle w:val="HTMLPreformatted"/>
        <w:shd w:val="clear" w:color="auto" w:fill="FFFFFF"/>
        <w:spacing w:before="75" w:after="75"/>
        <w:ind w:left="150"/>
        <w:jc w:val="both"/>
        <w:rPr>
          <w:color w:val="000000"/>
        </w:rPr>
      </w:pPr>
      <w:r>
        <w:rPr>
          <w:color w:val="000000"/>
        </w:rPr>
        <w:t>After converting to set</w:t>
      </w:r>
    </w:p>
    <w:p w:rsidR="00E245C8" w:rsidRDefault="00E245C8" w:rsidP="00E245C8">
      <w:pPr>
        <w:pStyle w:val="HTMLPreformatted"/>
        <w:pBdr>
          <w:bottom w:val="double" w:sz="6" w:space="1" w:color="auto"/>
        </w:pBdr>
        <w:shd w:val="clear" w:color="auto" w:fill="FFFFFF"/>
        <w:spacing w:before="75" w:after="75"/>
        <w:ind w:left="150"/>
        <w:jc w:val="both"/>
        <w:rPr>
          <w:color w:val="000000"/>
        </w:rPr>
      </w:pPr>
      <w:r>
        <w:rPr>
          <w:color w:val="000000"/>
        </w:rPr>
        <w:t>[Mango, Banana, Apple]</w:t>
      </w:r>
    </w:p>
    <w:p w:rsidR="00E245C8" w:rsidRDefault="00E245C8" w:rsidP="00E245C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Synchronize ArrayList in Java?</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We can use Collections.synchronizedList(List&lt;T&gt;) method to synchronize collections in java. The synchronizedList(List&lt;T&gt;) method is used to return a synchronized (thread-safe) list backed by the specified list.</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SyncronizeArrayList {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Non Synchronized ArrayList </w:t>
      </w:r>
      <w:r>
        <w:rPr>
          <w:rFonts w:ascii="Verdana" w:hAnsi="Verdana"/>
          <w:color w:val="000000"/>
          <w:sz w:val="20"/>
          <w:szCs w:val="20"/>
          <w:bdr w:val="none" w:sz="0" w:space="0" w:color="auto" w:frame="1"/>
        </w:rPr>
        <w: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List&lt;String&gt; fruitList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fruitList.add(</w:t>
      </w:r>
      <w:r>
        <w:rPr>
          <w:rStyle w:val="string"/>
          <w:rFonts w:ascii="Verdana" w:hAnsi="Verdana"/>
          <w:color w:val="0000FF"/>
          <w:sz w:val="20"/>
          <w:szCs w:val="20"/>
          <w:bdr w:val="none" w:sz="0" w:space="0" w:color="auto" w:frame="1"/>
        </w:rPr>
        <w:t>"Mango"</w:t>
      </w:r>
      <w:r>
        <w:rPr>
          <w:rFonts w:ascii="Verdana" w:hAnsi="Verdana"/>
          <w:color w:val="000000"/>
          <w:sz w:val="20"/>
          <w:szCs w:val="20"/>
          <w:bdr w:val="none" w:sz="0" w:space="0" w:color="auto" w:frame="1"/>
        </w:rPr>
        <w: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fruitList.add(</w:t>
      </w:r>
      <w:r>
        <w:rPr>
          <w:rStyle w:val="string"/>
          <w:rFonts w:ascii="Verdana" w:hAnsi="Verdana"/>
          <w:color w:val="0000FF"/>
          <w:sz w:val="20"/>
          <w:szCs w:val="20"/>
          <w:bdr w:val="none" w:sz="0" w:space="0" w:color="auto" w:frame="1"/>
        </w:rPr>
        <w:t>"Banana"</w:t>
      </w:r>
      <w:r>
        <w:rPr>
          <w:rFonts w:ascii="Verdana" w:hAnsi="Verdana"/>
          <w:color w:val="000000"/>
          <w:sz w:val="20"/>
          <w:szCs w:val="20"/>
          <w:bdr w:val="none" w:sz="0" w:space="0" w:color="auto" w:frame="1"/>
        </w:rPr>
        <w: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fruitList.add(</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fruitList.add(</w:t>
      </w:r>
      <w:r>
        <w:rPr>
          <w:rStyle w:val="string"/>
          <w:rFonts w:ascii="Verdana" w:hAnsi="Verdana"/>
          <w:color w:val="0000FF"/>
          <w:sz w:val="20"/>
          <w:szCs w:val="20"/>
          <w:bdr w:val="none" w:sz="0" w:space="0" w:color="auto" w:frame="1"/>
        </w:rPr>
        <w:t>"Strawberry"</w:t>
      </w:r>
      <w:r>
        <w:rPr>
          <w:rFonts w:ascii="Verdana" w:hAnsi="Verdana"/>
          <w:color w:val="000000"/>
          <w:sz w:val="20"/>
          <w:szCs w:val="20"/>
          <w:bdr w:val="none" w:sz="0" w:space="0" w:color="auto" w:frame="1"/>
        </w:rPr>
        <w: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fruitList.add(</w:t>
      </w:r>
      <w:r>
        <w:rPr>
          <w:rStyle w:val="string"/>
          <w:rFonts w:ascii="Verdana" w:hAnsi="Verdana"/>
          <w:color w:val="0000FF"/>
          <w:sz w:val="20"/>
          <w:szCs w:val="20"/>
          <w:bdr w:val="none" w:sz="0" w:space="0" w:color="auto" w:frame="1"/>
        </w:rPr>
        <w:t>"Pineapple"</w:t>
      </w:r>
      <w:r>
        <w:rPr>
          <w:rFonts w:ascii="Verdana" w:hAnsi="Verdana"/>
          <w:color w:val="000000"/>
          <w:sz w:val="20"/>
          <w:szCs w:val="20"/>
          <w:bdr w:val="none" w:sz="0" w:space="0" w:color="auto" w:frame="1"/>
        </w:rPr>
        <w: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Synchronizing ArrayList in Java</w:t>
      </w:r>
      <w:r>
        <w:rPr>
          <w:rFonts w:ascii="Verdana" w:hAnsi="Verdana"/>
          <w:color w:val="000000"/>
          <w:sz w:val="20"/>
          <w:szCs w:val="20"/>
          <w:bdr w:val="none" w:sz="0" w:space="0" w:color="auto" w:frame="1"/>
        </w:rPr>
        <w: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furitList = Collections.synchronizedList(fruitList);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we must use synchronize block to avoid non-deterministic behavior</w:t>
      </w:r>
      <w:r>
        <w:rPr>
          <w:rFonts w:ascii="Verdana" w:hAnsi="Verdana"/>
          <w:color w:val="000000"/>
          <w:sz w:val="20"/>
          <w:szCs w:val="20"/>
          <w:bdr w:val="none" w:sz="0" w:space="0" w:color="auto" w:frame="1"/>
        </w:rPr>
        <w: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(fruitList) {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Iterator&lt;String&gt; itr = fruitList.iterator();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(itr.hasNext()) {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System.out.println(itr.next());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245C8" w:rsidRDefault="00E245C8" w:rsidP="00E245C8">
      <w:pPr>
        <w:pStyle w:val="HTMLPreformatted"/>
        <w:shd w:val="clear" w:color="auto" w:fill="F9FBF9"/>
        <w:jc w:val="both"/>
        <w:rPr>
          <w:color w:val="000000"/>
        </w:rPr>
      </w:pPr>
      <w:r>
        <w:rPr>
          <w:color w:val="000000"/>
        </w:rPr>
        <w:t>Mango</w:t>
      </w:r>
    </w:p>
    <w:p w:rsidR="00E245C8" w:rsidRDefault="00E245C8" w:rsidP="00E245C8">
      <w:pPr>
        <w:pStyle w:val="HTMLPreformatted"/>
        <w:shd w:val="clear" w:color="auto" w:fill="F9FBF9"/>
        <w:jc w:val="both"/>
        <w:rPr>
          <w:color w:val="000000"/>
        </w:rPr>
      </w:pPr>
      <w:r>
        <w:rPr>
          <w:color w:val="000000"/>
        </w:rPr>
        <w:t>Banana</w:t>
      </w:r>
    </w:p>
    <w:p w:rsidR="00E245C8" w:rsidRDefault="00E245C8" w:rsidP="00E245C8">
      <w:pPr>
        <w:pStyle w:val="HTMLPreformatted"/>
        <w:shd w:val="clear" w:color="auto" w:fill="F9FBF9"/>
        <w:jc w:val="both"/>
        <w:rPr>
          <w:color w:val="000000"/>
        </w:rPr>
      </w:pPr>
      <w:r>
        <w:rPr>
          <w:color w:val="000000"/>
        </w:rPr>
        <w:t>Apple</w:t>
      </w:r>
    </w:p>
    <w:p w:rsidR="00E245C8" w:rsidRDefault="00E245C8" w:rsidP="00E245C8">
      <w:pPr>
        <w:pStyle w:val="HTMLPreformatted"/>
        <w:shd w:val="clear" w:color="auto" w:fill="F9FBF9"/>
        <w:jc w:val="both"/>
        <w:rPr>
          <w:color w:val="000000"/>
        </w:rPr>
      </w:pPr>
      <w:r>
        <w:rPr>
          <w:color w:val="000000"/>
        </w:rPr>
        <w:t>Strawberry</w:t>
      </w:r>
    </w:p>
    <w:p w:rsidR="00E245C8" w:rsidRDefault="00E245C8" w:rsidP="00E245C8">
      <w:pPr>
        <w:pStyle w:val="HTMLPreformatted"/>
        <w:pBdr>
          <w:bottom w:val="double" w:sz="6" w:space="1" w:color="auto"/>
        </w:pBdr>
        <w:shd w:val="clear" w:color="auto" w:fill="F9FBF9"/>
        <w:jc w:val="both"/>
        <w:rPr>
          <w:color w:val="000000"/>
        </w:rPr>
      </w:pPr>
      <w:r>
        <w:rPr>
          <w:color w:val="000000"/>
        </w:rPr>
        <w:t>Pineapple</w:t>
      </w:r>
    </w:p>
    <w:p w:rsidR="00E245C8" w:rsidRDefault="00E245C8" w:rsidP="00E245C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When to use ArrayList and LinkedList in Java</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ArrayList provides constant time for search operation, so it is better to use ArrayList if searching is more frequent operation than add and remove operation. The LinkedList provides constant time for add and remove operations. So it is better to use LinkedList for manipulation.</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ArrayList has O(1) time </w:t>
      </w:r>
      <w:r w:rsidRPr="008A3C19">
        <w:rPr>
          <w:rFonts w:ascii="Verdana" w:hAnsi="Verdana"/>
          <w:color w:val="000000"/>
          <w:sz w:val="20"/>
          <w:szCs w:val="20"/>
          <w:highlight w:val="yellow"/>
        </w:rPr>
        <w:t>complexity to access elements</w:t>
      </w:r>
      <w:r>
        <w:rPr>
          <w:rFonts w:ascii="Verdana" w:hAnsi="Verdana"/>
          <w:color w:val="000000"/>
          <w:sz w:val="20"/>
          <w:szCs w:val="20"/>
        </w:rPr>
        <w:t xml:space="preserve"> via the get and set methods.</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LinkedList has O(n/2) time complexity to access the elements.</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LinkedLinked class implements Deque interface also, so you can get the functionality of double ended queue in LinkedList. The ArrayList class doesn't implement Deque interface.</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In sort, ArrayList is better to access data wherease LinkedList is better to manipulate data. Both classes implements List interface.</w:t>
      </w:r>
    </w:p>
    <w:p w:rsidR="00E245C8" w:rsidRDefault="00E245C8" w:rsidP="00E245C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ArrayList Example</w:t>
      </w:r>
    </w:p>
    <w:p w:rsidR="00E245C8" w:rsidRDefault="00E245C8" w:rsidP="00E245C8">
      <w:pPr>
        <w:numPr>
          <w:ilvl w:val="0"/>
          <w:numId w:val="5"/>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ListExample {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//ArrayList is better to store and view data</w:t>
      </w:r>
      <w:r>
        <w:rPr>
          <w:rFonts w:ascii="Verdana" w:hAnsi="Verdana"/>
          <w:color w:val="000000"/>
          <w:sz w:val="20"/>
          <w:szCs w:val="20"/>
          <w:bdr w:val="none" w:sz="0" w:space="0" w:color="auto" w:frame="1"/>
        </w:rPr>
        <w:t>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ArrayList&lt;&gt;();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"peter"</w:t>
      </w:r>
      <w:r>
        <w:rPr>
          <w:rFonts w:ascii="Verdana" w:hAnsi="Verdana"/>
          <w:color w:val="000000"/>
          <w:sz w:val="20"/>
          <w:szCs w:val="20"/>
          <w:bdr w:val="none" w:sz="0" w:space="0" w:color="auto" w:frame="1"/>
        </w:rPr>
        <w:t>);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"mayank"</w:t>
      </w:r>
      <w:r>
        <w:rPr>
          <w:rFonts w:ascii="Verdana" w:hAnsi="Verdana"/>
          <w:color w:val="000000"/>
          <w:sz w:val="20"/>
          <w:szCs w:val="20"/>
          <w:bdr w:val="none" w:sz="0" w:space="0" w:color="auto" w:frame="1"/>
        </w:rPr>
        <w:t>);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"Traversing ArrayList..."</w:t>
      </w:r>
      <w:r>
        <w:rPr>
          <w:rFonts w:ascii="Verdana" w:hAnsi="Verdana"/>
          <w:color w:val="000000"/>
          <w:sz w:val="20"/>
          <w:szCs w:val="20"/>
          <w:bdr w:val="none" w:sz="0" w:space="0" w:color="auto" w:frame="1"/>
        </w:rPr>
        <w:t>);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(String s:list){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System.out.println(s);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245C8" w:rsidRDefault="00E245C8" w:rsidP="00E245C8">
      <w:pPr>
        <w:pStyle w:val="HTMLPreformatted"/>
        <w:shd w:val="clear" w:color="auto" w:fill="FFFFFF"/>
        <w:spacing w:before="75" w:after="75"/>
        <w:ind w:left="150"/>
        <w:jc w:val="both"/>
        <w:rPr>
          <w:color w:val="000000"/>
        </w:rPr>
      </w:pPr>
      <w:r>
        <w:rPr>
          <w:color w:val="000000"/>
        </w:rPr>
        <w:t>Traversing ArrayList...</w:t>
      </w:r>
    </w:p>
    <w:p w:rsidR="00E245C8" w:rsidRDefault="00E245C8" w:rsidP="00E245C8">
      <w:pPr>
        <w:pStyle w:val="HTMLPreformatted"/>
        <w:shd w:val="clear" w:color="auto" w:fill="FFFFFF"/>
        <w:spacing w:before="75" w:after="75"/>
        <w:ind w:left="150"/>
        <w:jc w:val="both"/>
        <w:rPr>
          <w:color w:val="000000"/>
        </w:rPr>
      </w:pPr>
      <w:r>
        <w:rPr>
          <w:color w:val="000000"/>
        </w:rPr>
        <w:t>ankit</w:t>
      </w:r>
    </w:p>
    <w:p w:rsidR="00E245C8" w:rsidRDefault="00E245C8" w:rsidP="00E245C8">
      <w:pPr>
        <w:pStyle w:val="HTMLPreformatted"/>
        <w:shd w:val="clear" w:color="auto" w:fill="FFFFFF"/>
        <w:spacing w:before="75" w:after="75"/>
        <w:ind w:left="150"/>
        <w:jc w:val="both"/>
        <w:rPr>
          <w:color w:val="000000"/>
        </w:rPr>
      </w:pPr>
      <w:r>
        <w:rPr>
          <w:color w:val="000000"/>
        </w:rPr>
        <w:t>peter</w:t>
      </w:r>
    </w:p>
    <w:p w:rsidR="00E245C8" w:rsidRDefault="00E245C8" w:rsidP="00E245C8">
      <w:pPr>
        <w:pStyle w:val="HTMLPreformatted"/>
        <w:shd w:val="clear" w:color="auto" w:fill="FFFFFF"/>
        <w:spacing w:before="75" w:after="75"/>
        <w:ind w:left="150"/>
        <w:jc w:val="both"/>
        <w:rPr>
          <w:color w:val="000000"/>
        </w:rPr>
      </w:pPr>
      <w:r>
        <w:rPr>
          <w:color w:val="000000"/>
        </w:rPr>
        <w:t>mayank</w:t>
      </w:r>
    </w:p>
    <w:p w:rsidR="00E245C8" w:rsidRDefault="00E245C8" w:rsidP="00E245C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LinkedList Example</w:t>
      </w:r>
    </w:p>
    <w:p w:rsidR="00E245C8" w:rsidRDefault="00E245C8" w:rsidP="00E245C8">
      <w:pPr>
        <w:numPr>
          <w:ilvl w:val="0"/>
          <w:numId w:val="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ListExample2 {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//LinkedList is better to manipulate data</w:t>
      </w:r>
      <w:r>
        <w:rPr>
          <w:rFonts w:ascii="Verdana" w:hAnsi="Verdana"/>
          <w:color w:val="000000"/>
          <w:sz w:val="20"/>
          <w:szCs w:val="20"/>
          <w:bdr w:val="none" w:sz="0" w:space="0" w:color="auto" w:frame="1"/>
        </w:rPr>
        <w:t>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LinkedList&lt;&gt;();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"peter"</w:t>
      </w:r>
      <w:r>
        <w:rPr>
          <w:rFonts w:ascii="Verdana" w:hAnsi="Verdana"/>
          <w:color w:val="000000"/>
          <w:sz w:val="20"/>
          <w:szCs w:val="20"/>
          <w:bdr w:val="none" w:sz="0" w:space="0" w:color="auto" w:frame="1"/>
        </w:rPr>
        <w:t>);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"mayank"</w:t>
      </w:r>
      <w:r>
        <w:rPr>
          <w:rFonts w:ascii="Verdana" w:hAnsi="Verdana"/>
          <w:color w:val="000000"/>
          <w:sz w:val="20"/>
          <w:szCs w:val="20"/>
          <w:bdr w:val="none" w:sz="0" w:space="0" w:color="auto" w:frame="1"/>
        </w:rPr>
        <w:t>);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adding: "</w:t>
      </w:r>
      <w:r>
        <w:rPr>
          <w:rFonts w:ascii="Verdana" w:hAnsi="Verdana"/>
          <w:color w:val="000000"/>
          <w:sz w:val="20"/>
          <w:szCs w:val="20"/>
          <w:bdr w:val="none" w:sz="0" w:space="0" w:color="auto" w:frame="1"/>
        </w:rPr>
        <w:t>+list);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list.remove(</w:t>
      </w:r>
      <w:r>
        <w:rPr>
          <w:rStyle w:val="string"/>
          <w:rFonts w:ascii="Verdana" w:hAnsi="Verdana"/>
          <w:color w:val="0000FF"/>
          <w:sz w:val="20"/>
          <w:szCs w:val="20"/>
          <w:bdr w:val="none" w:sz="0" w:space="0" w:color="auto" w:frame="1"/>
        </w:rPr>
        <w:t>"peter"</w:t>
      </w:r>
      <w:r>
        <w:rPr>
          <w:rFonts w:ascii="Verdana" w:hAnsi="Verdana"/>
          <w:color w:val="000000"/>
          <w:sz w:val="20"/>
          <w:szCs w:val="20"/>
          <w:bdr w:val="none" w:sz="0" w:space="0" w:color="auto" w:frame="1"/>
        </w:rPr>
        <w:t>);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removing: "</w:t>
      </w:r>
      <w:r>
        <w:rPr>
          <w:rFonts w:ascii="Verdana" w:hAnsi="Verdana"/>
          <w:color w:val="000000"/>
          <w:sz w:val="20"/>
          <w:szCs w:val="20"/>
          <w:bdr w:val="none" w:sz="0" w:space="0" w:color="auto" w:frame="1"/>
        </w:rPr>
        <w:t>+list);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list.set(</w:t>
      </w:r>
      <w:r>
        <w:rPr>
          <w:rStyle w:val="number"/>
          <w:rFonts w:ascii="Verdana" w:hAnsi="Verdana"/>
          <w:color w:val="C0000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"vivek"</w:t>
      </w:r>
      <w:r>
        <w:rPr>
          <w:rFonts w:ascii="Verdana" w:hAnsi="Verdana"/>
          <w:color w:val="000000"/>
          <w:sz w:val="20"/>
          <w:szCs w:val="20"/>
          <w:bdr w:val="none" w:sz="0" w:space="0" w:color="auto" w:frame="1"/>
        </w:rPr>
        <w:t>);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System.out.println(</w:t>
      </w:r>
      <w:r>
        <w:rPr>
          <w:rStyle w:val="string"/>
          <w:rFonts w:ascii="Verdana" w:hAnsi="Verdana"/>
          <w:color w:val="0000FF"/>
          <w:sz w:val="20"/>
          <w:szCs w:val="20"/>
          <w:bdr w:val="none" w:sz="0" w:space="0" w:color="auto" w:frame="1"/>
        </w:rPr>
        <w:t>"After changing: "</w:t>
      </w:r>
      <w:r>
        <w:rPr>
          <w:rFonts w:ascii="Verdana" w:hAnsi="Verdana"/>
          <w:color w:val="000000"/>
          <w:sz w:val="20"/>
          <w:szCs w:val="20"/>
          <w:bdr w:val="none" w:sz="0" w:space="0" w:color="auto" w:frame="1"/>
        </w:rPr>
        <w:t>+list);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245C8" w:rsidRDefault="00E245C8" w:rsidP="00E245C8">
      <w:pPr>
        <w:pStyle w:val="HTMLPreformatted"/>
        <w:shd w:val="clear" w:color="auto" w:fill="FFFFFF"/>
        <w:spacing w:before="75" w:after="75"/>
        <w:ind w:left="150"/>
        <w:jc w:val="both"/>
        <w:rPr>
          <w:color w:val="000000"/>
        </w:rPr>
      </w:pPr>
      <w:r>
        <w:rPr>
          <w:color w:val="000000"/>
        </w:rPr>
        <w:t>After adding: [ankit, peter, mayank]</w:t>
      </w:r>
    </w:p>
    <w:p w:rsidR="00E245C8" w:rsidRDefault="00E245C8" w:rsidP="00E245C8">
      <w:pPr>
        <w:pStyle w:val="HTMLPreformatted"/>
        <w:shd w:val="clear" w:color="auto" w:fill="FFFFFF"/>
        <w:spacing w:before="75" w:after="75"/>
        <w:ind w:left="150"/>
        <w:jc w:val="both"/>
        <w:rPr>
          <w:color w:val="000000"/>
        </w:rPr>
      </w:pPr>
      <w:r>
        <w:rPr>
          <w:color w:val="000000"/>
        </w:rPr>
        <w:t>After removing: [ankit, mayank]</w:t>
      </w:r>
    </w:p>
    <w:p w:rsidR="00E245C8" w:rsidRDefault="00E245C8" w:rsidP="00E245C8">
      <w:pPr>
        <w:pStyle w:val="HTMLPreformatted"/>
        <w:shd w:val="clear" w:color="auto" w:fill="FFFFFF"/>
        <w:spacing w:before="75" w:after="75"/>
        <w:ind w:left="150"/>
        <w:jc w:val="both"/>
        <w:rPr>
          <w:color w:val="000000"/>
        </w:rPr>
      </w:pPr>
      <w:r>
        <w:rPr>
          <w:color w:val="000000"/>
        </w:rPr>
        <w:t>After changing: [ankit, vivek]</w:t>
      </w:r>
    </w:p>
    <w:p w:rsidR="00E245C8" w:rsidRDefault="00E245C8" w:rsidP="00E245C8">
      <w:pPr>
        <w:pStyle w:val="HTMLPreformatted"/>
        <w:pBdr>
          <w:bottom w:val="double" w:sz="6" w:space="1" w:color="auto"/>
        </w:pBdr>
        <w:shd w:val="clear" w:color="auto" w:fill="FFFFFF"/>
        <w:spacing w:before="75" w:after="75"/>
        <w:ind w:left="150"/>
        <w:jc w:val="both"/>
        <w:rPr>
          <w:color w:val="000000"/>
        </w:rPr>
      </w:pPr>
    </w:p>
    <w:p w:rsidR="00E245C8" w:rsidRDefault="00E245C8" w:rsidP="008A3C1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How to Sort Java ArrayList in Descending Order</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By using Collections.reverseOrder(Comparator&lt;T&gt;cmp) method, we can sort the collection in reverse order. The reverseOrder() method does the reversing on the basis of given Comparator. In case of null, it will reverse collection in natural ordering.</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Let's see a simple example to sort the ArrayList in descending order.</w:t>
      </w:r>
    </w:p>
    <w:p w:rsidR="00E245C8" w:rsidRDefault="00E245C8" w:rsidP="00E245C8">
      <w:pPr>
        <w:pStyle w:val="NormalWeb"/>
        <w:shd w:val="clear" w:color="auto" w:fill="FFFFFF"/>
        <w:jc w:val="both"/>
        <w:rPr>
          <w:rFonts w:ascii="Verdana" w:hAnsi="Verdana"/>
          <w:color w:val="000000"/>
          <w:sz w:val="20"/>
          <w:szCs w:val="20"/>
        </w:rPr>
      </w:pPr>
      <w:r>
        <w:rPr>
          <w:rStyle w:val="Emphasis"/>
          <w:rFonts w:ascii="Verdana" w:hAnsi="Verdana"/>
          <w:b/>
          <w:bCs/>
          <w:color w:val="000000"/>
          <w:sz w:val="20"/>
          <w:szCs w:val="20"/>
        </w:rPr>
        <w:t>SmartPhone.java</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java.util.Comparator;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SmartPhone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brand;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model;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intprice;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intrating;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SmartPhone(String brand,String model,intprice, intrating){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.brand = brand;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.model = model;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.rating = rating;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getBrand()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returnbrand;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setBrand(String brand)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.brand = brand;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getModel()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returnmodel;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setModel(String model)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.model = model;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getPrice()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returnprice;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setPrice(intprice)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.price = price;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getRating()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returnrating;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setRating(intrating)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.rating = rating;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toString()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Style w:val="string"/>
          <w:rFonts w:ascii="Verdana" w:hAnsi="Verdana"/>
          <w:color w:val="0000FF"/>
          <w:sz w:val="20"/>
          <w:szCs w:val="20"/>
          <w:bdr w:val="none" w:sz="0" w:space="0" w:color="auto" w:frame="1"/>
        </w:rPr>
        <w:t>"SmartPhone [brand="</w:t>
      </w:r>
      <w:r>
        <w:rPr>
          <w:rFonts w:ascii="Verdana" w:hAnsi="Verdana"/>
          <w:color w:val="000000"/>
          <w:sz w:val="20"/>
          <w:szCs w:val="20"/>
          <w:bdr w:val="none" w:sz="0" w:space="0" w:color="auto" w:frame="1"/>
        </w:rPr>
        <w:t> + brand + </w:t>
      </w:r>
      <w:r>
        <w:rPr>
          <w:rStyle w:val="string"/>
          <w:rFonts w:ascii="Verdana" w:hAnsi="Verdana"/>
          <w:color w:val="0000FF"/>
          <w:sz w:val="20"/>
          <w:szCs w:val="20"/>
          <w:bdr w:val="none" w:sz="0" w:space="0" w:color="auto" w:frame="1"/>
        </w:rPr>
        <w:t>", model="</w:t>
      </w:r>
      <w:r>
        <w:rPr>
          <w:rFonts w:ascii="Verdana" w:hAnsi="Verdana"/>
          <w:color w:val="000000"/>
          <w:sz w:val="20"/>
          <w:szCs w:val="20"/>
          <w:bdr w:val="none" w:sz="0" w:space="0" w:color="auto" w:frame="1"/>
        </w:rPr>
        <w:t> + model + </w:t>
      </w:r>
      <w:r>
        <w:rPr>
          <w:rStyle w:val="string"/>
          <w:rFonts w:ascii="Verdana" w:hAnsi="Verdana"/>
          <w:color w:val="0000FF"/>
          <w:sz w:val="20"/>
          <w:szCs w:val="20"/>
          <w:bdr w:val="none" w:sz="0" w:space="0" w:color="auto" w:frame="1"/>
        </w:rPr>
        <w:t>", price="</w:t>
      </w:r>
      <w:r>
        <w:rPr>
          <w:rFonts w:ascii="Verdana" w:hAnsi="Verdana"/>
          <w:color w:val="000000"/>
          <w:sz w:val="20"/>
          <w:szCs w:val="20"/>
          <w:bdr w:val="none" w:sz="0" w:space="0" w:color="auto" w:frame="1"/>
        </w:rPr>
        <w:t> + price + </w:t>
      </w:r>
      <w:r>
        <w:rPr>
          <w:rStyle w:val="string"/>
          <w:rFonts w:ascii="Verdana" w:hAnsi="Verdana"/>
          <w:color w:val="0000FF"/>
          <w:sz w:val="20"/>
          <w:szCs w:val="20"/>
          <w:bdr w:val="none" w:sz="0" w:space="0" w:color="auto" w:frame="1"/>
        </w:rPr>
        <w:t>", rating="</w:t>
      </w:r>
      <w:r>
        <w:rPr>
          <w:rFonts w:ascii="Verdana" w:hAnsi="Verdana"/>
          <w:color w:val="000000"/>
          <w:sz w:val="20"/>
          <w:szCs w:val="20"/>
          <w:bdr w:val="none" w:sz="0" w:space="0" w:color="auto" w:frame="1"/>
        </w:rPr>
        <w:t> + rating + </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compareTo(SmartPhone sp)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returnthis.price - sp.price;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RatingComparator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Comparator&lt;SmartPhone&gt;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compare(SmartPhone obj1, SmartPhone obj2)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(obj1.rating&lt;obj2.rating)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(obj1.rating&gt;obj2.rating) ?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pStyle w:val="NormalWeb"/>
        <w:shd w:val="clear" w:color="auto" w:fill="FFFFFF"/>
        <w:jc w:val="both"/>
        <w:rPr>
          <w:rFonts w:ascii="Verdana" w:hAnsi="Verdana"/>
          <w:color w:val="000000"/>
          <w:sz w:val="20"/>
          <w:szCs w:val="20"/>
        </w:rPr>
      </w:pPr>
      <w:r>
        <w:rPr>
          <w:rStyle w:val="Emphasis"/>
          <w:rFonts w:ascii="Verdana" w:hAnsi="Verdana"/>
          <w:b/>
          <w:bCs/>
          <w:color w:val="000000"/>
          <w:sz w:val="20"/>
          <w:szCs w:val="20"/>
        </w:rPr>
        <w:t>ArrayListLearning.java</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ArrayListLearning {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annotation"/>
          <w:rFonts w:ascii="Verdana" w:hAnsi="Verdana"/>
          <w:color w:val="646464"/>
          <w:sz w:val="20"/>
          <w:szCs w:val="20"/>
          <w:bdr w:val="none" w:sz="0" w:space="0" w:color="auto" w:frame="1"/>
        </w:rPr>
        <w:t>@SuppressWarnings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"unchecked"</w:t>
      </w: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List&lt;SmartPhone&gt; phoneList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ArrayList&lt;&gt;();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SmartPhone ph1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SmartPhone(</w:t>
      </w:r>
      <w:r>
        <w:rPr>
          <w:rStyle w:val="string"/>
          <w:rFonts w:ascii="Verdana" w:hAnsi="Verdana"/>
          <w:color w:val="0000FF"/>
          <w:sz w:val="20"/>
          <w:szCs w:val="20"/>
          <w:bdr w:val="none" w:sz="0" w:space="0" w:color="auto" w:frame="1"/>
        </w:rPr>
        <w:t>"Apple"</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"6s"</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50000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SmartPhone ph2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SmartPhone(</w:t>
      </w:r>
      <w:r>
        <w:rPr>
          <w:rStyle w:val="string"/>
          <w:rFonts w:ascii="Verdana" w:hAnsi="Verdana"/>
          <w:color w:val="0000FF"/>
          <w:sz w:val="20"/>
          <w:szCs w:val="20"/>
          <w:bdr w:val="none" w:sz="0" w:space="0" w:color="auto" w:frame="1"/>
        </w:rPr>
        <w:t>"lg"</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"pro2"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40000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SmartPhone ph3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SmartPhone(</w:t>
      </w:r>
      <w:r>
        <w:rPr>
          <w:rStyle w:val="string"/>
          <w:rFonts w:ascii="Verdana" w:hAnsi="Verdana"/>
          <w:color w:val="0000FF"/>
          <w:sz w:val="20"/>
          <w:szCs w:val="20"/>
          <w:bdr w:val="none" w:sz="0" w:space="0" w:color="auto" w:frame="1"/>
        </w:rPr>
        <w:t>"MI"</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"3s"</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SmartPhone ph4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SmartPhone(</w:t>
      </w:r>
      <w:r>
        <w:rPr>
          <w:rStyle w:val="string"/>
          <w:rFonts w:ascii="Verdana" w:hAnsi="Verdana"/>
          <w:color w:val="0000FF"/>
          <w:sz w:val="20"/>
          <w:szCs w:val="20"/>
          <w:bdr w:val="none" w:sz="0" w:space="0" w:color="auto" w:frame="1"/>
        </w:rPr>
        <w:t>"Letv"</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"le2"</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12000</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phoneList.add(ph1);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phoneList.add(ph2);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phoneList.add(ph3);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phoneList.add(ph4);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"Actual List"</w:t>
      </w: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System.out.println(phoneList);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"Sorting the list as comparator"</w:t>
      </w: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sidRPr="00C41F4D">
        <w:rPr>
          <w:rFonts w:ascii="Verdana" w:hAnsi="Verdana"/>
          <w:color w:val="000000"/>
          <w:sz w:val="20"/>
          <w:szCs w:val="20"/>
          <w:highlight w:val="yellow"/>
          <w:bdr w:val="none" w:sz="0" w:space="0" w:color="auto" w:frame="1"/>
        </w:rPr>
        <w:t>Collections.sort(phoneList, </w:t>
      </w:r>
      <w:r w:rsidRPr="00C41F4D">
        <w:rPr>
          <w:rStyle w:val="keyword"/>
          <w:rFonts w:ascii="Verdana" w:hAnsi="Verdana"/>
          <w:b/>
          <w:bCs/>
          <w:color w:val="006699"/>
          <w:sz w:val="20"/>
          <w:szCs w:val="20"/>
          <w:bdr w:val="none" w:sz="0" w:space="0" w:color="auto" w:frame="1"/>
        </w:rPr>
        <w:t>new</w:t>
      </w:r>
      <w:r w:rsidRPr="00C41F4D">
        <w:rPr>
          <w:rFonts w:ascii="Verdana" w:hAnsi="Verdana"/>
          <w:color w:val="000000"/>
          <w:sz w:val="20"/>
          <w:szCs w:val="20"/>
          <w:highlight w:val="yellow"/>
          <w:bdr w:val="none" w:sz="0" w:space="0" w:color="auto" w:frame="1"/>
        </w:rPr>
        <w:t> RatingComparator());</w:t>
      </w: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System.out.println(phoneList);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"Reversing the Comparator sorting"</w:t>
      </w: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Comparator&lt;SmartPhone&gt; cmp = Collections.reverseOrder(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RatingComparator());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sidRPr="00213433">
        <w:rPr>
          <w:rFonts w:ascii="Verdana" w:hAnsi="Verdana"/>
          <w:color w:val="000000"/>
          <w:sz w:val="20"/>
          <w:szCs w:val="20"/>
          <w:highlight w:val="yellow"/>
          <w:bdr w:val="none" w:sz="0" w:space="0" w:color="auto" w:frame="1"/>
        </w:rPr>
        <w:t>Collections.sort(phoneList, cmp);</w:t>
      </w: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"Printing the reverse list"</w:t>
      </w: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System.out.println(phoneList);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E245C8" w:rsidRDefault="00E245C8" w:rsidP="00E245C8">
      <w:pPr>
        <w:pStyle w:val="HTMLPreformatted"/>
        <w:shd w:val="clear" w:color="auto" w:fill="FFFFFF"/>
        <w:spacing w:before="75" w:after="75"/>
        <w:ind w:left="150"/>
        <w:jc w:val="both"/>
        <w:rPr>
          <w:color w:val="000000"/>
        </w:rPr>
      </w:pPr>
      <w:r>
        <w:rPr>
          <w:color w:val="000000"/>
        </w:rPr>
        <w:t>Actual List</w:t>
      </w:r>
    </w:p>
    <w:p w:rsidR="00E245C8" w:rsidRDefault="00E245C8" w:rsidP="00E245C8">
      <w:pPr>
        <w:pStyle w:val="HTMLPreformatted"/>
        <w:shd w:val="clear" w:color="auto" w:fill="FFFFFF"/>
        <w:spacing w:before="75" w:after="75"/>
        <w:ind w:left="150"/>
        <w:jc w:val="both"/>
        <w:rPr>
          <w:color w:val="000000"/>
        </w:rPr>
      </w:pPr>
      <w:r>
        <w:rPr>
          <w:color w:val="000000"/>
        </w:rPr>
        <w:t xml:space="preserve">[SmartPhone [brand=Apple, model=6s, price=50000, rating=10], </w:t>
      </w:r>
    </w:p>
    <w:p w:rsidR="00E245C8" w:rsidRDefault="00E245C8" w:rsidP="00E245C8">
      <w:pPr>
        <w:pStyle w:val="HTMLPreformatted"/>
        <w:shd w:val="clear" w:color="auto" w:fill="FFFFFF"/>
        <w:spacing w:before="75" w:after="75"/>
        <w:ind w:left="150"/>
        <w:jc w:val="both"/>
        <w:rPr>
          <w:color w:val="000000"/>
        </w:rPr>
      </w:pPr>
      <w:r>
        <w:rPr>
          <w:color w:val="000000"/>
        </w:rPr>
        <w:t xml:space="preserve">SmartPhone [brand=lg, model=pro2, price=40000, rating=9], </w:t>
      </w:r>
    </w:p>
    <w:p w:rsidR="00E245C8" w:rsidRDefault="00E245C8" w:rsidP="00E245C8">
      <w:pPr>
        <w:pStyle w:val="HTMLPreformatted"/>
        <w:shd w:val="clear" w:color="auto" w:fill="FFFFFF"/>
        <w:spacing w:before="75" w:after="75"/>
        <w:ind w:left="150"/>
        <w:jc w:val="both"/>
        <w:rPr>
          <w:color w:val="000000"/>
        </w:rPr>
      </w:pPr>
      <w:r>
        <w:rPr>
          <w:color w:val="000000"/>
        </w:rPr>
        <w:t xml:space="preserve">SmartPhone [brand=MI, model=3s, price=10000, rating=6], </w:t>
      </w:r>
    </w:p>
    <w:p w:rsidR="00E245C8" w:rsidRDefault="00E245C8" w:rsidP="00E245C8">
      <w:pPr>
        <w:pStyle w:val="HTMLPreformatted"/>
        <w:shd w:val="clear" w:color="auto" w:fill="FFFFFF"/>
        <w:spacing w:before="75" w:after="75"/>
        <w:ind w:left="150"/>
        <w:jc w:val="both"/>
        <w:rPr>
          <w:color w:val="000000"/>
        </w:rPr>
      </w:pPr>
      <w:r>
        <w:rPr>
          <w:color w:val="000000"/>
        </w:rPr>
        <w:t>SmartPhone [brand=Letv, model=le2, price=12000, rating=7]]</w:t>
      </w:r>
    </w:p>
    <w:p w:rsidR="00E245C8" w:rsidRDefault="00E245C8" w:rsidP="00E245C8">
      <w:pPr>
        <w:pStyle w:val="HTMLPreformatted"/>
        <w:shd w:val="clear" w:color="auto" w:fill="FFFFFF"/>
        <w:spacing w:before="75" w:after="75"/>
        <w:ind w:left="150"/>
        <w:jc w:val="both"/>
        <w:rPr>
          <w:color w:val="000000"/>
        </w:rPr>
      </w:pPr>
      <w:r>
        <w:rPr>
          <w:color w:val="000000"/>
        </w:rPr>
        <w:t>Sorting the list as comparator</w:t>
      </w:r>
    </w:p>
    <w:p w:rsidR="00E245C8" w:rsidRDefault="00E245C8" w:rsidP="00E245C8">
      <w:pPr>
        <w:pStyle w:val="HTMLPreformatted"/>
        <w:shd w:val="clear" w:color="auto" w:fill="FFFFFF"/>
        <w:spacing w:before="75" w:after="75"/>
        <w:ind w:left="150"/>
        <w:jc w:val="both"/>
        <w:rPr>
          <w:color w:val="000000"/>
        </w:rPr>
      </w:pPr>
      <w:r>
        <w:rPr>
          <w:color w:val="000000"/>
        </w:rPr>
        <w:t xml:space="preserve">[SmartPhone [brand=MI, model=3s, price=10000, rating=6], </w:t>
      </w:r>
    </w:p>
    <w:p w:rsidR="00E245C8" w:rsidRDefault="00E245C8" w:rsidP="00E245C8">
      <w:pPr>
        <w:pStyle w:val="HTMLPreformatted"/>
        <w:shd w:val="clear" w:color="auto" w:fill="FFFFFF"/>
        <w:spacing w:before="75" w:after="75"/>
        <w:ind w:left="150"/>
        <w:jc w:val="both"/>
        <w:rPr>
          <w:color w:val="000000"/>
        </w:rPr>
      </w:pPr>
      <w:r>
        <w:rPr>
          <w:color w:val="000000"/>
        </w:rPr>
        <w:lastRenderedPageBreak/>
        <w:t xml:space="preserve">SmartPhone [brand=Letv, model=le2, price=12000, rating=7], </w:t>
      </w:r>
    </w:p>
    <w:p w:rsidR="00E245C8" w:rsidRDefault="00E245C8" w:rsidP="00E245C8">
      <w:pPr>
        <w:pStyle w:val="HTMLPreformatted"/>
        <w:shd w:val="clear" w:color="auto" w:fill="FFFFFF"/>
        <w:spacing w:before="75" w:after="75"/>
        <w:ind w:left="150"/>
        <w:jc w:val="both"/>
        <w:rPr>
          <w:color w:val="000000"/>
        </w:rPr>
      </w:pPr>
      <w:r>
        <w:rPr>
          <w:color w:val="000000"/>
        </w:rPr>
        <w:t xml:space="preserve">SmartPhone [brand=lg, model=pro2, price=40000, rating=9], </w:t>
      </w:r>
    </w:p>
    <w:p w:rsidR="00E245C8" w:rsidRDefault="00E245C8" w:rsidP="00E245C8">
      <w:pPr>
        <w:pStyle w:val="HTMLPreformatted"/>
        <w:shd w:val="clear" w:color="auto" w:fill="FFFFFF"/>
        <w:spacing w:before="75" w:after="75"/>
        <w:ind w:left="150"/>
        <w:jc w:val="both"/>
        <w:rPr>
          <w:color w:val="000000"/>
        </w:rPr>
      </w:pPr>
      <w:r>
        <w:rPr>
          <w:color w:val="000000"/>
        </w:rPr>
        <w:t>SmartPhone [brand=Apple, model=6s, price=50000, rating=10]]</w:t>
      </w:r>
    </w:p>
    <w:p w:rsidR="00E245C8" w:rsidRDefault="00E245C8" w:rsidP="00E245C8">
      <w:pPr>
        <w:pStyle w:val="HTMLPreformatted"/>
        <w:shd w:val="clear" w:color="auto" w:fill="FFFFFF"/>
        <w:spacing w:before="75" w:after="75"/>
        <w:ind w:left="150"/>
        <w:jc w:val="both"/>
        <w:rPr>
          <w:color w:val="000000"/>
        </w:rPr>
      </w:pPr>
      <w:r>
        <w:rPr>
          <w:color w:val="000000"/>
        </w:rPr>
        <w:t>Reversing the Comparator sorting</w:t>
      </w:r>
    </w:p>
    <w:p w:rsidR="00E245C8" w:rsidRDefault="00E245C8" w:rsidP="00E245C8">
      <w:pPr>
        <w:pStyle w:val="HTMLPreformatted"/>
        <w:shd w:val="clear" w:color="auto" w:fill="FFFFFF"/>
        <w:spacing w:before="75" w:after="75"/>
        <w:ind w:left="150"/>
        <w:jc w:val="both"/>
        <w:rPr>
          <w:color w:val="000000"/>
        </w:rPr>
      </w:pPr>
      <w:r>
        <w:rPr>
          <w:color w:val="000000"/>
        </w:rPr>
        <w:t>Printing the reverse list</w:t>
      </w:r>
    </w:p>
    <w:p w:rsidR="00E245C8" w:rsidRDefault="00E245C8" w:rsidP="00E245C8">
      <w:pPr>
        <w:pStyle w:val="HTMLPreformatted"/>
        <w:shd w:val="clear" w:color="auto" w:fill="FFFFFF"/>
        <w:spacing w:before="75" w:after="75"/>
        <w:ind w:left="150"/>
        <w:jc w:val="both"/>
        <w:rPr>
          <w:color w:val="000000"/>
        </w:rPr>
      </w:pPr>
      <w:r>
        <w:rPr>
          <w:color w:val="000000"/>
        </w:rPr>
        <w:t xml:space="preserve">[SmartPhone [brand=Apple, model=6s, price=50000, rating=10], </w:t>
      </w:r>
    </w:p>
    <w:p w:rsidR="00E245C8" w:rsidRDefault="00E245C8" w:rsidP="00E245C8">
      <w:pPr>
        <w:pStyle w:val="HTMLPreformatted"/>
        <w:shd w:val="clear" w:color="auto" w:fill="FFFFFF"/>
        <w:spacing w:before="75" w:after="75"/>
        <w:ind w:left="150"/>
        <w:jc w:val="both"/>
        <w:rPr>
          <w:color w:val="000000"/>
        </w:rPr>
      </w:pPr>
      <w:r>
        <w:rPr>
          <w:color w:val="000000"/>
        </w:rPr>
        <w:t xml:space="preserve">SmartPhone [brand=lg, model=pro2, price=40000, rating=9], </w:t>
      </w:r>
    </w:p>
    <w:p w:rsidR="00E245C8" w:rsidRDefault="00E245C8" w:rsidP="00E245C8">
      <w:pPr>
        <w:pStyle w:val="HTMLPreformatted"/>
        <w:shd w:val="clear" w:color="auto" w:fill="FFFFFF"/>
        <w:spacing w:before="75" w:after="75"/>
        <w:ind w:left="150"/>
        <w:jc w:val="both"/>
        <w:rPr>
          <w:color w:val="000000"/>
        </w:rPr>
      </w:pPr>
      <w:r>
        <w:rPr>
          <w:color w:val="000000"/>
        </w:rPr>
        <w:t xml:space="preserve">SmartPhone [brand=Letv, model=le2, price=12000, rating=7], </w:t>
      </w:r>
    </w:p>
    <w:p w:rsidR="00E245C8" w:rsidRDefault="00E245C8" w:rsidP="00E245C8">
      <w:pPr>
        <w:pStyle w:val="HTMLPreformatted"/>
        <w:pBdr>
          <w:bottom w:val="double" w:sz="6" w:space="1" w:color="auto"/>
        </w:pBdr>
        <w:shd w:val="clear" w:color="auto" w:fill="FFFFFF"/>
        <w:spacing w:before="75" w:after="75"/>
        <w:ind w:left="150"/>
        <w:jc w:val="both"/>
        <w:rPr>
          <w:color w:val="000000"/>
        </w:rPr>
      </w:pPr>
      <w:r>
        <w:rPr>
          <w:color w:val="000000"/>
        </w:rPr>
        <w:t>SmartPhone [brand=MI, model=3s, price=10000, rating=6]]</w:t>
      </w:r>
    </w:p>
    <w:p w:rsidR="00E245C8" w:rsidRDefault="00E245C8" w:rsidP="00E245C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length of array and size() of ArrayList in Java</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ArrayList doesn't have length() method, the size() method of </w:t>
      </w:r>
      <w:r w:rsidRPr="007977A4">
        <w:rPr>
          <w:rFonts w:ascii="Verdana" w:hAnsi="Verdana"/>
          <w:color w:val="000000"/>
          <w:sz w:val="20"/>
          <w:szCs w:val="20"/>
          <w:highlight w:val="yellow"/>
        </w:rPr>
        <w:t>ArrayList provides the number of objects available in the collection.</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Array has length property which provides the length or capacity of the Array. </w:t>
      </w:r>
      <w:r w:rsidRPr="007977A4">
        <w:rPr>
          <w:rFonts w:ascii="Verdana" w:hAnsi="Verdana"/>
          <w:color w:val="000000"/>
          <w:sz w:val="20"/>
          <w:szCs w:val="20"/>
          <w:highlight w:val="yellow"/>
        </w:rPr>
        <w:t>It is the total space allocated during the intialization of the array.</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java.util.ArrayList;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LengthVsSize {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array of 10 elements</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sidRPr="00736403">
        <w:rPr>
          <w:rStyle w:val="keyword"/>
          <w:rFonts w:ascii="Verdana" w:hAnsi="Verdana"/>
          <w:b/>
          <w:bCs/>
          <w:color w:val="006699"/>
          <w:sz w:val="20"/>
          <w:szCs w:val="20"/>
          <w:bdr w:val="none" w:sz="0" w:space="0" w:color="auto" w:frame="1"/>
        </w:rPr>
        <w:t>int</w:t>
      </w:r>
      <w:r w:rsidRPr="00736403">
        <w:rPr>
          <w:rFonts w:ascii="Verdana" w:hAnsi="Verdana"/>
          <w:color w:val="000000"/>
          <w:sz w:val="20"/>
          <w:szCs w:val="20"/>
          <w:highlight w:val="yellow"/>
          <w:bdr w:val="none" w:sz="0" w:space="0" w:color="auto" w:frame="1"/>
        </w:rPr>
        <w:t> arr[]=</w:t>
      </w:r>
      <w:r w:rsidRPr="00736403">
        <w:rPr>
          <w:rStyle w:val="keyword"/>
          <w:rFonts w:ascii="Verdana" w:hAnsi="Verdana"/>
          <w:b/>
          <w:bCs/>
          <w:color w:val="006699"/>
          <w:sz w:val="20"/>
          <w:szCs w:val="20"/>
          <w:bdr w:val="none" w:sz="0" w:space="0" w:color="auto" w:frame="1"/>
        </w:rPr>
        <w:t>new</w:t>
      </w:r>
      <w:r w:rsidRPr="00736403">
        <w:rPr>
          <w:rFonts w:ascii="Verdana" w:hAnsi="Verdana"/>
          <w:color w:val="000000"/>
          <w:sz w:val="20"/>
          <w:szCs w:val="20"/>
          <w:highlight w:val="yellow"/>
          <w:bdr w:val="none" w:sz="0" w:space="0" w:color="auto" w:frame="1"/>
        </w:rPr>
        <w:t> </w:t>
      </w:r>
      <w:r w:rsidRPr="00736403">
        <w:rPr>
          <w:rStyle w:val="keyword"/>
          <w:rFonts w:ascii="Verdana" w:hAnsi="Verdana"/>
          <w:b/>
          <w:bCs/>
          <w:color w:val="006699"/>
          <w:sz w:val="20"/>
          <w:szCs w:val="20"/>
          <w:bdr w:val="none" w:sz="0" w:space="0" w:color="auto" w:frame="1"/>
        </w:rPr>
        <w:t>int</w:t>
      </w:r>
      <w:r w:rsidRPr="00736403">
        <w:rPr>
          <w:rFonts w:ascii="Verdana" w:hAnsi="Verdana"/>
          <w:color w:val="000000"/>
          <w:sz w:val="20"/>
          <w:szCs w:val="20"/>
          <w:highlight w:val="yellow"/>
          <w:bdr w:val="none" w:sz="0" w:space="0" w:color="auto" w:frame="1"/>
        </w:rPr>
        <w:t>[</w:t>
      </w:r>
      <w:r w:rsidRPr="00736403">
        <w:rPr>
          <w:rStyle w:val="number"/>
          <w:rFonts w:ascii="Verdana" w:hAnsi="Verdana"/>
          <w:color w:val="C00000"/>
          <w:sz w:val="20"/>
          <w:szCs w:val="20"/>
          <w:bdr w:val="none" w:sz="0" w:space="0" w:color="auto" w:frame="1"/>
        </w:rPr>
        <w:t>10</w:t>
      </w:r>
      <w:r w:rsidRPr="00736403">
        <w:rPr>
          <w:rFonts w:ascii="Verdana" w:hAnsi="Verdana"/>
          <w:color w:val="000000"/>
          <w:sz w:val="20"/>
          <w:szCs w:val="20"/>
          <w:highlight w:val="yellow"/>
          <w:bdr w:val="none" w:sz="0" w:space="0" w:color="auto" w:frame="1"/>
        </w:rPr>
        <w:t>];</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//storing 2 elements</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arr[</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arr[</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//printing length of array</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sidRPr="00736403">
        <w:rPr>
          <w:rFonts w:ascii="Verdana" w:hAnsi="Verdana"/>
          <w:color w:val="000000"/>
          <w:sz w:val="20"/>
          <w:szCs w:val="20"/>
          <w:highlight w:val="yellow"/>
          <w:bdr w:val="none" w:sz="0" w:space="0" w:color="auto" w:frame="1"/>
        </w:rPr>
        <w:t>System.out.println(arr.length);</w:t>
      </w:r>
      <w:r w:rsidRPr="00736403">
        <w:rPr>
          <w:rStyle w:val="comment"/>
          <w:rFonts w:ascii="Verdana" w:hAnsi="Verdana"/>
          <w:color w:val="008200"/>
          <w:sz w:val="20"/>
          <w:szCs w:val="20"/>
          <w:bdr w:val="none" w:sz="0" w:space="0" w:color="auto" w:frame="1"/>
        </w:rPr>
        <w:t>//10</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ArrayList</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ArrayList&lt;String&gt; list=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ArrayList&lt;String&gt;();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//storing 2 elements</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list.add(</w:t>
      </w:r>
      <w:r>
        <w:rPr>
          <w:rStyle w:val="string"/>
          <w:rFonts w:ascii="Verdana" w:hAnsi="Verdana"/>
          <w:color w:val="0000FF"/>
          <w:sz w:val="20"/>
          <w:szCs w:val="20"/>
          <w:bdr w:val="none" w:sz="0" w:space="0" w:color="auto" w:frame="1"/>
        </w:rPr>
        <w:t>"nippun"</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//printing size of ArrayList</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System.out.println(list.size());</w:t>
      </w:r>
      <w:r>
        <w:rPr>
          <w:rStyle w:val="comment"/>
          <w:rFonts w:ascii="Verdana" w:hAnsi="Verdana"/>
          <w:color w:val="008200"/>
          <w:sz w:val="20"/>
          <w:szCs w:val="20"/>
          <w:bdr w:val="none" w:sz="0" w:space="0" w:color="auto" w:frame="1"/>
        </w:rPr>
        <w:t>//2</w:t>
      </w: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C41F4D">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E245C8" w:rsidRDefault="00E245C8" w:rsidP="00E245C8">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Output:</w:t>
      </w:r>
    </w:p>
    <w:p w:rsidR="00E245C8" w:rsidRDefault="00E245C8" w:rsidP="00E245C8">
      <w:pPr>
        <w:pStyle w:val="HTMLPreformatted"/>
        <w:shd w:val="clear" w:color="auto" w:fill="F9FBF9"/>
        <w:jc w:val="both"/>
        <w:rPr>
          <w:color w:val="000000"/>
        </w:rPr>
      </w:pPr>
      <w:r>
        <w:rPr>
          <w:color w:val="000000"/>
        </w:rPr>
        <w:t>10</w:t>
      </w:r>
    </w:p>
    <w:p w:rsidR="00E245C8" w:rsidRDefault="00E245C8" w:rsidP="00E245C8">
      <w:pPr>
        <w:pStyle w:val="HTMLPreformatted"/>
        <w:shd w:val="clear" w:color="auto" w:fill="F9FBF9"/>
        <w:jc w:val="both"/>
        <w:rPr>
          <w:color w:val="000000"/>
        </w:rPr>
      </w:pPr>
      <w:r>
        <w:rPr>
          <w:color w:val="000000"/>
        </w:rPr>
        <w:t>2</w:t>
      </w:r>
    </w:p>
    <w:p w:rsidR="00E245C8" w:rsidRDefault="00E245C8" w:rsidP="00E245C8">
      <w:pPr>
        <w:pStyle w:val="HTMLPreformatted"/>
        <w:shd w:val="clear" w:color="auto" w:fill="FFFFFF"/>
        <w:spacing w:before="75" w:after="75"/>
        <w:ind w:left="150"/>
        <w:jc w:val="both"/>
        <w:rPr>
          <w:color w:val="000000"/>
        </w:rPr>
      </w:pPr>
    </w:p>
    <w:p w:rsidR="00E245C8" w:rsidRDefault="00E245C8"/>
    <w:sectPr w:rsidR="00E245C8" w:rsidSect="005328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227D"/>
    <w:multiLevelType w:val="multilevel"/>
    <w:tmpl w:val="B3AE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87DF0"/>
    <w:multiLevelType w:val="multilevel"/>
    <w:tmpl w:val="6094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85018"/>
    <w:multiLevelType w:val="multilevel"/>
    <w:tmpl w:val="EF82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E2FDC"/>
    <w:multiLevelType w:val="multilevel"/>
    <w:tmpl w:val="993E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2D7E3A"/>
    <w:multiLevelType w:val="multilevel"/>
    <w:tmpl w:val="8220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167199"/>
    <w:multiLevelType w:val="multilevel"/>
    <w:tmpl w:val="91CE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2758F2"/>
    <w:multiLevelType w:val="multilevel"/>
    <w:tmpl w:val="FB68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9F27E2"/>
    <w:multiLevelType w:val="multilevel"/>
    <w:tmpl w:val="79C2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9165DC"/>
    <w:multiLevelType w:val="multilevel"/>
    <w:tmpl w:val="C86C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C94439"/>
    <w:multiLevelType w:val="multilevel"/>
    <w:tmpl w:val="F7E2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4E2A8A"/>
    <w:multiLevelType w:val="multilevel"/>
    <w:tmpl w:val="30A8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770E0E"/>
    <w:multiLevelType w:val="multilevel"/>
    <w:tmpl w:val="B2BC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C117E5"/>
    <w:multiLevelType w:val="multilevel"/>
    <w:tmpl w:val="D88C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11"/>
  </w:num>
  <w:num w:numId="6">
    <w:abstractNumId w:val="6"/>
  </w:num>
  <w:num w:numId="7">
    <w:abstractNumId w:val="1"/>
  </w:num>
  <w:num w:numId="8">
    <w:abstractNumId w:val="7"/>
  </w:num>
  <w:num w:numId="9">
    <w:abstractNumId w:val="12"/>
  </w:num>
  <w:num w:numId="10">
    <w:abstractNumId w:val="9"/>
  </w:num>
  <w:num w:numId="11">
    <w:abstractNumId w:val="8"/>
  </w:num>
  <w:num w:numId="12">
    <w:abstractNumId w:val="1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73CB9"/>
    <w:rsid w:val="00026756"/>
    <w:rsid w:val="00104B22"/>
    <w:rsid w:val="001D1953"/>
    <w:rsid w:val="001D3212"/>
    <w:rsid w:val="001E0619"/>
    <w:rsid w:val="00213433"/>
    <w:rsid w:val="002408A7"/>
    <w:rsid w:val="002F4BBF"/>
    <w:rsid w:val="003113AF"/>
    <w:rsid w:val="00334EB7"/>
    <w:rsid w:val="00372A0C"/>
    <w:rsid w:val="00397796"/>
    <w:rsid w:val="003C536A"/>
    <w:rsid w:val="003D14E4"/>
    <w:rsid w:val="003F3CA1"/>
    <w:rsid w:val="00434A64"/>
    <w:rsid w:val="004353DB"/>
    <w:rsid w:val="00442032"/>
    <w:rsid w:val="00456754"/>
    <w:rsid w:val="004644BC"/>
    <w:rsid w:val="00480F98"/>
    <w:rsid w:val="004A64A1"/>
    <w:rsid w:val="0053282D"/>
    <w:rsid w:val="00572F2A"/>
    <w:rsid w:val="005C6763"/>
    <w:rsid w:val="005D2625"/>
    <w:rsid w:val="00605DE6"/>
    <w:rsid w:val="006220CA"/>
    <w:rsid w:val="00636F9D"/>
    <w:rsid w:val="00691C74"/>
    <w:rsid w:val="006A1653"/>
    <w:rsid w:val="006B68A9"/>
    <w:rsid w:val="006F5330"/>
    <w:rsid w:val="00736403"/>
    <w:rsid w:val="0077450D"/>
    <w:rsid w:val="00785467"/>
    <w:rsid w:val="007977A4"/>
    <w:rsid w:val="00860DD2"/>
    <w:rsid w:val="008A350B"/>
    <w:rsid w:val="008A3C19"/>
    <w:rsid w:val="008A497B"/>
    <w:rsid w:val="008A756D"/>
    <w:rsid w:val="008B7972"/>
    <w:rsid w:val="008C372F"/>
    <w:rsid w:val="008D1BAF"/>
    <w:rsid w:val="008F04C2"/>
    <w:rsid w:val="009057B1"/>
    <w:rsid w:val="00927F8B"/>
    <w:rsid w:val="0095079B"/>
    <w:rsid w:val="00963D2E"/>
    <w:rsid w:val="00965109"/>
    <w:rsid w:val="00977EB4"/>
    <w:rsid w:val="00985FCA"/>
    <w:rsid w:val="00A02F4A"/>
    <w:rsid w:val="00A54B8D"/>
    <w:rsid w:val="00A60E0D"/>
    <w:rsid w:val="00A6623A"/>
    <w:rsid w:val="00AC4F87"/>
    <w:rsid w:val="00B423F7"/>
    <w:rsid w:val="00BA04EA"/>
    <w:rsid w:val="00BA5F1F"/>
    <w:rsid w:val="00C23A62"/>
    <w:rsid w:val="00C41F4D"/>
    <w:rsid w:val="00C75A29"/>
    <w:rsid w:val="00C75CA6"/>
    <w:rsid w:val="00C83D67"/>
    <w:rsid w:val="00C939FD"/>
    <w:rsid w:val="00CB131E"/>
    <w:rsid w:val="00CE118D"/>
    <w:rsid w:val="00D01176"/>
    <w:rsid w:val="00D44B01"/>
    <w:rsid w:val="00D477AF"/>
    <w:rsid w:val="00D77CB8"/>
    <w:rsid w:val="00D96192"/>
    <w:rsid w:val="00E11F24"/>
    <w:rsid w:val="00E245C8"/>
    <w:rsid w:val="00E436A4"/>
    <w:rsid w:val="00E52004"/>
    <w:rsid w:val="00E622C2"/>
    <w:rsid w:val="00E73CB9"/>
    <w:rsid w:val="00ED6C13"/>
    <w:rsid w:val="00F71230"/>
    <w:rsid w:val="00F87A64"/>
    <w:rsid w:val="00F975B6"/>
    <w:rsid w:val="00FF3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82D"/>
  </w:style>
  <w:style w:type="paragraph" w:styleId="Heading1">
    <w:name w:val="heading 1"/>
    <w:basedOn w:val="Normal"/>
    <w:next w:val="Normal"/>
    <w:link w:val="Heading1Char"/>
    <w:uiPriority w:val="9"/>
    <w:qFormat/>
    <w:rsid w:val="00E24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3C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45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1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CB9"/>
    <w:rPr>
      <w:rFonts w:ascii="Times New Roman" w:eastAsia="Times New Roman" w:hAnsi="Times New Roman" w:cs="Times New Roman"/>
      <w:b/>
      <w:bCs/>
      <w:sz w:val="36"/>
      <w:szCs w:val="36"/>
    </w:rPr>
  </w:style>
  <w:style w:type="paragraph" w:styleId="NormalWeb">
    <w:name w:val="Normal (Web)"/>
    <w:basedOn w:val="Normal"/>
    <w:uiPriority w:val="99"/>
    <w:unhideWhenUsed/>
    <w:rsid w:val="00E73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CB9"/>
    <w:rPr>
      <w:b/>
      <w:bCs/>
    </w:rPr>
  </w:style>
  <w:style w:type="paragraph" w:styleId="BalloonText">
    <w:name w:val="Balloon Text"/>
    <w:basedOn w:val="Normal"/>
    <w:link w:val="BalloonTextChar"/>
    <w:uiPriority w:val="99"/>
    <w:semiHidden/>
    <w:unhideWhenUsed/>
    <w:rsid w:val="00E73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B9"/>
    <w:rPr>
      <w:rFonts w:ascii="Tahoma" w:hAnsi="Tahoma" w:cs="Tahoma"/>
      <w:sz w:val="16"/>
      <w:szCs w:val="16"/>
    </w:rPr>
  </w:style>
  <w:style w:type="character" w:customStyle="1" w:styleId="Heading1Char">
    <w:name w:val="Heading 1 Char"/>
    <w:basedOn w:val="DefaultParagraphFont"/>
    <w:link w:val="Heading1"/>
    <w:uiPriority w:val="9"/>
    <w:rsid w:val="00E245C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245C8"/>
    <w:rPr>
      <w:rFonts w:asciiTheme="majorHAnsi" w:eastAsiaTheme="majorEastAsia" w:hAnsiTheme="majorHAnsi" w:cstheme="majorBidi"/>
      <w:b/>
      <w:bCs/>
      <w:color w:val="4F81BD" w:themeColor="accent1"/>
    </w:rPr>
  </w:style>
  <w:style w:type="character" w:customStyle="1" w:styleId="keyword">
    <w:name w:val="keyword"/>
    <w:basedOn w:val="DefaultParagraphFont"/>
    <w:rsid w:val="00E245C8"/>
  </w:style>
  <w:style w:type="character" w:customStyle="1" w:styleId="string">
    <w:name w:val="string"/>
    <w:basedOn w:val="DefaultParagraphFont"/>
    <w:rsid w:val="00E245C8"/>
  </w:style>
  <w:style w:type="paragraph" w:styleId="HTMLPreformatted">
    <w:name w:val="HTML Preformatted"/>
    <w:basedOn w:val="Normal"/>
    <w:link w:val="HTMLPreformattedChar"/>
    <w:uiPriority w:val="99"/>
    <w:semiHidden/>
    <w:unhideWhenUsed/>
    <w:rsid w:val="00E2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5C8"/>
    <w:rPr>
      <w:rFonts w:ascii="Courier New" w:eastAsia="Times New Roman" w:hAnsi="Courier New" w:cs="Courier New"/>
      <w:sz w:val="20"/>
      <w:szCs w:val="20"/>
    </w:rPr>
  </w:style>
  <w:style w:type="character" w:customStyle="1" w:styleId="comment">
    <w:name w:val="comment"/>
    <w:basedOn w:val="DefaultParagraphFont"/>
    <w:rsid w:val="00E245C8"/>
  </w:style>
  <w:style w:type="character" w:customStyle="1" w:styleId="number">
    <w:name w:val="number"/>
    <w:basedOn w:val="DefaultParagraphFont"/>
    <w:rsid w:val="00E245C8"/>
  </w:style>
  <w:style w:type="character" w:styleId="Emphasis">
    <w:name w:val="Emphasis"/>
    <w:basedOn w:val="DefaultParagraphFont"/>
    <w:uiPriority w:val="20"/>
    <w:qFormat/>
    <w:rsid w:val="00E245C8"/>
    <w:rPr>
      <w:i/>
      <w:iCs/>
    </w:rPr>
  </w:style>
  <w:style w:type="character" w:customStyle="1" w:styleId="annotation">
    <w:name w:val="annotation"/>
    <w:basedOn w:val="DefaultParagraphFont"/>
    <w:rsid w:val="00E245C8"/>
  </w:style>
  <w:style w:type="character" w:styleId="Hyperlink">
    <w:name w:val="Hyperlink"/>
    <w:basedOn w:val="DefaultParagraphFont"/>
    <w:uiPriority w:val="99"/>
    <w:semiHidden/>
    <w:unhideWhenUsed/>
    <w:rsid w:val="00D96192"/>
    <w:rPr>
      <w:color w:val="0000FF"/>
      <w:u w:val="single"/>
    </w:rPr>
  </w:style>
  <w:style w:type="character" w:customStyle="1" w:styleId="Heading4Char">
    <w:name w:val="Heading 4 Char"/>
    <w:basedOn w:val="DefaultParagraphFont"/>
    <w:link w:val="Heading4"/>
    <w:uiPriority w:val="9"/>
    <w:semiHidden/>
    <w:rsid w:val="001D195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84103063">
      <w:bodyDiv w:val="1"/>
      <w:marLeft w:val="0"/>
      <w:marRight w:val="0"/>
      <w:marTop w:val="0"/>
      <w:marBottom w:val="0"/>
      <w:divBdr>
        <w:top w:val="none" w:sz="0" w:space="0" w:color="auto"/>
        <w:left w:val="none" w:sz="0" w:space="0" w:color="auto"/>
        <w:bottom w:val="none" w:sz="0" w:space="0" w:color="auto"/>
        <w:right w:val="none" w:sz="0" w:space="0" w:color="auto"/>
      </w:divBdr>
      <w:divsChild>
        <w:div w:id="594435244">
          <w:marLeft w:val="0"/>
          <w:marRight w:val="0"/>
          <w:marTop w:val="0"/>
          <w:marBottom w:val="120"/>
          <w:divBdr>
            <w:top w:val="single" w:sz="6" w:space="0" w:color="D5DDC6"/>
            <w:left w:val="single" w:sz="24" w:space="0" w:color="66BB55"/>
            <w:bottom w:val="single" w:sz="6" w:space="0" w:color="D5DDC6"/>
            <w:right w:val="single" w:sz="6" w:space="0" w:color="D5DDC6"/>
          </w:divBdr>
        </w:div>
        <w:div w:id="1958948945">
          <w:marLeft w:val="0"/>
          <w:marRight w:val="0"/>
          <w:marTop w:val="0"/>
          <w:marBottom w:val="120"/>
          <w:divBdr>
            <w:top w:val="single" w:sz="6" w:space="0" w:color="D5DDC6"/>
            <w:left w:val="single" w:sz="24" w:space="0" w:color="66BB55"/>
            <w:bottom w:val="single" w:sz="6" w:space="0" w:color="D5DDC6"/>
            <w:right w:val="single" w:sz="6" w:space="0" w:color="D5DDC6"/>
          </w:divBdr>
        </w:div>
        <w:div w:id="5300674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4435595">
      <w:bodyDiv w:val="1"/>
      <w:marLeft w:val="0"/>
      <w:marRight w:val="0"/>
      <w:marTop w:val="0"/>
      <w:marBottom w:val="0"/>
      <w:divBdr>
        <w:top w:val="none" w:sz="0" w:space="0" w:color="auto"/>
        <w:left w:val="none" w:sz="0" w:space="0" w:color="auto"/>
        <w:bottom w:val="none" w:sz="0" w:space="0" w:color="auto"/>
        <w:right w:val="none" w:sz="0" w:space="0" w:color="auto"/>
      </w:divBdr>
    </w:div>
    <w:div w:id="355809434">
      <w:bodyDiv w:val="1"/>
      <w:marLeft w:val="0"/>
      <w:marRight w:val="0"/>
      <w:marTop w:val="0"/>
      <w:marBottom w:val="0"/>
      <w:divBdr>
        <w:top w:val="none" w:sz="0" w:space="0" w:color="auto"/>
        <w:left w:val="none" w:sz="0" w:space="0" w:color="auto"/>
        <w:bottom w:val="none" w:sz="0" w:space="0" w:color="auto"/>
        <w:right w:val="none" w:sz="0" w:space="0" w:color="auto"/>
      </w:divBdr>
    </w:div>
    <w:div w:id="363135589">
      <w:bodyDiv w:val="1"/>
      <w:marLeft w:val="0"/>
      <w:marRight w:val="0"/>
      <w:marTop w:val="0"/>
      <w:marBottom w:val="0"/>
      <w:divBdr>
        <w:top w:val="none" w:sz="0" w:space="0" w:color="auto"/>
        <w:left w:val="none" w:sz="0" w:space="0" w:color="auto"/>
        <w:bottom w:val="none" w:sz="0" w:space="0" w:color="auto"/>
        <w:right w:val="none" w:sz="0" w:space="0" w:color="auto"/>
      </w:divBdr>
    </w:div>
    <w:div w:id="421874253">
      <w:bodyDiv w:val="1"/>
      <w:marLeft w:val="0"/>
      <w:marRight w:val="0"/>
      <w:marTop w:val="0"/>
      <w:marBottom w:val="0"/>
      <w:divBdr>
        <w:top w:val="none" w:sz="0" w:space="0" w:color="auto"/>
        <w:left w:val="none" w:sz="0" w:space="0" w:color="auto"/>
        <w:bottom w:val="none" w:sz="0" w:space="0" w:color="auto"/>
        <w:right w:val="none" w:sz="0" w:space="0" w:color="auto"/>
      </w:divBdr>
      <w:divsChild>
        <w:div w:id="1054112206">
          <w:marLeft w:val="0"/>
          <w:marRight w:val="0"/>
          <w:marTop w:val="0"/>
          <w:marBottom w:val="120"/>
          <w:divBdr>
            <w:top w:val="single" w:sz="6" w:space="0" w:color="D5DDC6"/>
            <w:left w:val="single" w:sz="24" w:space="0" w:color="66BB55"/>
            <w:bottom w:val="single" w:sz="6" w:space="0" w:color="D5DDC6"/>
            <w:right w:val="single" w:sz="6" w:space="0" w:color="D5DDC6"/>
          </w:divBdr>
        </w:div>
        <w:div w:id="759041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6240603">
      <w:bodyDiv w:val="1"/>
      <w:marLeft w:val="0"/>
      <w:marRight w:val="0"/>
      <w:marTop w:val="0"/>
      <w:marBottom w:val="0"/>
      <w:divBdr>
        <w:top w:val="none" w:sz="0" w:space="0" w:color="auto"/>
        <w:left w:val="none" w:sz="0" w:space="0" w:color="auto"/>
        <w:bottom w:val="none" w:sz="0" w:space="0" w:color="auto"/>
        <w:right w:val="none" w:sz="0" w:space="0" w:color="auto"/>
      </w:divBdr>
    </w:div>
    <w:div w:id="484663391">
      <w:bodyDiv w:val="1"/>
      <w:marLeft w:val="0"/>
      <w:marRight w:val="0"/>
      <w:marTop w:val="0"/>
      <w:marBottom w:val="0"/>
      <w:divBdr>
        <w:top w:val="none" w:sz="0" w:space="0" w:color="auto"/>
        <w:left w:val="none" w:sz="0" w:space="0" w:color="auto"/>
        <w:bottom w:val="none" w:sz="0" w:space="0" w:color="auto"/>
        <w:right w:val="none" w:sz="0" w:space="0" w:color="auto"/>
      </w:divBdr>
    </w:div>
    <w:div w:id="492256212">
      <w:bodyDiv w:val="1"/>
      <w:marLeft w:val="0"/>
      <w:marRight w:val="0"/>
      <w:marTop w:val="0"/>
      <w:marBottom w:val="0"/>
      <w:divBdr>
        <w:top w:val="none" w:sz="0" w:space="0" w:color="auto"/>
        <w:left w:val="none" w:sz="0" w:space="0" w:color="auto"/>
        <w:bottom w:val="none" w:sz="0" w:space="0" w:color="auto"/>
        <w:right w:val="none" w:sz="0" w:space="0" w:color="auto"/>
      </w:divBdr>
    </w:div>
    <w:div w:id="575017630">
      <w:bodyDiv w:val="1"/>
      <w:marLeft w:val="0"/>
      <w:marRight w:val="0"/>
      <w:marTop w:val="0"/>
      <w:marBottom w:val="0"/>
      <w:divBdr>
        <w:top w:val="none" w:sz="0" w:space="0" w:color="auto"/>
        <w:left w:val="none" w:sz="0" w:space="0" w:color="auto"/>
        <w:bottom w:val="none" w:sz="0" w:space="0" w:color="auto"/>
        <w:right w:val="none" w:sz="0" w:space="0" w:color="auto"/>
      </w:divBdr>
    </w:div>
    <w:div w:id="858392908">
      <w:bodyDiv w:val="1"/>
      <w:marLeft w:val="0"/>
      <w:marRight w:val="0"/>
      <w:marTop w:val="0"/>
      <w:marBottom w:val="0"/>
      <w:divBdr>
        <w:top w:val="none" w:sz="0" w:space="0" w:color="auto"/>
        <w:left w:val="none" w:sz="0" w:space="0" w:color="auto"/>
        <w:bottom w:val="none" w:sz="0" w:space="0" w:color="auto"/>
        <w:right w:val="none" w:sz="0" w:space="0" w:color="auto"/>
      </w:divBdr>
    </w:div>
    <w:div w:id="894124149">
      <w:bodyDiv w:val="1"/>
      <w:marLeft w:val="0"/>
      <w:marRight w:val="0"/>
      <w:marTop w:val="0"/>
      <w:marBottom w:val="0"/>
      <w:divBdr>
        <w:top w:val="none" w:sz="0" w:space="0" w:color="auto"/>
        <w:left w:val="none" w:sz="0" w:space="0" w:color="auto"/>
        <w:bottom w:val="none" w:sz="0" w:space="0" w:color="auto"/>
        <w:right w:val="none" w:sz="0" w:space="0" w:color="auto"/>
      </w:divBdr>
      <w:divsChild>
        <w:div w:id="1098333721">
          <w:marLeft w:val="0"/>
          <w:marRight w:val="0"/>
          <w:marTop w:val="0"/>
          <w:marBottom w:val="120"/>
          <w:divBdr>
            <w:top w:val="single" w:sz="6" w:space="0" w:color="D5DDC6"/>
            <w:left w:val="single" w:sz="24" w:space="0" w:color="66BB55"/>
            <w:bottom w:val="single" w:sz="6" w:space="0" w:color="D5DDC6"/>
            <w:right w:val="single" w:sz="6" w:space="0" w:color="D5DDC6"/>
          </w:divBdr>
        </w:div>
        <w:div w:id="1352487086">
          <w:marLeft w:val="0"/>
          <w:marRight w:val="0"/>
          <w:marTop w:val="120"/>
          <w:marBottom w:val="0"/>
          <w:divBdr>
            <w:top w:val="single" w:sz="6" w:space="0" w:color="D5DDC6"/>
            <w:left w:val="single" w:sz="6" w:space="4" w:color="D5DDC6"/>
            <w:bottom w:val="single" w:sz="6" w:space="0" w:color="D5DDC6"/>
            <w:right w:val="single" w:sz="6" w:space="0" w:color="D5DDC6"/>
          </w:divBdr>
        </w:div>
        <w:div w:id="5576686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76059816">
      <w:bodyDiv w:val="1"/>
      <w:marLeft w:val="0"/>
      <w:marRight w:val="0"/>
      <w:marTop w:val="0"/>
      <w:marBottom w:val="0"/>
      <w:divBdr>
        <w:top w:val="none" w:sz="0" w:space="0" w:color="auto"/>
        <w:left w:val="none" w:sz="0" w:space="0" w:color="auto"/>
        <w:bottom w:val="none" w:sz="0" w:space="0" w:color="auto"/>
        <w:right w:val="none" w:sz="0" w:space="0" w:color="auto"/>
      </w:divBdr>
      <w:divsChild>
        <w:div w:id="824013614">
          <w:marLeft w:val="0"/>
          <w:marRight w:val="0"/>
          <w:marTop w:val="0"/>
          <w:marBottom w:val="0"/>
          <w:divBdr>
            <w:top w:val="dotted" w:sz="4" w:space="2" w:color="auto"/>
            <w:left w:val="dotted" w:sz="4" w:space="7" w:color="auto"/>
            <w:bottom w:val="dotted" w:sz="4" w:space="2" w:color="auto"/>
            <w:right w:val="dotted" w:sz="4" w:space="7" w:color="auto"/>
          </w:divBdr>
        </w:div>
        <w:div w:id="1209148443">
          <w:marLeft w:val="0"/>
          <w:marRight w:val="0"/>
          <w:marTop w:val="0"/>
          <w:marBottom w:val="0"/>
          <w:divBdr>
            <w:top w:val="dotted" w:sz="4" w:space="2" w:color="auto"/>
            <w:left w:val="dotted" w:sz="4" w:space="7" w:color="auto"/>
            <w:bottom w:val="dotted" w:sz="4" w:space="2" w:color="auto"/>
            <w:right w:val="dotted" w:sz="4" w:space="7" w:color="auto"/>
          </w:divBdr>
        </w:div>
        <w:div w:id="785849444">
          <w:marLeft w:val="0"/>
          <w:marRight w:val="0"/>
          <w:marTop w:val="0"/>
          <w:marBottom w:val="0"/>
          <w:divBdr>
            <w:top w:val="dotted" w:sz="4" w:space="2" w:color="auto"/>
            <w:left w:val="dotted" w:sz="4" w:space="7" w:color="auto"/>
            <w:bottom w:val="dotted" w:sz="4" w:space="2" w:color="auto"/>
            <w:right w:val="dotted" w:sz="4" w:space="7" w:color="auto"/>
          </w:divBdr>
        </w:div>
      </w:divsChild>
    </w:div>
    <w:div w:id="1393381854">
      <w:bodyDiv w:val="1"/>
      <w:marLeft w:val="0"/>
      <w:marRight w:val="0"/>
      <w:marTop w:val="0"/>
      <w:marBottom w:val="0"/>
      <w:divBdr>
        <w:top w:val="none" w:sz="0" w:space="0" w:color="auto"/>
        <w:left w:val="none" w:sz="0" w:space="0" w:color="auto"/>
        <w:bottom w:val="none" w:sz="0" w:space="0" w:color="auto"/>
        <w:right w:val="none" w:sz="0" w:space="0" w:color="auto"/>
      </w:divBdr>
    </w:div>
    <w:div w:id="1439720346">
      <w:bodyDiv w:val="1"/>
      <w:marLeft w:val="0"/>
      <w:marRight w:val="0"/>
      <w:marTop w:val="0"/>
      <w:marBottom w:val="0"/>
      <w:divBdr>
        <w:top w:val="none" w:sz="0" w:space="0" w:color="auto"/>
        <w:left w:val="none" w:sz="0" w:space="0" w:color="auto"/>
        <w:bottom w:val="none" w:sz="0" w:space="0" w:color="auto"/>
        <w:right w:val="none" w:sz="0" w:space="0" w:color="auto"/>
      </w:divBdr>
      <w:divsChild>
        <w:div w:id="2056151702">
          <w:marLeft w:val="0"/>
          <w:marRight w:val="0"/>
          <w:marTop w:val="0"/>
          <w:marBottom w:val="120"/>
          <w:divBdr>
            <w:top w:val="single" w:sz="6" w:space="0" w:color="D5DDC6"/>
            <w:left w:val="single" w:sz="24" w:space="0" w:color="66BB55"/>
            <w:bottom w:val="single" w:sz="6" w:space="0" w:color="D5DDC6"/>
            <w:right w:val="single" w:sz="6" w:space="0" w:color="D5DDC6"/>
          </w:divBdr>
        </w:div>
        <w:div w:id="11818216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46003427">
      <w:bodyDiv w:val="1"/>
      <w:marLeft w:val="0"/>
      <w:marRight w:val="0"/>
      <w:marTop w:val="0"/>
      <w:marBottom w:val="0"/>
      <w:divBdr>
        <w:top w:val="none" w:sz="0" w:space="0" w:color="auto"/>
        <w:left w:val="none" w:sz="0" w:space="0" w:color="auto"/>
        <w:bottom w:val="none" w:sz="0" w:space="0" w:color="auto"/>
        <w:right w:val="none" w:sz="0" w:space="0" w:color="auto"/>
      </w:divBdr>
    </w:div>
    <w:div w:id="1483157701">
      <w:bodyDiv w:val="1"/>
      <w:marLeft w:val="0"/>
      <w:marRight w:val="0"/>
      <w:marTop w:val="0"/>
      <w:marBottom w:val="0"/>
      <w:divBdr>
        <w:top w:val="none" w:sz="0" w:space="0" w:color="auto"/>
        <w:left w:val="none" w:sz="0" w:space="0" w:color="auto"/>
        <w:bottom w:val="none" w:sz="0" w:space="0" w:color="auto"/>
        <w:right w:val="none" w:sz="0" w:space="0" w:color="auto"/>
      </w:divBdr>
      <w:divsChild>
        <w:div w:id="1921981902">
          <w:marLeft w:val="0"/>
          <w:marRight w:val="0"/>
          <w:marTop w:val="0"/>
          <w:marBottom w:val="120"/>
          <w:divBdr>
            <w:top w:val="single" w:sz="6" w:space="0" w:color="D5DDC6"/>
            <w:left w:val="single" w:sz="24" w:space="0" w:color="66BB55"/>
            <w:bottom w:val="single" w:sz="6" w:space="0" w:color="D5DDC6"/>
            <w:right w:val="single" w:sz="6" w:space="0" w:color="D5DDC6"/>
          </w:divBdr>
        </w:div>
        <w:div w:id="1760518620">
          <w:marLeft w:val="0"/>
          <w:marRight w:val="0"/>
          <w:marTop w:val="0"/>
          <w:marBottom w:val="120"/>
          <w:divBdr>
            <w:top w:val="single" w:sz="6" w:space="0" w:color="D5DDC6"/>
            <w:left w:val="single" w:sz="24" w:space="0" w:color="66BB55"/>
            <w:bottom w:val="single" w:sz="6" w:space="0" w:color="D5DDC6"/>
            <w:right w:val="single" w:sz="6" w:space="0" w:color="D5DDC6"/>
          </w:divBdr>
        </w:div>
        <w:div w:id="548689034">
          <w:marLeft w:val="0"/>
          <w:marRight w:val="0"/>
          <w:marTop w:val="0"/>
          <w:marBottom w:val="120"/>
          <w:divBdr>
            <w:top w:val="single" w:sz="6" w:space="0" w:color="D5DDC6"/>
            <w:left w:val="single" w:sz="24" w:space="0" w:color="66BB55"/>
            <w:bottom w:val="single" w:sz="6" w:space="0" w:color="D5DDC6"/>
            <w:right w:val="single" w:sz="6" w:space="0" w:color="D5DDC6"/>
          </w:divBdr>
        </w:div>
        <w:div w:id="142757972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17966223">
      <w:bodyDiv w:val="1"/>
      <w:marLeft w:val="0"/>
      <w:marRight w:val="0"/>
      <w:marTop w:val="0"/>
      <w:marBottom w:val="0"/>
      <w:divBdr>
        <w:top w:val="none" w:sz="0" w:space="0" w:color="auto"/>
        <w:left w:val="none" w:sz="0" w:space="0" w:color="auto"/>
        <w:bottom w:val="none" w:sz="0" w:space="0" w:color="auto"/>
        <w:right w:val="none" w:sz="0" w:space="0" w:color="auto"/>
      </w:divBdr>
      <w:divsChild>
        <w:div w:id="1122264310">
          <w:marLeft w:val="0"/>
          <w:marRight w:val="0"/>
          <w:marTop w:val="0"/>
          <w:marBottom w:val="120"/>
          <w:divBdr>
            <w:top w:val="single" w:sz="6" w:space="0" w:color="D5DDC6"/>
            <w:left w:val="single" w:sz="24" w:space="0" w:color="66BB55"/>
            <w:bottom w:val="single" w:sz="6" w:space="0" w:color="D5DDC6"/>
            <w:right w:val="single" w:sz="6" w:space="0" w:color="D5DDC6"/>
          </w:divBdr>
        </w:div>
        <w:div w:id="17279945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76865016">
      <w:bodyDiv w:val="1"/>
      <w:marLeft w:val="0"/>
      <w:marRight w:val="0"/>
      <w:marTop w:val="0"/>
      <w:marBottom w:val="0"/>
      <w:divBdr>
        <w:top w:val="none" w:sz="0" w:space="0" w:color="auto"/>
        <w:left w:val="none" w:sz="0" w:space="0" w:color="auto"/>
        <w:bottom w:val="none" w:sz="0" w:space="0" w:color="auto"/>
        <w:right w:val="none" w:sz="0" w:space="0" w:color="auto"/>
      </w:divBdr>
    </w:div>
    <w:div w:id="1827816868">
      <w:bodyDiv w:val="1"/>
      <w:marLeft w:val="0"/>
      <w:marRight w:val="0"/>
      <w:marTop w:val="0"/>
      <w:marBottom w:val="0"/>
      <w:divBdr>
        <w:top w:val="none" w:sz="0" w:space="0" w:color="auto"/>
        <w:left w:val="none" w:sz="0" w:space="0" w:color="auto"/>
        <w:bottom w:val="none" w:sz="0" w:space="0" w:color="auto"/>
        <w:right w:val="none" w:sz="0" w:space="0" w:color="auto"/>
      </w:divBdr>
    </w:div>
    <w:div w:id="1836262837">
      <w:bodyDiv w:val="1"/>
      <w:marLeft w:val="0"/>
      <w:marRight w:val="0"/>
      <w:marTop w:val="0"/>
      <w:marBottom w:val="0"/>
      <w:divBdr>
        <w:top w:val="none" w:sz="0" w:space="0" w:color="auto"/>
        <w:left w:val="none" w:sz="0" w:space="0" w:color="auto"/>
        <w:bottom w:val="none" w:sz="0" w:space="0" w:color="auto"/>
        <w:right w:val="none" w:sz="0" w:space="0" w:color="auto"/>
      </w:divBdr>
    </w:div>
    <w:div w:id="1991667413">
      <w:bodyDiv w:val="1"/>
      <w:marLeft w:val="0"/>
      <w:marRight w:val="0"/>
      <w:marTop w:val="0"/>
      <w:marBottom w:val="0"/>
      <w:divBdr>
        <w:top w:val="none" w:sz="0" w:space="0" w:color="auto"/>
        <w:left w:val="none" w:sz="0" w:space="0" w:color="auto"/>
        <w:bottom w:val="none" w:sz="0" w:space="0" w:color="auto"/>
        <w:right w:val="none" w:sz="0" w:space="0" w:color="auto"/>
      </w:divBdr>
    </w:div>
    <w:div w:id="201144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hungry.blogspot.com/2013/08/hashing-how-hash-map-works-in-java-or.html" TargetMode="External"/><Relationship Id="rId13" Type="http://schemas.openxmlformats.org/officeDocument/2006/relationships/hyperlink" Target="https://beginnersbook.com/2013/12/treeset-class-in-java-with-examp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eginnersbook.com/2013/12/hashset-class-in-java-with-examp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conceptoftheday.com/how-hashset-works-internally-in-java/" TargetMode="External"/><Relationship Id="rId11" Type="http://schemas.openxmlformats.org/officeDocument/2006/relationships/hyperlink" Target="https://www.cis.upenn.edu/~bcpierce/courses/629/jdkdocs/api/java.util.Enumeration.html"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www.cis.upenn.edu/~bcpierce/courses/629/jdkdocs/api/java.util.Enumeration.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beginnersbook.com/2014/08/how-to-convert-a-hashset-to-a-tre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23</Pages>
  <Words>3810</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72</cp:revision>
  <dcterms:created xsi:type="dcterms:W3CDTF">2017-09-28T01:42:00Z</dcterms:created>
  <dcterms:modified xsi:type="dcterms:W3CDTF">2018-03-13T18:14:00Z</dcterms:modified>
</cp:coreProperties>
</file>