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157A" w:rsidRPr="0095157A" w:rsidRDefault="0095157A" w:rsidP="0095157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5157A">
        <w:rPr>
          <w:rFonts w:ascii="Times New Roman" w:eastAsia="Times New Roman" w:hAnsi="Times New Roman" w:cs="Times New Roman"/>
          <w:b/>
          <w:bCs/>
          <w:kern w:val="36"/>
          <w:sz w:val="48"/>
          <w:szCs w:val="48"/>
        </w:rPr>
        <w:t>40 Java Collections Interview Questions and Answers</w:t>
      </w:r>
    </w:p>
    <w:p w:rsidR="0095157A" w:rsidRPr="0095157A" w:rsidRDefault="0095157A" w:rsidP="0095157A">
      <w:pPr>
        <w:spacing w:before="100" w:beforeAutospacing="1" w:after="100" w:afterAutospacing="1" w:line="240" w:lineRule="auto"/>
        <w:rPr>
          <w:rFonts w:ascii="Times New Roman" w:eastAsia="Times New Roman" w:hAnsi="Times New Roman" w:cs="Times New Roman"/>
          <w:sz w:val="24"/>
          <w:szCs w:val="24"/>
        </w:rPr>
      </w:pPr>
      <w:r w:rsidRPr="0095157A">
        <w:rPr>
          <w:rFonts w:ascii="Times New Roman" w:eastAsia="Times New Roman" w:hAnsi="Times New Roman" w:cs="Times New Roman"/>
          <w:sz w:val="24"/>
          <w:szCs w:val="24"/>
        </w:rPr>
        <w:t>March 2, 2017 by </w:t>
      </w:r>
      <w:hyperlink r:id="rId5" w:history="1">
        <w:r w:rsidRPr="0095157A">
          <w:rPr>
            <w:rFonts w:ascii="Times New Roman" w:eastAsia="Times New Roman" w:hAnsi="Times New Roman" w:cs="Times New Roman"/>
            <w:sz w:val="24"/>
            <w:szCs w:val="24"/>
          </w:rPr>
          <w:t>Pankaj</w:t>
        </w:r>
      </w:hyperlink>
    </w:p>
    <w:p w:rsidR="0001594A" w:rsidRPr="0001594A" w:rsidRDefault="0001594A" w:rsidP="0001594A">
      <w:pPr>
        <w:shd w:val="clear" w:color="auto" w:fill="FFFFFF"/>
        <w:spacing w:after="0" w:line="240" w:lineRule="auto"/>
        <w:outlineLvl w:val="2"/>
        <w:rPr>
          <w:rFonts w:ascii="Helvetica" w:eastAsia="Times New Roman" w:hAnsi="Helvetica" w:cs="Helvetica"/>
          <w:b/>
          <w:bCs/>
          <w:color w:val="0C0C0C"/>
          <w:sz w:val="27"/>
          <w:szCs w:val="27"/>
        </w:rPr>
      </w:pPr>
      <w:r w:rsidRPr="0001594A">
        <w:rPr>
          <w:rFonts w:ascii="Helvetica" w:eastAsia="Times New Roman" w:hAnsi="Helvetica" w:cs="Helvetica"/>
          <w:b/>
          <w:bCs/>
          <w:color w:val="0C0C0C"/>
          <w:sz w:val="27"/>
          <w:szCs w:val="27"/>
        </w:rPr>
        <w:t>When we should use </w:t>
      </w:r>
      <w:r w:rsidRPr="0001594A">
        <w:rPr>
          <w:rFonts w:ascii="Courier New" w:eastAsia="Times New Roman" w:hAnsi="Courier New" w:cs="Courier New"/>
          <w:b/>
          <w:bCs/>
          <w:color w:val="0C0C0C"/>
          <w:sz w:val="36"/>
          <w:szCs w:val="36"/>
        </w:rPr>
        <w:t>java.util.concurrent.BlockingQueue?</w:t>
      </w:r>
    </w:p>
    <w:p w:rsidR="0001594A" w:rsidRPr="0001594A" w:rsidRDefault="0001594A" w:rsidP="0001594A">
      <w:pPr>
        <w:numPr>
          <w:ilvl w:val="0"/>
          <w:numId w:val="12"/>
        </w:numPr>
        <w:shd w:val="clear" w:color="auto" w:fill="FFFFFF"/>
        <w:spacing w:before="100" w:beforeAutospacing="1" w:after="120" w:line="480" w:lineRule="atLeast"/>
        <w:ind w:left="675"/>
        <w:rPr>
          <w:rFonts w:ascii="Helvetica" w:eastAsia="Times New Roman" w:hAnsi="Helvetica" w:cs="Helvetica"/>
          <w:color w:val="0C0C0C"/>
          <w:sz w:val="27"/>
          <w:szCs w:val="27"/>
        </w:rPr>
      </w:pPr>
      <w:r w:rsidRPr="0001594A">
        <w:rPr>
          <w:rFonts w:ascii="Helvetica" w:eastAsia="Times New Roman" w:hAnsi="Helvetica" w:cs="Helvetica"/>
          <w:color w:val="0C0C0C"/>
          <w:sz w:val="27"/>
          <w:szCs w:val="27"/>
        </w:rPr>
        <w:t>When you want to throttle some sort of incoming request then you should use the same</w:t>
      </w:r>
    </w:p>
    <w:p w:rsidR="0001594A" w:rsidRPr="0001594A" w:rsidRDefault="0001594A" w:rsidP="0001594A">
      <w:pPr>
        <w:numPr>
          <w:ilvl w:val="0"/>
          <w:numId w:val="12"/>
        </w:numPr>
        <w:shd w:val="clear" w:color="auto" w:fill="FFFFFF"/>
        <w:spacing w:beforeAutospacing="1" w:after="0" w:line="480" w:lineRule="atLeast"/>
        <w:ind w:left="675"/>
        <w:rPr>
          <w:rFonts w:ascii="Helvetica" w:eastAsia="Times New Roman" w:hAnsi="Helvetica" w:cs="Helvetica"/>
          <w:color w:val="0C0C0C"/>
          <w:sz w:val="27"/>
          <w:szCs w:val="27"/>
        </w:rPr>
      </w:pPr>
      <w:r w:rsidRPr="0001594A">
        <w:rPr>
          <w:rFonts w:ascii="Helvetica" w:eastAsia="Times New Roman" w:hAnsi="Helvetica" w:cs="Helvetica"/>
          <w:color w:val="0C0C0C"/>
          <w:sz w:val="27"/>
          <w:szCs w:val="27"/>
        </w:rPr>
        <w:t xml:space="preserve">A producers </w:t>
      </w:r>
      <w:r w:rsidRPr="0001594A">
        <w:rPr>
          <w:rFonts w:ascii="Helvetica" w:eastAsia="Times New Roman" w:hAnsi="Helvetica" w:cs="Helvetica"/>
          <w:color w:val="0C0C0C"/>
          <w:sz w:val="27"/>
          <w:szCs w:val="27"/>
          <w:highlight w:val="yellow"/>
        </w:rPr>
        <w:t>can get far ahead of the consumers with an unbounded queue.</w:t>
      </w:r>
      <w:r w:rsidRPr="0001594A">
        <w:rPr>
          <w:rFonts w:ascii="Helvetica" w:eastAsia="Times New Roman" w:hAnsi="Helvetica" w:cs="Helvetica"/>
          <w:color w:val="0C0C0C"/>
          <w:sz w:val="27"/>
          <w:szCs w:val="27"/>
        </w:rPr>
        <w:t xml:space="preserve"> If consumer is not catching up with producer then it may cause an </w:t>
      </w:r>
      <w:r w:rsidRPr="0001594A">
        <w:rPr>
          <w:rFonts w:ascii="Courier New" w:eastAsia="Times New Roman" w:hAnsi="Courier New" w:cs="Courier New"/>
          <w:color w:val="0C0C0C"/>
          <w:sz w:val="24"/>
        </w:rPr>
        <w:t>OutOfMemoryError</w:t>
      </w:r>
      <w:r w:rsidRPr="0001594A">
        <w:rPr>
          <w:rFonts w:ascii="Helvetica" w:eastAsia="Times New Roman" w:hAnsi="Helvetica" w:cs="Helvetica"/>
          <w:color w:val="0C0C0C"/>
          <w:sz w:val="27"/>
          <w:szCs w:val="27"/>
        </w:rPr>
        <w:t>. In situations like these, it may be better to signal a would-be producer that the queue is full, and to give up quickly with a failure. In other words: the producers are naturally throttled.</w:t>
      </w:r>
    </w:p>
    <w:p w:rsidR="0001594A" w:rsidRPr="0001594A" w:rsidRDefault="0001594A" w:rsidP="0001594A">
      <w:pPr>
        <w:numPr>
          <w:ilvl w:val="0"/>
          <w:numId w:val="12"/>
        </w:numPr>
        <w:shd w:val="clear" w:color="auto" w:fill="FFFFFF"/>
        <w:spacing w:before="100" w:beforeAutospacing="1" w:after="120" w:line="480" w:lineRule="atLeast"/>
        <w:ind w:left="675"/>
        <w:rPr>
          <w:rFonts w:ascii="Helvetica" w:eastAsia="Times New Roman" w:hAnsi="Helvetica" w:cs="Helvetica"/>
          <w:color w:val="0C0C0C"/>
          <w:sz w:val="27"/>
          <w:szCs w:val="27"/>
          <w:highlight w:val="yellow"/>
        </w:rPr>
      </w:pPr>
      <w:r w:rsidRPr="0001594A">
        <w:rPr>
          <w:rFonts w:ascii="Helvetica" w:eastAsia="Times New Roman" w:hAnsi="Helvetica" w:cs="Helvetica"/>
          <w:color w:val="0C0C0C"/>
          <w:sz w:val="27"/>
          <w:szCs w:val="27"/>
          <w:highlight w:val="yellow"/>
        </w:rPr>
        <w:t>Blocking Queue is normally used in concurrent application</w:t>
      </w:r>
    </w:p>
    <w:p w:rsidR="0001594A" w:rsidRPr="0001594A" w:rsidRDefault="0001594A" w:rsidP="0001594A">
      <w:pPr>
        <w:numPr>
          <w:ilvl w:val="0"/>
          <w:numId w:val="12"/>
        </w:numPr>
        <w:shd w:val="clear" w:color="auto" w:fill="FFFFFF"/>
        <w:spacing w:before="100" w:beforeAutospacing="1" w:after="120" w:line="480" w:lineRule="atLeast"/>
        <w:ind w:left="675"/>
        <w:rPr>
          <w:rFonts w:ascii="Helvetica" w:eastAsia="Times New Roman" w:hAnsi="Helvetica" w:cs="Helvetica"/>
          <w:color w:val="0C0C0C"/>
          <w:sz w:val="27"/>
          <w:szCs w:val="27"/>
        </w:rPr>
      </w:pPr>
      <w:r w:rsidRPr="0001594A">
        <w:rPr>
          <w:rFonts w:ascii="Helvetica" w:eastAsia="Times New Roman" w:hAnsi="Helvetica" w:cs="Helvetica"/>
          <w:color w:val="0C0C0C"/>
          <w:sz w:val="27"/>
          <w:szCs w:val="27"/>
        </w:rPr>
        <w:t>It provides a correct, thread-safe implementation</w:t>
      </w:r>
    </w:p>
    <w:p w:rsidR="0001594A" w:rsidRPr="0001594A" w:rsidRDefault="0001594A" w:rsidP="0001594A">
      <w:pPr>
        <w:numPr>
          <w:ilvl w:val="0"/>
          <w:numId w:val="12"/>
        </w:numPr>
        <w:shd w:val="clear" w:color="auto" w:fill="FFFFFF"/>
        <w:spacing w:before="100" w:beforeAutospacing="1" w:after="120" w:line="480" w:lineRule="atLeast"/>
        <w:ind w:left="675"/>
        <w:rPr>
          <w:rFonts w:ascii="Helvetica" w:eastAsia="Times New Roman" w:hAnsi="Helvetica" w:cs="Helvetica"/>
          <w:color w:val="0C0C0C"/>
          <w:sz w:val="27"/>
          <w:szCs w:val="27"/>
        </w:rPr>
      </w:pPr>
      <w:r w:rsidRPr="0001594A">
        <w:rPr>
          <w:rFonts w:ascii="Helvetica" w:eastAsia="Times New Roman" w:hAnsi="Helvetica" w:cs="Helvetica"/>
          <w:color w:val="0C0C0C"/>
          <w:sz w:val="27"/>
          <w:szCs w:val="27"/>
        </w:rPr>
        <w:t>Memory consumption should be limited as well</w:t>
      </w:r>
    </w:p>
    <w:p w:rsidR="0001594A" w:rsidRDefault="0001594A" w:rsidP="000941D9">
      <w:pPr>
        <w:pStyle w:val="Heading5"/>
        <w:shd w:val="clear" w:color="auto" w:fill="FFFFFF"/>
        <w:rPr>
          <w:rFonts w:ascii="Helvetica" w:eastAsia="Times New Roman" w:hAnsi="Helvetica" w:cs="Helvetica"/>
          <w:b/>
          <w:bCs/>
          <w:color w:val="333333"/>
          <w:sz w:val="27"/>
        </w:rPr>
      </w:pPr>
    </w:p>
    <w:p w:rsidR="000941D9" w:rsidRPr="000941D9" w:rsidRDefault="000941D9" w:rsidP="000941D9">
      <w:pPr>
        <w:pStyle w:val="Heading5"/>
        <w:shd w:val="clear" w:color="auto" w:fill="FFFFFF"/>
        <w:rPr>
          <w:rFonts w:ascii="Helvetica" w:eastAsia="Times New Roman" w:hAnsi="Helvetica" w:cs="Helvetica"/>
          <w:b/>
          <w:bCs/>
          <w:color w:val="333333"/>
          <w:sz w:val="27"/>
        </w:rPr>
      </w:pPr>
      <w:r w:rsidRPr="000941D9">
        <w:rPr>
          <w:rFonts w:ascii="Helvetica" w:eastAsia="Times New Roman" w:hAnsi="Helvetica" w:cs="Helvetica"/>
          <w:b/>
          <w:bCs/>
          <w:color w:val="333333"/>
          <w:sz w:val="27"/>
        </w:rPr>
        <w:t>What is Priority Queue in Java?</w:t>
      </w:r>
    </w:p>
    <w:p w:rsidR="000941D9" w:rsidRDefault="000941D9" w:rsidP="000941D9">
      <w:pPr>
        <w:pStyle w:val="NormalWeb"/>
        <w:shd w:val="clear" w:color="auto" w:fill="FFFFFF"/>
        <w:spacing w:before="0" w:beforeAutospacing="0" w:after="360" w:afterAutospacing="0"/>
        <w:rPr>
          <w:rFonts w:ascii="Georgia" w:hAnsi="Georgia"/>
          <w:color w:val="303135"/>
          <w:sz w:val="29"/>
          <w:szCs w:val="29"/>
        </w:rPr>
      </w:pPr>
      <w:r w:rsidRPr="00091DF3">
        <w:rPr>
          <w:rFonts w:ascii="Georgia" w:hAnsi="Georgia"/>
          <w:color w:val="303135"/>
          <w:sz w:val="29"/>
          <w:szCs w:val="29"/>
          <w:highlight w:val="yellow"/>
        </w:rPr>
        <w:t>Priority queue is just like a traditional queue with difference that when a high priority elements come to join a queue, it gets added at the head of the queue instead of tail (We know that in a queue, elements get added at the tail).</w:t>
      </w:r>
    </w:p>
    <w:p w:rsidR="000941D9" w:rsidRDefault="000941D9" w:rsidP="000941D9">
      <w:pPr>
        <w:pStyle w:val="NormalWeb"/>
        <w:shd w:val="clear" w:color="auto" w:fill="FFFFFF"/>
        <w:spacing w:before="0" w:beforeAutospacing="0" w:after="360" w:afterAutospacing="0"/>
        <w:rPr>
          <w:rFonts w:ascii="Georgia" w:hAnsi="Georgia"/>
          <w:color w:val="303135"/>
          <w:sz w:val="29"/>
          <w:szCs w:val="29"/>
        </w:rPr>
      </w:pPr>
      <w:r>
        <w:rPr>
          <w:rFonts w:ascii="Georgia" w:hAnsi="Georgia"/>
          <w:color w:val="303135"/>
          <w:sz w:val="29"/>
          <w:szCs w:val="29"/>
        </w:rPr>
        <w:t>For example, let’s say, 5 elements with the same priority are in a queue. If another element with same priority comes then it will be added at tail of the queue. But, if some element comes with high priority then it will be added at the head of the queue. That’s it. This is the properties of a priority queue.</w:t>
      </w:r>
    </w:p>
    <w:p w:rsidR="000941D9" w:rsidRDefault="000941D9" w:rsidP="0095157A">
      <w:pPr>
        <w:spacing w:before="100" w:beforeAutospacing="1" w:after="100" w:afterAutospacing="1" w:line="240" w:lineRule="auto"/>
        <w:rPr>
          <w:rFonts w:ascii="Times New Roman" w:eastAsia="Times New Roman" w:hAnsi="Times New Roman" w:cs="Times New Roman"/>
          <w:color w:val="000000"/>
          <w:sz w:val="27"/>
          <w:szCs w:val="27"/>
        </w:rPr>
      </w:pPr>
      <w:r>
        <w:rPr>
          <w:rStyle w:val="Strong"/>
          <w:rFonts w:ascii="Georgia" w:hAnsi="Georgia"/>
          <w:color w:val="303135"/>
          <w:sz w:val="29"/>
          <w:szCs w:val="29"/>
          <w:shd w:val="clear" w:color="auto" w:fill="FFFFFF"/>
        </w:rPr>
        <w:lastRenderedPageBreak/>
        <w:t>Example::Patient Priority queue in a hospital:</w:t>
      </w:r>
      <w:r w:rsidRPr="000941D9">
        <w:rPr>
          <w:rFonts w:ascii="Georgia" w:hAnsi="Georgia"/>
          <w:color w:val="303135"/>
          <w:sz w:val="29"/>
          <w:szCs w:val="29"/>
          <w:shd w:val="clear" w:color="auto" w:fill="FFFFFF"/>
        </w:rPr>
        <w:t xml:space="preserve"> </w:t>
      </w:r>
      <w:r>
        <w:rPr>
          <w:rFonts w:ascii="Georgia" w:hAnsi="Georgia"/>
          <w:color w:val="303135"/>
          <w:sz w:val="29"/>
          <w:szCs w:val="29"/>
          <w:shd w:val="clear" w:color="auto" w:fill="FFFFFF"/>
        </w:rPr>
        <w:t>There is a queue of patients in hospital. It servers normal and emergency case. If some emergency patient come, he will be given a priority and will be treated first.</w:t>
      </w:r>
    </w:p>
    <w:p w:rsidR="00CB36FA" w:rsidRPr="00CB36FA" w:rsidRDefault="00CB36FA" w:rsidP="00CB36FA">
      <w:pPr>
        <w:shd w:val="clear" w:color="auto" w:fill="FFFFFF"/>
        <w:spacing w:after="150" w:line="240" w:lineRule="auto"/>
        <w:rPr>
          <w:rFonts w:ascii="Helvetica" w:eastAsia="Times New Roman" w:hAnsi="Helvetica" w:cs="Helvetica"/>
          <w:color w:val="333333"/>
          <w:sz w:val="27"/>
          <w:szCs w:val="27"/>
        </w:rPr>
      </w:pPr>
      <w:r w:rsidRPr="00CB36FA">
        <w:rPr>
          <w:rFonts w:ascii="Helvetica" w:eastAsia="Times New Roman" w:hAnsi="Helvetica" w:cs="Helvetica"/>
          <w:b/>
          <w:bCs/>
          <w:color w:val="333333"/>
          <w:sz w:val="27"/>
        </w:rPr>
        <w:t>Real life examples of queue are:</w:t>
      </w:r>
    </w:p>
    <w:p w:rsidR="00CB36FA" w:rsidRPr="00CB36FA" w:rsidRDefault="00CB36FA" w:rsidP="00CB36FA">
      <w:pPr>
        <w:numPr>
          <w:ilvl w:val="0"/>
          <w:numId w:val="11"/>
        </w:numPr>
        <w:shd w:val="clear" w:color="auto" w:fill="FFFFFF"/>
        <w:spacing w:before="100" w:beforeAutospacing="1" w:after="100" w:afterAutospacing="1" w:line="240" w:lineRule="auto"/>
        <w:rPr>
          <w:rFonts w:ascii="Helvetica" w:eastAsia="Times New Roman" w:hAnsi="Helvetica" w:cs="Helvetica"/>
          <w:color w:val="333333"/>
          <w:sz w:val="27"/>
          <w:szCs w:val="27"/>
        </w:rPr>
      </w:pPr>
      <w:r w:rsidRPr="00CB36FA">
        <w:rPr>
          <w:rFonts w:ascii="Helvetica" w:eastAsia="Times New Roman" w:hAnsi="Helvetica" w:cs="Helvetica"/>
          <w:color w:val="333333"/>
          <w:sz w:val="27"/>
          <w:szCs w:val="27"/>
        </w:rPr>
        <w:t xml:space="preserve"> A </w:t>
      </w:r>
      <w:r w:rsidRPr="00CB36FA">
        <w:rPr>
          <w:rFonts w:ascii="Helvetica" w:eastAsia="Times New Roman" w:hAnsi="Helvetica" w:cs="Helvetica"/>
          <w:color w:val="333333"/>
          <w:sz w:val="27"/>
          <w:szCs w:val="27"/>
          <w:highlight w:val="yellow"/>
        </w:rPr>
        <w:t>queue of people at ticket-window:</w:t>
      </w:r>
      <w:r w:rsidRPr="00CB36FA">
        <w:rPr>
          <w:rFonts w:ascii="Helvetica" w:eastAsia="Times New Roman" w:hAnsi="Helvetica" w:cs="Helvetica"/>
          <w:color w:val="333333"/>
          <w:sz w:val="27"/>
          <w:szCs w:val="27"/>
        </w:rPr>
        <w:t xml:space="preserve"> The person who comes first gets the ticket first. The person who is coming last is getting the tickets in last. Therefore, it follows first-in-first-out (FIFO) strategy of queue.</w:t>
      </w:r>
    </w:p>
    <w:p w:rsidR="00CB36FA" w:rsidRPr="00CB36FA" w:rsidRDefault="00CB36FA" w:rsidP="00CB36FA">
      <w:pPr>
        <w:numPr>
          <w:ilvl w:val="0"/>
          <w:numId w:val="11"/>
        </w:numPr>
        <w:shd w:val="clear" w:color="auto" w:fill="FFFFFF"/>
        <w:spacing w:before="100" w:beforeAutospacing="1" w:after="100" w:afterAutospacing="1" w:line="240" w:lineRule="auto"/>
        <w:rPr>
          <w:rFonts w:ascii="Helvetica" w:eastAsia="Times New Roman" w:hAnsi="Helvetica" w:cs="Helvetica"/>
          <w:color w:val="333333"/>
          <w:sz w:val="27"/>
          <w:szCs w:val="27"/>
        </w:rPr>
      </w:pPr>
      <w:r w:rsidRPr="00CB36FA">
        <w:rPr>
          <w:rFonts w:ascii="Helvetica" w:eastAsia="Times New Roman" w:hAnsi="Helvetica" w:cs="Helvetica"/>
          <w:color w:val="333333"/>
          <w:sz w:val="27"/>
          <w:szCs w:val="27"/>
        </w:rPr>
        <w:t> </w:t>
      </w:r>
      <w:r w:rsidRPr="00CB36FA">
        <w:rPr>
          <w:rFonts w:ascii="Helvetica" w:eastAsia="Times New Roman" w:hAnsi="Helvetica" w:cs="Helvetica"/>
          <w:color w:val="333333"/>
          <w:sz w:val="27"/>
          <w:szCs w:val="27"/>
          <w:highlight w:val="yellow"/>
        </w:rPr>
        <w:t>Vehicles on toll-tax bridge</w:t>
      </w:r>
      <w:r w:rsidRPr="00CB36FA">
        <w:rPr>
          <w:rFonts w:ascii="Helvetica" w:eastAsia="Times New Roman" w:hAnsi="Helvetica" w:cs="Helvetica"/>
          <w:color w:val="333333"/>
          <w:sz w:val="27"/>
          <w:szCs w:val="27"/>
        </w:rPr>
        <w:t>: T</w:t>
      </w:r>
      <w:r w:rsidRPr="00CB36FA">
        <w:rPr>
          <w:rFonts w:ascii="Helvetica" w:eastAsia="Times New Roman" w:hAnsi="Helvetica" w:cs="Helvetica"/>
          <w:color w:val="333333"/>
          <w:sz w:val="27"/>
          <w:szCs w:val="27"/>
          <w:highlight w:val="yellow"/>
        </w:rPr>
        <w:t>he vehicle that comes first to the toll tax booth leaves the booth first</w:t>
      </w:r>
      <w:r w:rsidRPr="00CB36FA">
        <w:rPr>
          <w:rFonts w:ascii="Helvetica" w:eastAsia="Times New Roman" w:hAnsi="Helvetica" w:cs="Helvetica"/>
          <w:color w:val="333333"/>
          <w:sz w:val="27"/>
          <w:szCs w:val="27"/>
        </w:rPr>
        <w:t>. The vehicle that comes last leaves last. Therefore, it follows first-in-first-out (FIFO)</w:t>
      </w:r>
    </w:p>
    <w:p w:rsidR="00CB1687" w:rsidRDefault="00CB1687" w:rsidP="0095157A">
      <w:pPr>
        <w:spacing w:before="100" w:beforeAutospacing="1" w:after="100" w:afterAutospacing="1" w:line="240" w:lineRule="auto"/>
        <w:rPr>
          <w:rFonts w:ascii="Times New Roman" w:eastAsia="Times New Roman" w:hAnsi="Times New Roman" w:cs="Times New Roman"/>
          <w:color w:val="000000"/>
          <w:sz w:val="27"/>
          <w:szCs w:val="27"/>
        </w:rPr>
      </w:pPr>
    </w:p>
    <w:p w:rsidR="00CB1687" w:rsidRDefault="00CB1687" w:rsidP="0095157A">
      <w:pPr>
        <w:spacing w:before="100" w:beforeAutospacing="1" w:after="100" w:afterAutospacing="1" w:line="240" w:lineRule="auto"/>
        <w:rPr>
          <w:rFonts w:ascii="Arial" w:hAnsi="Arial" w:cs="Arial"/>
          <w:color w:val="222222"/>
          <w:sz w:val="30"/>
          <w:szCs w:val="30"/>
          <w:shd w:val="clear" w:color="auto" w:fill="FFFFFF"/>
        </w:rPr>
      </w:pPr>
      <w:r>
        <w:rPr>
          <w:rFonts w:ascii="Arial" w:hAnsi="Arial" w:cs="Arial"/>
          <w:color w:val="222222"/>
          <w:sz w:val="30"/>
          <w:szCs w:val="30"/>
          <w:shd w:val="clear" w:color="auto" w:fill="FFFFFF"/>
        </w:rPr>
        <w:t>Real life example of Stack</w:t>
      </w:r>
    </w:p>
    <w:p w:rsidR="0095157A" w:rsidRPr="00897349" w:rsidRDefault="00CB1687" w:rsidP="00897349">
      <w:pPr>
        <w:pStyle w:val="ListParagraph"/>
        <w:numPr>
          <w:ilvl w:val="0"/>
          <w:numId w:val="10"/>
        </w:numPr>
        <w:spacing w:before="100" w:beforeAutospacing="1" w:after="100" w:afterAutospacing="1" w:line="240" w:lineRule="auto"/>
        <w:rPr>
          <w:rFonts w:ascii="Arial" w:hAnsi="Arial" w:cs="Arial"/>
          <w:color w:val="222222"/>
          <w:shd w:val="clear" w:color="auto" w:fill="FFFFFF"/>
        </w:rPr>
      </w:pPr>
      <w:r w:rsidRPr="00897349">
        <w:rPr>
          <w:rFonts w:ascii="Arial" w:hAnsi="Arial" w:cs="Arial"/>
          <w:color w:val="222222"/>
          <w:shd w:val="clear" w:color="auto" w:fill="FFFFFF"/>
        </w:rPr>
        <w:t>A good </w:t>
      </w:r>
      <w:r w:rsidRPr="00897349">
        <w:rPr>
          <w:rFonts w:ascii="Arial" w:hAnsi="Arial" w:cs="Arial"/>
          <w:b/>
          <w:bCs/>
          <w:color w:val="222222"/>
          <w:shd w:val="clear" w:color="auto" w:fill="FFFFFF"/>
        </w:rPr>
        <w:t>real</w:t>
      </w:r>
      <w:r w:rsidRPr="00897349">
        <w:rPr>
          <w:rFonts w:ascii="Arial" w:hAnsi="Arial" w:cs="Arial"/>
          <w:color w:val="222222"/>
          <w:shd w:val="clear" w:color="auto" w:fill="FFFFFF"/>
        </w:rPr>
        <w:t>-</w:t>
      </w:r>
      <w:r w:rsidRPr="00897349">
        <w:rPr>
          <w:rFonts w:ascii="Arial" w:hAnsi="Arial" w:cs="Arial"/>
          <w:b/>
          <w:bCs/>
          <w:color w:val="222222"/>
          <w:shd w:val="clear" w:color="auto" w:fill="FFFFFF"/>
        </w:rPr>
        <w:t>life example</w:t>
      </w:r>
      <w:r w:rsidRPr="00897349">
        <w:rPr>
          <w:rFonts w:ascii="Arial" w:hAnsi="Arial" w:cs="Arial"/>
          <w:color w:val="222222"/>
          <w:shd w:val="clear" w:color="auto" w:fill="FFFFFF"/>
        </w:rPr>
        <w:t> of a </w:t>
      </w:r>
      <w:r w:rsidRPr="00897349">
        <w:rPr>
          <w:rFonts w:ascii="Arial" w:hAnsi="Arial" w:cs="Arial"/>
          <w:b/>
          <w:bCs/>
          <w:color w:val="222222"/>
          <w:shd w:val="clear" w:color="auto" w:fill="FFFFFF"/>
        </w:rPr>
        <w:t>stack</w:t>
      </w:r>
      <w:r w:rsidRPr="00897349">
        <w:rPr>
          <w:rFonts w:ascii="Arial" w:hAnsi="Arial" w:cs="Arial"/>
          <w:color w:val="222222"/>
          <w:shd w:val="clear" w:color="auto" w:fill="FFFFFF"/>
        </w:rPr>
        <w:t> is the pile of dinner plates that you encounter when you eat at the local cafeteria: When you remove a plate from the pile, you take the plate on the top of the pile. But this is exactly the plate that was added ("inserted'') most recently to the pile by the dishwasher.</w:t>
      </w:r>
      <w:r w:rsidR="0095157A" w:rsidRPr="00897349">
        <w:rPr>
          <w:rFonts w:ascii="Times New Roman" w:eastAsia="Times New Roman" w:hAnsi="Times New Roman" w:cs="Times New Roman"/>
          <w:color w:val="000000"/>
          <w:sz w:val="27"/>
          <w:szCs w:val="27"/>
        </w:rPr>
        <w:br/>
      </w:r>
      <w:r>
        <w:rPr>
          <w:rFonts w:ascii="Times New Roman" w:eastAsia="Times New Roman" w:hAnsi="Times New Roman" w:cs="Times New Roman"/>
          <w:noProof/>
          <w:color w:val="000000"/>
          <w:sz w:val="27"/>
          <w:szCs w:val="27"/>
        </w:rPr>
        <w:drawing>
          <wp:inline distT="0" distB="0" distL="0" distR="0">
            <wp:extent cx="962025" cy="7143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962025" cy="714375"/>
                    </a:xfrm>
                    <a:prstGeom prst="rect">
                      <a:avLst/>
                    </a:prstGeom>
                    <a:noFill/>
                    <a:ln w="9525">
                      <a:noFill/>
                      <a:miter lim="800000"/>
                      <a:headEnd/>
                      <a:tailEnd/>
                    </a:ln>
                  </pic:spPr>
                </pic:pic>
              </a:graphicData>
            </a:graphic>
          </wp:inline>
        </w:drawing>
      </w:r>
    </w:p>
    <w:p w:rsidR="00897349" w:rsidRPr="00897349" w:rsidRDefault="00897349" w:rsidP="00897349">
      <w:pPr>
        <w:pStyle w:val="ListParagraph"/>
        <w:numPr>
          <w:ilvl w:val="0"/>
          <w:numId w:val="10"/>
        </w:numPr>
        <w:shd w:val="clear" w:color="auto" w:fill="FFFFFF"/>
        <w:spacing w:before="90" w:after="0" w:line="240" w:lineRule="auto"/>
        <w:rPr>
          <w:rFonts w:ascii="Georgia" w:eastAsia="Times New Roman" w:hAnsi="Georgia" w:cs="Times New Roman"/>
          <w:spacing w:val="-1"/>
          <w:sz w:val="32"/>
          <w:szCs w:val="32"/>
        </w:rPr>
      </w:pPr>
      <w:r>
        <w:rPr>
          <w:rFonts w:ascii="Georgia" w:eastAsia="Times New Roman" w:hAnsi="Georgia" w:cs="Times New Roman"/>
          <w:spacing w:val="-1"/>
          <w:sz w:val="32"/>
          <w:szCs w:val="32"/>
        </w:rPr>
        <w:t>D</w:t>
      </w:r>
      <w:r w:rsidRPr="00897349">
        <w:rPr>
          <w:rFonts w:ascii="Georgia" w:eastAsia="Times New Roman" w:hAnsi="Georgia" w:cs="Times New Roman"/>
          <w:spacing w:val="-1"/>
          <w:sz w:val="32"/>
          <w:szCs w:val="32"/>
        </w:rPr>
        <w:t>ata structure. I was able to implement a modified double-linked list as the data structure for my playlist.</w:t>
      </w:r>
    </w:p>
    <w:p w:rsidR="00897349" w:rsidRPr="00897349" w:rsidRDefault="00897349" w:rsidP="00897349">
      <w:pPr>
        <w:pStyle w:val="ListParagraph"/>
        <w:numPr>
          <w:ilvl w:val="0"/>
          <w:numId w:val="10"/>
        </w:numPr>
        <w:shd w:val="clear" w:color="auto" w:fill="FFFFFF"/>
        <w:spacing w:before="840" w:after="0" w:line="240" w:lineRule="auto"/>
        <w:outlineLvl w:val="2"/>
        <w:rPr>
          <w:rFonts w:ascii="Lucida Sans Unicode" w:eastAsia="Times New Roman" w:hAnsi="Lucida Sans Unicode" w:cs="Lucida Sans Unicode"/>
          <w:b/>
          <w:bCs/>
          <w:spacing w:val="-4"/>
          <w:sz w:val="51"/>
          <w:szCs w:val="51"/>
        </w:rPr>
      </w:pPr>
      <w:r w:rsidRPr="00897349">
        <w:rPr>
          <w:rFonts w:ascii="Lucida Sans Unicode" w:eastAsia="Times New Roman" w:hAnsi="Lucida Sans Unicode" w:cs="Lucida Sans Unicode"/>
          <w:b/>
          <w:bCs/>
          <w:spacing w:val="-4"/>
          <w:sz w:val="51"/>
          <w:szCs w:val="51"/>
        </w:rPr>
        <w:t>What is a Linked List?</w:t>
      </w:r>
    </w:p>
    <w:p w:rsidR="00897349" w:rsidRPr="00897349" w:rsidRDefault="00897349" w:rsidP="00897349">
      <w:pPr>
        <w:pStyle w:val="ListParagraph"/>
        <w:numPr>
          <w:ilvl w:val="0"/>
          <w:numId w:val="10"/>
        </w:numPr>
        <w:shd w:val="clear" w:color="auto" w:fill="FFFFFF"/>
        <w:spacing w:before="120" w:after="0" w:line="240" w:lineRule="auto"/>
        <w:rPr>
          <w:rFonts w:ascii="Georgia" w:eastAsia="Times New Roman" w:hAnsi="Georgia" w:cs="Times New Roman"/>
          <w:spacing w:val="-1"/>
          <w:sz w:val="32"/>
          <w:szCs w:val="32"/>
        </w:rPr>
      </w:pPr>
      <w:r w:rsidRPr="00897349">
        <w:rPr>
          <w:rFonts w:ascii="Georgia" w:eastAsia="Times New Roman" w:hAnsi="Georgia" w:cs="Times New Roman"/>
          <w:spacing w:val="-1"/>
          <w:sz w:val="32"/>
          <w:szCs w:val="32"/>
        </w:rPr>
        <w:t>A linked list is a sequence data structure, which connects elements, called nodes, through links. Unlike an array data structure, a node in a linked list isn’t necessarily positioned close to the previous element or the next element. Nodes in a linked list are connected by pointers. Linked lists are null terminating, which means whenever the pointer to the next node is null, the list has reached the end.</w:t>
      </w:r>
    </w:p>
    <w:p w:rsidR="00897349" w:rsidRPr="00897349" w:rsidRDefault="00897349" w:rsidP="00897349">
      <w:pPr>
        <w:pStyle w:val="ListParagraph"/>
        <w:numPr>
          <w:ilvl w:val="0"/>
          <w:numId w:val="10"/>
        </w:numPr>
        <w:shd w:val="clear" w:color="auto" w:fill="FFFFFF"/>
        <w:spacing w:before="435" w:after="0" w:line="240" w:lineRule="auto"/>
        <w:rPr>
          <w:rFonts w:ascii="Georgia" w:eastAsia="Times New Roman" w:hAnsi="Georgia" w:cs="Times New Roman"/>
          <w:spacing w:val="-1"/>
          <w:sz w:val="32"/>
          <w:szCs w:val="32"/>
        </w:rPr>
      </w:pPr>
      <w:r w:rsidRPr="00897349">
        <w:rPr>
          <w:rFonts w:ascii="Georgia" w:eastAsia="Times New Roman" w:hAnsi="Georgia" w:cs="Times New Roman"/>
          <w:b/>
          <w:bCs/>
          <w:spacing w:val="-1"/>
          <w:sz w:val="32"/>
        </w:rPr>
        <w:t>Single Linked List</w:t>
      </w:r>
    </w:p>
    <w:p w:rsidR="00897349" w:rsidRPr="00897349" w:rsidRDefault="00897349" w:rsidP="00897349">
      <w:pPr>
        <w:pStyle w:val="ListParagraph"/>
        <w:numPr>
          <w:ilvl w:val="0"/>
          <w:numId w:val="10"/>
        </w:numPr>
        <w:spacing w:after="0" w:line="240" w:lineRule="auto"/>
        <w:rPr>
          <w:rFonts w:ascii="Times New Roman" w:eastAsia="Times New Roman" w:hAnsi="Times New Roman" w:cs="Times New Roman"/>
          <w:sz w:val="24"/>
          <w:szCs w:val="24"/>
        </w:rPr>
      </w:pPr>
      <w:r>
        <w:rPr>
          <w:noProof/>
        </w:rPr>
        <w:lastRenderedPageBreak/>
        <w:drawing>
          <wp:inline distT="0" distB="0" distL="0" distR="0">
            <wp:extent cx="3667125" cy="695325"/>
            <wp:effectExtent l="19050" t="0" r="9525" b="0"/>
            <wp:docPr id="4" name="Picture 4" descr="https://cdn-images-1.medium.com/max/1600/1*eVIWTiVDIBcOBGwdo53Mg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images-1.medium.com/max/1600/1*eVIWTiVDIBcOBGwdo53Mgw.png"/>
                    <pic:cNvPicPr>
                      <a:picLocks noChangeAspect="1" noChangeArrowheads="1"/>
                    </pic:cNvPicPr>
                  </pic:nvPicPr>
                  <pic:blipFill>
                    <a:blip r:embed="rId7"/>
                    <a:srcRect/>
                    <a:stretch>
                      <a:fillRect/>
                    </a:stretch>
                  </pic:blipFill>
                  <pic:spPr bwMode="auto">
                    <a:xfrm>
                      <a:off x="0" y="0"/>
                      <a:ext cx="3667125" cy="695325"/>
                    </a:xfrm>
                    <a:prstGeom prst="rect">
                      <a:avLst/>
                    </a:prstGeom>
                    <a:noFill/>
                    <a:ln w="9525">
                      <a:noFill/>
                      <a:miter lim="800000"/>
                      <a:headEnd/>
                      <a:tailEnd/>
                    </a:ln>
                  </pic:spPr>
                </pic:pic>
              </a:graphicData>
            </a:graphic>
          </wp:inline>
        </w:drawing>
      </w:r>
    </w:p>
    <w:p w:rsidR="00897349" w:rsidRPr="00897349" w:rsidRDefault="00897349" w:rsidP="00897349">
      <w:pPr>
        <w:pStyle w:val="ListParagraph"/>
        <w:numPr>
          <w:ilvl w:val="0"/>
          <w:numId w:val="10"/>
        </w:numPr>
        <w:shd w:val="clear" w:color="auto" w:fill="FFFFFF"/>
        <w:spacing w:before="570" w:after="0" w:line="240" w:lineRule="auto"/>
        <w:rPr>
          <w:rFonts w:ascii="Georgia" w:eastAsia="Times New Roman" w:hAnsi="Georgia" w:cs="Times New Roman"/>
          <w:spacing w:val="-1"/>
          <w:sz w:val="32"/>
          <w:szCs w:val="32"/>
        </w:rPr>
      </w:pPr>
      <w:r w:rsidRPr="00897349">
        <w:rPr>
          <w:rFonts w:ascii="Georgia" w:eastAsia="Times New Roman" w:hAnsi="Georgia" w:cs="Times New Roman"/>
          <w:spacing w:val="-1"/>
          <w:sz w:val="32"/>
          <w:szCs w:val="32"/>
        </w:rPr>
        <w:t>In single linked list, element or nodes only link to the next element in the list. A single linked list is null terminating meaning when the pointer is null, the list is finished.</w:t>
      </w:r>
    </w:p>
    <w:p w:rsidR="00897349" w:rsidRPr="00897349" w:rsidRDefault="00897349" w:rsidP="00897349">
      <w:pPr>
        <w:pStyle w:val="ListParagraph"/>
        <w:numPr>
          <w:ilvl w:val="0"/>
          <w:numId w:val="10"/>
        </w:numPr>
        <w:shd w:val="clear" w:color="auto" w:fill="FFFFFF"/>
        <w:spacing w:before="435" w:after="0" w:line="240" w:lineRule="auto"/>
        <w:rPr>
          <w:rFonts w:ascii="Georgia" w:eastAsia="Times New Roman" w:hAnsi="Georgia" w:cs="Times New Roman"/>
          <w:spacing w:val="-1"/>
          <w:sz w:val="32"/>
          <w:szCs w:val="32"/>
        </w:rPr>
      </w:pPr>
      <w:r w:rsidRPr="00897349">
        <w:rPr>
          <w:rFonts w:ascii="Georgia" w:eastAsia="Times New Roman" w:hAnsi="Georgia" w:cs="Times New Roman"/>
          <w:b/>
          <w:bCs/>
          <w:spacing w:val="-1"/>
          <w:sz w:val="32"/>
        </w:rPr>
        <w:t>Double Linked List</w:t>
      </w:r>
    </w:p>
    <w:p w:rsidR="00897349" w:rsidRPr="00897349" w:rsidRDefault="00897349" w:rsidP="00897349">
      <w:pPr>
        <w:pStyle w:val="ListParagraph"/>
        <w:numPr>
          <w:ilvl w:val="0"/>
          <w:numId w:val="10"/>
        </w:numPr>
        <w:spacing w:after="0" w:line="240" w:lineRule="auto"/>
        <w:rPr>
          <w:rFonts w:ascii="Times New Roman" w:eastAsia="Times New Roman" w:hAnsi="Times New Roman" w:cs="Times New Roman"/>
          <w:sz w:val="24"/>
          <w:szCs w:val="24"/>
        </w:rPr>
      </w:pPr>
      <w:r>
        <w:rPr>
          <w:noProof/>
        </w:rPr>
        <w:drawing>
          <wp:inline distT="0" distB="0" distL="0" distR="0">
            <wp:extent cx="3667125" cy="695325"/>
            <wp:effectExtent l="19050" t="0" r="9525" b="0"/>
            <wp:docPr id="5" name="Picture 5" descr="https://cdn-images-1.medium.com/max/1600/1*RRHHkjHW7aWXS3RTGl08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1600/1*RRHHkjHW7aWXS3RTGl08Bw.png"/>
                    <pic:cNvPicPr>
                      <a:picLocks noChangeAspect="1" noChangeArrowheads="1"/>
                    </pic:cNvPicPr>
                  </pic:nvPicPr>
                  <pic:blipFill>
                    <a:blip r:embed="rId8"/>
                    <a:srcRect/>
                    <a:stretch>
                      <a:fillRect/>
                    </a:stretch>
                  </pic:blipFill>
                  <pic:spPr bwMode="auto">
                    <a:xfrm>
                      <a:off x="0" y="0"/>
                      <a:ext cx="3667125" cy="695325"/>
                    </a:xfrm>
                    <a:prstGeom prst="rect">
                      <a:avLst/>
                    </a:prstGeom>
                    <a:noFill/>
                    <a:ln w="9525">
                      <a:noFill/>
                      <a:miter lim="800000"/>
                      <a:headEnd/>
                      <a:tailEnd/>
                    </a:ln>
                  </pic:spPr>
                </pic:pic>
              </a:graphicData>
            </a:graphic>
          </wp:inline>
        </w:drawing>
      </w:r>
    </w:p>
    <w:p w:rsidR="00897349" w:rsidRPr="00897349" w:rsidRDefault="00897349" w:rsidP="00897349">
      <w:pPr>
        <w:pStyle w:val="ListParagraph"/>
        <w:numPr>
          <w:ilvl w:val="0"/>
          <w:numId w:val="10"/>
        </w:numPr>
        <w:shd w:val="clear" w:color="auto" w:fill="FFFFFF"/>
        <w:spacing w:before="570" w:after="0" w:line="240" w:lineRule="auto"/>
        <w:rPr>
          <w:rFonts w:ascii="Georgia" w:eastAsia="Times New Roman" w:hAnsi="Georgia" w:cs="Times New Roman"/>
          <w:spacing w:val="-1"/>
          <w:sz w:val="32"/>
          <w:szCs w:val="32"/>
        </w:rPr>
      </w:pPr>
      <w:r w:rsidRPr="00897349">
        <w:rPr>
          <w:rFonts w:ascii="Georgia" w:eastAsia="Times New Roman" w:hAnsi="Georgia" w:cs="Times New Roman"/>
          <w:spacing w:val="-1"/>
          <w:sz w:val="32"/>
          <w:szCs w:val="32"/>
        </w:rPr>
        <w:t>In a double linked list, each node contains a reference to the previous node and the next node (as long as they aren’t the head or tail node.) Each node has a value property.</w:t>
      </w:r>
    </w:p>
    <w:p w:rsidR="00897349" w:rsidRPr="00897349" w:rsidRDefault="00897349" w:rsidP="00897349">
      <w:pPr>
        <w:pStyle w:val="ListParagraph"/>
        <w:numPr>
          <w:ilvl w:val="0"/>
          <w:numId w:val="10"/>
        </w:numPr>
        <w:shd w:val="clear" w:color="auto" w:fill="FFFFFF"/>
        <w:spacing w:before="840" w:after="0" w:line="240" w:lineRule="auto"/>
        <w:outlineLvl w:val="2"/>
        <w:rPr>
          <w:rFonts w:ascii="Lucida Sans Unicode" w:eastAsia="Times New Roman" w:hAnsi="Lucida Sans Unicode" w:cs="Lucida Sans Unicode"/>
          <w:b/>
          <w:bCs/>
          <w:spacing w:val="-4"/>
          <w:sz w:val="51"/>
          <w:szCs w:val="51"/>
        </w:rPr>
      </w:pPr>
      <w:r w:rsidRPr="00897349">
        <w:rPr>
          <w:rFonts w:ascii="Lucida Sans Unicode" w:eastAsia="Times New Roman" w:hAnsi="Lucida Sans Unicode" w:cs="Lucida Sans Unicode"/>
          <w:b/>
          <w:bCs/>
          <w:spacing w:val="-4"/>
          <w:sz w:val="51"/>
          <w:szCs w:val="51"/>
        </w:rPr>
        <w:t>Why A Linked List?</w:t>
      </w:r>
    </w:p>
    <w:p w:rsidR="00897349" w:rsidRPr="00686912" w:rsidRDefault="00897349" w:rsidP="00897349">
      <w:pPr>
        <w:pStyle w:val="ListParagraph"/>
        <w:numPr>
          <w:ilvl w:val="0"/>
          <w:numId w:val="10"/>
        </w:numPr>
        <w:shd w:val="clear" w:color="auto" w:fill="FFFFFF"/>
        <w:spacing w:before="120" w:after="0" w:line="240" w:lineRule="auto"/>
        <w:rPr>
          <w:rFonts w:ascii="Georgia" w:eastAsia="Times New Roman" w:hAnsi="Georgia" w:cs="Times New Roman"/>
          <w:spacing w:val="-1"/>
          <w:sz w:val="32"/>
          <w:szCs w:val="32"/>
          <w:highlight w:val="yellow"/>
        </w:rPr>
      </w:pPr>
      <w:r w:rsidRPr="00686912">
        <w:rPr>
          <w:rFonts w:ascii="Georgia" w:eastAsia="Times New Roman" w:hAnsi="Georgia" w:cs="Times New Roman"/>
          <w:spacing w:val="-1"/>
          <w:sz w:val="32"/>
          <w:szCs w:val="32"/>
          <w:highlight w:val="yellow"/>
        </w:rPr>
        <w:t>The reason I chose a double linked list was that the structure suited the behavior of a music playlist.</w:t>
      </w:r>
    </w:p>
    <w:p w:rsidR="00897349" w:rsidRPr="00897349" w:rsidRDefault="00897349" w:rsidP="00897349">
      <w:pPr>
        <w:pStyle w:val="ListParagraph"/>
        <w:numPr>
          <w:ilvl w:val="0"/>
          <w:numId w:val="10"/>
        </w:numPr>
        <w:spacing w:after="0" w:line="240" w:lineRule="auto"/>
        <w:rPr>
          <w:rFonts w:ascii="Times New Roman" w:eastAsia="Times New Roman" w:hAnsi="Times New Roman" w:cs="Times New Roman"/>
          <w:sz w:val="24"/>
          <w:szCs w:val="24"/>
        </w:rPr>
      </w:pPr>
      <w:r>
        <w:rPr>
          <w:noProof/>
        </w:rPr>
        <w:drawing>
          <wp:inline distT="0" distB="0" distL="0" distR="0">
            <wp:extent cx="952500" cy="952500"/>
            <wp:effectExtent l="19050" t="0" r="0" b="0"/>
            <wp:docPr id="6" name="Picture 6" descr="https://cdn-images-1.medium.com/max/1600/1*Mz4CcX2rZaTJpAdWBqx9s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images-1.medium.com/max/1600/1*Mz4CcX2rZaTJpAdWBqx9sQ.png"/>
                    <pic:cNvPicPr>
                      <a:picLocks noChangeAspect="1" noChangeArrowheads="1"/>
                    </pic:cNvPicPr>
                  </pic:nvPicPr>
                  <pic:blipFill>
                    <a:blip r:embed="rId9"/>
                    <a:srcRect/>
                    <a:stretch>
                      <a:fillRect/>
                    </a:stretch>
                  </pic:blipFill>
                  <pic:spPr bwMode="auto">
                    <a:xfrm>
                      <a:off x="0" y="0"/>
                      <a:ext cx="952500" cy="952500"/>
                    </a:xfrm>
                    <a:prstGeom prst="rect">
                      <a:avLst/>
                    </a:prstGeom>
                    <a:noFill/>
                    <a:ln w="9525">
                      <a:noFill/>
                      <a:miter lim="800000"/>
                      <a:headEnd/>
                      <a:tailEnd/>
                    </a:ln>
                  </pic:spPr>
                </pic:pic>
              </a:graphicData>
            </a:graphic>
          </wp:inline>
        </w:drawing>
      </w:r>
    </w:p>
    <w:p w:rsidR="00897349" w:rsidRPr="00897349" w:rsidRDefault="00897349" w:rsidP="00897349">
      <w:pPr>
        <w:pStyle w:val="ListParagraph"/>
        <w:numPr>
          <w:ilvl w:val="0"/>
          <w:numId w:val="10"/>
        </w:numPr>
        <w:shd w:val="clear" w:color="auto" w:fill="FFFFFF"/>
        <w:spacing w:before="570" w:after="0" w:line="240" w:lineRule="auto"/>
        <w:rPr>
          <w:rFonts w:ascii="Georgia" w:eastAsia="Times New Roman" w:hAnsi="Georgia" w:cs="Times New Roman"/>
          <w:spacing w:val="-1"/>
          <w:sz w:val="32"/>
          <w:szCs w:val="32"/>
        </w:rPr>
      </w:pPr>
      <w:r w:rsidRPr="00897349">
        <w:rPr>
          <w:rFonts w:ascii="Georgia" w:eastAsia="Times New Roman" w:hAnsi="Georgia" w:cs="Times New Roman"/>
          <w:b/>
          <w:bCs/>
          <w:spacing w:val="-1"/>
          <w:sz w:val="32"/>
        </w:rPr>
        <w:t>Skip Back/Forward</w:t>
      </w:r>
      <w:r w:rsidRPr="00897349">
        <w:rPr>
          <w:rFonts w:ascii="Georgia" w:eastAsia="Times New Roman" w:hAnsi="Georgia" w:cs="Times New Roman"/>
          <w:spacing w:val="-1"/>
          <w:sz w:val="32"/>
          <w:szCs w:val="32"/>
        </w:rPr>
        <w:br/>
        <w:t>Because each node in a double linked list has a pointer the previous and next node, it is easy to implement skip forward/backward functionality.</w:t>
      </w:r>
    </w:p>
    <w:p w:rsidR="00897349" w:rsidRPr="00897349" w:rsidRDefault="00897349" w:rsidP="00897349">
      <w:pPr>
        <w:pStyle w:val="ListParagraph"/>
        <w:numPr>
          <w:ilvl w:val="0"/>
          <w:numId w:val="10"/>
        </w:numPr>
        <w:spacing w:after="0" w:line="240" w:lineRule="auto"/>
        <w:rPr>
          <w:rFonts w:ascii="Times New Roman" w:eastAsia="Times New Roman" w:hAnsi="Times New Roman" w:cs="Times New Roman"/>
          <w:sz w:val="24"/>
          <w:szCs w:val="24"/>
        </w:rPr>
      </w:pPr>
      <w:r>
        <w:rPr>
          <w:noProof/>
        </w:rPr>
        <w:drawing>
          <wp:inline distT="0" distB="0" distL="0" distR="0">
            <wp:extent cx="952500" cy="952500"/>
            <wp:effectExtent l="19050" t="0" r="0" b="0"/>
            <wp:docPr id="7" name="Picture 7" descr="https://cdn-images-1.medium.com/max/1600/1*ss6V0n9MwHFme-gzee00W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images-1.medium.com/max/1600/1*ss6V0n9MwHFme-gzee00Wg.png"/>
                    <pic:cNvPicPr>
                      <a:picLocks noChangeAspect="1" noChangeArrowheads="1"/>
                    </pic:cNvPicPr>
                  </pic:nvPicPr>
                  <pic:blipFill>
                    <a:blip r:embed="rId10"/>
                    <a:srcRect/>
                    <a:stretch>
                      <a:fillRect/>
                    </a:stretch>
                  </pic:blipFill>
                  <pic:spPr bwMode="auto">
                    <a:xfrm>
                      <a:off x="0" y="0"/>
                      <a:ext cx="952500" cy="952500"/>
                    </a:xfrm>
                    <a:prstGeom prst="rect">
                      <a:avLst/>
                    </a:prstGeom>
                    <a:noFill/>
                    <a:ln w="9525">
                      <a:noFill/>
                      <a:miter lim="800000"/>
                      <a:headEnd/>
                      <a:tailEnd/>
                    </a:ln>
                  </pic:spPr>
                </pic:pic>
              </a:graphicData>
            </a:graphic>
          </wp:inline>
        </w:drawing>
      </w:r>
    </w:p>
    <w:p w:rsidR="00897349" w:rsidRPr="00897349" w:rsidRDefault="00897349" w:rsidP="00897349">
      <w:pPr>
        <w:pStyle w:val="ListParagraph"/>
        <w:numPr>
          <w:ilvl w:val="0"/>
          <w:numId w:val="10"/>
        </w:numPr>
        <w:shd w:val="clear" w:color="auto" w:fill="FFFFFF"/>
        <w:spacing w:before="570" w:after="0" w:line="240" w:lineRule="auto"/>
        <w:rPr>
          <w:rFonts w:ascii="Georgia" w:eastAsia="Times New Roman" w:hAnsi="Georgia" w:cs="Times New Roman"/>
          <w:spacing w:val="-1"/>
          <w:sz w:val="32"/>
          <w:szCs w:val="32"/>
        </w:rPr>
      </w:pPr>
      <w:r w:rsidRPr="00897349">
        <w:rPr>
          <w:rFonts w:ascii="Georgia" w:eastAsia="Times New Roman" w:hAnsi="Georgia" w:cs="Times New Roman"/>
          <w:b/>
          <w:bCs/>
          <w:spacing w:val="-1"/>
          <w:sz w:val="32"/>
        </w:rPr>
        <w:t>Play Next Track </w:t>
      </w:r>
      <w:r w:rsidRPr="00897349">
        <w:rPr>
          <w:rFonts w:ascii="Georgia" w:eastAsia="Times New Roman" w:hAnsi="Georgia" w:cs="Times New Roman"/>
          <w:spacing w:val="-1"/>
          <w:sz w:val="32"/>
          <w:szCs w:val="32"/>
        </w:rPr>
        <w:br/>
        <w:t>The pointer to the next node also makes it quite easy to start the next track when a track is over.</w:t>
      </w:r>
    </w:p>
    <w:p w:rsidR="00897349" w:rsidRPr="00897349" w:rsidRDefault="00897349" w:rsidP="00897349">
      <w:pPr>
        <w:pStyle w:val="ListParagraph"/>
        <w:numPr>
          <w:ilvl w:val="0"/>
          <w:numId w:val="10"/>
        </w:numPr>
        <w:spacing w:after="0" w:line="240" w:lineRule="auto"/>
        <w:rPr>
          <w:rFonts w:ascii="Times New Roman" w:eastAsia="Times New Roman" w:hAnsi="Times New Roman" w:cs="Times New Roman"/>
          <w:sz w:val="24"/>
          <w:szCs w:val="24"/>
        </w:rPr>
      </w:pPr>
      <w:r>
        <w:rPr>
          <w:noProof/>
        </w:rPr>
        <w:lastRenderedPageBreak/>
        <w:drawing>
          <wp:inline distT="0" distB="0" distL="0" distR="0">
            <wp:extent cx="952500" cy="952500"/>
            <wp:effectExtent l="19050" t="0" r="0" b="0"/>
            <wp:docPr id="8" name="Picture 8" descr="https://cdn-images-1.medium.com/max/1600/1*Xf7Og9y2kjnObjcg05tIL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images-1.medium.com/max/1600/1*Xf7Og9y2kjnObjcg05tILg.jpeg"/>
                    <pic:cNvPicPr>
                      <a:picLocks noChangeAspect="1" noChangeArrowheads="1"/>
                    </pic:cNvPicPr>
                  </pic:nvPicPr>
                  <pic:blipFill>
                    <a:blip r:embed="rId11"/>
                    <a:srcRect/>
                    <a:stretch>
                      <a:fillRect/>
                    </a:stretch>
                  </pic:blipFill>
                  <pic:spPr bwMode="auto">
                    <a:xfrm>
                      <a:off x="0" y="0"/>
                      <a:ext cx="952500" cy="952500"/>
                    </a:xfrm>
                    <a:prstGeom prst="rect">
                      <a:avLst/>
                    </a:prstGeom>
                    <a:noFill/>
                    <a:ln w="9525">
                      <a:noFill/>
                      <a:miter lim="800000"/>
                      <a:headEnd/>
                      <a:tailEnd/>
                    </a:ln>
                  </pic:spPr>
                </pic:pic>
              </a:graphicData>
            </a:graphic>
          </wp:inline>
        </w:drawing>
      </w:r>
    </w:p>
    <w:p w:rsidR="00897349" w:rsidRPr="00897349" w:rsidRDefault="00897349" w:rsidP="00897349">
      <w:pPr>
        <w:pStyle w:val="ListParagraph"/>
        <w:numPr>
          <w:ilvl w:val="0"/>
          <w:numId w:val="10"/>
        </w:numPr>
        <w:shd w:val="clear" w:color="auto" w:fill="FFFFFF"/>
        <w:spacing w:before="570" w:after="0" w:line="240" w:lineRule="auto"/>
        <w:rPr>
          <w:rFonts w:ascii="Georgia" w:eastAsia="Times New Roman" w:hAnsi="Georgia" w:cs="Times New Roman"/>
          <w:spacing w:val="-1"/>
          <w:sz w:val="32"/>
          <w:szCs w:val="32"/>
        </w:rPr>
      </w:pPr>
      <w:r w:rsidRPr="00897349">
        <w:rPr>
          <w:rFonts w:ascii="Georgia" w:eastAsia="Times New Roman" w:hAnsi="Georgia" w:cs="Times New Roman"/>
          <w:b/>
          <w:bCs/>
          <w:spacing w:val="-1"/>
          <w:sz w:val="32"/>
        </w:rPr>
        <w:t>Append</w:t>
      </w:r>
      <w:r w:rsidRPr="00897349">
        <w:rPr>
          <w:rFonts w:ascii="Georgia" w:eastAsia="Times New Roman" w:hAnsi="Georgia" w:cs="Times New Roman"/>
          <w:spacing w:val="-1"/>
          <w:sz w:val="32"/>
          <w:szCs w:val="32"/>
        </w:rPr>
        <w:br/>
        <w:t>When you add a new track to a playlist, you tack it on to the end. In a linked list, adding a new element is constant time</w:t>
      </w:r>
      <w:r w:rsidRPr="00897349">
        <w:rPr>
          <w:rFonts w:ascii="Times New Roman" w:eastAsia="Times New Roman" w:hAnsi="Times New Roman" w:cs="Times New Roman"/>
          <w:spacing w:val="-1"/>
          <w:sz w:val="32"/>
          <w:szCs w:val="32"/>
        </w:rPr>
        <w:t> </w:t>
      </w:r>
      <w:r w:rsidRPr="00897349">
        <w:rPr>
          <w:rFonts w:ascii="Georgia" w:eastAsia="Times New Roman" w:hAnsi="Georgia" w:cs="Georgia"/>
          <w:spacing w:val="-1"/>
          <w:sz w:val="32"/>
          <w:szCs w:val="32"/>
        </w:rPr>
        <w:t>—</w:t>
      </w:r>
      <w:r w:rsidRPr="00897349">
        <w:rPr>
          <w:rFonts w:ascii="Times New Roman" w:eastAsia="Times New Roman" w:hAnsi="Times New Roman" w:cs="Times New Roman"/>
          <w:spacing w:val="-1"/>
          <w:sz w:val="32"/>
          <w:szCs w:val="32"/>
        </w:rPr>
        <w:t> </w:t>
      </w:r>
      <w:r w:rsidRPr="00897349">
        <w:rPr>
          <w:rFonts w:ascii="Georgia" w:eastAsia="Times New Roman" w:hAnsi="Georgia" w:cs="Georgia"/>
          <w:spacing w:val="-1"/>
          <w:sz w:val="32"/>
          <w:szCs w:val="32"/>
        </w:rPr>
        <w:t>O(1) operation.</w:t>
      </w:r>
    </w:p>
    <w:p w:rsidR="00897349" w:rsidRPr="00897349" w:rsidRDefault="00897349" w:rsidP="00897349">
      <w:pPr>
        <w:pStyle w:val="ListParagraph"/>
        <w:numPr>
          <w:ilvl w:val="0"/>
          <w:numId w:val="10"/>
        </w:numPr>
        <w:spacing w:after="0" w:line="240" w:lineRule="auto"/>
        <w:rPr>
          <w:rFonts w:ascii="Times New Roman" w:eastAsia="Times New Roman" w:hAnsi="Times New Roman" w:cs="Times New Roman"/>
          <w:sz w:val="24"/>
          <w:szCs w:val="24"/>
        </w:rPr>
      </w:pPr>
      <w:r>
        <w:rPr>
          <w:noProof/>
        </w:rPr>
        <w:drawing>
          <wp:inline distT="0" distB="0" distL="0" distR="0">
            <wp:extent cx="952500" cy="952500"/>
            <wp:effectExtent l="0" t="0" r="0" b="0"/>
            <wp:docPr id="9" name="Picture 9" descr="https://cdn-images-1.medium.com/max/1600/1*nMilfFlm4MwPgStuSzabk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images-1.medium.com/max/1600/1*nMilfFlm4MwPgStuSzabkw.png"/>
                    <pic:cNvPicPr>
                      <a:picLocks noChangeAspect="1" noChangeArrowheads="1"/>
                    </pic:cNvPicPr>
                  </pic:nvPicPr>
                  <pic:blipFill>
                    <a:blip r:embed="rId12"/>
                    <a:srcRect/>
                    <a:stretch>
                      <a:fillRect/>
                    </a:stretch>
                  </pic:blipFill>
                  <pic:spPr bwMode="auto">
                    <a:xfrm>
                      <a:off x="0" y="0"/>
                      <a:ext cx="952500" cy="952500"/>
                    </a:xfrm>
                    <a:prstGeom prst="rect">
                      <a:avLst/>
                    </a:prstGeom>
                    <a:noFill/>
                    <a:ln w="9525">
                      <a:noFill/>
                      <a:miter lim="800000"/>
                      <a:headEnd/>
                      <a:tailEnd/>
                    </a:ln>
                  </pic:spPr>
                </pic:pic>
              </a:graphicData>
            </a:graphic>
          </wp:inline>
        </w:drawing>
      </w:r>
    </w:p>
    <w:p w:rsidR="00897349" w:rsidRPr="00897349" w:rsidRDefault="00897349" w:rsidP="00897349">
      <w:pPr>
        <w:pStyle w:val="ListParagraph"/>
        <w:numPr>
          <w:ilvl w:val="0"/>
          <w:numId w:val="10"/>
        </w:numPr>
        <w:shd w:val="clear" w:color="auto" w:fill="FFFFFF"/>
        <w:spacing w:before="570" w:after="0" w:line="240" w:lineRule="auto"/>
        <w:rPr>
          <w:rFonts w:ascii="Georgia" w:eastAsia="Times New Roman" w:hAnsi="Georgia" w:cs="Times New Roman"/>
          <w:spacing w:val="-1"/>
          <w:sz w:val="32"/>
          <w:szCs w:val="32"/>
        </w:rPr>
      </w:pPr>
      <w:r w:rsidRPr="00897349">
        <w:rPr>
          <w:rFonts w:ascii="Georgia" w:eastAsia="Times New Roman" w:hAnsi="Georgia" w:cs="Times New Roman"/>
          <w:b/>
          <w:bCs/>
          <w:spacing w:val="-1"/>
          <w:sz w:val="32"/>
        </w:rPr>
        <w:t>Beginning/End</w:t>
      </w:r>
      <w:r w:rsidRPr="00897349">
        <w:rPr>
          <w:rFonts w:ascii="Georgia" w:eastAsia="Times New Roman" w:hAnsi="Georgia" w:cs="Times New Roman"/>
          <w:spacing w:val="-1"/>
          <w:sz w:val="32"/>
          <w:szCs w:val="32"/>
        </w:rPr>
        <w:br/>
        <w:t xml:space="preserve">Finally, because a linked list has head and tail properties, this provides for an easy way to delineate </w:t>
      </w:r>
      <w:r w:rsidR="005949E7">
        <w:rPr>
          <w:rFonts w:ascii="Georgia" w:eastAsia="Times New Roman" w:hAnsi="Georgia" w:cs="Times New Roman"/>
          <w:spacing w:val="-1"/>
          <w:sz w:val="32"/>
          <w:szCs w:val="32"/>
        </w:rPr>
        <w:t>(de -lineate)</w:t>
      </w:r>
      <w:r w:rsidR="00933E95">
        <w:rPr>
          <w:rFonts w:ascii="Georgia" w:eastAsia="Times New Roman" w:hAnsi="Georgia" w:cs="Times New Roman"/>
          <w:spacing w:val="-1"/>
          <w:sz w:val="32"/>
          <w:szCs w:val="32"/>
        </w:rPr>
        <w:t xml:space="preserve"> </w:t>
      </w:r>
      <w:r w:rsidRPr="00897349">
        <w:rPr>
          <w:rFonts w:ascii="Georgia" w:eastAsia="Times New Roman" w:hAnsi="Georgia" w:cs="Times New Roman"/>
          <w:spacing w:val="-1"/>
          <w:sz w:val="32"/>
          <w:szCs w:val="32"/>
        </w:rPr>
        <w:t>the beginning and end of a playlist.</w:t>
      </w:r>
    </w:p>
    <w:p w:rsidR="00897349" w:rsidRDefault="00897349" w:rsidP="00897349">
      <w:pPr>
        <w:pStyle w:val="ListParagraph"/>
        <w:spacing w:before="100" w:beforeAutospacing="1" w:after="100" w:afterAutospacing="1" w:line="240" w:lineRule="auto"/>
        <w:rPr>
          <w:rFonts w:ascii="Times New Roman" w:eastAsia="Times New Roman" w:hAnsi="Times New Roman" w:cs="Times New Roman"/>
          <w:color w:val="000000"/>
          <w:sz w:val="27"/>
          <w:szCs w:val="27"/>
        </w:rPr>
      </w:pPr>
    </w:p>
    <w:p w:rsidR="007A097F" w:rsidRDefault="007A097F" w:rsidP="007A097F">
      <w:pPr>
        <w:pStyle w:val="Heading1"/>
        <w:shd w:val="clear" w:color="auto" w:fill="FFFFFF"/>
        <w:spacing w:before="0" w:beforeAutospacing="0" w:after="45" w:afterAutospacing="0" w:line="336" w:lineRule="atLeast"/>
        <w:rPr>
          <w:rFonts w:ascii="Georgia" w:hAnsi="Georgia"/>
          <w:b w:val="0"/>
          <w:bCs w:val="0"/>
          <w:color w:val="666666"/>
          <w:sz w:val="29"/>
          <w:szCs w:val="29"/>
        </w:rPr>
      </w:pPr>
      <w:hyperlink r:id="rId13" w:history="1">
        <w:r w:rsidRPr="007A097F">
          <w:rPr>
            <w:rStyle w:val="Hyperlink"/>
            <w:rFonts w:ascii="Georgia" w:hAnsi="Georgia"/>
            <w:b w:val="0"/>
            <w:bCs w:val="0"/>
            <w:color w:val="666666"/>
            <w:sz w:val="29"/>
            <w:szCs w:val="29"/>
            <w:highlight w:val="yellow"/>
          </w:rPr>
          <w:t>Which collection is better to store 10 millions of data between ArrayList and LinkedList in java?</w:t>
        </w:r>
      </w:hyperlink>
      <w:r>
        <w:rPr>
          <w:rFonts w:ascii="Georgia" w:hAnsi="Georgia"/>
          <w:b w:val="0"/>
          <w:bCs w:val="0"/>
          <w:color w:val="666666"/>
          <w:sz w:val="29"/>
          <w:szCs w:val="29"/>
        </w:rPr>
        <w:t xml:space="preserve"> ?/Asked in lots of interview </w:t>
      </w:r>
    </w:p>
    <w:p w:rsidR="007A097F" w:rsidRDefault="007A097F" w:rsidP="007A097F">
      <w:pPr>
        <w:shd w:val="clear" w:color="auto" w:fill="FFFFFF"/>
        <w:rPr>
          <w:rFonts w:ascii="Georgia" w:hAnsi="Georgia"/>
          <w:color w:val="666666"/>
          <w:sz w:val="23"/>
          <w:szCs w:val="23"/>
        </w:rPr>
      </w:pPr>
      <w:r>
        <w:rPr>
          <w:rFonts w:ascii="Georgia" w:hAnsi="Georgia"/>
          <w:color w:val="666666"/>
          <w:sz w:val="23"/>
          <w:szCs w:val="23"/>
        </w:rPr>
        <w:t> </w:t>
      </w:r>
    </w:p>
    <w:p w:rsidR="007A097F" w:rsidRDefault="007A097F" w:rsidP="007A097F">
      <w:pPr>
        <w:shd w:val="clear" w:color="auto" w:fill="FFFFFF"/>
        <w:rPr>
          <w:rFonts w:ascii="Georgia" w:hAnsi="Georgia"/>
          <w:color w:val="666666"/>
          <w:sz w:val="23"/>
          <w:szCs w:val="23"/>
        </w:rPr>
      </w:pPr>
      <w:hyperlink r:id="rId14" w:anchor="comment-form" w:history="1">
        <w:r>
          <w:rPr>
            <w:rStyle w:val="Hyperlink"/>
            <w:rFonts w:ascii="Georgia" w:hAnsi="Georgia"/>
            <w:color w:val="2AA7E9"/>
            <w:sz w:val="23"/>
            <w:szCs w:val="23"/>
            <w:shd w:val="clear" w:color="auto" w:fill="DDDCDC"/>
          </w:rPr>
          <w:t>0</w:t>
        </w:r>
      </w:hyperlink>
    </w:p>
    <w:p w:rsidR="007A097F" w:rsidRDefault="007A097F" w:rsidP="007A097F">
      <w:pPr>
        <w:shd w:val="clear" w:color="auto" w:fill="FFFFFF"/>
        <w:spacing w:line="384" w:lineRule="atLeast"/>
        <w:rPr>
          <w:rFonts w:ascii="Georgia" w:hAnsi="Georgia"/>
          <w:color w:val="999999"/>
          <w:sz w:val="17"/>
          <w:szCs w:val="17"/>
        </w:rPr>
      </w:pPr>
      <w:r>
        <w:rPr>
          <w:rFonts w:ascii="Georgia" w:hAnsi="Georgia"/>
          <w:color w:val="999999"/>
          <w:sz w:val="17"/>
          <w:szCs w:val="17"/>
        </w:rPr>
        <w:t>Sponsored Links</w:t>
      </w:r>
    </w:p>
    <w:p w:rsidR="007A097F" w:rsidRDefault="007A097F" w:rsidP="007A097F">
      <w:pPr>
        <w:shd w:val="clear" w:color="auto" w:fill="FFFFFF"/>
        <w:spacing w:line="384" w:lineRule="atLeast"/>
        <w:rPr>
          <w:ins w:id="0" w:author="Unknown"/>
          <w:rFonts w:ascii="Georgia" w:hAnsi="Georgia"/>
          <w:color w:val="666666"/>
          <w:sz w:val="23"/>
          <w:szCs w:val="23"/>
        </w:rPr>
      </w:pPr>
    </w:p>
    <w:p w:rsidR="007A097F" w:rsidRDefault="007A097F" w:rsidP="007A097F">
      <w:pPr>
        <w:shd w:val="clear" w:color="auto" w:fill="FFFFFF"/>
        <w:spacing w:line="384" w:lineRule="atLeast"/>
        <w:rPr>
          <w:ins w:id="1" w:author="Unknown"/>
          <w:rFonts w:ascii="Georgia" w:hAnsi="Georgia"/>
          <w:color w:val="666666"/>
          <w:sz w:val="23"/>
          <w:szCs w:val="23"/>
        </w:rPr>
      </w:pPr>
      <w:ins w:id="2" w:author="Unknown">
        <w:r>
          <w:rPr>
            <w:rFonts w:ascii="Georgia" w:hAnsi="Georgia"/>
            <w:color w:val="666666"/>
            <w:sz w:val="23"/>
            <w:szCs w:val="23"/>
          </w:rPr>
          <w:t>If you came here from google or direct link you must have to read my previous post </w:t>
        </w:r>
        <w:r>
          <w:rPr>
            <w:rFonts w:ascii="Georgia" w:hAnsi="Georgia"/>
            <w:color w:val="666666"/>
            <w:sz w:val="23"/>
            <w:szCs w:val="23"/>
          </w:rPr>
          <w:fldChar w:fldCharType="begin"/>
        </w:r>
        <w:r>
          <w:rPr>
            <w:rFonts w:ascii="Georgia" w:hAnsi="Georgia"/>
            <w:color w:val="666666"/>
            <w:sz w:val="23"/>
            <w:szCs w:val="23"/>
          </w:rPr>
          <w:instrText xml:space="preserve"> HYPERLINK "http://www.javamakeuse.com/2014/09/bfsi-domain-java-interview-questions.html" </w:instrText>
        </w:r>
        <w:r>
          <w:rPr>
            <w:rFonts w:ascii="Georgia" w:hAnsi="Georgia"/>
            <w:color w:val="666666"/>
            <w:sz w:val="23"/>
            <w:szCs w:val="23"/>
          </w:rPr>
          <w:fldChar w:fldCharType="separate"/>
        </w:r>
        <w:r>
          <w:rPr>
            <w:rStyle w:val="Hyperlink"/>
            <w:rFonts w:ascii="Georgia" w:hAnsi="Georgia"/>
            <w:color w:val="2AA7E9"/>
            <w:sz w:val="23"/>
            <w:szCs w:val="23"/>
          </w:rPr>
          <w:t>BFSI-domain:What is the different between ArrayList and LinkedList?</w:t>
        </w:r>
        <w:r>
          <w:rPr>
            <w:rFonts w:ascii="Georgia" w:hAnsi="Georgia"/>
            <w:color w:val="666666"/>
            <w:sz w:val="23"/>
            <w:szCs w:val="23"/>
          </w:rPr>
          <w:fldChar w:fldCharType="end"/>
        </w:r>
        <w:r>
          <w:rPr>
            <w:rFonts w:ascii="Georgia" w:hAnsi="Georgia"/>
            <w:color w:val="666666"/>
            <w:sz w:val="23"/>
            <w:szCs w:val="23"/>
          </w:rPr>
          <w:br/>
        </w:r>
        <w:r>
          <w:rPr>
            <w:rFonts w:ascii="Georgia" w:hAnsi="Georgia"/>
            <w:color w:val="666666"/>
            <w:sz w:val="23"/>
            <w:szCs w:val="23"/>
          </w:rPr>
          <w:br/>
          <w:t>Ok now lets start with a smart answer:</w:t>
        </w:r>
        <w:r>
          <w:rPr>
            <w:rFonts w:ascii="Georgia" w:hAnsi="Georgia"/>
            <w:color w:val="666666"/>
            <w:sz w:val="23"/>
            <w:szCs w:val="23"/>
          </w:rPr>
          <w:br/>
        </w:r>
        <w:r>
          <w:rPr>
            <w:rFonts w:ascii="Georgia" w:hAnsi="Georgia"/>
            <w:color w:val="666666"/>
            <w:sz w:val="23"/>
            <w:szCs w:val="23"/>
          </w:rPr>
          <w:br/>
          <w:t>Performance is always matter, </w:t>
        </w:r>
        <w:r>
          <w:rPr>
            <w:rFonts w:ascii="Georgia" w:hAnsi="Georgia"/>
            <w:b/>
            <w:bCs/>
            <w:color w:val="666666"/>
            <w:sz w:val="23"/>
            <w:szCs w:val="23"/>
          </w:rPr>
          <w:t>If your business requirement is fast iteration of element based on index for example get(index) then must go with ArrayList</w:t>
        </w:r>
        <w:r>
          <w:rPr>
            <w:rFonts w:ascii="Georgia" w:hAnsi="Georgia"/>
            <w:b/>
            <w:bCs/>
            <w:color w:val="666666"/>
            <w:sz w:val="23"/>
            <w:szCs w:val="23"/>
          </w:rPr>
          <w:br/>
          <w:t>Or If your business requirement is fast random insertion/deletion then must go with LinkedList.</w:t>
        </w:r>
        <w:r>
          <w:rPr>
            <w:rFonts w:ascii="Georgia" w:hAnsi="Georgia"/>
            <w:color w:val="666666"/>
            <w:sz w:val="23"/>
            <w:szCs w:val="23"/>
          </w:rPr>
          <w:br/>
        </w:r>
        <w:r>
          <w:rPr>
            <w:rFonts w:ascii="Georgia" w:hAnsi="Georgia"/>
            <w:color w:val="666666"/>
            <w:sz w:val="23"/>
            <w:szCs w:val="23"/>
          </w:rPr>
          <w:lastRenderedPageBreak/>
          <w:br/>
          <w:t>But if your interviewer says, that </w:t>
        </w:r>
        <w:r>
          <w:rPr>
            <w:rFonts w:ascii="Georgia" w:hAnsi="Georgia"/>
            <w:b/>
            <w:bCs/>
            <w:color w:val="666666"/>
            <w:sz w:val="23"/>
            <w:szCs w:val="23"/>
          </w:rPr>
          <w:t xml:space="preserve">he does not want to fast random insertion/deletion of element or fast iteration of element based on index, </w:t>
        </w:r>
        <w:r w:rsidRPr="007A097F">
          <w:rPr>
            <w:rFonts w:ascii="Georgia" w:hAnsi="Georgia"/>
            <w:b/>
            <w:bCs/>
            <w:color w:val="666666"/>
            <w:sz w:val="23"/>
            <w:szCs w:val="23"/>
            <w:highlight w:val="yellow"/>
          </w:rPr>
          <w:t>he just want to store 10 million of element inside a collection between ArrayList and LinkedList.</w:t>
        </w:r>
        <w:r>
          <w:rPr>
            <w:rFonts w:ascii="Georgia" w:hAnsi="Georgia"/>
            <w:color w:val="666666"/>
            <w:sz w:val="23"/>
            <w:szCs w:val="23"/>
          </w:rPr>
          <w:t> Most of the time candidate get fail to give the correct answer of this because candidates start comparing between insertion/deletion/iteration only.</w:t>
        </w:r>
        <w:r>
          <w:rPr>
            <w:rFonts w:ascii="Georgia" w:hAnsi="Georgia"/>
            <w:color w:val="666666"/>
            <w:sz w:val="23"/>
            <w:szCs w:val="23"/>
          </w:rPr>
          <w:br/>
          <w:t>Most of the candidate forgot to comparing them about there internal structure(how they keep the elements) and fail to give the correct answer, but most of the smart candidates always find a fruitful discussion on this topic.</w:t>
        </w:r>
        <w:r>
          <w:rPr>
            <w:rFonts w:ascii="Georgia" w:hAnsi="Georgia"/>
            <w:color w:val="666666"/>
            <w:sz w:val="23"/>
            <w:szCs w:val="23"/>
          </w:rPr>
          <w:br/>
        </w:r>
        <w:r>
          <w:rPr>
            <w:rFonts w:ascii="Georgia" w:hAnsi="Georgia"/>
            <w:color w:val="666666"/>
            <w:sz w:val="23"/>
            <w:szCs w:val="23"/>
          </w:rPr>
          <w:br/>
        </w:r>
        <w:r w:rsidRPr="003B49E6">
          <w:rPr>
            <w:rFonts w:ascii="Georgia" w:hAnsi="Georgia"/>
            <w:color w:val="FF0000"/>
            <w:sz w:val="40"/>
            <w:szCs w:val="40"/>
            <w:highlight w:val="yellow"/>
          </w:rPr>
          <w:t xml:space="preserve">Well answer of this question is </w:t>
        </w:r>
        <w:r w:rsidRPr="003B49E6">
          <w:rPr>
            <w:rFonts w:ascii="Georgia" w:hAnsi="Georgia"/>
            <w:color w:val="FF0000"/>
            <w:sz w:val="40"/>
            <w:szCs w:val="40"/>
            <w:highlight w:val="blue"/>
          </w:rPr>
          <w:t>yes ArrayList</w:t>
        </w:r>
        <w:r w:rsidRPr="003B49E6">
          <w:rPr>
            <w:rFonts w:ascii="Georgia" w:hAnsi="Georgia"/>
            <w:color w:val="FF0000"/>
            <w:sz w:val="40"/>
            <w:szCs w:val="40"/>
            <w:highlight w:val="yellow"/>
          </w:rPr>
          <w:t>, Ok How?</w:t>
        </w:r>
        <w:r w:rsidRPr="003B49E6">
          <w:rPr>
            <w:rFonts w:ascii="Georgia" w:hAnsi="Georgia"/>
            <w:color w:val="FF0000"/>
            <w:sz w:val="40"/>
            <w:szCs w:val="40"/>
          </w:rPr>
          <w:br/>
        </w:r>
        <w:r>
          <w:rPr>
            <w:rFonts w:ascii="Georgia" w:hAnsi="Georgia"/>
            <w:color w:val="666666"/>
            <w:sz w:val="23"/>
            <w:szCs w:val="23"/>
          </w:rPr>
          <w:br/>
        </w:r>
        <w:r>
          <w:rPr>
            <w:rFonts w:ascii="Georgia" w:hAnsi="Georgia"/>
            <w:b/>
            <w:bCs/>
            <w:color w:val="666666"/>
            <w:sz w:val="23"/>
            <w:szCs w:val="23"/>
          </w:rPr>
          <w:t>Point #1 Regarding Space:</w:t>
        </w:r>
        <w:r>
          <w:rPr>
            <w:rFonts w:ascii="Georgia" w:hAnsi="Georgia"/>
            <w:color w:val="666666"/>
            <w:sz w:val="23"/>
            <w:szCs w:val="23"/>
          </w:rPr>
          <w:t xml:space="preserve"> Well </w:t>
        </w:r>
        <w:r w:rsidRPr="009E5D7B">
          <w:rPr>
            <w:rFonts w:ascii="Georgia" w:hAnsi="Georgia"/>
            <w:color w:val="666666"/>
            <w:sz w:val="23"/>
            <w:szCs w:val="23"/>
            <w:highlight w:val="yellow"/>
          </w:rPr>
          <w:t>ArrayList will take less</w:t>
        </w:r>
        <w:r>
          <w:rPr>
            <w:rFonts w:ascii="Georgia" w:hAnsi="Georgia"/>
            <w:color w:val="666666"/>
            <w:sz w:val="23"/>
            <w:szCs w:val="23"/>
          </w:rPr>
          <w:t xml:space="preserve"> memory as compared to LinkedList because we all know that LinkedList maintain doubly Linked-List so LinkedList require extra space to keep the next and previous elements.</w:t>
        </w:r>
      </w:ins>
    </w:p>
    <w:p w:rsidR="007A097F" w:rsidRDefault="007A097F" w:rsidP="007A097F">
      <w:pPr>
        <w:shd w:val="clear" w:color="auto" w:fill="FFFFFF"/>
        <w:spacing w:line="384" w:lineRule="atLeast"/>
        <w:rPr>
          <w:ins w:id="3" w:author="Unknown"/>
          <w:rFonts w:ascii="Georgia" w:hAnsi="Georgia"/>
          <w:color w:val="666666"/>
          <w:sz w:val="23"/>
          <w:szCs w:val="23"/>
        </w:rPr>
      </w:pPr>
      <w:ins w:id="4" w:author="Unknown">
        <w:r>
          <w:rPr>
            <w:rFonts w:ascii="Georgia" w:hAnsi="Georgia"/>
            <w:color w:val="666666"/>
            <w:sz w:val="23"/>
            <w:szCs w:val="23"/>
          </w:rPr>
          <w:br/>
        </w:r>
        <w:r>
          <w:rPr>
            <w:rFonts w:ascii="Georgia" w:hAnsi="Georgia"/>
            <w:b/>
            <w:bCs/>
            <w:color w:val="666666"/>
            <w:sz w:val="23"/>
            <w:szCs w:val="23"/>
          </w:rPr>
          <w:t>Point #2 Regading Time:</w:t>
        </w:r>
        <w:r>
          <w:rPr>
            <w:rFonts w:ascii="Georgia" w:hAnsi="Georgia"/>
            <w:color w:val="666666"/>
            <w:sz w:val="23"/>
            <w:szCs w:val="23"/>
          </w:rPr>
          <w:t> We all know that ArrayList has a constructor with initialCapacity </w:t>
        </w:r>
        <w:r>
          <w:rPr>
            <w:rFonts w:ascii="Georgia" w:hAnsi="Georgia"/>
            <w:color w:val="666666"/>
            <w:sz w:val="23"/>
            <w:szCs w:val="23"/>
          </w:rPr>
          <w:br/>
        </w:r>
      </w:ins>
    </w:p>
    <w:p w:rsidR="007A097F" w:rsidRDefault="007A097F" w:rsidP="007A097F">
      <w:pPr>
        <w:pStyle w:val="Heading4"/>
        <w:pBdr>
          <w:top w:val="single" w:sz="6" w:space="4" w:color="A0DDF3"/>
          <w:left w:val="single" w:sz="6" w:space="15" w:color="A0DDF3"/>
          <w:bottom w:val="single" w:sz="6" w:space="4" w:color="A0DDF3"/>
          <w:right w:val="single" w:sz="6" w:space="4" w:color="A0DDF3"/>
        </w:pBdr>
        <w:shd w:val="clear" w:color="auto" w:fill="D8E6EB"/>
        <w:spacing w:before="150" w:after="150" w:line="288" w:lineRule="atLeast"/>
        <w:rPr>
          <w:ins w:id="5" w:author="Unknown"/>
          <w:rFonts w:ascii="Georgia" w:hAnsi="Georgia"/>
          <w:b w:val="0"/>
          <w:bCs w:val="0"/>
          <w:color w:val="666666"/>
          <w:spacing w:val="2"/>
          <w:sz w:val="23"/>
          <w:szCs w:val="23"/>
        </w:rPr>
      </w:pPr>
      <w:ins w:id="6" w:author="Unknown">
        <w:r>
          <w:rPr>
            <w:rFonts w:ascii="Georgia" w:hAnsi="Georgia"/>
            <w:b w:val="0"/>
            <w:bCs w:val="0"/>
            <w:color w:val="666666"/>
            <w:spacing w:val="2"/>
            <w:sz w:val="23"/>
            <w:szCs w:val="23"/>
          </w:rPr>
          <w:t>public ArrayList(int initialCapacity)</w:t>
        </w:r>
      </w:ins>
    </w:p>
    <w:p w:rsidR="007A097F" w:rsidRDefault="007A097F" w:rsidP="007A097F">
      <w:pPr>
        <w:shd w:val="clear" w:color="auto" w:fill="FFFFFF"/>
        <w:spacing w:line="384" w:lineRule="atLeast"/>
        <w:rPr>
          <w:ins w:id="7" w:author="Unknown"/>
          <w:rFonts w:ascii="Georgia" w:hAnsi="Georgia"/>
          <w:color w:val="666666"/>
          <w:sz w:val="23"/>
          <w:szCs w:val="23"/>
        </w:rPr>
      </w:pPr>
      <w:ins w:id="8" w:author="Unknown">
        <w:r w:rsidRPr="009E5D7B">
          <w:rPr>
            <w:rFonts w:ascii="Georgia" w:hAnsi="Georgia"/>
            <w:color w:val="666666"/>
            <w:sz w:val="23"/>
            <w:szCs w:val="23"/>
            <w:highlight w:val="yellow"/>
          </w:rPr>
          <w:t>which will again reduce the insertion time of large number of elements. At the time of of ArrayList declaration, declared with initial capacity because you all ready know how much element you want to store and this is what a interviewer wants from you.</w:t>
        </w:r>
        <w:r>
          <w:rPr>
            <w:rFonts w:ascii="Georgia" w:hAnsi="Georgia"/>
            <w:color w:val="666666"/>
            <w:sz w:val="23"/>
            <w:szCs w:val="23"/>
          </w:rPr>
          <w:br/>
        </w:r>
        <w:r>
          <w:rPr>
            <w:rFonts w:ascii="Georgia" w:hAnsi="Georgia"/>
            <w:color w:val="666666"/>
            <w:sz w:val="23"/>
            <w:szCs w:val="23"/>
          </w:rPr>
          <w:br/>
          <w:t>For practical try to run this program and compare the time required by each ArrayList and LinkedList</w:t>
        </w:r>
        <w:r>
          <w:rPr>
            <w:rFonts w:ascii="Georgia" w:hAnsi="Georgia"/>
            <w:color w:val="666666"/>
            <w:sz w:val="23"/>
            <w:szCs w:val="23"/>
          </w:rPr>
          <w:br/>
        </w:r>
      </w:ins>
    </w:p>
    <w:tbl>
      <w:tblPr>
        <w:tblStyle w:val="TableGrid"/>
        <w:tblW w:w="0" w:type="auto"/>
        <w:tblInd w:w="720" w:type="dxa"/>
        <w:tblLook w:val="04A0"/>
      </w:tblPr>
      <w:tblGrid>
        <w:gridCol w:w="8856"/>
      </w:tblGrid>
      <w:tr w:rsidR="007A097F" w:rsidTr="007A097F">
        <w:tc>
          <w:tcPr>
            <w:tcW w:w="9576" w:type="dxa"/>
          </w:tcPr>
          <w:p w:rsidR="007A097F" w:rsidRDefault="007A097F" w:rsidP="007A097F">
            <w:pPr>
              <w:pStyle w:val="HTMLPreformatted"/>
              <w:rPr>
                <w:color w:val="000000"/>
              </w:rPr>
            </w:pPr>
            <w:r>
              <w:rPr>
                <w:color w:val="000000"/>
              </w:rPr>
              <w:t>public static void main(String[] args)  {</w:t>
            </w:r>
          </w:p>
          <w:p w:rsidR="007A097F" w:rsidRDefault="007A097F" w:rsidP="007A097F">
            <w:pPr>
              <w:pStyle w:val="HTMLPreformatted"/>
              <w:rPr>
                <w:color w:val="000000"/>
              </w:rPr>
            </w:pPr>
            <w:r>
              <w:rPr>
                <w:color w:val="000000"/>
              </w:rPr>
              <w:t xml:space="preserve">  </w:t>
            </w:r>
          </w:p>
          <w:p w:rsidR="007A097F" w:rsidRDefault="007A097F" w:rsidP="007A097F">
            <w:pPr>
              <w:pStyle w:val="HTMLPreformatted"/>
              <w:rPr>
                <w:color w:val="000000"/>
              </w:rPr>
            </w:pPr>
            <w:r>
              <w:rPr>
                <w:color w:val="000000"/>
              </w:rPr>
              <w:t xml:space="preserve">   List&lt;Long&gt; longList = new LinkedList&lt;&gt;();</w:t>
            </w:r>
          </w:p>
          <w:p w:rsidR="007A097F" w:rsidRDefault="007A097F" w:rsidP="007A097F">
            <w:pPr>
              <w:pStyle w:val="HTMLPreformatted"/>
              <w:rPr>
                <w:color w:val="000000"/>
              </w:rPr>
            </w:pPr>
            <w:r>
              <w:rPr>
                <w:color w:val="000000"/>
              </w:rPr>
              <w:t xml:space="preserve">   // remove comment from  below line and add comment on above line</w:t>
            </w:r>
          </w:p>
          <w:p w:rsidR="007A097F" w:rsidRDefault="007A097F" w:rsidP="007A097F">
            <w:pPr>
              <w:pStyle w:val="HTMLPreformatted"/>
              <w:rPr>
                <w:color w:val="000000"/>
              </w:rPr>
            </w:pPr>
            <w:r>
              <w:rPr>
                <w:color w:val="000000"/>
              </w:rPr>
              <w:t xml:space="preserve">   //List&lt;Long&gt; longLis = new ArrayList&lt;Long&gt;(10000000);</w:t>
            </w:r>
          </w:p>
          <w:p w:rsidR="007A097F" w:rsidRDefault="007A097F" w:rsidP="007A097F">
            <w:pPr>
              <w:pStyle w:val="HTMLPreformatted"/>
              <w:rPr>
                <w:color w:val="000000"/>
              </w:rPr>
            </w:pPr>
            <w:r>
              <w:rPr>
                <w:color w:val="000000"/>
              </w:rPr>
              <w:lastRenderedPageBreak/>
              <w:t xml:space="preserve">   long maxValue = 10000000;</w:t>
            </w:r>
          </w:p>
          <w:p w:rsidR="007A097F" w:rsidRDefault="007A097F" w:rsidP="007A097F">
            <w:pPr>
              <w:pStyle w:val="HTMLPreformatted"/>
              <w:rPr>
                <w:color w:val="000000"/>
              </w:rPr>
            </w:pPr>
          </w:p>
          <w:p w:rsidR="007A097F" w:rsidRDefault="007A097F" w:rsidP="007A097F">
            <w:pPr>
              <w:pStyle w:val="HTMLPreformatted"/>
              <w:rPr>
                <w:color w:val="000000"/>
              </w:rPr>
            </w:pPr>
            <w:r>
              <w:rPr>
                <w:color w:val="000000"/>
              </w:rPr>
              <w:t xml:space="preserve">   long startTime = System.currentTimeMillis();</w:t>
            </w:r>
          </w:p>
          <w:p w:rsidR="007A097F" w:rsidRDefault="007A097F" w:rsidP="007A097F">
            <w:pPr>
              <w:pStyle w:val="HTMLPreformatted"/>
              <w:rPr>
                <w:color w:val="000000"/>
              </w:rPr>
            </w:pPr>
          </w:p>
          <w:p w:rsidR="007A097F" w:rsidRDefault="007A097F" w:rsidP="007A097F">
            <w:pPr>
              <w:pStyle w:val="HTMLPreformatted"/>
              <w:rPr>
                <w:color w:val="000000"/>
              </w:rPr>
            </w:pPr>
            <w:r>
              <w:rPr>
                <w:color w:val="000000"/>
              </w:rPr>
              <w:t xml:space="preserve">   for (long l = 0; l &lt; maxValue; l++) {</w:t>
            </w:r>
          </w:p>
          <w:p w:rsidR="007A097F" w:rsidRDefault="007A097F" w:rsidP="007A097F">
            <w:pPr>
              <w:pStyle w:val="HTMLPreformatted"/>
              <w:rPr>
                <w:color w:val="000000"/>
              </w:rPr>
            </w:pPr>
            <w:r>
              <w:rPr>
                <w:color w:val="000000"/>
              </w:rPr>
              <w:t xml:space="preserve">    longList.add(l);</w:t>
            </w:r>
          </w:p>
          <w:p w:rsidR="007A097F" w:rsidRDefault="007A097F" w:rsidP="007A097F">
            <w:pPr>
              <w:pStyle w:val="HTMLPreformatted"/>
              <w:rPr>
                <w:color w:val="000000"/>
              </w:rPr>
            </w:pPr>
            <w:r>
              <w:rPr>
                <w:color w:val="000000"/>
              </w:rPr>
              <w:t xml:space="preserve">   }</w:t>
            </w:r>
          </w:p>
          <w:p w:rsidR="007A097F" w:rsidRDefault="007A097F" w:rsidP="007A097F">
            <w:pPr>
              <w:pStyle w:val="HTMLPreformatted"/>
              <w:rPr>
                <w:color w:val="000000"/>
              </w:rPr>
            </w:pPr>
          </w:p>
          <w:p w:rsidR="007A097F" w:rsidRDefault="007A097F" w:rsidP="007A097F">
            <w:pPr>
              <w:pStyle w:val="HTMLPreformatted"/>
              <w:rPr>
                <w:color w:val="000000"/>
              </w:rPr>
            </w:pPr>
            <w:r>
              <w:rPr>
                <w:color w:val="000000"/>
              </w:rPr>
              <w:t xml:space="preserve">   long endTime = System.currentTimeMillis();</w:t>
            </w:r>
          </w:p>
          <w:p w:rsidR="007A097F" w:rsidRDefault="007A097F" w:rsidP="007A097F">
            <w:pPr>
              <w:pStyle w:val="HTMLPreformatted"/>
              <w:rPr>
                <w:color w:val="000000"/>
              </w:rPr>
            </w:pPr>
          </w:p>
          <w:p w:rsidR="007A097F" w:rsidRDefault="007A097F" w:rsidP="007A097F">
            <w:pPr>
              <w:pStyle w:val="HTMLPreformatted"/>
              <w:rPr>
                <w:color w:val="000000"/>
              </w:rPr>
            </w:pPr>
            <w:r>
              <w:rPr>
                <w:color w:val="000000"/>
              </w:rPr>
              <w:t xml:space="preserve">   System.out.println(endTime - startTime);</w:t>
            </w:r>
          </w:p>
          <w:p w:rsidR="007A097F" w:rsidRDefault="007A097F" w:rsidP="007A097F">
            <w:pPr>
              <w:pStyle w:val="HTMLPreformatted"/>
              <w:rPr>
                <w:color w:val="000000"/>
              </w:rPr>
            </w:pPr>
            <w:r>
              <w:rPr>
                <w:color w:val="000000"/>
              </w:rPr>
              <w:t xml:space="preserve"> }</w:t>
            </w:r>
          </w:p>
          <w:p w:rsidR="007A097F" w:rsidRDefault="007A097F" w:rsidP="00897349">
            <w:pPr>
              <w:pStyle w:val="ListParagraph"/>
              <w:spacing w:before="100" w:beforeAutospacing="1" w:after="100" w:afterAutospacing="1"/>
              <w:ind w:left="0"/>
              <w:rPr>
                <w:rFonts w:ascii="Times New Roman" w:eastAsia="Times New Roman" w:hAnsi="Times New Roman" w:cs="Times New Roman"/>
                <w:color w:val="000000"/>
                <w:sz w:val="27"/>
                <w:szCs w:val="27"/>
              </w:rPr>
            </w:pPr>
          </w:p>
        </w:tc>
      </w:tr>
    </w:tbl>
    <w:p w:rsidR="007A097F" w:rsidRPr="00897349" w:rsidRDefault="007A097F" w:rsidP="00897349">
      <w:pPr>
        <w:pStyle w:val="ListParagraph"/>
        <w:spacing w:before="100" w:beforeAutospacing="1" w:after="100" w:afterAutospacing="1" w:line="240" w:lineRule="auto"/>
        <w:rPr>
          <w:rFonts w:ascii="Times New Roman" w:eastAsia="Times New Roman" w:hAnsi="Times New Roman" w:cs="Times New Roman"/>
          <w:color w:val="000000"/>
          <w:sz w:val="27"/>
          <w:szCs w:val="27"/>
        </w:rPr>
      </w:pPr>
    </w:p>
    <w:p w:rsidR="0095157A" w:rsidRPr="0095157A" w:rsidRDefault="0095157A" w:rsidP="0095157A">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95157A">
        <w:rPr>
          <w:rFonts w:ascii="Times New Roman" w:eastAsia="Times New Roman" w:hAnsi="Times New Roman" w:cs="Times New Roman"/>
          <w:b/>
          <w:bCs/>
          <w:color w:val="000000"/>
          <w:sz w:val="36"/>
          <w:szCs w:val="36"/>
        </w:rPr>
        <w:t>Java Collections Interview Questions</w:t>
      </w:r>
    </w:p>
    <w:p w:rsidR="0095157A" w:rsidRPr="0095157A" w:rsidRDefault="009D767C"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5" w:anchor="java8-collections" w:history="1">
        <w:r w:rsidR="0095157A" w:rsidRPr="0095157A">
          <w:rPr>
            <w:rFonts w:ascii="Times New Roman" w:eastAsia="Times New Roman" w:hAnsi="Times New Roman" w:cs="Times New Roman"/>
            <w:color w:val="0000FF"/>
            <w:sz w:val="27"/>
            <w:u w:val="single"/>
          </w:rPr>
          <w:t>What are Collection related features in Java 8?</w:t>
        </w:r>
      </w:hyperlink>
    </w:p>
    <w:p w:rsidR="0095157A" w:rsidRPr="0095157A" w:rsidRDefault="009D767C"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6" w:anchor="java-collections-framework" w:history="1">
        <w:r w:rsidR="0095157A" w:rsidRPr="0095157A">
          <w:rPr>
            <w:rFonts w:ascii="Times New Roman" w:eastAsia="Times New Roman" w:hAnsi="Times New Roman" w:cs="Times New Roman"/>
            <w:color w:val="0000FF"/>
            <w:sz w:val="27"/>
            <w:u w:val="single"/>
          </w:rPr>
          <w:t>What is Java Collections Framework? List out some benefits of Collections framework?</w:t>
        </w:r>
      </w:hyperlink>
    </w:p>
    <w:p w:rsidR="0095157A" w:rsidRPr="0095157A" w:rsidRDefault="009D767C"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7" w:anchor="generics-in-collections" w:history="1">
        <w:r w:rsidR="0095157A" w:rsidRPr="0095157A">
          <w:rPr>
            <w:rFonts w:ascii="Times New Roman" w:eastAsia="Times New Roman" w:hAnsi="Times New Roman" w:cs="Times New Roman"/>
            <w:color w:val="0000FF"/>
            <w:sz w:val="27"/>
            <w:u w:val="single"/>
          </w:rPr>
          <w:t>What is the benefit of Generics in Collections Framework?</w:t>
        </w:r>
      </w:hyperlink>
    </w:p>
    <w:p w:rsidR="0095157A" w:rsidRPr="0095157A" w:rsidRDefault="009D767C"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8" w:anchor="collections-framework-interfaces" w:history="1">
        <w:r w:rsidR="0095157A" w:rsidRPr="0095157A">
          <w:rPr>
            <w:rFonts w:ascii="Times New Roman" w:eastAsia="Times New Roman" w:hAnsi="Times New Roman" w:cs="Times New Roman"/>
            <w:color w:val="0000FF"/>
            <w:sz w:val="27"/>
            <w:u w:val="single"/>
          </w:rPr>
          <w:t>What are the basic interfaces of Java Collections Framework?</w:t>
        </w:r>
      </w:hyperlink>
    </w:p>
    <w:p w:rsidR="0095157A" w:rsidRPr="0095157A" w:rsidRDefault="009D767C"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9" w:anchor="collection-cloneable-serializable" w:history="1">
        <w:r w:rsidR="0095157A" w:rsidRPr="0095157A">
          <w:rPr>
            <w:rFonts w:ascii="Times New Roman" w:eastAsia="Times New Roman" w:hAnsi="Times New Roman" w:cs="Times New Roman"/>
            <w:color w:val="0000FF"/>
            <w:sz w:val="27"/>
            <w:u w:val="single"/>
          </w:rPr>
          <w:t>Why Collection doesn’t extend Cloneable and Serializable interfaces?</w:t>
        </w:r>
      </w:hyperlink>
    </w:p>
    <w:p w:rsidR="0095157A" w:rsidRPr="0095157A" w:rsidRDefault="009D767C"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20" w:anchor="map-vs-collection" w:history="1">
        <w:r w:rsidR="0095157A" w:rsidRPr="0095157A">
          <w:rPr>
            <w:rFonts w:ascii="Times New Roman" w:eastAsia="Times New Roman" w:hAnsi="Times New Roman" w:cs="Times New Roman"/>
            <w:color w:val="0000FF"/>
            <w:sz w:val="27"/>
            <w:u w:val="single"/>
          </w:rPr>
          <w:t>Why Map interface doesn’t extend Collection interface?</w:t>
        </w:r>
      </w:hyperlink>
    </w:p>
    <w:p w:rsidR="0095157A" w:rsidRPr="0095157A" w:rsidRDefault="009D767C"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21" w:anchor="iterator-interface" w:history="1">
        <w:r w:rsidR="0095157A" w:rsidRPr="0095157A">
          <w:rPr>
            <w:rFonts w:ascii="Times New Roman" w:eastAsia="Times New Roman" w:hAnsi="Times New Roman" w:cs="Times New Roman"/>
            <w:color w:val="0000FF"/>
            <w:sz w:val="27"/>
            <w:u w:val="single"/>
          </w:rPr>
          <w:t>What is an Iterator?</w:t>
        </w:r>
      </w:hyperlink>
    </w:p>
    <w:p w:rsidR="0095157A" w:rsidRPr="0095157A" w:rsidRDefault="009D767C"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22" w:anchor="iterator-vs-enumeration" w:history="1">
        <w:r w:rsidR="0095157A" w:rsidRPr="0095157A">
          <w:rPr>
            <w:rFonts w:ascii="Times New Roman" w:eastAsia="Times New Roman" w:hAnsi="Times New Roman" w:cs="Times New Roman"/>
            <w:color w:val="0000FF"/>
            <w:sz w:val="27"/>
            <w:u w:val="single"/>
          </w:rPr>
          <w:t>What is difference between Enumeration and Iterator interface?</w:t>
        </w:r>
      </w:hyperlink>
    </w:p>
    <w:p w:rsidR="0095157A" w:rsidRPr="0095157A" w:rsidRDefault="009D767C"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23" w:anchor="iterator-add" w:history="1">
        <w:r w:rsidR="0095157A" w:rsidRPr="0095157A">
          <w:rPr>
            <w:rFonts w:ascii="Times New Roman" w:eastAsia="Times New Roman" w:hAnsi="Times New Roman" w:cs="Times New Roman"/>
            <w:color w:val="0000FF"/>
            <w:sz w:val="27"/>
            <w:u w:val="single"/>
          </w:rPr>
          <w:t>Why there is not method like Iterator.add() to add elements to the collection?</w:t>
        </w:r>
      </w:hyperlink>
    </w:p>
    <w:p w:rsidR="0095157A" w:rsidRPr="0095157A" w:rsidRDefault="009D767C"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24" w:anchor="iterator-next" w:history="1">
        <w:r w:rsidR="0095157A" w:rsidRPr="0095157A">
          <w:rPr>
            <w:rFonts w:ascii="Times New Roman" w:eastAsia="Times New Roman" w:hAnsi="Times New Roman" w:cs="Times New Roman"/>
            <w:color w:val="0000FF"/>
            <w:sz w:val="27"/>
            <w:u w:val="single"/>
          </w:rPr>
          <w:t>Why Iterator don’t have a method to get next element directly without moving the cursor?</w:t>
        </w:r>
      </w:hyperlink>
    </w:p>
    <w:p w:rsidR="0095157A" w:rsidRPr="0095157A" w:rsidRDefault="009D767C"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25" w:anchor="iterator-vs-listiterator" w:history="1">
        <w:r w:rsidR="0095157A" w:rsidRPr="0095157A">
          <w:rPr>
            <w:rFonts w:ascii="Times New Roman" w:eastAsia="Times New Roman" w:hAnsi="Times New Roman" w:cs="Times New Roman"/>
            <w:color w:val="0000FF"/>
            <w:sz w:val="27"/>
            <w:u w:val="single"/>
          </w:rPr>
          <w:t>What is different between Iterator and ListIterator?</w:t>
        </w:r>
      </w:hyperlink>
    </w:p>
    <w:p w:rsidR="0095157A" w:rsidRPr="0095157A" w:rsidRDefault="009D767C"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26" w:anchor="iterate-a-list" w:history="1">
        <w:r w:rsidR="0095157A" w:rsidRPr="0095157A">
          <w:rPr>
            <w:rFonts w:ascii="Times New Roman" w:eastAsia="Times New Roman" w:hAnsi="Times New Roman" w:cs="Times New Roman"/>
            <w:color w:val="0000FF"/>
            <w:sz w:val="27"/>
            <w:u w:val="single"/>
          </w:rPr>
          <w:t>What are different ways to iterate over a list?</w:t>
        </w:r>
      </w:hyperlink>
    </w:p>
    <w:p w:rsidR="0095157A" w:rsidRPr="0095157A" w:rsidRDefault="009D767C"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27" w:anchor="fail-fast-iterator" w:history="1">
        <w:r w:rsidR="0095157A" w:rsidRPr="0095157A">
          <w:rPr>
            <w:rFonts w:ascii="Times New Roman" w:eastAsia="Times New Roman" w:hAnsi="Times New Roman" w:cs="Times New Roman"/>
            <w:color w:val="0000FF"/>
            <w:sz w:val="27"/>
            <w:u w:val="single"/>
          </w:rPr>
          <w:t>What do you understand by iterator fail-fast property?</w:t>
        </w:r>
      </w:hyperlink>
    </w:p>
    <w:p w:rsidR="0095157A" w:rsidRPr="0095157A" w:rsidRDefault="009D767C"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28" w:anchor="fail-fast-vs-fail-safe" w:history="1">
        <w:r w:rsidR="0095157A" w:rsidRPr="0095157A">
          <w:rPr>
            <w:rFonts w:ascii="Times New Roman" w:eastAsia="Times New Roman" w:hAnsi="Times New Roman" w:cs="Times New Roman"/>
            <w:color w:val="0000FF"/>
            <w:sz w:val="27"/>
            <w:u w:val="single"/>
          </w:rPr>
          <w:t>What is difference between fail-fast and fail-safe?</w:t>
        </w:r>
      </w:hyperlink>
    </w:p>
    <w:p w:rsidR="0095157A" w:rsidRPr="0095157A" w:rsidRDefault="009D767C"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29" w:anchor="avoid-concurrentmodificationexception" w:history="1">
        <w:r w:rsidR="0095157A" w:rsidRPr="0095157A">
          <w:rPr>
            <w:rFonts w:ascii="Times New Roman" w:eastAsia="Times New Roman" w:hAnsi="Times New Roman" w:cs="Times New Roman"/>
            <w:color w:val="0000FF"/>
            <w:sz w:val="27"/>
            <w:u w:val="single"/>
          </w:rPr>
          <w:t>How to avoid ConcurrentModificationException while iterating a collection?</w:t>
        </w:r>
      </w:hyperlink>
    </w:p>
    <w:p w:rsidR="0095157A" w:rsidRPr="0095157A" w:rsidRDefault="009D767C"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30" w:anchor="iterator-implementations" w:history="1">
        <w:r w:rsidR="0095157A" w:rsidRPr="0095157A">
          <w:rPr>
            <w:rFonts w:ascii="Times New Roman" w:eastAsia="Times New Roman" w:hAnsi="Times New Roman" w:cs="Times New Roman"/>
            <w:color w:val="0000FF"/>
            <w:sz w:val="27"/>
            <w:u w:val="single"/>
          </w:rPr>
          <w:t>Why there are no concrete implementations of Iterator interface?</w:t>
        </w:r>
      </w:hyperlink>
    </w:p>
    <w:p w:rsidR="0095157A" w:rsidRPr="0095157A" w:rsidRDefault="009D767C"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31" w:anchor="unsupportedoperationexception" w:history="1">
        <w:r w:rsidR="0095157A" w:rsidRPr="0095157A">
          <w:rPr>
            <w:rFonts w:ascii="Times New Roman" w:eastAsia="Times New Roman" w:hAnsi="Times New Roman" w:cs="Times New Roman"/>
            <w:color w:val="0000FF"/>
            <w:sz w:val="27"/>
            <w:u w:val="single"/>
          </w:rPr>
          <w:t>What is UnsupportedOperationException?</w:t>
        </w:r>
      </w:hyperlink>
    </w:p>
    <w:p w:rsidR="0095157A" w:rsidRPr="0095157A" w:rsidRDefault="009D767C"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32" w:anchor="hashmap-working" w:history="1">
        <w:r w:rsidR="0095157A" w:rsidRPr="0095157A">
          <w:rPr>
            <w:rFonts w:ascii="Times New Roman" w:eastAsia="Times New Roman" w:hAnsi="Times New Roman" w:cs="Times New Roman"/>
            <w:color w:val="0000FF"/>
            <w:sz w:val="27"/>
            <w:u w:val="single"/>
          </w:rPr>
          <w:t>How HashMap works in Java?</w:t>
        </w:r>
      </w:hyperlink>
    </w:p>
    <w:p w:rsidR="0095157A" w:rsidRPr="0095157A" w:rsidRDefault="009D767C"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33" w:anchor="hashcode-equals" w:history="1">
        <w:r w:rsidR="0095157A" w:rsidRPr="0095157A">
          <w:rPr>
            <w:rFonts w:ascii="Times New Roman" w:eastAsia="Times New Roman" w:hAnsi="Times New Roman" w:cs="Times New Roman"/>
            <w:color w:val="0000FF"/>
            <w:sz w:val="27"/>
            <w:u w:val="single"/>
          </w:rPr>
          <w:t>What is the importance of hashCode() and equals() methods?</w:t>
        </w:r>
      </w:hyperlink>
    </w:p>
    <w:p w:rsidR="0095157A" w:rsidRPr="0095157A" w:rsidRDefault="009D767C"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34" w:anchor="map-key" w:history="1">
        <w:r w:rsidR="0095157A" w:rsidRPr="0095157A">
          <w:rPr>
            <w:rFonts w:ascii="Times New Roman" w:eastAsia="Times New Roman" w:hAnsi="Times New Roman" w:cs="Times New Roman"/>
            <w:color w:val="0000FF"/>
            <w:sz w:val="27"/>
            <w:u w:val="single"/>
          </w:rPr>
          <w:t>Can we use any class as Map key?</w:t>
        </w:r>
      </w:hyperlink>
    </w:p>
    <w:p w:rsidR="0095157A" w:rsidRPr="0095157A" w:rsidRDefault="009D767C"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35" w:anchor="map-collection-views" w:history="1">
        <w:r w:rsidR="0095157A" w:rsidRPr="0095157A">
          <w:rPr>
            <w:rFonts w:ascii="Times New Roman" w:eastAsia="Times New Roman" w:hAnsi="Times New Roman" w:cs="Times New Roman"/>
            <w:color w:val="0000FF"/>
            <w:sz w:val="27"/>
            <w:u w:val="single"/>
          </w:rPr>
          <w:t>What are different Collection views provided by Map interface?</w:t>
        </w:r>
      </w:hyperlink>
    </w:p>
    <w:p w:rsidR="0095157A" w:rsidRPr="0095157A" w:rsidRDefault="009D767C"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36" w:anchor="hashmap-vs-hashtable" w:history="1">
        <w:r w:rsidR="0095157A" w:rsidRPr="0095157A">
          <w:rPr>
            <w:rFonts w:ascii="Times New Roman" w:eastAsia="Times New Roman" w:hAnsi="Times New Roman" w:cs="Times New Roman"/>
            <w:color w:val="0000FF"/>
            <w:sz w:val="27"/>
            <w:u w:val="single"/>
          </w:rPr>
          <w:t>What is difference between HashMap and Hashtable?</w:t>
        </w:r>
      </w:hyperlink>
    </w:p>
    <w:p w:rsidR="0095157A" w:rsidRPr="0095157A" w:rsidRDefault="009D767C"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37" w:anchor="hashmap-vs-treemap" w:history="1">
        <w:r w:rsidR="0095157A" w:rsidRPr="0095157A">
          <w:rPr>
            <w:rFonts w:ascii="Times New Roman" w:eastAsia="Times New Roman" w:hAnsi="Times New Roman" w:cs="Times New Roman"/>
            <w:color w:val="0000FF"/>
            <w:sz w:val="27"/>
            <w:u w:val="single"/>
          </w:rPr>
          <w:t>How to decide between HashMap and TreeMap?</w:t>
        </w:r>
      </w:hyperlink>
    </w:p>
    <w:p w:rsidR="0095157A" w:rsidRPr="0095157A" w:rsidRDefault="009D767C"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38" w:anchor="arraylist-vs-vector" w:history="1">
        <w:r w:rsidR="0095157A" w:rsidRPr="0095157A">
          <w:rPr>
            <w:rFonts w:ascii="Times New Roman" w:eastAsia="Times New Roman" w:hAnsi="Times New Roman" w:cs="Times New Roman"/>
            <w:color w:val="0000FF"/>
            <w:sz w:val="27"/>
            <w:u w:val="single"/>
          </w:rPr>
          <w:t>What are similarities and difference between ArrayList and Vector?</w:t>
        </w:r>
      </w:hyperlink>
    </w:p>
    <w:p w:rsidR="0095157A" w:rsidRPr="0095157A" w:rsidRDefault="009D767C"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39" w:anchor="array-vs-arraylist" w:history="1">
        <w:r w:rsidR="0095157A" w:rsidRPr="0095157A">
          <w:rPr>
            <w:rFonts w:ascii="Times New Roman" w:eastAsia="Times New Roman" w:hAnsi="Times New Roman" w:cs="Times New Roman"/>
            <w:color w:val="0000FF"/>
            <w:sz w:val="27"/>
            <w:u w:val="single"/>
          </w:rPr>
          <w:t>What is difference between Array and ArrayList? When will you use Array over ArrayList?</w:t>
        </w:r>
      </w:hyperlink>
    </w:p>
    <w:p w:rsidR="0095157A" w:rsidRPr="0095157A" w:rsidRDefault="009D767C"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40" w:anchor="arraylist-vs-linkedlist" w:history="1">
        <w:r w:rsidR="0095157A" w:rsidRPr="0095157A">
          <w:rPr>
            <w:rFonts w:ascii="Times New Roman" w:eastAsia="Times New Roman" w:hAnsi="Times New Roman" w:cs="Times New Roman"/>
            <w:color w:val="0000FF"/>
            <w:sz w:val="27"/>
            <w:u w:val="single"/>
          </w:rPr>
          <w:t>What is difference between ArrayList and LinkedList?</w:t>
        </w:r>
      </w:hyperlink>
    </w:p>
    <w:p w:rsidR="0095157A" w:rsidRPr="0095157A" w:rsidRDefault="009D767C"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41" w:anchor="collection-random-access" w:history="1">
        <w:r w:rsidR="0095157A" w:rsidRPr="0095157A">
          <w:rPr>
            <w:rFonts w:ascii="Times New Roman" w:eastAsia="Times New Roman" w:hAnsi="Times New Roman" w:cs="Times New Roman"/>
            <w:color w:val="0000FF"/>
            <w:sz w:val="27"/>
            <w:u w:val="single"/>
          </w:rPr>
          <w:t>Which collection classes provide random access of it’s elements?</w:t>
        </w:r>
      </w:hyperlink>
    </w:p>
    <w:p w:rsidR="0095157A" w:rsidRPr="0095157A" w:rsidRDefault="009D767C"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42" w:anchor="enumset" w:history="1">
        <w:r w:rsidR="0095157A" w:rsidRPr="0095157A">
          <w:rPr>
            <w:rFonts w:ascii="Times New Roman" w:eastAsia="Times New Roman" w:hAnsi="Times New Roman" w:cs="Times New Roman"/>
            <w:color w:val="0000FF"/>
            <w:sz w:val="27"/>
            <w:u w:val="single"/>
          </w:rPr>
          <w:t>What is EnumSet?</w:t>
        </w:r>
      </w:hyperlink>
    </w:p>
    <w:p w:rsidR="0095157A" w:rsidRPr="0095157A" w:rsidRDefault="009D767C"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43" w:anchor="thread-safe-collections" w:history="1">
        <w:r w:rsidR="0095157A" w:rsidRPr="0095157A">
          <w:rPr>
            <w:rFonts w:ascii="Times New Roman" w:eastAsia="Times New Roman" w:hAnsi="Times New Roman" w:cs="Times New Roman"/>
            <w:color w:val="0000FF"/>
            <w:sz w:val="27"/>
            <w:u w:val="single"/>
          </w:rPr>
          <w:t>Which collection classes are thread-safe?</w:t>
        </w:r>
      </w:hyperlink>
    </w:p>
    <w:p w:rsidR="0095157A" w:rsidRPr="0095157A" w:rsidRDefault="009D767C"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44" w:anchor="concurrent-collection-classes" w:history="1">
        <w:r w:rsidR="0095157A" w:rsidRPr="0095157A">
          <w:rPr>
            <w:rFonts w:ascii="Times New Roman" w:eastAsia="Times New Roman" w:hAnsi="Times New Roman" w:cs="Times New Roman"/>
            <w:color w:val="0000FF"/>
            <w:sz w:val="27"/>
            <w:u w:val="single"/>
          </w:rPr>
          <w:t>What are concurrent Collection Classes?</w:t>
        </w:r>
      </w:hyperlink>
    </w:p>
    <w:p w:rsidR="0095157A" w:rsidRPr="0095157A" w:rsidRDefault="009D767C"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45" w:anchor="blocking-queue" w:history="1">
        <w:r w:rsidR="0095157A" w:rsidRPr="0095157A">
          <w:rPr>
            <w:rFonts w:ascii="Times New Roman" w:eastAsia="Times New Roman" w:hAnsi="Times New Roman" w:cs="Times New Roman"/>
            <w:color w:val="0000FF"/>
            <w:sz w:val="27"/>
            <w:u w:val="single"/>
          </w:rPr>
          <w:t>What is BlockingQueue?</w:t>
        </w:r>
      </w:hyperlink>
    </w:p>
    <w:p w:rsidR="0095157A" w:rsidRPr="0095157A" w:rsidRDefault="009D767C"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46" w:anchor="queue-vs-stack" w:history="1">
        <w:r w:rsidR="0095157A" w:rsidRPr="0095157A">
          <w:rPr>
            <w:rFonts w:ascii="Times New Roman" w:eastAsia="Times New Roman" w:hAnsi="Times New Roman" w:cs="Times New Roman"/>
            <w:color w:val="0000FF"/>
            <w:sz w:val="27"/>
            <w:u w:val="single"/>
          </w:rPr>
          <w:t>What is Queue and Stack, list their differences?</w:t>
        </w:r>
      </w:hyperlink>
    </w:p>
    <w:p w:rsidR="0095157A" w:rsidRPr="0095157A" w:rsidRDefault="009D767C"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47" w:anchor="collections-class" w:history="1">
        <w:r w:rsidR="0095157A" w:rsidRPr="0095157A">
          <w:rPr>
            <w:rFonts w:ascii="Times New Roman" w:eastAsia="Times New Roman" w:hAnsi="Times New Roman" w:cs="Times New Roman"/>
            <w:color w:val="0000FF"/>
            <w:sz w:val="27"/>
            <w:u w:val="single"/>
          </w:rPr>
          <w:t>What is Collections Class?</w:t>
        </w:r>
      </w:hyperlink>
    </w:p>
    <w:p w:rsidR="0095157A" w:rsidRPr="0095157A" w:rsidRDefault="009D767C"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48" w:anchor="compable-comparator" w:history="1">
        <w:r w:rsidR="0095157A" w:rsidRPr="0095157A">
          <w:rPr>
            <w:rFonts w:ascii="Times New Roman" w:eastAsia="Times New Roman" w:hAnsi="Times New Roman" w:cs="Times New Roman"/>
            <w:color w:val="0000FF"/>
            <w:sz w:val="27"/>
            <w:u w:val="single"/>
          </w:rPr>
          <w:t>What is Comparable and Comparator interface?</w:t>
        </w:r>
      </w:hyperlink>
    </w:p>
    <w:p w:rsidR="0095157A" w:rsidRPr="0095157A" w:rsidRDefault="009D767C"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49" w:anchor="comparable-vs-comparator" w:history="1">
        <w:r w:rsidR="0095157A" w:rsidRPr="0095157A">
          <w:rPr>
            <w:rFonts w:ascii="Times New Roman" w:eastAsia="Times New Roman" w:hAnsi="Times New Roman" w:cs="Times New Roman"/>
            <w:color w:val="0000FF"/>
            <w:sz w:val="27"/>
            <w:u w:val="single"/>
          </w:rPr>
          <w:t>What is difference between Comparable and Comparator interface?</w:t>
        </w:r>
      </w:hyperlink>
    </w:p>
    <w:p w:rsidR="0095157A" w:rsidRPr="0095157A" w:rsidRDefault="009D767C"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50" w:anchor="sort-objects" w:history="1">
        <w:r w:rsidR="0095157A" w:rsidRPr="0095157A">
          <w:rPr>
            <w:rFonts w:ascii="Times New Roman" w:eastAsia="Times New Roman" w:hAnsi="Times New Roman" w:cs="Times New Roman"/>
            <w:color w:val="0000FF"/>
            <w:sz w:val="27"/>
            <w:u w:val="single"/>
          </w:rPr>
          <w:t>How can we sort a list of Objects?</w:t>
        </w:r>
      </w:hyperlink>
    </w:p>
    <w:p w:rsidR="0095157A" w:rsidRPr="0095157A" w:rsidRDefault="009D767C"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51" w:anchor="unmodifiable-collections" w:history="1">
        <w:r w:rsidR="0095157A" w:rsidRPr="0095157A">
          <w:rPr>
            <w:rFonts w:ascii="Times New Roman" w:eastAsia="Times New Roman" w:hAnsi="Times New Roman" w:cs="Times New Roman"/>
            <w:color w:val="0000FF"/>
            <w:sz w:val="27"/>
            <w:u w:val="single"/>
          </w:rPr>
          <w:t>While passing a Collection as argument to a function, how can we make sure the function will not be able to modify it?</w:t>
        </w:r>
      </w:hyperlink>
    </w:p>
    <w:p w:rsidR="0095157A" w:rsidRPr="0095157A" w:rsidRDefault="009D767C"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52" w:anchor="synchronized-collections" w:history="1">
        <w:r w:rsidR="0095157A" w:rsidRPr="0095157A">
          <w:rPr>
            <w:rFonts w:ascii="Times New Roman" w:eastAsia="Times New Roman" w:hAnsi="Times New Roman" w:cs="Times New Roman"/>
            <w:color w:val="0000FF"/>
            <w:sz w:val="27"/>
            <w:u w:val="single"/>
          </w:rPr>
          <w:t>How can we create a synchronized collection from given collection?</w:t>
        </w:r>
      </w:hyperlink>
    </w:p>
    <w:p w:rsidR="0095157A" w:rsidRPr="0095157A" w:rsidRDefault="009D767C"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53" w:anchor="collection-algorithms" w:history="1">
        <w:r w:rsidR="0095157A" w:rsidRPr="0095157A">
          <w:rPr>
            <w:rFonts w:ascii="Times New Roman" w:eastAsia="Times New Roman" w:hAnsi="Times New Roman" w:cs="Times New Roman"/>
            <w:color w:val="0000FF"/>
            <w:sz w:val="27"/>
            <w:u w:val="single"/>
          </w:rPr>
          <w:t>What are common algorithms implemented in Collections Framework?</w:t>
        </w:r>
      </w:hyperlink>
    </w:p>
    <w:p w:rsidR="0095157A" w:rsidRPr="0095157A" w:rsidRDefault="009D767C"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54" w:anchor="big-o-notation-performance" w:history="1">
        <w:r w:rsidR="0095157A" w:rsidRPr="0095157A">
          <w:rPr>
            <w:rFonts w:ascii="Times New Roman" w:eastAsia="Times New Roman" w:hAnsi="Times New Roman" w:cs="Times New Roman"/>
            <w:color w:val="0000FF"/>
            <w:sz w:val="27"/>
            <w:u w:val="single"/>
          </w:rPr>
          <w:t>What is Big-O notation? Give some examples?</w:t>
        </w:r>
      </w:hyperlink>
    </w:p>
    <w:p w:rsidR="0095157A" w:rsidRPr="0095157A" w:rsidRDefault="009D767C"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55" w:anchor="collection-best-practices" w:history="1">
        <w:r w:rsidR="0095157A" w:rsidRPr="0095157A">
          <w:rPr>
            <w:rFonts w:ascii="Times New Roman" w:eastAsia="Times New Roman" w:hAnsi="Times New Roman" w:cs="Times New Roman"/>
            <w:color w:val="0000FF"/>
            <w:sz w:val="27"/>
            <w:u w:val="single"/>
          </w:rPr>
          <w:t>What are best practices related to Java Collections Framework?</w:t>
        </w:r>
      </w:hyperlink>
    </w:p>
    <w:p w:rsidR="0095157A" w:rsidRPr="0095157A" w:rsidRDefault="009D767C"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56" w:anchor="java-priority-queue" w:history="1">
        <w:r w:rsidR="0095157A" w:rsidRPr="0095157A">
          <w:rPr>
            <w:rFonts w:ascii="Times New Roman" w:eastAsia="Times New Roman" w:hAnsi="Times New Roman" w:cs="Times New Roman"/>
            <w:color w:val="0000FF"/>
            <w:sz w:val="27"/>
            <w:u w:val="single"/>
          </w:rPr>
          <w:t>What is Java Priority Queue?</w:t>
        </w:r>
      </w:hyperlink>
    </w:p>
    <w:p w:rsidR="0095157A" w:rsidRPr="0095157A" w:rsidRDefault="009D767C"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57" w:anchor="generics-sub-typing" w:history="1">
        <w:r w:rsidR="0095157A" w:rsidRPr="0095157A">
          <w:rPr>
            <w:rFonts w:ascii="Times New Roman" w:eastAsia="Times New Roman" w:hAnsi="Times New Roman" w:cs="Times New Roman"/>
            <w:color w:val="0000FF"/>
            <w:sz w:val="27"/>
            <w:u w:val="single"/>
          </w:rPr>
          <w:t>Why can’t we write code as </w:t>
        </w:r>
        <w:r w:rsidR="0095157A" w:rsidRPr="0095157A">
          <w:rPr>
            <w:rFonts w:ascii="Courier New" w:eastAsia="Times New Roman" w:hAnsi="Courier New" w:cs="Courier New"/>
            <w:color w:val="0000FF"/>
            <w:sz w:val="20"/>
            <w:u w:val="single"/>
          </w:rPr>
          <w:t>List&lt;Number&gt; numbers = new ArrayList&lt;Integer&gt;();</w:t>
        </w:r>
        <w:r w:rsidR="0095157A" w:rsidRPr="0095157A">
          <w:rPr>
            <w:rFonts w:ascii="Times New Roman" w:eastAsia="Times New Roman" w:hAnsi="Times New Roman" w:cs="Times New Roman"/>
            <w:color w:val="0000FF"/>
            <w:sz w:val="27"/>
            <w:u w:val="single"/>
          </w:rPr>
          <w:t>?</w:t>
        </w:r>
      </w:hyperlink>
    </w:p>
    <w:p w:rsidR="0095157A" w:rsidRPr="0095157A" w:rsidRDefault="009D767C"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58" w:anchor="generics-array" w:history="1">
        <w:r w:rsidR="0095157A" w:rsidRPr="0095157A">
          <w:rPr>
            <w:rFonts w:ascii="Times New Roman" w:eastAsia="Times New Roman" w:hAnsi="Times New Roman" w:cs="Times New Roman"/>
            <w:color w:val="0000FF"/>
            <w:sz w:val="27"/>
            <w:u w:val="single"/>
          </w:rPr>
          <w:t>Why can’t we create generic array? or write code as </w:t>
        </w:r>
        <w:r w:rsidR="0095157A" w:rsidRPr="0095157A">
          <w:rPr>
            <w:rFonts w:ascii="Courier New" w:eastAsia="Times New Roman" w:hAnsi="Courier New" w:cs="Courier New"/>
            <w:color w:val="0000FF"/>
            <w:sz w:val="20"/>
            <w:u w:val="single"/>
          </w:rPr>
          <w:t>List&lt;Integer&gt;[] array = new ArrayList&lt;Integer&gt;[10];</w:t>
        </w:r>
      </w:hyperlink>
    </w:p>
    <w:p w:rsidR="0095157A" w:rsidRPr="0095157A" w:rsidRDefault="0095157A" w:rsidP="0095157A">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95157A">
        <w:rPr>
          <w:rFonts w:ascii="Times New Roman" w:eastAsia="Times New Roman" w:hAnsi="Times New Roman" w:cs="Times New Roman"/>
          <w:b/>
          <w:bCs/>
          <w:color w:val="000000"/>
          <w:sz w:val="36"/>
          <w:szCs w:val="36"/>
        </w:rPr>
        <w:t>Java Collections Interview Questions and Answers</w:t>
      </w:r>
    </w:p>
    <w:p w:rsidR="0095157A" w:rsidRPr="0095157A" w:rsidRDefault="0095157A" w:rsidP="0095157A">
      <w:pPr>
        <w:numPr>
          <w:ilvl w:val="0"/>
          <w:numId w:val="2"/>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9" w:name="java8-collections"/>
      <w:bookmarkEnd w:id="9"/>
      <w:r w:rsidRPr="0095157A">
        <w:rPr>
          <w:rFonts w:ascii="Times New Roman" w:eastAsia="Times New Roman" w:hAnsi="Times New Roman" w:cs="Times New Roman"/>
          <w:b/>
          <w:bCs/>
          <w:color w:val="000000"/>
          <w:sz w:val="27"/>
          <w:szCs w:val="27"/>
        </w:rPr>
        <w:t>What are Collection related features in Java 8?</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Java 8 has brought major changes in the Collection API. Some of the changes are:</w:t>
      </w:r>
    </w:p>
    <w:p w:rsidR="0095157A" w:rsidRPr="0095157A" w:rsidRDefault="009D767C" w:rsidP="0095157A">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hyperlink r:id="rId59" w:tooltip="Java 8 Stream API Example Tutorial" w:history="1">
        <w:r w:rsidR="0095157A" w:rsidRPr="0095157A">
          <w:rPr>
            <w:rFonts w:ascii="Times New Roman" w:eastAsia="Times New Roman" w:hAnsi="Times New Roman" w:cs="Times New Roman"/>
            <w:color w:val="0000FF"/>
            <w:sz w:val="27"/>
            <w:u w:val="single"/>
          </w:rPr>
          <w:t>Java Stream API</w:t>
        </w:r>
      </w:hyperlink>
      <w:r w:rsidR="0095157A" w:rsidRPr="0095157A">
        <w:rPr>
          <w:rFonts w:ascii="Times New Roman" w:eastAsia="Times New Roman" w:hAnsi="Times New Roman" w:cs="Times New Roman"/>
          <w:color w:val="000000"/>
          <w:sz w:val="27"/>
          <w:szCs w:val="27"/>
        </w:rPr>
        <w:t> for collection classes for supporting sequential as well as parallel processing</w:t>
      </w:r>
    </w:p>
    <w:p w:rsidR="0095157A" w:rsidRPr="0095157A" w:rsidRDefault="009D767C" w:rsidP="0095157A">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hyperlink r:id="rId60" w:anchor="iterable-forEach" w:history="1">
        <w:r w:rsidR="0095157A" w:rsidRPr="0095157A">
          <w:rPr>
            <w:rFonts w:ascii="Times New Roman" w:eastAsia="Times New Roman" w:hAnsi="Times New Roman" w:cs="Times New Roman"/>
            <w:color w:val="0000FF"/>
            <w:sz w:val="27"/>
            <w:u w:val="single"/>
          </w:rPr>
          <w:t>Iterable interface is extended with forEach()</w:t>
        </w:r>
      </w:hyperlink>
      <w:r w:rsidR="0095157A" w:rsidRPr="0095157A">
        <w:rPr>
          <w:rFonts w:ascii="Times New Roman" w:eastAsia="Times New Roman" w:hAnsi="Times New Roman" w:cs="Times New Roman"/>
          <w:color w:val="000000"/>
          <w:sz w:val="27"/>
          <w:szCs w:val="27"/>
        </w:rPr>
        <w:t> default method that we can use to iterate over a collection. It is very helpful when used with </w:t>
      </w:r>
      <w:hyperlink r:id="rId61" w:tooltip="Java 8 Lambda Expressions and Functional Interfaces Example Tutorial" w:history="1">
        <w:r w:rsidR="0095157A" w:rsidRPr="0095157A">
          <w:rPr>
            <w:rFonts w:ascii="Times New Roman" w:eastAsia="Times New Roman" w:hAnsi="Times New Roman" w:cs="Times New Roman"/>
            <w:color w:val="0000FF"/>
            <w:sz w:val="27"/>
            <w:u w:val="single"/>
          </w:rPr>
          <w:t>lambda expressions</w:t>
        </w:r>
      </w:hyperlink>
      <w:r w:rsidR="0095157A" w:rsidRPr="0095157A">
        <w:rPr>
          <w:rFonts w:ascii="Times New Roman" w:eastAsia="Times New Roman" w:hAnsi="Times New Roman" w:cs="Times New Roman"/>
          <w:color w:val="000000"/>
          <w:sz w:val="27"/>
          <w:szCs w:val="27"/>
        </w:rPr>
        <w:t> because it’s argument Consumer is a </w:t>
      </w:r>
      <w:hyperlink r:id="rId62" w:tooltip="Java 8 Lambda Expressions and Functional Interfaces Example Tutorial" w:history="1">
        <w:r w:rsidR="0095157A" w:rsidRPr="0095157A">
          <w:rPr>
            <w:rFonts w:ascii="Times New Roman" w:eastAsia="Times New Roman" w:hAnsi="Times New Roman" w:cs="Times New Roman"/>
            <w:color w:val="0000FF"/>
            <w:sz w:val="27"/>
            <w:u w:val="single"/>
          </w:rPr>
          <w:t>function interface</w:t>
        </w:r>
      </w:hyperlink>
      <w:r w:rsidR="0095157A" w:rsidRPr="0095157A">
        <w:rPr>
          <w:rFonts w:ascii="Times New Roman" w:eastAsia="Times New Roman" w:hAnsi="Times New Roman" w:cs="Times New Roman"/>
          <w:color w:val="000000"/>
          <w:sz w:val="27"/>
          <w:szCs w:val="27"/>
        </w:rPr>
        <w:t>.</w:t>
      </w:r>
    </w:p>
    <w:p w:rsidR="0095157A" w:rsidRPr="0095157A" w:rsidRDefault="0095157A" w:rsidP="0095157A">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Miscellaneous Collection API improvements such as </w:t>
      </w:r>
      <w:r w:rsidRPr="0095157A">
        <w:rPr>
          <w:rFonts w:ascii="Courier New" w:eastAsia="Times New Roman" w:hAnsi="Courier New" w:cs="Courier New"/>
          <w:color w:val="000000"/>
          <w:sz w:val="20"/>
        </w:rPr>
        <w:t>forEachRemaining(Consumer action)</w:t>
      </w:r>
      <w:r w:rsidRPr="0095157A">
        <w:rPr>
          <w:rFonts w:ascii="Times New Roman" w:eastAsia="Times New Roman" w:hAnsi="Times New Roman" w:cs="Times New Roman"/>
          <w:color w:val="000000"/>
          <w:sz w:val="27"/>
          <w:szCs w:val="27"/>
        </w:rPr>
        <w:t> method in </w:t>
      </w:r>
      <w:r w:rsidRPr="0095157A">
        <w:rPr>
          <w:rFonts w:ascii="Courier New" w:eastAsia="Times New Roman" w:hAnsi="Courier New" w:cs="Courier New"/>
          <w:color w:val="000000"/>
          <w:sz w:val="20"/>
        </w:rPr>
        <w:t>Iterator</w:t>
      </w:r>
      <w:r w:rsidRPr="0095157A">
        <w:rPr>
          <w:rFonts w:ascii="Times New Roman" w:eastAsia="Times New Roman" w:hAnsi="Times New Roman" w:cs="Times New Roman"/>
          <w:color w:val="000000"/>
          <w:sz w:val="27"/>
          <w:szCs w:val="27"/>
        </w:rPr>
        <w:t> interface, Map </w:t>
      </w:r>
      <w:r w:rsidRPr="0095157A">
        <w:rPr>
          <w:rFonts w:ascii="Courier New" w:eastAsia="Times New Roman" w:hAnsi="Courier New" w:cs="Courier New"/>
          <w:color w:val="000000"/>
          <w:sz w:val="20"/>
        </w:rPr>
        <w:t>replaceAll()</w:t>
      </w:r>
      <w:r w:rsidRPr="0095157A">
        <w:rPr>
          <w:rFonts w:ascii="Times New Roman" w:eastAsia="Times New Roman" w:hAnsi="Times New Roman" w:cs="Times New Roman"/>
          <w:color w:val="000000"/>
          <w:sz w:val="27"/>
          <w:szCs w:val="27"/>
        </w:rPr>
        <w:t>, </w:t>
      </w:r>
      <w:r w:rsidRPr="0095157A">
        <w:rPr>
          <w:rFonts w:ascii="Courier New" w:eastAsia="Times New Roman" w:hAnsi="Courier New" w:cs="Courier New"/>
          <w:color w:val="000000"/>
          <w:sz w:val="20"/>
        </w:rPr>
        <w:t>compute()</w:t>
      </w:r>
      <w:r w:rsidRPr="0095157A">
        <w:rPr>
          <w:rFonts w:ascii="Times New Roman" w:eastAsia="Times New Roman" w:hAnsi="Times New Roman" w:cs="Times New Roman"/>
          <w:color w:val="000000"/>
          <w:sz w:val="27"/>
          <w:szCs w:val="27"/>
        </w:rPr>
        <w:t>, </w:t>
      </w:r>
      <w:r w:rsidRPr="0095157A">
        <w:rPr>
          <w:rFonts w:ascii="Courier New" w:eastAsia="Times New Roman" w:hAnsi="Courier New" w:cs="Courier New"/>
          <w:color w:val="000000"/>
          <w:sz w:val="20"/>
        </w:rPr>
        <w:t>merge()</w:t>
      </w:r>
      <w:r w:rsidRPr="0095157A">
        <w:rPr>
          <w:rFonts w:ascii="Times New Roman" w:eastAsia="Times New Roman" w:hAnsi="Times New Roman" w:cs="Times New Roman"/>
          <w:color w:val="000000"/>
          <w:sz w:val="27"/>
          <w:szCs w:val="27"/>
        </w:rPr>
        <w:t> methods.</w:t>
      </w:r>
    </w:p>
    <w:p w:rsidR="0095157A" w:rsidRPr="0095157A" w:rsidRDefault="0095157A" w:rsidP="0095157A">
      <w:pPr>
        <w:numPr>
          <w:ilvl w:val="0"/>
          <w:numId w:val="2"/>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0" w:name="java-collections-framework"/>
      <w:bookmarkEnd w:id="10"/>
      <w:r w:rsidRPr="0095157A">
        <w:rPr>
          <w:rFonts w:ascii="Times New Roman" w:eastAsia="Times New Roman" w:hAnsi="Times New Roman" w:cs="Times New Roman"/>
          <w:b/>
          <w:bCs/>
          <w:color w:val="000000"/>
          <w:sz w:val="27"/>
          <w:szCs w:val="27"/>
        </w:rPr>
        <w:lastRenderedPageBreak/>
        <w:t>What is Java Collections Framework? List out some benefits of Collections framework?</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Collections are used in every programming language and initial java release contained few classes for collections: </w:t>
      </w:r>
      <w:r w:rsidRPr="0095157A">
        <w:rPr>
          <w:rFonts w:ascii="Times New Roman" w:eastAsia="Times New Roman" w:hAnsi="Times New Roman" w:cs="Times New Roman"/>
          <w:b/>
          <w:bCs/>
          <w:color w:val="000000"/>
          <w:sz w:val="27"/>
        </w:rPr>
        <w:t>Vector</w:t>
      </w:r>
      <w:r w:rsidRPr="0095157A">
        <w:rPr>
          <w:rFonts w:ascii="Times New Roman" w:eastAsia="Times New Roman" w:hAnsi="Times New Roman" w:cs="Times New Roman"/>
          <w:color w:val="000000"/>
          <w:sz w:val="27"/>
          <w:szCs w:val="27"/>
        </w:rPr>
        <w:t>, </w:t>
      </w:r>
      <w:r w:rsidRPr="0095157A">
        <w:rPr>
          <w:rFonts w:ascii="Times New Roman" w:eastAsia="Times New Roman" w:hAnsi="Times New Roman" w:cs="Times New Roman"/>
          <w:b/>
          <w:bCs/>
          <w:color w:val="000000"/>
          <w:sz w:val="27"/>
        </w:rPr>
        <w:t>Stack</w:t>
      </w:r>
      <w:r w:rsidRPr="0095157A">
        <w:rPr>
          <w:rFonts w:ascii="Times New Roman" w:eastAsia="Times New Roman" w:hAnsi="Times New Roman" w:cs="Times New Roman"/>
          <w:color w:val="000000"/>
          <w:sz w:val="27"/>
          <w:szCs w:val="27"/>
        </w:rPr>
        <w:t>, </w:t>
      </w:r>
      <w:r w:rsidRPr="0095157A">
        <w:rPr>
          <w:rFonts w:ascii="Times New Roman" w:eastAsia="Times New Roman" w:hAnsi="Times New Roman" w:cs="Times New Roman"/>
          <w:b/>
          <w:bCs/>
          <w:color w:val="000000"/>
          <w:sz w:val="27"/>
        </w:rPr>
        <w:t>Hashtable</w:t>
      </w:r>
      <w:r w:rsidRPr="0095157A">
        <w:rPr>
          <w:rFonts w:ascii="Times New Roman" w:eastAsia="Times New Roman" w:hAnsi="Times New Roman" w:cs="Times New Roman"/>
          <w:color w:val="000000"/>
          <w:sz w:val="27"/>
          <w:szCs w:val="27"/>
        </w:rPr>
        <w:t>, </w:t>
      </w:r>
      <w:r w:rsidRPr="0095157A">
        <w:rPr>
          <w:rFonts w:ascii="Times New Roman" w:eastAsia="Times New Roman" w:hAnsi="Times New Roman" w:cs="Times New Roman"/>
          <w:b/>
          <w:bCs/>
          <w:color w:val="000000"/>
          <w:sz w:val="27"/>
        </w:rPr>
        <w:t>Array</w:t>
      </w:r>
      <w:r w:rsidRPr="0095157A">
        <w:rPr>
          <w:rFonts w:ascii="Times New Roman" w:eastAsia="Times New Roman" w:hAnsi="Times New Roman" w:cs="Times New Roman"/>
          <w:color w:val="000000"/>
          <w:sz w:val="27"/>
          <w:szCs w:val="27"/>
        </w:rPr>
        <w:t>. But looking at the larger scope and usage, Java 1.2 came up with Collections Framework that group all the collections interfaces, implementations and algorithms.</w:t>
      </w:r>
      <w:r w:rsidRPr="0095157A">
        <w:rPr>
          <w:rFonts w:ascii="Times New Roman" w:eastAsia="Times New Roman" w:hAnsi="Times New Roman" w:cs="Times New Roman"/>
          <w:color w:val="000000"/>
          <w:sz w:val="27"/>
          <w:szCs w:val="27"/>
        </w:rPr>
        <w:br/>
        <w:t>Java Collections have come through a long way with usage of Generics and Concurrent Collection classes for thread-safe operations. It also includes blocking interfaces and their implementations in java concurrent package.</w:t>
      </w:r>
      <w:r w:rsidRPr="0095157A">
        <w:rPr>
          <w:rFonts w:ascii="Times New Roman" w:eastAsia="Times New Roman" w:hAnsi="Times New Roman" w:cs="Times New Roman"/>
          <w:color w:val="000000"/>
          <w:sz w:val="27"/>
          <w:szCs w:val="27"/>
        </w:rPr>
        <w:br/>
        <w:t>Some of the benefits of collections framework are;</w:t>
      </w:r>
    </w:p>
    <w:p w:rsidR="0095157A" w:rsidRPr="0095157A" w:rsidRDefault="0095157A" w:rsidP="0095157A">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Reduced development effort by using core collection classes rather than implementing our own collection classes.</w:t>
      </w:r>
    </w:p>
    <w:p w:rsidR="0095157A" w:rsidRPr="0095157A" w:rsidRDefault="0095157A" w:rsidP="0095157A">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Code quality is enhanced with the use of well tested collections framework classes.</w:t>
      </w:r>
    </w:p>
    <w:p w:rsidR="0095157A" w:rsidRPr="0095157A" w:rsidRDefault="0095157A" w:rsidP="0095157A">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Reduced effort for code maintenance by using collection classes shipped with JDK.</w:t>
      </w:r>
    </w:p>
    <w:p w:rsidR="0095157A" w:rsidRPr="0095157A" w:rsidRDefault="0095157A" w:rsidP="0095157A">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Reusability and Interoperability</w:t>
      </w:r>
    </w:p>
    <w:p w:rsidR="0095157A" w:rsidRPr="0095157A" w:rsidRDefault="0095157A" w:rsidP="0095157A">
      <w:pPr>
        <w:numPr>
          <w:ilvl w:val="0"/>
          <w:numId w:val="3"/>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1" w:name="generics-in-collections"/>
      <w:bookmarkEnd w:id="11"/>
      <w:r w:rsidRPr="0095157A">
        <w:rPr>
          <w:rFonts w:ascii="Times New Roman" w:eastAsia="Times New Roman" w:hAnsi="Times New Roman" w:cs="Times New Roman"/>
          <w:b/>
          <w:bCs/>
          <w:color w:val="000000"/>
          <w:sz w:val="27"/>
          <w:szCs w:val="27"/>
        </w:rPr>
        <w:t>What is the benefit of Generics in Collections Framework?</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Java 1.5 came with Generics and all collection interfaces and implementations use it heavily. Generics allow us to provide the type of Object that a collection can contain, so if you try to add any element of other type it throws compile time error.</w:t>
      </w:r>
      <w:r w:rsidRPr="0095157A">
        <w:rPr>
          <w:rFonts w:ascii="Times New Roman" w:eastAsia="Times New Roman" w:hAnsi="Times New Roman" w:cs="Times New Roman"/>
          <w:color w:val="000000"/>
          <w:sz w:val="27"/>
          <w:szCs w:val="27"/>
        </w:rPr>
        <w:br/>
        <w:t>This avoids ClassCastException at Runtime because you will get the error at compilation. Also Generics make code clean since we don’t need to use casting and </w:t>
      </w:r>
      <w:r w:rsidRPr="0095157A">
        <w:rPr>
          <w:rFonts w:ascii="Times New Roman" w:eastAsia="Times New Roman" w:hAnsi="Times New Roman" w:cs="Times New Roman"/>
          <w:i/>
          <w:iCs/>
          <w:color w:val="000000"/>
          <w:sz w:val="27"/>
        </w:rPr>
        <w:t>instanceof</w:t>
      </w:r>
      <w:r w:rsidRPr="0095157A">
        <w:rPr>
          <w:rFonts w:ascii="Times New Roman" w:eastAsia="Times New Roman" w:hAnsi="Times New Roman" w:cs="Times New Roman"/>
          <w:color w:val="000000"/>
          <w:sz w:val="27"/>
          <w:szCs w:val="27"/>
        </w:rPr>
        <w:t> operator. I would highly recommend to go through </w:t>
      </w:r>
      <w:hyperlink r:id="rId63" w:tooltip="Java Generics Tutorial – Example Class, Interface, Methods, Wildcards and much more" w:history="1">
        <w:r w:rsidRPr="0095157A">
          <w:rPr>
            <w:rFonts w:ascii="Times New Roman" w:eastAsia="Times New Roman" w:hAnsi="Times New Roman" w:cs="Times New Roman"/>
            <w:b/>
            <w:bCs/>
            <w:color w:val="0000FF"/>
            <w:sz w:val="27"/>
            <w:u w:val="single"/>
          </w:rPr>
          <w:t>Java Generic Tutorial</w:t>
        </w:r>
      </w:hyperlink>
      <w:r w:rsidRPr="0095157A">
        <w:rPr>
          <w:rFonts w:ascii="Times New Roman" w:eastAsia="Times New Roman" w:hAnsi="Times New Roman" w:cs="Times New Roman"/>
          <w:color w:val="000000"/>
          <w:sz w:val="27"/>
          <w:szCs w:val="27"/>
        </w:rPr>
        <w:t> </w:t>
      </w:r>
      <w:r w:rsidRPr="00923297">
        <w:rPr>
          <w:rFonts w:ascii="Times New Roman" w:eastAsia="Times New Roman" w:hAnsi="Times New Roman" w:cs="Times New Roman"/>
          <w:color w:val="000000"/>
          <w:sz w:val="27"/>
          <w:szCs w:val="27"/>
          <w:highlight w:val="yellow"/>
        </w:rPr>
        <w:t>to understand generics in a better way</w:t>
      </w:r>
      <w:r w:rsidRPr="0095157A">
        <w:rPr>
          <w:rFonts w:ascii="Times New Roman" w:eastAsia="Times New Roman" w:hAnsi="Times New Roman" w:cs="Times New Roman"/>
          <w:color w:val="000000"/>
          <w:sz w:val="27"/>
          <w:szCs w:val="27"/>
        </w:rPr>
        <w:t>.</w:t>
      </w:r>
    </w:p>
    <w:p w:rsidR="0095157A" w:rsidRPr="0095157A" w:rsidRDefault="0095157A" w:rsidP="0095157A">
      <w:pPr>
        <w:numPr>
          <w:ilvl w:val="0"/>
          <w:numId w:val="3"/>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2" w:name="collections-framework-interfaces"/>
      <w:bookmarkEnd w:id="12"/>
      <w:r w:rsidRPr="0095157A">
        <w:rPr>
          <w:rFonts w:ascii="Times New Roman" w:eastAsia="Times New Roman" w:hAnsi="Times New Roman" w:cs="Times New Roman"/>
          <w:b/>
          <w:bCs/>
          <w:color w:val="000000"/>
          <w:sz w:val="27"/>
          <w:szCs w:val="27"/>
        </w:rPr>
        <w:t>What are the basic interfaces of Java Collections Framework?</w:t>
      </w:r>
    </w:p>
    <w:p w:rsidR="0095157A" w:rsidRPr="0095157A" w:rsidRDefault="009D767C"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hyperlink r:id="rId64" w:anchor="collection-interface" w:history="1">
        <w:r w:rsidR="0095157A" w:rsidRPr="0095157A">
          <w:rPr>
            <w:rFonts w:ascii="Times New Roman" w:eastAsia="Times New Roman" w:hAnsi="Times New Roman" w:cs="Times New Roman"/>
            <w:color w:val="0000FF"/>
            <w:sz w:val="27"/>
            <w:u w:val="single"/>
          </w:rPr>
          <w:t>Collection</w:t>
        </w:r>
      </w:hyperlink>
      <w:r w:rsidR="0095157A" w:rsidRPr="0095157A">
        <w:rPr>
          <w:rFonts w:ascii="Times New Roman" w:eastAsia="Times New Roman" w:hAnsi="Times New Roman" w:cs="Times New Roman"/>
          <w:color w:val="000000"/>
          <w:sz w:val="27"/>
          <w:szCs w:val="27"/>
        </w:rPr>
        <w:t> is the root of the collection hierarchy. A collection represents a group of objects known as its elements. The Java platform doesn’t provide any direct implementations of this interface.</w:t>
      </w:r>
    </w:p>
    <w:p w:rsidR="0095157A" w:rsidRPr="0095157A" w:rsidRDefault="009D767C"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hyperlink r:id="rId65" w:anchor="set-interface" w:history="1">
        <w:r w:rsidR="0095157A" w:rsidRPr="0095157A">
          <w:rPr>
            <w:rFonts w:ascii="Times New Roman" w:eastAsia="Times New Roman" w:hAnsi="Times New Roman" w:cs="Times New Roman"/>
            <w:color w:val="0000FF"/>
            <w:sz w:val="27"/>
            <w:u w:val="single"/>
          </w:rPr>
          <w:t>Set</w:t>
        </w:r>
      </w:hyperlink>
      <w:r w:rsidR="0095157A" w:rsidRPr="0095157A">
        <w:rPr>
          <w:rFonts w:ascii="Times New Roman" w:eastAsia="Times New Roman" w:hAnsi="Times New Roman" w:cs="Times New Roman"/>
          <w:color w:val="000000"/>
          <w:sz w:val="27"/>
          <w:szCs w:val="27"/>
        </w:rPr>
        <w:t> is a collection that cannot contain duplicate elements. This interface models the mathematical set abstraction and is used to represent sets, such as the deck of cards.</w:t>
      </w:r>
    </w:p>
    <w:p w:rsidR="0095157A" w:rsidRPr="0095157A" w:rsidRDefault="009D767C"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hyperlink r:id="rId66" w:anchor="list-interface" w:history="1">
        <w:r w:rsidR="0095157A" w:rsidRPr="0095157A">
          <w:rPr>
            <w:rFonts w:ascii="Times New Roman" w:eastAsia="Times New Roman" w:hAnsi="Times New Roman" w:cs="Times New Roman"/>
            <w:color w:val="0000FF"/>
            <w:sz w:val="27"/>
            <w:u w:val="single"/>
          </w:rPr>
          <w:t>List</w:t>
        </w:r>
      </w:hyperlink>
      <w:r w:rsidR="0095157A" w:rsidRPr="0095157A">
        <w:rPr>
          <w:rFonts w:ascii="Times New Roman" w:eastAsia="Times New Roman" w:hAnsi="Times New Roman" w:cs="Times New Roman"/>
          <w:color w:val="000000"/>
          <w:sz w:val="27"/>
          <w:szCs w:val="27"/>
        </w:rPr>
        <w:t> is an ordered collection and can contain duplicate elements. You can access any element from it’s index. List is more like array with dynamic length.</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A </w:t>
      </w:r>
      <w:hyperlink r:id="rId67" w:anchor="map-interface" w:history="1">
        <w:r w:rsidRPr="0095157A">
          <w:rPr>
            <w:rFonts w:ascii="Times New Roman" w:eastAsia="Times New Roman" w:hAnsi="Times New Roman" w:cs="Times New Roman"/>
            <w:color w:val="0000FF"/>
            <w:sz w:val="27"/>
            <w:u w:val="single"/>
          </w:rPr>
          <w:t>Map</w:t>
        </w:r>
      </w:hyperlink>
      <w:r w:rsidRPr="0095157A">
        <w:rPr>
          <w:rFonts w:ascii="Times New Roman" w:eastAsia="Times New Roman" w:hAnsi="Times New Roman" w:cs="Times New Roman"/>
          <w:color w:val="000000"/>
          <w:sz w:val="27"/>
          <w:szCs w:val="27"/>
        </w:rPr>
        <w:t> is an object that maps keys to values. A map cannot contain duplicate keys: Each key can map to at most one value.</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Some other interfaces are </w:t>
      </w:r>
      <w:hyperlink r:id="rId68" w:anchor="queue-interface" w:history="1">
        <w:r w:rsidRPr="0095157A">
          <w:rPr>
            <w:rFonts w:ascii="Courier New" w:eastAsia="Times New Roman" w:hAnsi="Courier New" w:cs="Courier New"/>
            <w:color w:val="0000FF"/>
            <w:sz w:val="20"/>
            <w:u w:val="single"/>
          </w:rPr>
          <w:t>Queue</w:t>
        </w:r>
      </w:hyperlink>
      <w:r w:rsidRPr="0095157A">
        <w:rPr>
          <w:rFonts w:ascii="Times New Roman" w:eastAsia="Times New Roman" w:hAnsi="Times New Roman" w:cs="Times New Roman"/>
          <w:color w:val="000000"/>
          <w:sz w:val="27"/>
          <w:szCs w:val="27"/>
        </w:rPr>
        <w:t>, </w:t>
      </w:r>
      <w:hyperlink r:id="rId69" w:anchor="dequeue-interface" w:history="1">
        <w:r w:rsidRPr="0095157A">
          <w:rPr>
            <w:rFonts w:ascii="Courier New" w:eastAsia="Times New Roman" w:hAnsi="Courier New" w:cs="Courier New"/>
            <w:color w:val="0000FF"/>
            <w:sz w:val="20"/>
            <w:u w:val="single"/>
          </w:rPr>
          <w:t>Dequeue</w:t>
        </w:r>
      </w:hyperlink>
      <w:r w:rsidRPr="0095157A">
        <w:rPr>
          <w:rFonts w:ascii="Times New Roman" w:eastAsia="Times New Roman" w:hAnsi="Times New Roman" w:cs="Times New Roman"/>
          <w:color w:val="000000"/>
          <w:sz w:val="27"/>
          <w:szCs w:val="27"/>
        </w:rPr>
        <w:t>, </w:t>
      </w:r>
      <w:hyperlink r:id="rId70" w:anchor="iterator-interface" w:history="1">
        <w:r w:rsidRPr="0095157A">
          <w:rPr>
            <w:rFonts w:ascii="Courier New" w:eastAsia="Times New Roman" w:hAnsi="Courier New" w:cs="Courier New"/>
            <w:color w:val="0000FF"/>
            <w:sz w:val="20"/>
            <w:u w:val="single"/>
          </w:rPr>
          <w:t>Iterator</w:t>
        </w:r>
      </w:hyperlink>
      <w:r w:rsidRPr="0095157A">
        <w:rPr>
          <w:rFonts w:ascii="Times New Roman" w:eastAsia="Times New Roman" w:hAnsi="Times New Roman" w:cs="Times New Roman"/>
          <w:color w:val="000000"/>
          <w:sz w:val="27"/>
          <w:szCs w:val="27"/>
        </w:rPr>
        <w:t>, </w:t>
      </w:r>
      <w:hyperlink r:id="rId71" w:anchor="sortedset-interface" w:history="1">
        <w:r w:rsidRPr="0095157A">
          <w:rPr>
            <w:rFonts w:ascii="Courier New" w:eastAsia="Times New Roman" w:hAnsi="Courier New" w:cs="Courier New"/>
            <w:color w:val="0000FF"/>
            <w:sz w:val="20"/>
            <w:u w:val="single"/>
          </w:rPr>
          <w:t>SortedSet</w:t>
        </w:r>
      </w:hyperlink>
      <w:r w:rsidRPr="0095157A">
        <w:rPr>
          <w:rFonts w:ascii="Times New Roman" w:eastAsia="Times New Roman" w:hAnsi="Times New Roman" w:cs="Times New Roman"/>
          <w:color w:val="000000"/>
          <w:sz w:val="27"/>
          <w:szCs w:val="27"/>
        </w:rPr>
        <w:t>, </w:t>
      </w:r>
      <w:hyperlink r:id="rId72" w:anchor="sortedmap-interface" w:history="1">
        <w:r w:rsidRPr="0095157A">
          <w:rPr>
            <w:rFonts w:ascii="Courier New" w:eastAsia="Times New Roman" w:hAnsi="Courier New" w:cs="Courier New"/>
            <w:color w:val="0000FF"/>
            <w:sz w:val="20"/>
            <w:u w:val="single"/>
          </w:rPr>
          <w:t>SortedMap</w:t>
        </w:r>
      </w:hyperlink>
      <w:r w:rsidRPr="0095157A">
        <w:rPr>
          <w:rFonts w:ascii="Times New Roman" w:eastAsia="Times New Roman" w:hAnsi="Times New Roman" w:cs="Times New Roman"/>
          <w:color w:val="000000"/>
          <w:sz w:val="27"/>
          <w:szCs w:val="27"/>
        </w:rPr>
        <w:t> and </w:t>
      </w:r>
      <w:hyperlink r:id="rId73" w:anchor="listiterator-interface" w:history="1">
        <w:r w:rsidRPr="0095157A">
          <w:rPr>
            <w:rFonts w:ascii="Courier New" w:eastAsia="Times New Roman" w:hAnsi="Courier New" w:cs="Courier New"/>
            <w:color w:val="0000FF"/>
            <w:sz w:val="20"/>
            <w:u w:val="single"/>
          </w:rPr>
          <w:t>ListIterator</w:t>
        </w:r>
      </w:hyperlink>
      <w:r w:rsidRPr="0095157A">
        <w:rPr>
          <w:rFonts w:ascii="Times New Roman" w:eastAsia="Times New Roman" w:hAnsi="Times New Roman" w:cs="Times New Roman"/>
          <w:color w:val="000000"/>
          <w:sz w:val="27"/>
          <w:szCs w:val="27"/>
        </w:rPr>
        <w:t>.</w:t>
      </w:r>
    </w:p>
    <w:p w:rsidR="0095157A" w:rsidRPr="0095157A" w:rsidRDefault="0095157A" w:rsidP="0095157A">
      <w:pPr>
        <w:numPr>
          <w:ilvl w:val="0"/>
          <w:numId w:val="3"/>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3" w:name="collection-cloneable-serializable"/>
      <w:bookmarkEnd w:id="13"/>
      <w:r w:rsidRPr="0095157A">
        <w:rPr>
          <w:rFonts w:ascii="Times New Roman" w:eastAsia="Times New Roman" w:hAnsi="Times New Roman" w:cs="Times New Roman"/>
          <w:b/>
          <w:bCs/>
          <w:color w:val="000000"/>
          <w:sz w:val="27"/>
          <w:szCs w:val="27"/>
        </w:rPr>
        <w:t>Why Collection doesn’t extend Cloneable and Serializable interfaces?</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23297">
        <w:rPr>
          <w:rFonts w:ascii="Times New Roman" w:eastAsia="Times New Roman" w:hAnsi="Times New Roman" w:cs="Times New Roman"/>
          <w:color w:val="000000"/>
          <w:sz w:val="27"/>
          <w:szCs w:val="27"/>
          <w:highlight w:val="yellow"/>
        </w:rPr>
        <w:t>Collection interface specifies group of Objects</w:t>
      </w:r>
      <w:r w:rsidRPr="0095157A">
        <w:rPr>
          <w:rFonts w:ascii="Times New Roman" w:eastAsia="Times New Roman" w:hAnsi="Times New Roman" w:cs="Times New Roman"/>
          <w:color w:val="000000"/>
          <w:sz w:val="27"/>
          <w:szCs w:val="27"/>
        </w:rPr>
        <w:t xml:space="preserve"> known as elements. How the elements are maintained is left up to the concrete implementations of Collection. </w:t>
      </w:r>
      <w:r w:rsidR="00284DC7">
        <w:rPr>
          <w:rFonts w:ascii="Times New Roman" w:eastAsia="Times New Roman" w:hAnsi="Times New Roman" w:cs="Times New Roman"/>
          <w:color w:val="000000"/>
          <w:sz w:val="27"/>
          <w:szCs w:val="27"/>
        </w:rPr>
        <w:t xml:space="preserve"> </w:t>
      </w:r>
      <w:r w:rsidRPr="0095157A">
        <w:rPr>
          <w:rFonts w:ascii="Times New Roman" w:eastAsia="Times New Roman" w:hAnsi="Times New Roman" w:cs="Times New Roman"/>
          <w:color w:val="000000"/>
          <w:sz w:val="27"/>
          <w:szCs w:val="27"/>
        </w:rPr>
        <w:t>For example, some Collection implementations like List allow duplicate elements whereas other implementations like Set don’t.</w:t>
      </w:r>
      <w:r w:rsidRPr="0095157A">
        <w:rPr>
          <w:rFonts w:ascii="Times New Roman" w:eastAsia="Times New Roman" w:hAnsi="Times New Roman" w:cs="Times New Roman"/>
          <w:color w:val="000000"/>
          <w:sz w:val="27"/>
          <w:szCs w:val="27"/>
        </w:rPr>
        <w:br/>
        <w:t>A lot of the Collection implementations have a public clone method. However, it does’t really make sense to include it in all implementations of Collection. This is because Collection is an abstract representation. What matters is the implementation.</w:t>
      </w:r>
      <w:r w:rsidRPr="0095157A">
        <w:rPr>
          <w:rFonts w:ascii="Times New Roman" w:eastAsia="Times New Roman" w:hAnsi="Times New Roman" w:cs="Times New Roman"/>
          <w:color w:val="000000"/>
          <w:sz w:val="27"/>
          <w:szCs w:val="27"/>
        </w:rPr>
        <w:br/>
        <w:t>The semantics and the implications of either cloning or serializing come into play when dealing with the actual implementation; so concrete implementation should decide how it should be cloned or serialized, or even if it can be cloned or serialized.</w:t>
      </w:r>
      <w:r w:rsidRPr="0095157A">
        <w:rPr>
          <w:rFonts w:ascii="Times New Roman" w:eastAsia="Times New Roman" w:hAnsi="Times New Roman" w:cs="Times New Roman"/>
          <w:color w:val="000000"/>
          <w:sz w:val="27"/>
          <w:szCs w:val="27"/>
        </w:rPr>
        <w:br/>
        <w:t xml:space="preserve">So </w:t>
      </w:r>
      <w:r w:rsidRPr="00EE11E8">
        <w:rPr>
          <w:rFonts w:ascii="Times New Roman" w:eastAsia="Times New Roman" w:hAnsi="Times New Roman" w:cs="Times New Roman"/>
          <w:color w:val="000000"/>
          <w:sz w:val="27"/>
          <w:szCs w:val="27"/>
          <w:highlight w:val="yellow"/>
        </w:rPr>
        <w:t>mandating cloning and serialization in all implementations is actually less flexible and more restrictive</w:t>
      </w:r>
      <w:r w:rsidRPr="0095157A">
        <w:rPr>
          <w:rFonts w:ascii="Times New Roman" w:eastAsia="Times New Roman" w:hAnsi="Times New Roman" w:cs="Times New Roman"/>
          <w:color w:val="000000"/>
          <w:sz w:val="27"/>
          <w:szCs w:val="27"/>
        </w:rPr>
        <w:t>. The specific implementation should make the decision as to whether it can be cloned or serialized.</w:t>
      </w:r>
    </w:p>
    <w:p w:rsidR="0095157A" w:rsidRPr="008935B4" w:rsidRDefault="0095157A" w:rsidP="0095157A">
      <w:pPr>
        <w:numPr>
          <w:ilvl w:val="0"/>
          <w:numId w:val="3"/>
        </w:numPr>
        <w:spacing w:before="100" w:beforeAutospacing="1" w:after="100" w:afterAutospacing="1" w:line="240" w:lineRule="auto"/>
        <w:outlineLvl w:val="2"/>
        <w:rPr>
          <w:rFonts w:ascii="Times New Roman" w:eastAsia="Times New Roman" w:hAnsi="Times New Roman" w:cs="Times New Roman"/>
          <w:b/>
          <w:bCs/>
          <w:color w:val="000000"/>
          <w:sz w:val="27"/>
          <w:szCs w:val="27"/>
          <w:highlight w:val="yellow"/>
        </w:rPr>
      </w:pPr>
      <w:bookmarkStart w:id="14" w:name="map-vs-collection"/>
      <w:bookmarkEnd w:id="14"/>
      <w:r w:rsidRPr="008935B4">
        <w:rPr>
          <w:rFonts w:ascii="Times New Roman" w:eastAsia="Times New Roman" w:hAnsi="Times New Roman" w:cs="Times New Roman"/>
          <w:b/>
          <w:bCs/>
          <w:color w:val="000000"/>
          <w:sz w:val="27"/>
          <w:szCs w:val="27"/>
          <w:highlight w:val="yellow"/>
        </w:rPr>
        <w:t>Why Map interface doesn’t extend Collection interface?</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 xml:space="preserve">Although Map interface and it’s implementations are part of Collections Framework, </w:t>
      </w:r>
      <w:r w:rsidRPr="008935B4">
        <w:rPr>
          <w:rFonts w:ascii="Times New Roman" w:eastAsia="Times New Roman" w:hAnsi="Times New Roman" w:cs="Times New Roman"/>
          <w:color w:val="000000"/>
          <w:sz w:val="27"/>
          <w:szCs w:val="27"/>
          <w:highlight w:val="green"/>
        </w:rPr>
        <w:t>Map are not collections and collections are not Map</w:t>
      </w:r>
      <w:r w:rsidRPr="0095157A">
        <w:rPr>
          <w:rFonts w:ascii="Times New Roman" w:eastAsia="Times New Roman" w:hAnsi="Times New Roman" w:cs="Times New Roman"/>
          <w:color w:val="000000"/>
          <w:sz w:val="27"/>
          <w:szCs w:val="27"/>
        </w:rPr>
        <w:t>. Hence it doesn’t make sense for Map to extend Collection or vice versa.</w:t>
      </w:r>
      <w:r w:rsidRPr="0095157A">
        <w:rPr>
          <w:rFonts w:ascii="Times New Roman" w:eastAsia="Times New Roman" w:hAnsi="Times New Roman" w:cs="Times New Roman"/>
          <w:color w:val="000000"/>
          <w:sz w:val="27"/>
          <w:szCs w:val="27"/>
        </w:rPr>
        <w:br/>
        <w:t>If Map extends Collection interface, then where are the elements? Map contains key-value pairs and it provides methods to retrieve list of Keys or values as Collection but it doesn’t fit into the “</w:t>
      </w:r>
      <w:r w:rsidRPr="00107A11">
        <w:rPr>
          <w:rFonts w:ascii="Times New Roman" w:eastAsia="Times New Roman" w:hAnsi="Times New Roman" w:cs="Times New Roman"/>
          <w:color w:val="000000"/>
          <w:sz w:val="27"/>
          <w:szCs w:val="27"/>
          <w:highlight w:val="green"/>
        </w:rPr>
        <w:t>group of elements</w:t>
      </w:r>
      <w:r w:rsidRPr="0095157A">
        <w:rPr>
          <w:rFonts w:ascii="Times New Roman" w:eastAsia="Times New Roman" w:hAnsi="Times New Roman" w:cs="Times New Roman"/>
          <w:color w:val="000000"/>
          <w:sz w:val="27"/>
          <w:szCs w:val="27"/>
        </w:rPr>
        <w:t>” paradigm.</w:t>
      </w:r>
    </w:p>
    <w:p w:rsidR="0095157A" w:rsidRPr="0095157A" w:rsidRDefault="0095157A" w:rsidP="0095157A">
      <w:pPr>
        <w:numPr>
          <w:ilvl w:val="0"/>
          <w:numId w:val="3"/>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5" w:name="iterator-interface"/>
      <w:bookmarkEnd w:id="15"/>
      <w:r w:rsidRPr="0095157A">
        <w:rPr>
          <w:rFonts w:ascii="Times New Roman" w:eastAsia="Times New Roman" w:hAnsi="Times New Roman" w:cs="Times New Roman"/>
          <w:b/>
          <w:bCs/>
          <w:color w:val="000000"/>
          <w:sz w:val="27"/>
          <w:szCs w:val="27"/>
        </w:rPr>
        <w:t>What is an Iterator?</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Iterator interface provides methods to iterate over any Collection. We can get iterator instance from a Collection using </w:t>
      </w:r>
      <w:r w:rsidRPr="0095157A">
        <w:rPr>
          <w:rFonts w:ascii="Times New Roman" w:eastAsia="Times New Roman" w:hAnsi="Times New Roman" w:cs="Times New Roman"/>
          <w:i/>
          <w:iCs/>
          <w:color w:val="000000"/>
          <w:sz w:val="27"/>
        </w:rPr>
        <w:t>iterator()</w:t>
      </w:r>
      <w:r w:rsidRPr="0095157A">
        <w:rPr>
          <w:rFonts w:ascii="Times New Roman" w:eastAsia="Times New Roman" w:hAnsi="Times New Roman" w:cs="Times New Roman"/>
          <w:color w:val="000000"/>
          <w:sz w:val="27"/>
          <w:szCs w:val="27"/>
        </w:rPr>
        <w:t xml:space="preserve"> method. Iterator takes the place of Enumeration in the Java Collections Framework. Iterators allow the caller to remove elements from the underlying collection during the iteration. </w:t>
      </w:r>
      <w:r w:rsidRPr="0095157A">
        <w:rPr>
          <w:rFonts w:ascii="Times New Roman" w:eastAsia="Times New Roman" w:hAnsi="Times New Roman" w:cs="Times New Roman"/>
          <w:color w:val="000000"/>
          <w:sz w:val="27"/>
          <w:szCs w:val="27"/>
        </w:rPr>
        <w:lastRenderedPageBreak/>
        <w:t>Java Collection iterator provides a generic way for traversal through the elements of a collection and implements </w:t>
      </w:r>
      <w:hyperlink r:id="rId74" w:tooltip="Iterator Design Pattern in Java – Example Tutorial" w:history="1">
        <w:r w:rsidRPr="0095157A">
          <w:rPr>
            <w:rFonts w:ascii="Times New Roman" w:eastAsia="Times New Roman" w:hAnsi="Times New Roman" w:cs="Times New Roman"/>
            <w:b/>
            <w:bCs/>
            <w:color w:val="0000FF"/>
            <w:sz w:val="27"/>
            <w:u w:val="single"/>
          </w:rPr>
          <w:t>Iterator Design Pattern</w:t>
        </w:r>
      </w:hyperlink>
      <w:r w:rsidRPr="0095157A">
        <w:rPr>
          <w:rFonts w:ascii="Times New Roman" w:eastAsia="Times New Roman" w:hAnsi="Times New Roman" w:cs="Times New Roman"/>
          <w:color w:val="000000"/>
          <w:sz w:val="27"/>
          <w:szCs w:val="27"/>
        </w:rPr>
        <w:t>.</w:t>
      </w:r>
    </w:p>
    <w:p w:rsidR="0095157A" w:rsidRPr="0095157A" w:rsidRDefault="0095157A" w:rsidP="0095157A">
      <w:pPr>
        <w:numPr>
          <w:ilvl w:val="0"/>
          <w:numId w:val="3"/>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6" w:name="iterator-vs-enumeration"/>
      <w:bookmarkEnd w:id="16"/>
      <w:r w:rsidRPr="0095157A">
        <w:rPr>
          <w:rFonts w:ascii="Times New Roman" w:eastAsia="Times New Roman" w:hAnsi="Times New Roman" w:cs="Times New Roman"/>
          <w:b/>
          <w:bCs/>
          <w:color w:val="000000"/>
          <w:sz w:val="27"/>
          <w:szCs w:val="27"/>
        </w:rPr>
        <w:t>What is difference between Enumeration and Iterator interface?</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Enumeration is twice as fast as Iterator and uses very less memory. Enumeration is very basic and fits to basic needs. But Iterator is much safer as compared to Enumeration because it always denies other threads to modify the collection object which is being iterated by it.</w:t>
      </w:r>
      <w:r w:rsidRPr="0095157A">
        <w:rPr>
          <w:rFonts w:ascii="Times New Roman" w:eastAsia="Times New Roman" w:hAnsi="Times New Roman" w:cs="Times New Roman"/>
          <w:color w:val="000000"/>
          <w:sz w:val="27"/>
          <w:szCs w:val="27"/>
        </w:rPr>
        <w:br/>
        <w:t>Iterator takes the place of Enumeration in the Java Collections Framework. Iterators allow the caller to remove elements from the underlying collection that is not possible with Enumeration. Iterator method names have been improved to make it’s functionality clear.</w:t>
      </w:r>
    </w:p>
    <w:p w:rsidR="0095157A" w:rsidRPr="0095157A" w:rsidRDefault="0095157A" w:rsidP="0095157A">
      <w:pPr>
        <w:numPr>
          <w:ilvl w:val="0"/>
          <w:numId w:val="3"/>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7" w:name="iterator-add"/>
      <w:bookmarkEnd w:id="17"/>
      <w:r w:rsidRPr="0095157A">
        <w:rPr>
          <w:rFonts w:ascii="Times New Roman" w:eastAsia="Times New Roman" w:hAnsi="Times New Roman" w:cs="Times New Roman"/>
          <w:b/>
          <w:bCs/>
          <w:color w:val="000000"/>
          <w:sz w:val="27"/>
          <w:szCs w:val="27"/>
        </w:rPr>
        <w:t>Why there is not method like Iterator.add() to add elements to the collection?</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 xml:space="preserve">The semantics are unclear, given that the </w:t>
      </w:r>
      <w:r w:rsidRPr="002E4387">
        <w:rPr>
          <w:rFonts w:ascii="Times New Roman" w:eastAsia="Times New Roman" w:hAnsi="Times New Roman" w:cs="Times New Roman"/>
          <w:color w:val="000000"/>
          <w:sz w:val="27"/>
          <w:szCs w:val="27"/>
          <w:highlight w:val="green"/>
        </w:rPr>
        <w:t>contract for Iterator makes no guarantees about the order of iteration.</w:t>
      </w:r>
      <w:r w:rsidRPr="0095157A">
        <w:rPr>
          <w:rFonts w:ascii="Times New Roman" w:eastAsia="Times New Roman" w:hAnsi="Times New Roman" w:cs="Times New Roman"/>
          <w:color w:val="000000"/>
          <w:sz w:val="27"/>
          <w:szCs w:val="27"/>
        </w:rPr>
        <w:t xml:space="preserve"> Note, however, that ListIterator does provide an add operation, as it does guarantee the order of the iteration.</w:t>
      </w:r>
    </w:p>
    <w:p w:rsidR="0095157A" w:rsidRPr="0095157A" w:rsidRDefault="0095157A" w:rsidP="0095157A">
      <w:pPr>
        <w:numPr>
          <w:ilvl w:val="0"/>
          <w:numId w:val="3"/>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8" w:name="iterator-next"/>
      <w:bookmarkEnd w:id="18"/>
      <w:r w:rsidRPr="0095157A">
        <w:rPr>
          <w:rFonts w:ascii="Times New Roman" w:eastAsia="Times New Roman" w:hAnsi="Times New Roman" w:cs="Times New Roman"/>
          <w:b/>
          <w:bCs/>
          <w:color w:val="000000"/>
          <w:sz w:val="27"/>
          <w:szCs w:val="27"/>
        </w:rPr>
        <w:t>Why Iterator don’t have a method to get next element directly without moving the cursor?</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It can be implemented on top of current Iterator interface but since it’s use will be rare, it doesn’t make sense to include it in the interface that everyone has to implement.</w:t>
      </w:r>
    </w:p>
    <w:p w:rsidR="0095157A" w:rsidRPr="0095157A" w:rsidRDefault="0095157A" w:rsidP="0095157A">
      <w:pPr>
        <w:numPr>
          <w:ilvl w:val="0"/>
          <w:numId w:val="3"/>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9" w:name="iterator-vs-listiterator"/>
      <w:bookmarkEnd w:id="19"/>
      <w:r w:rsidRPr="0095157A">
        <w:rPr>
          <w:rFonts w:ascii="Times New Roman" w:eastAsia="Times New Roman" w:hAnsi="Times New Roman" w:cs="Times New Roman"/>
          <w:b/>
          <w:bCs/>
          <w:color w:val="000000"/>
          <w:sz w:val="27"/>
          <w:szCs w:val="27"/>
        </w:rPr>
        <w:t>What is different between Iterator and ListIterator?</w:t>
      </w:r>
    </w:p>
    <w:p w:rsidR="0095157A" w:rsidRPr="0095157A" w:rsidRDefault="0095157A" w:rsidP="0095157A">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We can use Iterator to traverse Set and List collections whereas ListIterator can be used with Lists only.</w:t>
      </w:r>
    </w:p>
    <w:p w:rsidR="0095157A" w:rsidRPr="0095157A" w:rsidRDefault="0095157A" w:rsidP="0095157A">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Iterator can traverse in forward direction only whereas ListIterator can be used to traverse in both the directions.</w:t>
      </w:r>
    </w:p>
    <w:p w:rsidR="0095157A" w:rsidRPr="0095157A" w:rsidRDefault="0095157A" w:rsidP="0095157A">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ListIterator inherits from Iterator interface and comes with extra functionalities like adding an element, replacing an element, getting index position for previous and next elements.</w:t>
      </w:r>
    </w:p>
    <w:p w:rsidR="0095157A" w:rsidRPr="0095157A" w:rsidRDefault="0095157A" w:rsidP="0095157A">
      <w:pPr>
        <w:numPr>
          <w:ilvl w:val="0"/>
          <w:numId w:val="3"/>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0" w:name="iterate-a-list"/>
      <w:bookmarkEnd w:id="20"/>
      <w:r w:rsidRPr="0095157A">
        <w:rPr>
          <w:rFonts w:ascii="Times New Roman" w:eastAsia="Times New Roman" w:hAnsi="Times New Roman" w:cs="Times New Roman"/>
          <w:b/>
          <w:bCs/>
          <w:color w:val="000000"/>
          <w:sz w:val="27"/>
          <w:szCs w:val="27"/>
        </w:rPr>
        <w:t>What are different ways to iterate over a list?</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We can iterate over a list in two different ways – using iterator and using for-each loop.</w:t>
      </w:r>
    </w:p>
    <w:p w:rsidR="0095157A" w:rsidRPr="0095157A" w:rsidRDefault="0095157A" w:rsidP="00951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5157A">
        <w:rPr>
          <w:rFonts w:ascii="Courier New" w:eastAsia="Times New Roman" w:hAnsi="Courier New" w:cs="Courier New"/>
          <w:color w:val="000000"/>
          <w:sz w:val="20"/>
          <w:szCs w:val="20"/>
        </w:rPr>
        <w:t>List&lt;String&gt; strList = new ArrayList&lt;&gt;();</w:t>
      </w:r>
    </w:p>
    <w:p w:rsidR="0095157A" w:rsidRPr="0095157A" w:rsidRDefault="0095157A" w:rsidP="00951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95157A" w:rsidRPr="0095157A" w:rsidRDefault="0095157A" w:rsidP="00951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5157A">
        <w:rPr>
          <w:rFonts w:ascii="Courier New" w:eastAsia="Times New Roman" w:hAnsi="Courier New" w:cs="Courier New"/>
          <w:color w:val="000000"/>
          <w:sz w:val="20"/>
          <w:szCs w:val="20"/>
        </w:rPr>
        <w:lastRenderedPageBreak/>
        <w:t>//using for-each loop</w:t>
      </w:r>
    </w:p>
    <w:p w:rsidR="0095157A" w:rsidRPr="0095157A" w:rsidRDefault="0095157A" w:rsidP="00951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5157A">
        <w:rPr>
          <w:rFonts w:ascii="Courier New" w:eastAsia="Times New Roman" w:hAnsi="Courier New" w:cs="Courier New"/>
          <w:color w:val="000000"/>
          <w:sz w:val="20"/>
          <w:szCs w:val="20"/>
        </w:rPr>
        <w:t>for(String obj : strList){</w:t>
      </w:r>
    </w:p>
    <w:p w:rsidR="0095157A" w:rsidRPr="0095157A" w:rsidRDefault="0095157A" w:rsidP="00951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5157A">
        <w:rPr>
          <w:rFonts w:ascii="Courier New" w:eastAsia="Times New Roman" w:hAnsi="Courier New" w:cs="Courier New"/>
          <w:color w:val="000000"/>
          <w:sz w:val="20"/>
          <w:szCs w:val="20"/>
        </w:rPr>
        <w:t xml:space="preserve">    System.out.println(obj);</w:t>
      </w:r>
    </w:p>
    <w:p w:rsidR="0095157A" w:rsidRPr="0095157A" w:rsidRDefault="0095157A" w:rsidP="00951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5157A">
        <w:rPr>
          <w:rFonts w:ascii="Courier New" w:eastAsia="Times New Roman" w:hAnsi="Courier New" w:cs="Courier New"/>
          <w:color w:val="000000"/>
          <w:sz w:val="20"/>
          <w:szCs w:val="20"/>
        </w:rPr>
        <w:t>}</w:t>
      </w:r>
    </w:p>
    <w:p w:rsidR="0095157A" w:rsidRPr="0095157A" w:rsidRDefault="0095157A" w:rsidP="00951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95157A" w:rsidRPr="0095157A" w:rsidRDefault="0095157A" w:rsidP="00951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5157A">
        <w:rPr>
          <w:rFonts w:ascii="Courier New" w:eastAsia="Times New Roman" w:hAnsi="Courier New" w:cs="Courier New"/>
          <w:color w:val="000000"/>
          <w:sz w:val="20"/>
          <w:szCs w:val="20"/>
        </w:rPr>
        <w:t>//using iterator</w:t>
      </w:r>
    </w:p>
    <w:p w:rsidR="0095157A" w:rsidRPr="0095157A" w:rsidRDefault="0095157A" w:rsidP="00951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5157A">
        <w:rPr>
          <w:rFonts w:ascii="Courier New" w:eastAsia="Times New Roman" w:hAnsi="Courier New" w:cs="Courier New"/>
          <w:color w:val="000000"/>
          <w:sz w:val="20"/>
          <w:szCs w:val="20"/>
        </w:rPr>
        <w:t>Iterator&lt;String&gt; it = strList.iterator();</w:t>
      </w:r>
    </w:p>
    <w:p w:rsidR="0095157A" w:rsidRPr="0095157A" w:rsidRDefault="0095157A" w:rsidP="00951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5157A">
        <w:rPr>
          <w:rFonts w:ascii="Courier New" w:eastAsia="Times New Roman" w:hAnsi="Courier New" w:cs="Courier New"/>
          <w:color w:val="000000"/>
          <w:sz w:val="20"/>
          <w:szCs w:val="20"/>
        </w:rPr>
        <w:t>while(it.hasNext()){</w:t>
      </w:r>
    </w:p>
    <w:p w:rsidR="0095157A" w:rsidRPr="0095157A" w:rsidRDefault="0095157A" w:rsidP="00951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5157A">
        <w:rPr>
          <w:rFonts w:ascii="Courier New" w:eastAsia="Times New Roman" w:hAnsi="Courier New" w:cs="Courier New"/>
          <w:color w:val="000000"/>
          <w:sz w:val="20"/>
          <w:szCs w:val="20"/>
        </w:rPr>
        <w:t xml:space="preserve">    String obj = it.next();</w:t>
      </w:r>
    </w:p>
    <w:p w:rsidR="0095157A" w:rsidRPr="0095157A" w:rsidRDefault="0095157A" w:rsidP="00951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5157A">
        <w:rPr>
          <w:rFonts w:ascii="Courier New" w:eastAsia="Times New Roman" w:hAnsi="Courier New" w:cs="Courier New"/>
          <w:color w:val="000000"/>
          <w:sz w:val="20"/>
          <w:szCs w:val="20"/>
        </w:rPr>
        <w:t xml:space="preserve">    System.out.println(obj);</w:t>
      </w:r>
    </w:p>
    <w:p w:rsidR="0095157A" w:rsidRPr="0095157A" w:rsidRDefault="0095157A" w:rsidP="00951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5157A">
        <w:rPr>
          <w:rFonts w:ascii="Courier New" w:eastAsia="Times New Roman" w:hAnsi="Courier New" w:cs="Courier New"/>
          <w:color w:val="000000"/>
          <w:sz w:val="20"/>
          <w:szCs w:val="20"/>
        </w:rPr>
        <w:t>}</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Using iterator is more thread-safe because it makes sure that if underlying list elements are modified, it will throw </w:t>
      </w:r>
      <w:r w:rsidRPr="0095157A">
        <w:rPr>
          <w:rFonts w:ascii="Courier New" w:eastAsia="Times New Roman" w:hAnsi="Courier New" w:cs="Courier New"/>
          <w:color w:val="000000"/>
          <w:sz w:val="20"/>
        </w:rPr>
        <w:t>ConcurrentModificationException</w:t>
      </w:r>
      <w:r w:rsidRPr="0095157A">
        <w:rPr>
          <w:rFonts w:ascii="Times New Roman" w:eastAsia="Times New Roman" w:hAnsi="Times New Roman" w:cs="Times New Roman"/>
          <w:color w:val="000000"/>
          <w:sz w:val="27"/>
          <w:szCs w:val="27"/>
        </w:rPr>
        <w:t>.</w:t>
      </w:r>
    </w:p>
    <w:p w:rsidR="0095157A" w:rsidRDefault="0095157A" w:rsidP="0095157A">
      <w:pPr>
        <w:numPr>
          <w:ilvl w:val="0"/>
          <w:numId w:val="3"/>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1" w:name="fail-fast-iterator"/>
      <w:bookmarkEnd w:id="21"/>
      <w:r w:rsidRPr="0095157A">
        <w:rPr>
          <w:rFonts w:ascii="Times New Roman" w:eastAsia="Times New Roman" w:hAnsi="Times New Roman" w:cs="Times New Roman"/>
          <w:b/>
          <w:bCs/>
          <w:color w:val="000000"/>
          <w:sz w:val="27"/>
          <w:szCs w:val="27"/>
        </w:rPr>
        <w:t>What do you understand by iterator fail-fast property?</w:t>
      </w:r>
    </w:p>
    <w:p w:rsidR="00DD03A8" w:rsidRPr="0095157A" w:rsidRDefault="00DD03A8" w:rsidP="0095157A">
      <w:pPr>
        <w:numPr>
          <w:ilvl w:val="0"/>
          <w:numId w:val="3"/>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Iterator fail-fast property checks for any modification in the structure of the underlying collection everytime we try to get the next element. If there are any modifications found, it throws </w:t>
      </w:r>
      <w:r w:rsidRPr="0095157A">
        <w:rPr>
          <w:rFonts w:ascii="Courier New" w:eastAsia="Times New Roman" w:hAnsi="Courier New" w:cs="Courier New"/>
          <w:color w:val="000000"/>
          <w:sz w:val="20"/>
        </w:rPr>
        <w:t>ConcurrentModificationException</w:t>
      </w:r>
      <w:r w:rsidRPr="0095157A">
        <w:rPr>
          <w:rFonts w:ascii="Times New Roman" w:eastAsia="Times New Roman" w:hAnsi="Times New Roman" w:cs="Times New Roman"/>
          <w:color w:val="000000"/>
          <w:sz w:val="27"/>
          <w:szCs w:val="27"/>
        </w:rPr>
        <w:t>. All the implementations of Iterator in Collection classes are fail-fast by design except the concurrent collection classes like ConcurrentHashMap and CopyOnWriteArrayList.</w:t>
      </w:r>
    </w:p>
    <w:p w:rsidR="0095157A" w:rsidRPr="0095157A" w:rsidRDefault="0095157A" w:rsidP="0095157A">
      <w:pPr>
        <w:numPr>
          <w:ilvl w:val="0"/>
          <w:numId w:val="3"/>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2" w:name="fail-fast-vs-fail-safe"/>
      <w:bookmarkEnd w:id="22"/>
      <w:r w:rsidRPr="0095157A">
        <w:rPr>
          <w:rFonts w:ascii="Times New Roman" w:eastAsia="Times New Roman" w:hAnsi="Times New Roman" w:cs="Times New Roman"/>
          <w:b/>
          <w:bCs/>
          <w:color w:val="000000"/>
          <w:sz w:val="27"/>
          <w:szCs w:val="27"/>
        </w:rPr>
        <w:t>What is difference between fail-fast and fail-safe?</w:t>
      </w:r>
    </w:p>
    <w:p w:rsid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 xml:space="preserve">Iterator fail-safe property work with the </w:t>
      </w:r>
      <w:r w:rsidRPr="00590766">
        <w:rPr>
          <w:rFonts w:ascii="Times New Roman" w:eastAsia="Times New Roman" w:hAnsi="Times New Roman" w:cs="Times New Roman"/>
          <w:color w:val="000000"/>
          <w:sz w:val="27"/>
          <w:szCs w:val="27"/>
          <w:highlight w:val="yellow"/>
        </w:rPr>
        <w:t>clone of underlying collection</w:t>
      </w:r>
      <w:r w:rsidRPr="0095157A">
        <w:rPr>
          <w:rFonts w:ascii="Times New Roman" w:eastAsia="Times New Roman" w:hAnsi="Times New Roman" w:cs="Times New Roman"/>
          <w:color w:val="000000"/>
          <w:sz w:val="27"/>
          <w:szCs w:val="27"/>
        </w:rPr>
        <w:t xml:space="preserve">, hence it’s not affected by any modification in the collection. </w:t>
      </w:r>
      <w:r w:rsidRPr="00731990">
        <w:rPr>
          <w:rFonts w:ascii="Times New Roman" w:eastAsia="Times New Roman" w:hAnsi="Times New Roman" w:cs="Times New Roman"/>
          <w:color w:val="000000"/>
          <w:sz w:val="27"/>
          <w:szCs w:val="27"/>
          <w:highlight w:val="yellow"/>
        </w:rPr>
        <w:t>By design, all the collection classes in </w:t>
      </w:r>
      <w:r w:rsidRPr="00731990">
        <w:rPr>
          <w:rFonts w:ascii="Courier New" w:eastAsia="Times New Roman" w:hAnsi="Courier New" w:cs="Courier New"/>
          <w:color w:val="000000"/>
          <w:sz w:val="20"/>
          <w:highlight w:val="yellow"/>
        </w:rPr>
        <w:t>java.util</w:t>
      </w:r>
      <w:r w:rsidRPr="00731990">
        <w:rPr>
          <w:rFonts w:ascii="Times New Roman" w:eastAsia="Times New Roman" w:hAnsi="Times New Roman" w:cs="Times New Roman"/>
          <w:color w:val="000000"/>
          <w:sz w:val="27"/>
          <w:szCs w:val="27"/>
          <w:highlight w:val="yellow"/>
        </w:rPr>
        <w:t> package are fail-fast whereas collection classes in </w:t>
      </w:r>
      <w:r w:rsidRPr="00731990">
        <w:rPr>
          <w:rFonts w:ascii="Courier New" w:eastAsia="Times New Roman" w:hAnsi="Courier New" w:cs="Courier New"/>
          <w:color w:val="000000"/>
          <w:sz w:val="20"/>
          <w:highlight w:val="yellow"/>
        </w:rPr>
        <w:t>java.util.concurrent</w:t>
      </w:r>
      <w:r w:rsidRPr="00731990">
        <w:rPr>
          <w:rFonts w:ascii="Times New Roman" w:eastAsia="Times New Roman" w:hAnsi="Times New Roman" w:cs="Times New Roman"/>
          <w:color w:val="000000"/>
          <w:sz w:val="27"/>
          <w:szCs w:val="27"/>
          <w:highlight w:val="yellow"/>
        </w:rPr>
        <w:t> are fail-safe.</w:t>
      </w:r>
      <w:r w:rsidRPr="0095157A">
        <w:rPr>
          <w:rFonts w:ascii="Times New Roman" w:eastAsia="Times New Roman" w:hAnsi="Times New Roman" w:cs="Times New Roman"/>
          <w:color w:val="000000"/>
          <w:sz w:val="27"/>
          <w:szCs w:val="27"/>
        </w:rPr>
        <w:br/>
        <w:t>Fail-fast iterators throw ConcurrentModificationException whereas fail-safe iterator never throws ConcurrentModificationException.</w:t>
      </w:r>
      <w:r w:rsidRPr="0095157A">
        <w:rPr>
          <w:rFonts w:ascii="Times New Roman" w:eastAsia="Times New Roman" w:hAnsi="Times New Roman" w:cs="Times New Roman"/>
          <w:color w:val="000000"/>
          <w:sz w:val="27"/>
          <w:szCs w:val="27"/>
        </w:rPr>
        <w:br/>
        <w:t>Check this post for </w:t>
      </w:r>
      <w:hyperlink r:id="rId75" w:history="1">
        <w:r w:rsidRPr="0095157A">
          <w:rPr>
            <w:rFonts w:ascii="Times New Roman" w:eastAsia="Times New Roman" w:hAnsi="Times New Roman" w:cs="Times New Roman"/>
            <w:color w:val="0000FF"/>
            <w:sz w:val="27"/>
            <w:u w:val="single"/>
          </w:rPr>
          <w:t>CopyOnWriteArrayList Example</w:t>
        </w:r>
      </w:hyperlink>
      <w:r w:rsidRPr="0095157A">
        <w:rPr>
          <w:rFonts w:ascii="Times New Roman" w:eastAsia="Times New Roman" w:hAnsi="Times New Roman" w:cs="Times New Roman"/>
          <w:color w:val="000000"/>
          <w:sz w:val="27"/>
          <w:szCs w:val="27"/>
        </w:rPr>
        <w:t>.</w:t>
      </w:r>
    </w:p>
    <w:tbl>
      <w:tblPr>
        <w:tblStyle w:val="TableGrid"/>
        <w:tblW w:w="0" w:type="auto"/>
        <w:tblInd w:w="720" w:type="dxa"/>
        <w:tblLook w:val="04A0"/>
      </w:tblPr>
      <w:tblGrid>
        <w:gridCol w:w="8856"/>
      </w:tblGrid>
      <w:tr w:rsidR="00A04923" w:rsidTr="00A04923">
        <w:tc>
          <w:tcPr>
            <w:tcW w:w="9576" w:type="dxa"/>
          </w:tcPr>
          <w:p w:rsidR="00A04923" w:rsidRDefault="00A04923" w:rsidP="00A04923">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java.util.ArrayList</w:t>
            </w:r>
            <w:r>
              <w:rPr>
                <w:rFonts w:ascii="Consolas" w:hAnsi="Consolas" w:cs="Consolas"/>
                <w:color w:val="000000"/>
                <w:sz w:val="20"/>
                <w:szCs w:val="20"/>
              </w:rPr>
              <w:t>;</w:t>
            </w:r>
          </w:p>
          <w:p w:rsidR="00A04923" w:rsidRDefault="00A04923" w:rsidP="00A04923">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java.util.Iterator;</w:t>
            </w:r>
          </w:p>
          <w:p w:rsidR="00A04923" w:rsidRDefault="00A04923" w:rsidP="00A04923">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java.util.List</w:t>
            </w:r>
            <w:r>
              <w:rPr>
                <w:rFonts w:ascii="Consolas" w:hAnsi="Consolas" w:cs="Consolas"/>
                <w:color w:val="000000"/>
                <w:sz w:val="20"/>
                <w:szCs w:val="20"/>
              </w:rPr>
              <w:t>;</w:t>
            </w:r>
          </w:p>
          <w:p w:rsidR="00A04923" w:rsidRDefault="00A04923" w:rsidP="00A04923">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java.util.concurrent.CopyOnWriteArrayList;</w:t>
            </w:r>
          </w:p>
          <w:p w:rsidR="00A04923" w:rsidRDefault="00A04923" w:rsidP="00A04923">
            <w:pPr>
              <w:autoSpaceDE w:val="0"/>
              <w:autoSpaceDN w:val="0"/>
              <w:adjustRightInd w:val="0"/>
              <w:rPr>
                <w:rFonts w:ascii="Consolas" w:hAnsi="Consolas" w:cs="Consolas"/>
                <w:sz w:val="20"/>
                <w:szCs w:val="20"/>
              </w:rPr>
            </w:pPr>
          </w:p>
          <w:p w:rsidR="00A04923" w:rsidRDefault="00A04923" w:rsidP="00A04923">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ConcurrentListExample {</w:t>
            </w:r>
          </w:p>
          <w:p w:rsidR="00A04923" w:rsidRDefault="00A04923" w:rsidP="00A04923">
            <w:pPr>
              <w:autoSpaceDE w:val="0"/>
              <w:autoSpaceDN w:val="0"/>
              <w:adjustRightInd w:val="0"/>
              <w:rPr>
                <w:rFonts w:ascii="Consolas" w:hAnsi="Consolas" w:cs="Consolas"/>
                <w:sz w:val="20"/>
                <w:szCs w:val="20"/>
              </w:rPr>
            </w:pPr>
          </w:p>
          <w:p w:rsidR="00A04923" w:rsidRDefault="00A04923" w:rsidP="00A0492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A04923" w:rsidRDefault="00A04923" w:rsidP="00A0492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List&lt;String&gt; list = new ArrayList&lt;&gt;();</w:t>
            </w:r>
          </w:p>
          <w:p w:rsidR="00A04923" w:rsidRDefault="00A04923" w:rsidP="00A0492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CopyOnWriteArrayList&lt;String&gt; list = </w:t>
            </w:r>
            <w:r>
              <w:rPr>
                <w:rFonts w:ascii="Consolas" w:hAnsi="Consolas" w:cs="Consolas"/>
                <w:b/>
                <w:bCs/>
                <w:color w:val="7F0055"/>
                <w:sz w:val="20"/>
                <w:szCs w:val="20"/>
              </w:rPr>
              <w:t>new</w:t>
            </w:r>
            <w:r>
              <w:rPr>
                <w:rFonts w:ascii="Consolas" w:hAnsi="Consolas" w:cs="Consolas"/>
                <w:color w:val="000000"/>
                <w:sz w:val="20"/>
                <w:szCs w:val="20"/>
              </w:rPr>
              <w:t xml:space="preserve"> CopyOnWriteArrayList&lt;String&gt;();</w:t>
            </w:r>
          </w:p>
          <w:p w:rsidR="00A04923" w:rsidRDefault="00A04923" w:rsidP="00A0492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list.add(</w:t>
            </w:r>
            <w:r>
              <w:rPr>
                <w:rFonts w:ascii="Consolas" w:hAnsi="Consolas" w:cs="Consolas"/>
                <w:color w:val="2A00FF"/>
                <w:sz w:val="20"/>
                <w:szCs w:val="20"/>
              </w:rPr>
              <w:t>"1"</w:t>
            </w:r>
            <w:r>
              <w:rPr>
                <w:rFonts w:ascii="Consolas" w:hAnsi="Consolas" w:cs="Consolas"/>
                <w:color w:val="000000"/>
                <w:sz w:val="20"/>
                <w:szCs w:val="20"/>
              </w:rPr>
              <w:t>);</w:t>
            </w:r>
          </w:p>
          <w:p w:rsidR="00A04923" w:rsidRDefault="00A04923" w:rsidP="00A0492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list.add(</w:t>
            </w:r>
            <w:r>
              <w:rPr>
                <w:rFonts w:ascii="Consolas" w:hAnsi="Consolas" w:cs="Consolas"/>
                <w:color w:val="2A00FF"/>
                <w:sz w:val="20"/>
                <w:szCs w:val="20"/>
              </w:rPr>
              <w:t>"2"</w:t>
            </w:r>
            <w:r>
              <w:rPr>
                <w:rFonts w:ascii="Consolas" w:hAnsi="Consolas" w:cs="Consolas"/>
                <w:color w:val="000000"/>
                <w:sz w:val="20"/>
                <w:szCs w:val="20"/>
              </w:rPr>
              <w:t>);</w:t>
            </w:r>
          </w:p>
          <w:p w:rsidR="00A04923" w:rsidRDefault="00A04923" w:rsidP="00A04923">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list.add(</w:t>
            </w:r>
            <w:r>
              <w:rPr>
                <w:rFonts w:ascii="Consolas" w:hAnsi="Consolas" w:cs="Consolas"/>
                <w:color w:val="2A00FF"/>
                <w:sz w:val="20"/>
                <w:szCs w:val="20"/>
              </w:rPr>
              <w:t>"3"</w:t>
            </w:r>
            <w:r>
              <w:rPr>
                <w:rFonts w:ascii="Consolas" w:hAnsi="Consolas" w:cs="Consolas"/>
                <w:color w:val="000000"/>
                <w:sz w:val="20"/>
                <w:szCs w:val="20"/>
              </w:rPr>
              <w:t>);</w:t>
            </w:r>
          </w:p>
          <w:p w:rsidR="00A04923" w:rsidRDefault="00A04923" w:rsidP="00A0492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list.add(</w:t>
            </w:r>
            <w:r>
              <w:rPr>
                <w:rFonts w:ascii="Consolas" w:hAnsi="Consolas" w:cs="Consolas"/>
                <w:color w:val="2A00FF"/>
                <w:sz w:val="20"/>
                <w:szCs w:val="20"/>
              </w:rPr>
              <w:t>"4"</w:t>
            </w:r>
            <w:r>
              <w:rPr>
                <w:rFonts w:ascii="Consolas" w:hAnsi="Consolas" w:cs="Consolas"/>
                <w:color w:val="000000"/>
                <w:sz w:val="20"/>
                <w:szCs w:val="20"/>
              </w:rPr>
              <w:t>);</w:t>
            </w:r>
          </w:p>
          <w:p w:rsidR="00A04923" w:rsidRDefault="00A04923" w:rsidP="00A0492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list.add(</w:t>
            </w:r>
            <w:r>
              <w:rPr>
                <w:rFonts w:ascii="Consolas" w:hAnsi="Consolas" w:cs="Consolas"/>
                <w:color w:val="2A00FF"/>
                <w:sz w:val="20"/>
                <w:szCs w:val="20"/>
              </w:rPr>
              <w:t>"5"</w:t>
            </w:r>
            <w:r>
              <w:rPr>
                <w:rFonts w:ascii="Consolas" w:hAnsi="Consolas" w:cs="Consolas"/>
                <w:color w:val="000000"/>
                <w:sz w:val="20"/>
                <w:szCs w:val="20"/>
              </w:rPr>
              <w:t>);</w:t>
            </w:r>
          </w:p>
          <w:p w:rsidR="00A04923" w:rsidRDefault="00A04923" w:rsidP="00A0492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A04923" w:rsidRDefault="00A04923" w:rsidP="00A0492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get the iterator</w:t>
            </w:r>
          </w:p>
          <w:p w:rsidR="00A04923" w:rsidRDefault="00A04923" w:rsidP="00A0492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Iterator&lt;String&gt; it = list.iterator();</w:t>
            </w:r>
          </w:p>
          <w:p w:rsidR="00A04923" w:rsidRDefault="00A04923" w:rsidP="00A0492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A04923" w:rsidRDefault="00A04923" w:rsidP="00A0492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//manipulate list while iterating</w:t>
            </w:r>
          </w:p>
          <w:p w:rsidR="00A04923" w:rsidRDefault="00A04923" w:rsidP="00A0492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(it.hasNext()){</w:t>
            </w:r>
          </w:p>
          <w:p w:rsidR="00A04923" w:rsidRDefault="00A04923" w:rsidP="00A0492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"list is:"</w:t>
            </w:r>
            <w:r>
              <w:rPr>
                <w:rFonts w:ascii="Consolas" w:hAnsi="Consolas" w:cs="Consolas"/>
                <w:color w:val="000000"/>
                <w:sz w:val="20"/>
                <w:szCs w:val="20"/>
              </w:rPr>
              <w:t>+list);</w:t>
            </w:r>
          </w:p>
          <w:p w:rsidR="00A04923" w:rsidRDefault="00A04923" w:rsidP="00A0492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String str = it.next();</w:t>
            </w:r>
          </w:p>
          <w:p w:rsidR="00A04923" w:rsidRDefault="00A04923" w:rsidP="00A0492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.println(str);</w:t>
            </w:r>
          </w:p>
          <w:p w:rsidR="00A04923" w:rsidRDefault="00A04923" w:rsidP="00A0492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(str.equals(</w:t>
            </w:r>
            <w:r>
              <w:rPr>
                <w:rFonts w:ascii="Consolas" w:hAnsi="Consolas" w:cs="Consolas"/>
                <w:color w:val="2A00FF"/>
                <w:sz w:val="20"/>
                <w:szCs w:val="20"/>
              </w:rPr>
              <w:t>"2"</w:t>
            </w:r>
            <w:r>
              <w:rPr>
                <w:rFonts w:ascii="Consolas" w:hAnsi="Consolas" w:cs="Consolas"/>
                <w:color w:val="000000"/>
                <w:sz w:val="20"/>
                <w:szCs w:val="20"/>
              </w:rPr>
              <w:t>))list.remove(</w:t>
            </w:r>
            <w:r>
              <w:rPr>
                <w:rFonts w:ascii="Consolas" w:hAnsi="Consolas" w:cs="Consolas"/>
                <w:color w:val="2A00FF"/>
                <w:sz w:val="20"/>
                <w:szCs w:val="20"/>
              </w:rPr>
              <w:t>"5"</w:t>
            </w:r>
            <w:r>
              <w:rPr>
                <w:rFonts w:ascii="Consolas" w:hAnsi="Consolas" w:cs="Consolas"/>
                <w:color w:val="000000"/>
                <w:sz w:val="20"/>
                <w:szCs w:val="20"/>
              </w:rPr>
              <w:t>);</w:t>
            </w:r>
          </w:p>
          <w:p w:rsidR="00A04923" w:rsidRDefault="00A04923" w:rsidP="00A0492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(str.equals(</w:t>
            </w:r>
            <w:r>
              <w:rPr>
                <w:rFonts w:ascii="Consolas" w:hAnsi="Consolas" w:cs="Consolas"/>
                <w:color w:val="2A00FF"/>
                <w:sz w:val="20"/>
                <w:szCs w:val="20"/>
              </w:rPr>
              <w:t>"3"</w:t>
            </w:r>
            <w:r>
              <w:rPr>
                <w:rFonts w:ascii="Consolas" w:hAnsi="Consolas" w:cs="Consolas"/>
                <w:color w:val="000000"/>
                <w:sz w:val="20"/>
                <w:szCs w:val="20"/>
              </w:rPr>
              <w:t>))list.add(</w:t>
            </w:r>
            <w:r>
              <w:rPr>
                <w:rFonts w:ascii="Consolas" w:hAnsi="Consolas" w:cs="Consolas"/>
                <w:color w:val="2A00FF"/>
                <w:sz w:val="20"/>
                <w:szCs w:val="20"/>
              </w:rPr>
              <w:t>"3 found"</w:t>
            </w:r>
            <w:r>
              <w:rPr>
                <w:rFonts w:ascii="Consolas" w:hAnsi="Consolas" w:cs="Consolas"/>
                <w:color w:val="000000"/>
                <w:sz w:val="20"/>
                <w:szCs w:val="20"/>
              </w:rPr>
              <w:t>);</w:t>
            </w:r>
          </w:p>
          <w:p w:rsidR="00A04923" w:rsidRDefault="00A04923" w:rsidP="00A0492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//below code don't throw ConcurrentModificationException</w:t>
            </w:r>
          </w:p>
          <w:p w:rsidR="00A04923" w:rsidRDefault="00A04923" w:rsidP="00A0492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//because it doesn't change modCount variable of list</w:t>
            </w:r>
          </w:p>
          <w:p w:rsidR="00A04923" w:rsidRDefault="00A04923" w:rsidP="00A0492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(str.equals(</w:t>
            </w:r>
            <w:r>
              <w:rPr>
                <w:rFonts w:ascii="Consolas" w:hAnsi="Consolas" w:cs="Consolas"/>
                <w:color w:val="2A00FF"/>
                <w:sz w:val="20"/>
                <w:szCs w:val="20"/>
              </w:rPr>
              <w:t>"4"</w:t>
            </w:r>
            <w:r>
              <w:rPr>
                <w:rFonts w:ascii="Consolas" w:hAnsi="Consolas" w:cs="Consolas"/>
                <w:color w:val="000000"/>
                <w:sz w:val="20"/>
                <w:szCs w:val="20"/>
              </w:rPr>
              <w:t xml:space="preserve">)) list.set(1, </w:t>
            </w:r>
            <w:r>
              <w:rPr>
                <w:rFonts w:ascii="Consolas" w:hAnsi="Consolas" w:cs="Consolas"/>
                <w:color w:val="2A00FF"/>
                <w:sz w:val="20"/>
                <w:szCs w:val="20"/>
              </w:rPr>
              <w:t>"4"</w:t>
            </w:r>
            <w:r>
              <w:rPr>
                <w:rFonts w:ascii="Consolas" w:hAnsi="Consolas" w:cs="Consolas"/>
                <w:color w:val="000000"/>
                <w:sz w:val="20"/>
                <w:szCs w:val="20"/>
              </w:rPr>
              <w:t>);</w:t>
            </w:r>
          </w:p>
          <w:p w:rsidR="00A04923" w:rsidRDefault="00A04923" w:rsidP="00A0492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A04923" w:rsidRDefault="00A04923" w:rsidP="00A0492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A04923" w:rsidRDefault="00A04923" w:rsidP="00A04923">
            <w:pPr>
              <w:autoSpaceDE w:val="0"/>
              <w:autoSpaceDN w:val="0"/>
              <w:adjustRightInd w:val="0"/>
              <w:rPr>
                <w:rFonts w:ascii="Consolas" w:hAnsi="Consolas" w:cs="Consolas"/>
                <w:sz w:val="20"/>
                <w:szCs w:val="20"/>
              </w:rPr>
            </w:pPr>
          </w:p>
          <w:p w:rsidR="00A04923" w:rsidRDefault="00A04923" w:rsidP="00A04923">
            <w:pPr>
              <w:spacing w:before="100" w:beforeAutospacing="1" w:after="100" w:afterAutospacing="1"/>
              <w:rPr>
                <w:rFonts w:ascii="Times New Roman" w:eastAsia="Times New Roman" w:hAnsi="Times New Roman" w:cs="Times New Roman"/>
                <w:color w:val="000000"/>
                <w:sz w:val="27"/>
                <w:szCs w:val="27"/>
              </w:rPr>
            </w:pPr>
            <w:r>
              <w:rPr>
                <w:rFonts w:ascii="Consolas" w:hAnsi="Consolas" w:cs="Consolas"/>
                <w:color w:val="000000"/>
                <w:sz w:val="20"/>
                <w:szCs w:val="20"/>
              </w:rPr>
              <w:t>}</w:t>
            </w:r>
          </w:p>
        </w:tc>
      </w:tr>
    </w:tbl>
    <w:p w:rsidR="00A04923" w:rsidRPr="0095157A" w:rsidRDefault="00A04923"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p>
    <w:p w:rsidR="0095157A" w:rsidRPr="0095157A" w:rsidRDefault="0095157A" w:rsidP="0095157A">
      <w:pPr>
        <w:numPr>
          <w:ilvl w:val="0"/>
          <w:numId w:val="3"/>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3" w:name="avoid-concurrentmodificationexception"/>
      <w:bookmarkEnd w:id="23"/>
      <w:r w:rsidRPr="0095157A">
        <w:rPr>
          <w:rFonts w:ascii="Times New Roman" w:eastAsia="Times New Roman" w:hAnsi="Times New Roman" w:cs="Times New Roman"/>
          <w:b/>
          <w:bCs/>
          <w:color w:val="000000"/>
          <w:sz w:val="27"/>
          <w:szCs w:val="27"/>
        </w:rPr>
        <w:t>How to avoid ConcurrentModificationException while iterating a collection?</w:t>
      </w:r>
    </w:p>
    <w:p w:rsid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We can use concurrent collection classes to avoid </w:t>
      </w:r>
      <w:r w:rsidRPr="0095157A">
        <w:rPr>
          <w:rFonts w:ascii="Courier New" w:eastAsia="Times New Roman" w:hAnsi="Courier New" w:cs="Courier New"/>
          <w:color w:val="000000"/>
          <w:sz w:val="20"/>
        </w:rPr>
        <w:t>ConcurrentModificationException</w:t>
      </w:r>
      <w:r w:rsidRPr="0095157A">
        <w:rPr>
          <w:rFonts w:ascii="Times New Roman" w:eastAsia="Times New Roman" w:hAnsi="Times New Roman" w:cs="Times New Roman"/>
          <w:color w:val="000000"/>
          <w:sz w:val="27"/>
          <w:szCs w:val="27"/>
        </w:rPr>
        <w:t> while iterating over a collection, for example CopyOnWriteArrayList instead of ArrayList.</w:t>
      </w:r>
      <w:r w:rsidRPr="0095157A">
        <w:rPr>
          <w:rFonts w:ascii="Times New Roman" w:eastAsia="Times New Roman" w:hAnsi="Times New Roman" w:cs="Times New Roman"/>
          <w:color w:val="000000"/>
          <w:sz w:val="27"/>
          <w:szCs w:val="27"/>
        </w:rPr>
        <w:br/>
        <w:t>Check this post for </w:t>
      </w:r>
      <w:hyperlink r:id="rId76" w:history="1">
        <w:r w:rsidRPr="0095157A">
          <w:rPr>
            <w:rFonts w:ascii="Times New Roman" w:eastAsia="Times New Roman" w:hAnsi="Times New Roman" w:cs="Times New Roman"/>
            <w:color w:val="0000FF"/>
            <w:sz w:val="27"/>
            <w:u w:val="single"/>
          </w:rPr>
          <w:t>ConcurrentHashMap Example</w:t>
        </w:r>
      </w:hyperlink>
      <w:r w:rsidRPr="0095157A">
        <w:rPr>
          <w:rFonts w:ascii="Times New Roman" w:eastAsia="Times New Roman" w:hAnsi="Times New Roman" w:cs="Times New Roman"/>
          <w:color w:val="000000"/>
          <w:sz w:val="27"/>
          <w:szCs w:val="27"/>
        </w:rPr>
        <w:t>.</w:t>
      </w:r>
    </w:p>
    <w:p w:rsidR="00A17151" w:rsidRPr="00A17151" w:rsidRDefault="00A17151" w:rsidP="00A17151">
      <w:pPr>
        <w:shd w:val="clear" w:color="auto" w:fill="FFFFFF"/>
        <w:spacing w:after="0" w:line="240" w:lineRule="auto"/>
        <w:textAlignment w:val="baseline"/>
        <w:rPr>
          <w:rFonts w:ascii="Helvetica" w:eastAsia="Times New Roman" w:hAnsi="Helvetica" w:cs="Helvetica"/>
          <w:color w:val="22313F"/>
          <w:sz w:val="21"/>
          <w:szCs w:val="21"/>
        </w:rPr>
      </w:pPr>
      <w:r w:rsidRPr="00A17151">
        <w:rPr>
          <w:rFonts w:ascii="inherit" w:eastAsia="Times New Roman" w:hAnsi="inherit" w:cs="Helvetica"/>
          <w:b/>
          <w:bCs/>
          <w:i/>
          <w:iCs/>
          <w:color w:val="22313F"/>
          <w:sz w:val="21"/>
        </w:rPr>
        <w:t>CopyOnWriteArrayList</w:t>
      </w:r>
      <w:r w:rsidRPr="00A17151">
        <w:rPr>
          <w:rFonts w:ascii="inherit" w:eastAsia="Times New Roman" w:hAnsi="inherit" w:cs="Helvetica"/>
          <w:b/>
          <w:bCs/>
          <w:color w:val="22313F"/>
          <w:sz w:val="21"/>
        </w:rPr>
        <w:t> </w:t>
      </w:r>
      <w:r w:rsidRPr="00A17151">
        <w:rPr>
          <w:rFonts w:ascii="Helvetica" w:eastAsia="Times New Roman" w:hAnsi="Helvetica" w:cs="Helvetica"/>
          <w:color w:val="22313F"/>
          <w:sz w:val="21"/>
          <w:szCs w:val="21"/>
        </w:rPr>
        <w:t>and </w:t>
      </w:r>
      <w:r w:rsidRPr="00A17151">
        <w:rPr>
          <w:rFonts w:ascii="inherit" w:eastAsia="Times New Roman" w:hAnsi="inherit" w:cs="Helvetica"/>
          <w:b/>
          <w:bCs/>
          <w:i/>
          <w:iCs/>
          <w:color w:val="22313F"/>
          <w:sz w:val="21"/>
        </w:rPr>
        <w:t>SynchronizedList</w:t>
      </w:r>
      <w:r w:rsidRPr="00A17151">
        <w:rPr>
          <w:rFonts w:ascii="inherit" w:eastAsia="Times New Roman" w:hAnsi="inherit" w:cs="Helvetica"/>
          <w:b/>
          <w:bCs/>
          <w:color w:val="22313F"/>
          <w:sz w:val="21"/>
        </w:rPr>
        <w:t> </w:t>
      </w:r>
      <w:r w:rsidRPr="00A17151">
        <w:rPr>
          <w:rFonts w:ascii="Helvetica" w:eastAsia="Times New Roman" w:hAnsi="Helvetica" w:cs="Helvetica"/>
          <w:color w:val="22313F"/>
          <w:sz w:val="21"/>
          <w:szCs w:val="21"/>
        </w:rPr>
        <w:t>classes in detail i.e.; CopyOnWriteArrayList v/s SynchronizedList</w:t>
      </w:r>
    </w:p>
    <w:p w:rsidR="00A17151" w:rsidRPr="00A17151" w:rsidRDefault="00A17151" w:rsidP="00A17151">
      <w:pPr>
        <w:shd w:val="clear" w:color="auto" w:fill="FFFFFF"/>
        <w:spacing w:after="375" w:line="240" w:lineRule="auto"/>
        <w:textAlignment w:val="baseline"/>
        <w:rPr>
          <w:rFonts w:ascii="Helvetica" w:eastAsia="Times New Roman" w:hAnsi="Helvetica" w:cs="Helvetica"/>
          <w:color w:val="22313F"/>
          <w:sz w:val="21"/>
          <w:szCs w:val="21"/>
        </w:rPr>
      </w:pPr>
      <w:r w:rsidRPr="00A17151">
        <w:rPr>
          <w:rFonts w:ascii="Helvetica" w:eastAsia="Times New Roman" w:hAnsi="Helvetica" w:cs="Helvetica"/>
          <w:color w:val="22313F"/>
          <w:sz w:val="21"/>
          <w:szCs w:val="21"/>
        </w:rPr>
        <w:t>Lets us move on and discuss key differences between these 2 List classes</w:t>
      </w:r>
    </w:p>
    <w:p w:rsidR="00A17151" w:rsidRPr="00A17151" w:rsidRDefault="00A17151" w:rsidP="00A17151">
      <w:pPr>
        <w:shd w:val="clear" w:color="auto" w:fill="FFFFFF"/>
        <w:spacing w:after="375" w:line="240" w:lineRule="auto"/>
        <w:textAlignment w:val="baseline"/>
        <w:rPr>
          <w:rFonts w:ascii="Helvetica" w:eastAsia="Times New Roman" w:hAnsi="Helvetica" w:cs="Helvetica"/>
          <w:color w:val="22313F"/>
          <w:sz w:val="21"/>
          <w:szCs w:val="21"/>
        </w:rPr>
      </w:pPr>
      <w:r w:rsidRPr="00A17151">
        <w:rPr>
          <w:rFonts w:ascii="Helvetica" w:eastAsia="Times New Roman" w:hAnsi="Helvetica" w:cs="Helvetica"/>
          <w:color w:val="22313F"/>
          <w:sz w:val="21"/>
          <w:szCs w:val="21"/>
        </w:rPr>
        <w:t> </w:t>
      </w:r>
    </w:p>
    <w:p w:rsidR="00A17151" w:rsidRPr="00A17151" w:rsidRDefault="00A17151" w:rsidP="00A17151">
      <w:pPr>
        <w:shd w:val="clear" w:color="auto" w:fill="FFFFFF"/>
        <w:spacing w:after="0" w:line="240" w:lineRule="auto"/>
        <w:textAlignment w:val="baseline"/>
        <w:rPr>
          <w:rFonts w:ascii="Helvetica" w:eastAsia="Times New Roman" w:hAnsi="Helvetica" w:cs="Helvetica"/>
          <w:color w:val="22313F"/>
          <w:sz w:val="21"/>
          <w:szCs w:val="21"/>
        </w:rPr>
      </w:pPr>
      <w:r w:rsidRPr="00A17151">
        <w:rPr>
          <w:rFonts w:ascii="inherit" w:eastAsia="Times New Roman" w:hAnsi="inherit" w:cs="Helvetica"/>
          <w:b/>
          <w:bCs/>
          <w:color w:val="22313F"/>
          <w:sz w:val="21"/>
        </w:rPr>
        <w:t>SynchronizedList v/s CopyOnWriteArrayList:</w:t>
      </w:r>
    </w:p>
    <w:tbl>
      <w:tblPr>
        <w:tblW w:w="10558" w:type="dxa"/>
        <w:tblBorders>
          <w:top w:val="single" w:sz="6" w:space="0" w:color="EBEBEB"/>
          <w:left w:val="single" w:sz="6" w:space="0" w:color="EBEBEB"/>
        </w:tblBorders>
        <w:shd w:val="clear" w:color="auto" w:fill="FFFFFF"/>
        <w:tblCellMar>
          <w:left w:w="0" w:type="dxa"/>
          <w:right w:w="0" w:type="dxa"/>
        </w:tblCellMar>
        <w:tblLook w:val="04A0"/>
      </w:tblPr>
      <w:tblGrid>
        <w:gridCol w:w="5279"/>
        <w:gridCol w:w="5279"/>
      </w:tblGrid>
      <w:tr w:rsidR="00A17151" w:rsidRPr="00A17151" w:rsidTr="00A17151">
        <w:trPr>
          <w:trHeight w:val="155"/>
        </w:trPr>
        <w:tc>
          <w:tcPr>
            <w:tcW w:w="5279"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A17151" w:rsidRPr="00A17151" w:rsidRDefault="00A17151" w:rsidP="00A17151">
            <w:pPr>
              <w:spacing w:after="0" w:line="240" w:lineRule="auto"/>
              <w:jc w:val="center"/>
              <w:rPr>
                <w:rFonts w:ascii="inherit" w:eastAsia="Times New Roman" w:hAnsi="inherit" w:cs="Helvetica"/>
                <w:color w:val="22313F"/>
                <w:sz w:val="21"/>
                <w:szCs w:val="21"/>
              </w:rPr>
            </w:pPr>
            <w:r w:rsidRPr="00A17151">
              <w:rPr>
                <w:rFonts w:ascii="inherit" w:eastAsia="Times New Roman" w:hAnsi="inherit" w:cs="Helvetica"/>
                <w:b/>
                <w:bCs/>
                <w:color w:val="22313F"/>
                <w:sz w:val="21"/>
              </w:rPr>
              <w:t>CopyOnWriteArrayList</w:t>
            </w:r>
          </w:p>
        </w:tc>
        <w:tc>
          <w:tcPr>
            <w:tcW w:w="5279"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A17151" w:rsidRPr="00A17151" w:rsidRDefault="00A17151" w:rsidP="00A17151">
            <w:pPr>
              <w:spacing w:after="0" w:line="240" w:lineRule="auto"/>
              <w:jc w:val="center"/>
              <w:rPr>
                <w:rFonts w:ascii="inherit" w:eastAsia="Times New Roman" w:hAnsi="inherit" w:cs="Helvetica"/>
                <w:color w:val="22313F"/>
                <w:sz w:val="21"/>
                <w:szCs w:val="21"/>
              </w:rPr>
            </w:pPr>
            <w:r w:rsidRPr="00A17151">
              <w:rPr>
                <w:rFonts w:ascii="inherit" w:eastAsia="Times New Roman" w:hAnsi="inherit" w:cs="Helvetica"/>
                <w:b/>
                <w:bCs/>
                <w:color w:val="22313F"/>
                <w:sz w:val="21"/>
              </w:rPr>
              <w:t>SynchronizedList</w:t>
            </w:r>
          </w:p>
        </w:tc>
      </w:tr>
      <w:tr w:rsidR="00A17151" w:rsidRPr="00A17151" w:rsidTr="00A17151">
        <w:trPr>
          <w:trHeight w:val="155"/>
        </w:trPr>
        <w:tc>
          <w:tcPr>
            <w:tcW w:w="5279"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A17151" w:rsidRPr="00A17151" w:rsidRDefault="00A17151" w:rsidP="00A17151">
            <w:pPr>
              <w:spacing w:after="0" w:line="240" w:lineRule="auto"/>
              <w:rPr>
                <w:rFonts w:ascii="inherit" w:eastAsia="Times New Roman" w:hAnsi="inherit" w:cs="Helvetica"/>
                <w:color w:val="22313F"/>
                <w:sz w:val="21"/>
                <w:szCs w:val="21"/>
              </w:rPr>
            </w:pPr>
            <w:r w:rsidRPr="00A17151">
              <w:rPr>
                <w:rFonts w:ascii="inherit" w:eastAsia="Times New Roman" w:hAnsi="inherit" w:cs="Helvetica"/>
                <w:b/>
                <w:bCs/>
                <w:color w:val="22313F"/>
                <w:sz w:val="21"/>
              </w:rPr>
              <w:t>CopyOnWriteArrayList </w:t>
            </w:r>
            <w:r w:rsidRPr="00A17151">
              <w:rPr>
                <w:rFonts w:ascii="inherit" w:eastAsia="Times New Roman" w:hAnsi="inherit" w:cs="Helvetica"/>
                <w:color w:val="22313F"/>
                <w:sz w:val="21"/>
                <w:szCs w:val="21"/>
              </w:rPr>
              <w:t>is newly introduced </w:t>
            </w:r>
            <w:r w:rsidRPr="00A17151">
              <w:rPr>
                <w:rFonts w:ascii="inherit" w:eastAsia="Times New Roman" w:hAnsi="inherit" w:cs="Helvetica"/>
                <w:b/>
                <w:bCs/>
                <w:i/>
                <w:iCs/>
                <w:color w:val="22313F"/>
                <w:sz w:val="21"/>
              </w:rPr>
              <w:t>thread-safe </w:t>
            </w:r>
            <w:r w:rsidRPr="00A17151">
              <w:rPr>
                <w:rFonts w:ascii="inherit" w:eastAsia="Times New Roman" w:hAnsi="inherit" w:cs="Helvetica"/>
                <w:color w:val="22313F"/>
                <w:sz w:val="21"/>
                <w:szCs w:val="21"/>
              </w:rPr>
              <w:t>class (i.e.; synchronized)</w:t>
            </w:r>
          </w:p>
        </w:tc>
        <w:tc>
          <w:tcPr>
            <w:tcW w:w="5279"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A17151" w:rsidRPr="00A17151" w:rsidRDefault="00A17151" w:rsidP="00A17151">
            <w:pPr>
              <w:spacing w:after="0" w:line="240" w:lineRule="auto"/>
              <w:rPr>
                <w:rFonts w:ascii="inherit" w:eastAsia="Times New Roman" w:hAnsi="inherit" w:cs="Helvetica"/>
                <w:color w:val="22313F"/>
                <w:sz w:val="21"/>
                <w:szCs w:val="21"/>
              </w:rPr>
            </w:pPr>
            <w:r w:rsidRPr="00A17151">
              <w:rPr>
                <w:rFonts w:ascii="inherit" w:eastAsia="Times New Roman" w:hAnsi="inherit" w:cs="Helvetica"/>
                <w:color w:val="22313F"/>
                <w:sz w:val="21"/>
                <w:szCs w:val="21"/>
              </w:rPr>
              <w:t>This is </w:t>
            </w:r>
            <w:r w:rsidRPr="00A17151">
              <w:rPr>
                <w:rFonts w:ascii="inherit" w:eastAsia="Times New Roman" w:hAnsi="inherit" w:cs="Helvetica"/>
                <w:b/>
                <w:bCs/>
                <w:i/>
                <w:iCs/>
                <w:color w:val="22313F"/>
                <w:sz w:val="21"/>
              </w:rPr>
              <w:t>thread-safe</w:t>
            </w:r>
            <w:r w:rsidRPr="00A17151">
              <w:rPr>
                <w:rFonts w:ascii="inherit" w:eastAsia="Times New Roman" w:hAnsi="inherit" w:cs="Helvetica"/>
                <w:color w:val="22313F"/>
                <w:sz w:val="21"/>
                <w:szCs w:val="21"/>
              </w:rPr>
              <w:t> version of List i.e.; any List implemented classes like ArrayList or LinkedList can be </w:t>
            </w:r>
            <w:r w:rsidRPr="00A17151">
              <w:rPr>
                <w:rFonts w:ascii="inherit" w:eastAsia="Times New Roman" w:hAnsi="inherit" w:cs="Helvetica"/>
                <w:b/>
                <w:bCs/>
                <w:i/>
                <w:iCs/>
                <w:color w:val="22313F"/>
                <w:sz w:val="21"/>
              </w:rPr>
              <w:t>converted</w:t>
            </w:r>
            <w:r w:rsidRPr="00A17151">
              <w:rPr>
                <w:rFonts w:ascii="inherit" w:eastAsia="Times New Roman" w:hAnsi="inherit" w:cs="Helvetica"/>
                <w:b/>
                <w:bCs/>
                <w:color w:val="22313F"/>
                <w:sz w:val="21"/>
              </w:rPr>
              <w:t> </w:t>
            </w:r>
            <w:r w:rsidRPr="00A17151">
              <w:rPr>
                <w:rFonts w:ascii="inherit" w:eastAsia="Times New Roman" w:hAnsi="inherit" w:cs="Helvetica"/>
                <w:color w:val="22313F"/>
                <w:sz w:val="21"/>
                <w:szCs w:val="21"/>
              </w:rPr>
              <w:t>into synchronized List (thread-safe)</w:t>
            </w:r>
          </w:p>
        </w:tc>
      </w:tr>
      <w:tr w:rsidR="00A17151" w:rsidRPr="00A17151" w:rsidTr="00A17151">
        <w:trPr>
          <w:trHeight w:val="155"/>
        </w:trPr>
        <w:tc>
          <w:tcPr>
            <w:tcW w:w="5279"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A17151" w:rsidRPr="00A17151" w:rsidRDefault="00A17151" w:rsidP="00A17151">
            <w:pPr>
              <w:spacing w:after="0" w:line="240" w:lineRule="auto"/>
              <w:rPr>
                <w:rFonts w:ascii="inherit" w:eastAsia="Times New Roman" w:hAnsi="inherit" w:cs="Helvetica"/>
                <w:color w:val="22313F"/>
                <w:sz w:val="21"/>
                <w:szCs w:val="21"/>
              </w:rPr>
            </w:pPr>
            <w:r w:rsidRPr="00A17151">
              <w:rPr>
                <w:rFonts w:ascii="inherit" w:eastAsia="Times New Roman" w:hAnsi="inherit" w:cs="Helvetica"/>
                <w:b/>
                <w:bCs/>
                <w:i/>
                <w:iCs/>
                <w:color w:val="22313F"/>
                <w:sz w:val="21"/>
              </w:rPr>
              <w:t>Multiple threads</w:t>
            </w:r>
            <w:r w:rsidRPr="00A17151">
              <w:rPr>
                <w:rFonts w:ascii="inherit" w:eastAsia="Times New Roman" w:hAnsi="inherit" w:cs="Helvetica"/>
                <w:color w:val="22313F"/>
                <w:sz w:val="21"/>
                <w:szCs w:val="21"/>
              </w:rPr>
              <w:t> are allowed to operate on </w:t>
            </w:r>
            <w:r w:rsidRPr="00A17151">
              <w:rPr>
                <w:rFonts w:ascii="inherit" w:eastAsia="Times New Roman" w:hAnsi="inherit" w:cs="Helvetica"/>
                <w:b/>
                <w:bCs/>
                <w:i/>
                <w:iCs/>
                <w:color w:val="22313F"/>
                <w:sz w:val="21"/>
              </w:rPr>
              <w:t>CopyOnWriteArrayList</w:t>
            </w:r>
            <w:r w:rsidRPr="00A17151">
              <w:rPr>
                <w:rFonts w:ascii="inherit" w:eastAsia="Times New Roman" w:hAnsi="inherit" w:cs="Helvetica"/>
                <w:color w:val="22313F"/>
                <w:sz w:val="21"/>
                <w:szCs w:val="21"/>
              </w:rPr>
              <w:t>, as it works on separate </w:t>
            </w:r>
            <w:r w:rsidRPr="00A17151">
              <w:rPr>
                <w:rFonts w:ascii="inherit" w:eastAsia="Times New Roman" w:hAnsi="inherit" w:cs="Helvetica"/>
                <w:b/>
                <w:bCs/>
                <w:i/>
                <w:iCs/>
                <w:color w:val="22313F"/>
                <w:sz w:val="21"/>
              </w:rPr>
              <w:t>cloned copy</w:t>
            </w:r>
            <w:r w:rsidRPr="00A17151">
              <w:rPr>
                <w:rFonts w:ascii="inherit" w:eastAsia="Times New Roman" w:hAnsi="inherit" w:cs="Helvetica"/>
                <w:color w:val="22313F"/>
                <w:sz w:val="21"/>
                <w:szCs w:val="21"/>
              </w:rPr>
              <w:t>for </w:t>
            </w:r>
            <w:r w:rsidRPr="00A17151">
              <w:rPr>
                <w:rFonts w:ascii="inherit" w:eastAsia="Times New Roman" w:hAnsi="inherit" w:cs="Helvetica"/>
                <w:b/>
                <w:bCs/>
                <w:i/>
                <w:iCs/>
                <w:color w:val="22313F"/>
                <w:sz w:val="21"/>
              </w:rPr>
              <w:t>update/modify</w:t>
            </w:r>
            <w:r w:rsidRPr="00A17151">
              <w:rPr>
                <w:rFonts w:ascii="inherit" w:eastAsia="Times New Roman" w:hAnsi="inherit" w:cs="Helvetica"/>
                <w:color w:val="22313F"/>
                <w:sz w:val="21"/>
                <w:szCs w:val="21"/>
              </w:rPr>
              <w:t> operations</w:t>
            </w:r>
          </w:p>
        </w:tc>
        <w:tc>
          <w:tcPr>
            <w:tcW w:w="5279"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A17151" w:rsidRPr="00A17151" w:rsidRDefault="00A17151" w:rsidP="00A17151">
            <w:pPr>
              <w:spacing w:after="0" w:line="240" w:lineRule="auto"/>
              <w:rPr>
                <w:rFonts w:ascii="inherit" w:eastAsia="Times New Roman" w:hAnsi="inherit" w:cs="Helvetica"/>
                <w:color w:val="22313F"/>
                <w:sz w:val="21"/>
                <w:szCs w:val="21"/>
              </w:rPr>
            </w:pPr>
            <w:r w:rsidRPr="00A17151">
              <w:rPr>
                <w:rFonts w:ascii="inherit" w:eastAsia="Times New Roman" w:hAnsi="inherit" w:cs="Helvetica"/>
                <w:color w:val="22313F"/>
                <w:sz w:val="21"/>
                <w:szCs w:val="21"/>
              </w:rPr>
              <w:t>Only </w:t>
            </w:r>
            <w:r w:rsidRPr="00A17151">
              <w:rPr>
                <w:rFonts w:ascii="inherit" w:eastAsia="Times New Roman" w:hAnsi="inherit" w:cs="Helvetica"/>
                <w:b/>
                <w:bCs/>
                <w:i/>
                <w:iCs/>
                <w:color w:val="22313F"/>
                <w:sz w:val="21"/>
              </w:rPr>
              <w:t>one thread</w:t>
            </w:r>
            <w:r w:rsidRPr="00A17151">
              <w:rPr>
                <w:rFonts w:ascii="inherit" w:eastAsia="Times New Roman" w:hAnsi="inherit" w:cs="Helvetica"/>
                <w:color w:val="22313F"/>
                <w:sz w:val="21"/>
                <w:szCs w:val="21"/>
              </w:rPr>
              <w:t> is allowed to operate on synchronized list, by </w:t>
            </w:r>
            <w:r w:rsidRPr="00A17151">
              <w:rPr>
                <w:rFonts w:ascii="inherit" w:eastAsia="Times New Roman" w:hAnsi="inherit" w:cs="Helvetica"/>
                <w:b/>
                <w:bCs/>
                <w:i/>
                <w:iCs/>
                <w:color w:val="22313F"/>
                <w:sz w:val="21"/>
              </w:rPr>
              <w:t>locking over complete list</w:t>
            </w:r>
            <w:r w:rsidRPr="00A17151">
              <w:rPr>
                <w:rFonts w:ascii="inherit" w:eastAsia="Times New Roman" w:hAnsi="inherit" w:cs="Helvetica"/>
                <w:color w:val="22313F"/>
                <w:sz w:val="21"/>
                <w:szCs w:val="21"/>
              </w:rPr>
              <w:t> object</w:t>
            </w:r>
          </w:p>
        </w:tc>
      </w:tr>
      <w:tr w:rsidR="00A17151" w:rsidRPr="00A17151" w:rsidTr="00A17151">
        <w:trPr>
          <w:trHeight w:val="155"/>
        </w:trPr>
        <w:tc>
          <w:tcPr>
            <w:tcW w:w="5279"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A17151" w:rsidRPr="00A17151" w:rsidRDefault="00A17151" w:rsidP="00A17151">
            <w:pPr>
              <w:spacing w:after="0" w:line="240" w:lineRule="auto"/>
              <w:rPr>
                <w:rFonts w:ascii="inherit" w:eastAsia="Times New Roman" w:hAnsi="inherit" w:cs="Helvetica"/>
                <w:color w:val="22313F"/>
                <w:sz w:val="21"/>
                <w:szCs w:val="21"/>
              </w:rPr>
            </w:pPr>
            <w:r w:rsidRPr="00A17151">
              <w:rPr>
                <w:rFonts w:ascii="inherit" w:eastAsia="Times New Roman" w:hAnsi="inherit" w:cs="Helvetica"/>
                <w:color w:val="22313F"/>
                <w:sz w:val="21"/>
                <w:szCs w:val="21"/>
              </w:rPr>
              <w:lastRenderedPageBreak/>
              <w:t>While one thread </w:t>
            </w:r>
            <w:r w:rsidRPr="00A17151">
              <w:rPr>
                <w:rFonts w:ascii="inherit" w:eastAsia="Times New Roman" w:hAnsi="inherit" w:cs="Helvetica"/>
                <w:b/>
                <w:bCs/>
                <w:i/>
                <w:iCs/>
                <w:color w:val="22313F"/>
                <w:sz w:val="21"/>
              </w:rPr>
              <w:t>iterating</w:t>
            </w:r>
            <w:r w:rsidRPr="00A17151">
              <w:rPr>
                <w:rFonts w:ascii="inherit" w:eastAsia="Times New Roman" w:hAnsi="inherit" w:cs="Helvetica"/>
                <w:color w:val="22313F"/>
                <w:sz w:val="21"/>
                <w:szCs w:val="21"/>
              </w:rPr>
              <w:t> </w:t>
            </w:r>
            <w:r w:rsidRPr="00A17151">
              <w:rPr>
                <w:rFonts w:ascii="inherit" w:eastAsia="Times New Roman" w:hAnsi="inherit" w:cs="Helvetica"/>
                <w:b/>
                <w:bCs/>
                <w:i/>
                <w:iCs/>
                <w:color w:val="22313F"/>
                <w:sz w:val="21"/>
              </w:rPr>
              <w:t>CopyOnWriteArrayList</w:t>
            </w:r>
            <w:r w:rsidRPr="00A17151">
              <w:rPr>
                <w:rFonts w:ascii="inherit" w:eastAsia="Times New Roman" w:hAnsi="inherit" w:cs="Helvetica"/>
                <w:color w:val="22313F"/>
                <w:sz w:val="21"/>
                <w:szCs w:val="21"/>
              </w:rPr>
              <w:t> object, other threads happily can </w:t>
            </w:r>
            <w:r w:rsidRPr="00A17151">
              <w:rPr>
                <w:rFonts w:ascii="inherit" w:eastAsia="Times New Roman" w:hAnsi="inherit" w:cs="Helvetica"/>
                <w:b/>
                <w:bCs/>
                <w:i/>
                <w:iCs/>
                <w:color w:val="22313F"/>
                <w:sz w:val="21"/>
              </w:rPr>
              <w:t>modify</w:t>
            </w:r>
            <w:r w:rsidRPr="00A17151">
              <w:rPr>
                <w:rFonts w:ascii="inherit" w:eastAsia="Times New Roman" w:hAnsi="inherit" w:cs="Helvetica"/>
                <w:color w:val="22313F"/>
                <w:sz w:val="21"/>
                <w:szCs w:val="21"/>
              </w:rPr>
              <w:t>, as it works on separate cloned copy</w:t>
            </w:r>
          </w:p>
          <w:p w:rsidR="00A17151" w:rsidRPr="00A17151" w:rsidRDefault="00A17151" w:rsidP="00A17151">
            <w:pPr>
              <w:spacing w:after="0" w:line="240" w:lineRule="auto"/>
              <w:textAlignment w:val="baseline"/>
              <w:rPr>
                <w:rFonts w:ascii="inherit" w:eastAsia="Times New Roman" w:hAnsi="inherit" w:cs="Helvetica"/>
                <w:color w:val="22313F"/>
                <w:sz w:val="21"/>
                <w:szCs w:val="21"/>
              </w:rPr>
            </w:pPr>
            <w:r w:rsidRPr="00A17151">
              <w:rPr>
                <w:rFonts w:ascii="inherit" w:eastAsia="Times New Roman" w:hAnsi="inherit" w:cs="Helvetica"/>
                <w:color w:val="22313F"/>
                <w:sz w:val="21"/>
                <w:szCs w:val="21"/>
              </w:rPr>
              <w:t>And it </w:t>
            </w:r>
            <w:r w:rsidRPr="00A17151">
              <w:rPr>
                <w:rFonts w:ascii="inherit" w:eastAsia="Times New Roman" w:hAnsi="inherit" w:cs="Helvetica"/>
                <w:b/>
                <w:bCs/>
                <w:i/>
                <w:iCs/>
                <w:color w:val="22313F"/>
                <w:sz w:val="21"/>
              </w:rPr>
              <w:t>never</w:t>
            </w:r>
            <w:r w:rsidRPr="00A17151">
              <w:rPr>
                <w:rFonts w:ascii="inherit" w:eastAsia="Times New Roman" w:hAnsi="inherit" w:cs="Helvetica"/>
                <w:color w:val="22313F"/>
                <w:sz w:val="21"/>
                <w:szCs w:val="21"/>
              </w:rPr>
              <w:t> throws </w:t>
            </w:r>
            <w:r w:rsidRPr="00A17151">
              <w:rPr>
                <w:rFonts w:ascii="inherit" w:eastAsia="Times New Roman" w:hAnsi="inherit" w:cs="Helvetica"/>
                <w:b/>
                <w:bCs/>
                <w:i/>
                <w:iCs/>
                <w:color w:val="22313F"/>
                <w:sz w:val="21"/>
              </w:rPr>
              <w:t>ConcurrentModificationException</w:t>
            </w:r>
          </w:p>
        </w:tc>
        <w:tc>
          <w:tcPr>
            <w:tcW w:w="5279"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A17151" w:rsidRPr="00A17151" w:rsidRDefault="00A17151" w:rsidP="00A17151">
            <w:pPr>
              <w:spacing w:after="0" w:line="240" w:lineRule="auto"/>
              <w:rPr>
                <w:rFonts w:ascii="inherit" w:eastAsia="Times New Roman" w:hAnsi="inherit" w:cs="Helvetica"/>
                <w:color w:val="22313F"/>
                <w:sz w:val="21"/>
                <w:szCs w:val="21"/>
              </w:rPr>
            </w:pPr>
            <w:r w:rsidRPr="00A17151">
              <w:rPr>
                <w:rFonts w:ascii="inherit" w:eastAsia="Times New Roman" w:hAnsi="inherit" w:cs="Helvetica"/>
                <w:color w:val="22313F"/>
                <w:sz w:val="21"/>
                <w:szCs w:val="21"/>
              </w:rPr>
              <w:t>While one thread </w:t>
            </w:r>
            <w:r w:rsidRPr="00A17151">
              <w:rPr>
                <w:rFonts w:ascii="inherit" w:eastAsia="Times New Roman" w:hAnsi="inherit" w:cs="Helvetica"/>
                <w:b/>
                <w:bCs/>
                <w:i/>
                <w:iCs/>
                <w:color w:val="22313F"/>
                <w:sz w:val="21"/>
              </w:rPr>
              <w:t>iterating</w:t>
            </w:r>
            <w:r w:rsidRPr="00A17151">
              <w:rPr>
                <w:rFonts w:ascii="inherit" w:eastAsia="Times New Roman" w:hAnsi="inherit" w:cs="Helvetica"/>
                <w:color w:val="22313F"/>
                <w:sz w:val="21"/>
                <w:szCs w:val="21"/>
              </w:rPr>
              <w:t> List object, if any other threads tries to </w:t>
            </w:r>
            <w:r w:rsidRPr="00A17151">
              <w:rPr>
                <w:rFonts w:ascii="inherit" w:eastAsia="Times New Roman" w:hAnsi="inherit" w:cs="Helvetica"/>
                <w:b/>
                <w:bCs/>
                <w:i/>
                <w:iCs/>
                <w:color w:val="22313F"/>
                <w:sz w:val="21"/>
              </w:rPr>
              <w:t>modify</w:t>
            </w:r>
            <w:r w:rsidRPr="00A17151">
              <w:rPr>
                <w:rFonts w:ascii="inherit" w:eastAsia="Times New Roman" w:hAnsi="inherit" w:cs="Helvetica"/>
                <w:color w:val="22313F"/>
                <w:sz w:val="21"/>
                <w:szCs w:val="21"/>
              </w:rPr>
              <w:t> the same List object then </w:t>
            </w:r>
            <w:r w:rsidRPr="00A17151">
              <w:rPr>
                <w:rFonts w:ascii="inherit" w:eastAsia="Times New Roman" w:hAnsi="inherit" w:cs="Helvetica"/>
                <w:b/>
                <w:bCs/>
                <w:i/>
                <w:iCs/>
                <w:color w:val="22313F"/>
                <w:sz w:val="21"/>
              </w:rPr>
              <w:t>ConcurrentModificationException</w:t>
            </w:r>
            <w:r w:rsidRPr="00A17151">
              <w:rPr>
                <w:rFonts w:ascii="inherit" w:eastAsia="Times New Roman" w:hAnsi="inherit" w:cs="Helvetica"/>
                <w:color w:val="22313F"/>
                <w:sz w:val="21"/>
                <w:szCs w:val="21"/>
              </w:rPr>
              <w:t> is thrown</w:t>
            </w:r>
          </w:p>
        </w:tc>
      </w:tr>
      <w:tr w:rsidR="00A17151" w:rsidRPr="00A17151" w:rsidTr="00A17151">
        <w:trPr>
          <w:trHeight w:val="155"/>
        </w:trPr>
        <w:tc>
          <w:tcPr>
            <w:tcW w:w="5279"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A17151" w:rsidRPr="00A17151" w:rsidRDefault="00A17151" w:rsidP="00A17151">
            <w:pPr>
              <w:spacing w:after="0" w:line="240" w:lineRule="auto"/>
              <w:rPr>
                <w:rFonts w:ascii="inherit" w:eastAsia="Times New Roman" w:hAnsi="inherit" w:cs="Helvetica"/>
                <w:color w:val="22313F"/>
                <w:sz w:val="21"/>
                <w:szCs w:val="21"/>
              </w:rPr>
            </w:pPr>
            <w:r w:rsidRPr="00A17151">
              <w:rPr>
                <w:rFonts w:ascii="inherit" w:eastAsia="Times New Roman" w:hAnsi="inherit" w:cs="Helvetica"/>
                <w:color w:val="22313F"/>
                <w:sz w:val="21"/>
                <w:szCs w:val="21"/>
              </w:rPr>
              <w:t>That’s it is </w:t>
            </w:r>
            <w:r w:rsidRPr="00A17151">
              <w:rPr>
                <w:rFonts w:ascii="inherit" w:eastAsia="Times New Roman" w:hAnsi="inherit" w:cs="Helvetica"/>
                <w:b/>
                <w:bCs/>
                <w:i/>
                <w:iCs/>
                <w:color w:val="22313F"/>
                <w:sz w:val="21"/>
              </w:rPr>
              <w:t>fail-safe iterator</w:t>
            </w:r>
          </w:p>
        </w:tc>
        <w:tc>
          <w:tcPr>
            <w:tcW w:w="5279"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A17151" w:rsidRPr="00A17151" w:rsidRDefault="00A17151" w:rsidP="00A17151">
            <w:pPr>
              <w:spacing w:after="0" w:line="240" w:lineRule="auto"/>
              <w:rPr>
                <w:rFonts w:ascii="inherit" w:eastAsia="Times New Roman" w:hAnsi="inherit" w:cs="Helvetica"/>
                <w:color w:val="22313F"/>
                <w:sz w:val="21"/>
                <w:szCs w:val="21"/>
              </w:rPr>
            </w:pPr>
            <w:r w:rsidRPr="00A17151">
              <w:rPr>
                <w:rFonts w:ascii="inherit" w:eastAsia="Times New Roman" w:hAnsi="inherit" w:cs="Helvetica"/>
                <w:color w:val="22313F"/>
                <w:sz w:val="21"/>
                <w:szCs w:val="21"/>
              </w:rPr>
              <w:t>That’s it is </w:t>
            </w:r>
            <w:r w:rsidRPr="00A17151">
              <w:rPr>
                <w:rFonts w:ascii="inherit" w:eastAsia="Times New Roman" w:hAnsi="inherit" w:cs="Helvetica"/>
                <w:b/>
                <w:bCs/>
                <w:i/>
                <w:iCs/>
                <w:color w:val="22313F"/>
                <w:sz w:val="21"/>
              </w:rPr>
              <w:t>fail-fast iterator</w:t>
            </w:r>
          </w:p>
        </w:tc>
      </w:tr>
      <w:tr w:rsidR="00A17151" w:rsidRPr="00A17151" w:rsidTr="00A17151">
        <w:trPr>
          <w:trHeight w:val="773"/>
        </w:trPr>
        <w:tc>
          <w:tcPr>
            <w:tcW w:w="5279"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A17151" w:rsidRPr="00A17151" w:rsidRDefault="00A17151" w:rsidP="00A17151">
            <w:pPr>
              <w:spacing w:after="0" w:line="240" w:lineRule="auto"/>
              <w:rPr>
                <w:rFonts w:ascii="inherit" w:eastAsia="Times New Roman" w:hAnsi="inherit" w:cs="Helvetica"/>
                <w:color w:val="22313F"/>
                <w:sz w:val="21"/>
                <w:szCs w:val="21"/>
              </w:rPr>
            </w:pPr>
            <w:r w:rsidRPr="00A17151">
              <w:rPr>
                <w:rFonts w:ascii="inherit" w:eastAsia="Times New Roman" w:hAnsi="inherit" w:cs="Helvetica"/>
                <w:color w:val="22313F"/>
                <w:sz w:val="21"/>
                <w:szCs w:val="21"/>
              </w:rPr>
              <w:t>There is</w:t>
            </w:r>
            <w:r w:rsidRPr="00A17151">
              <w:rPr>
                <w:rFonts w:ascii="inherit" w:eastAsia="Times New Roman" w:hAnsi="inherit" w:cs="Helvetica"/>
                <w:b/>
                <w:bCs/>
                <w:i/>
                <w:iCs/>
                <w:color w:val="22313F"/>
                <w:sz w:val="21"/>
              </w:rPr>
              <w:t> no such restriction</w:t>
            </w:r>
            <w:r w:rsidRPr="00A17151">
              <w:rPr>
                <w:rFonts w:ascii="inherit" w:eastAsia="Times New Roman" w:hAnsi="inherit" w:cs="Helvetica"/>
                <w:color w:val="22313F"/>
                <w:sz w:val="21"/>
                <w:szCs w:val="21"/>
              </w:rPr>
              <w:t> while iterating CopyOnWriteArrayList;</w:t>
            </w:r>
          </w:p>
          <w:p w:rsidR="00A17151" w:rsidRPr="00A17151" w:rsidRDefault="00A17151" w:rsidP="00A17151">
            <w:pPr>
              <w:spacing w:after="0" w:line="240" w:lineRule="auto"/>
              <w:textAlignment w:val="baseline"/>
              <w:rPr>
                <w:rFonts w:ascii="inherit" w:eastAsia="Times New Roman" w:hAnsi="inherit" w:cs="Helvetica"/>
                <w:color w:val="22313F"/>
                <w:sz w:val="21"/>
                <w:szCs w:val="21"/>
              </w:rPr>
            </w:pPr>
            <w:r w:rsidRPr="00A17151">
              <w:rPr>
                <w:rFonts w:ascii="inherit" w:eastAsia="Times New Roman" w:hAnsi="inherit" w:cs="Helvetica"/>
                <w:color w:val="22313F"/>
                <w:sz w:val="21"/>
                <w:szCs w:val="21"/>
              </w:rPr>
              <w:t>We can safely iterate </w:t>
            </w:r>
            <w:r w:rsidRPr="00A17151">
              <w:rPr>
                <w:rFonts w:ascii="inherit" w:eastAsia="Times New Roman" w:hAnsi="inherit" w:cs="Helvetica"/>
                <w:b/>
                <w:bCs/>
                <w:i/>
                <w:iCs/>
                <w:color w:val="22313F"/>
                <w:sz w:val="21"/>
              </w:rPr>
              <w:t>outside synchronized block</w:t>
            </w:r>
          </w:p>
        </w:tc>
        <w:tc>
          <w:tcPr>
            <w:tcW w:w="5279"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A17151" w:rsidRPr="00A17151" w:rsidRDefault="00A17151" w:rsidP="00A17151">
            <w:pPr>
              <w:spacing w:after="0" w:line="240" w:lineRule="auto"/>
              <w:rPr>
                <w:rFonts w:ascii="inherit" w:eastAsia="Times New Roman" w:hAnsi="inherit" w:cs="Helvetica"/>
                <w:color w:val="22313F"/>
                <w:sz w:val="21"/>
                <w:szCs w:val="21"/>
              </w:rPr>
            </w:pPr>
            <w:r w:rsidRPr="00A17151">
              <w:rPr>
                <w:rFonts w:ascii="inherit" w:eastAsia="Times New Roman" w:hAnsi="inherit" w:cs="Helvetica"/>
                <w:color w:val="22313F"/>
                <w:sz w:val="21"/>
                <w:szCs w:val="21"/>
              </w:rPr>
              <w:t>While </w:t>
            </w:r>
            <w:r w:rsidRPr="00A17151">
              <w:rPr>
                <w:rFonts w:ascii="inherit" w:eastAsia="Times New Roman" w:hAnsi="inherit" w:cs="Helvetica"/>
                <w:b/>
                <w:bCs/>
                <w:i/>
                <w:iCs/>
                <w:color w:val="22313F"/>
                <w:sz w:val="21"/>
              </w:rPr>
              <w:t>iterating</w:t>
            </w:r>
            <w:r w:rsidRPr="00A17151">
              <w:rPr>
                <w:rFonts w:ascii="inherit" w:eastAsia="Times New Roman" w:hAnsi="inherit" w:cs="Helvetica"/>
                <w:b/>
                <w:bCs/>
                <w:color w:val="22313F"/>
                <w:sz w:val="21"/>
              </w:rPr>
              <w:t> </w:t>
            </w:r>
            <w:r w:rsidRPr="00A17151">
              <w:rPr>
                <w:rFonts w:ascii="inherit" w:eastAsia="Times New Roman" w:hAnsi="inherit" w:cs="Helvetica"/>
                <w:color w:val="22313F"/>
                <w:sz w:val="21"/>
                <w:szCs w:val="21"/>
              </w:rPr>
              <w:t>synchronized List, make sure to iterate inside </w:t>
            </w:r>
            <w:r w:rsidRPr="00A17151">
              <w:rPr>
                <w:rFonts w:ascii="inherit" w:eastAsia="Times New Roman" w:hAnsi="inherit" w:cs="Helvetica"/>
                <w:b/>
                <w:bCs/>
                <w:i/>
                <w:iCs/>
                <w:color w:val="22313F"/>
                <w:sz w:val="21"/>
              </w:rPr>
              <w:t>synchronized block</w:t>
            </w:r>
            <w:r w:rsidRPr="00A17151">
              <w:rPr>
                <w:rFonts w:ascii="inherit" w:eastAsia="Times New Roman" w:hAnsi="inherit" w:cs="Helvetica"/>
                <w:color w:val="22313F"/>
                <w:sz w:val="21"/>
                <w:szCs w:val="21"/>
              </w:rPr>
              <w:t>;</w:t>
            </w:r>
          </w:p>
          <w:p w:rsidR="00A17151" w:rsidRPr="00A17151" w:rsidRDefault="00A17151" w:rsidP="00A17151">
            <w:pPr>
              <w:spacing w:after="0" w:line="240" w:lineRule="auto"/>
              <w:textAlignment w:val="baseline"/>
              <w:rPr>
                <w:rFonts w:ascii="inherit" w:eastAsia="Times New Roman" w:hAnsi="inherit" w:cs="Helvetica"/>
                <w:color w:val="22313F"/>
                <w:sz w:val="21"/>
                <w:szCs w:val="21"/>
              </w:rPr>
            </w:pPr>
            <w:r w:rsidRPr="00A17151">
              <w:rPr>
                <w:rFonts w:ascii="inherit" w:eastAsia="Times New Roman" w:hAnsi="inherit" w:cs="Helvetica"/>
                <w:color w:val="22313F"/>
                <w:sz w:val="21"/>
                <w:szCs w:val="21"/>
              </w:rPr>
              <w:t>Otherwise we may face </w:t>
            </w:r>
            <w:r w:rsidRPr="00A17151">
              <w:rPr>
                <w:rFonts w:ascii="inherit" w:eastAsia="Times New Roman" w:hAnsi="inherit" w:cs="Helvetica"/>
                <w:b/>
                <w:bCs/>
                <w:i/>
                <w:iCs/>
                <w:color w:val="22313F"/>
                <w:sz w:val="21"/>
              </w:rPr>
              <w:t>non-deterministic behavior</w:t>
            </w:r>
          </w:p>
        </w:tc>
      </w:tr>
      <w:tr w:rsidR="00A17151" w:rsidRPr="00A17151" w:rsidTr="00A17151">
        <w:trPr>
          <w:trHeight w:val="1031"/>
        </w:trPr>
        <w:tc>
          <w:tcPr>
            <w:tcW w:w="5279"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A17151" w:rsidRPr="00A17151" w:rsidRDefault="00A17151" w:rsidP="00A17151">
            <w:pPr>
              <w:spacing w:after="0" w:line="240" w:lineRule="auto"/>
              <w:rPr>
                <w:rFonts w:ascii="inherit" w:eastAsia="Times New Roman" w:hAnsi="inherit" w:cs="Helvetica"/>
                <w:color w:val="22313F"/>
                <w:sz w:val="21"/>
                <w:szCs w:val="21"/>
              </w:rPr>
            </w:pPr>
            <w:r w:rsidRPr="00A17151">
              <w:rPr>
                <w:rFonts w:ascii="inherit" w:eastAsia="Times New Roman" w:hAnsi="inherit" w:cs="Helvetica"/>
                <w:b/>
                <w:bCs/>
                <w:i/>
                <w:iCs/>
                <w:color w:val="22313F"/>
                <w:sz w:val="21"/>
              </w:rPr>
              <w:t>Iterator of CopyOnWriteArrayList</w:t>
            </w:r>
            <w:r w:rsidRPr="00A17151">
              <w:rPr>
                <w:rFonts w:ascii="inherit" w:eastAsia="Times New Roman" w:hAnsi="inherit" w:cs="Helvetica"/>
                <w:color w:val="22313F"/>
                <w:sz w:val="21"/>
                <w:szCs w:val="21"/>
              </w:rPr>
              <w:t> can perform </w:t>
            </w:r>
            <w:r w:rsidRPr="00A17151">
              <w:rPr>
                <w:rFonts w:ascii="inherit" w:eastAsia="Times New Roman" w:hAnsi="inherit" w:cs="Helvetica"/>
                <w:b/>
                <w:bCs/>
                <w:i/>
                <w:iCs/>
                <w:color w:val="22313F"/>
                <w:sz w:val="21"/>
              </w:rPr>
              <w:t>read operation</w:t>
            </w:r>
            <w:r w:rsidRPr="00A17151">
              <w:rPr>
                <w:rFonts w:ascii="inherit" w:eastAsia="Times New Roman" w:hAnsi="inherit" w:cs="Helvetica"/>
                <w:color w:val="22313F"/>
                <w:sz w:val="21"/>
                <w:szCs w:val="21"/>
              </w:rPr>
              <w:t>safely; while iterating through </w:t>
            </w:r>
            <w:r w:rsidRPr="00A17151">
              <w:rPr>
                <w:rFonts w:ascii="inherit" w:eastAsia="Times New Roman" w:hAnsi="inherit" w:cs="Helvetica"/>
                <w:b/>
                <w:bCs/>
                <w:i/>
                <w:iCs/>
                <w:color w:val="22313F"/>
                <w:sz w:val="21"/>
              </w:rPr>
              <w:t>COWAL</w:t>
            </w:r>
            <w:r w:rsidRPr="00A17151">
              <w:rPr>
                <w:rFonts w:ascii="inherit" w:eastAsia="Times New Roman" w:hAnsi="inherit" w:cs="Helvetica"/>
                <w:b/>
                <w:bCs/>
                <w:color w:val="22313F"/>
                <w:sz w:val="21"/>
              </w:rPr>
              <w:t> </w:t>
            </w:r>
            <w:r w:rsidRPr="00A17151">
              <w:rPr>
                <w:rFonts w:ascii="inherit" w:eastAsia="Times New Roman" w:hAnsi="inherit" w:cs="Helvetica"/>
                <w:color w:val="22313F"/>
                <w:sz w:val="21"/>
                <w:szCs w:val="21"/>
              </w:rPr>
              <w:t>items</w:t>
            </w:r>
          </w:p>
          <w:p w:rsidR="00A17151" w:rsidRPr="00A17151" w:rsidRDefault="00A17151" w:rsidP="00A17151">
            <w:pPr>
              <w:spacing w:after="0" w:line="240" w:lineRule="auto"/>
              <w:textAlignment w:val="baseline"/>
              <w:rPr>
                <w:rFonts w:ascii="inherit" w:eastAsia="Times New Roman" w:hAnsi="inherit" w:cs="Helvetica"/>
                <w:color w:val="22313F"/>
                <w:sz w:val="21"/>
                <w:szCs w:val="21"/>
              </w:rPr>
            </w:pPr>
            <w:r w:rsidRPr="00A17151">
              <w:rPr>
                <w:rFonts w:ascii="inherit" w:eastAsia="Times New Roman" w:hAnsi="inherit" w:cs="Helvetica"/>
                <w:color w:val="22313F"/>
                <w:sz w:val="21"/>
                <w:szCs w:val="21"/>
              </w:rPr>
              <w:t>But as soon as, </w:t>
            </w:r>
            <w:r w:rsidRPr="00A17151">
              <w:rPr>
                <w:rFonts w:ascii="inherit" w:eastAsia="Times New Roman" w:hAnsi="inherit" w:cs="Helvetica"/>
                <w:b/>
                <w:bCs/>
                <w:i/>
                <w:iCs/>
                <w:color w:val="22313F"/>
                <w:sz w:val="21"/>
              </w:rPr>
              <w:t>remove</w:t>
            </w:r>
            <w:r w:rsidRPr="00A17151">
              <w:rPr>
                <w:rFonts w:ascii="inherit" w:eastAsia="Times New Roman" w:hAnsi="inherit" w:cs="Helvetica"/>
                <w:color w:val="22313F"/>
                <w:sz w:val="21"/>
                <w:szCs w:val="21"/>
              </w:rPr>
              <w:t> operation is performed, compiler throws </w:t>
            </w:r>
            <w:r w:rsidRPr="00A17151">
              <w:rPr>
                <w:rFonts w:ascii="inherit" w:eastAsia="Times New Roman" w:hAnsi="inherit" w:cs="Helvetica"/>
                <w:b/>
                <w:bCs/>
                <w:i/>
                <w:iCs/>
                <w:color w:val="22313F"/>
                <w:sz w:val="21"/>
              </w:rPr>
              <w:t>UnsupportedOperationException</w:t>
            </w:r>
          </w:p>
        </w:tc>
        <w:tc>
          <w:tcPr>
            <w:tcW w:w="5279"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A17151" w:rsidRPr="00A17151" w:rsidRDefault="00A17151" w:rsidP="00A17151">
            <w:pPr>
              <w:spacing w:after="0" w:line="240" w:lineRule="auto"/>
              <w:rPr>
                <w:rFonts w:ascii="inherit" w:eastAsia="Times New Roman" w:hAnsi="inherit" w:cs="Helvetica"/>
                <w:color w:val="22313F"/>
                <w:sz w:val="21"/>
                <w:szCs w:val="21"/>
              </w:rPr>
            </w:pPr>
            <w:r w:rsidRPr="00A17151">
              <w:rPr>
                <w:rFonts w:ascii="inherit" w:eastAsia="Times New Roman" w:hAnsi="inherit" w:cs="Helvetica"/>
                <w:b/>
                <w:bCs/>
                <w:i/>
                <w:iCs/>
                <w:color w:val="22313F"/>
                <w:sz w:val="21"/>
              </w:rPr>
              <w:t>Iterator </w:t>
            </w:r>
            <w:r w:rsidRPr="00A17151">
              <w:rPr>
                <w:rFonts w:ascii="inherit" w:eastAsia="Times New Roman" w:hAnsi="inherit" w:cs="Helvetica"/>
                <w:color w:val="22313F"/>
                <w:sz w:val="21"/>
                <w:szCs w:val="21"/>
              </w:rPr>
              <w:t>of</w:t>
            </w:r>
            <w:r w:rsidRPr="00A17151">
              <w:rPr>
                <w:rFonts w:ascii="inherit" w:eastAsia="Times New Roman" w:hAnsi="inherit" w:cs="Helvetica"/>
                <w:b/>
                <w:bCs/>
                <w:i/>
                <w:iCs/>
                <w:color w:val="22313F"/>
                <w:sz w:val="21"/>
              </w:rPr>
              <w:t> List</w:t>
            </w:r>
            <w:r w:rsidRPr="00A17151">
              <w:rPr>
                <w:rFonts w:ascii="inherit" w:eastAsia="Times New Roman" w:hAnsi="inherit" w:cs="Helvetica"/>
                <w:color w:val="22313F"/>
                <w:sz w:val="21"/>
                <w:szCs w:val="21"/>
              </w:rPr>
              <w:t> can perform both </w:t>
            </w:r>
            <w:r w:rsidRPr="00A17151">
              <w:rPr>
                <w:rFonts w:ascii="inherit" w:eastAsia="Times New Roman" w:hAnsi="inherit" w:cs="Helvetica"/>
                <w:b/>
                <w:bCs/>
                <w:i/>
                <w:iCs/>
                <w:color w:val="22313F"/>
                <w:sz w:val="21"/>
              </w:rPr>
              <w:t>read </w:t>
            </w:r>
            <w:r w:rsidRPr="00A17151">
              <w:rPr>
                <w:rFonts w:ascii="inherit" w:eastAsia="Times New Roman" w:hAnsi="inherit" w:cs="Helvetica"/>
                <w:color w:val="22313F"/>
                <w:sz w:val="21"/>
                <w:szCs w:val="21"/>
              </w:rPr>
              <w:t>and</w:t>
            </w:r>
            <w:r w:rsidRPr="00A17151">
              <w:rPr>
                <w:rFonts w:ascii="inherit" w:eastAsia="Times New Roman" w:hAnsi="inherit" w:cs="Helvetica"/>
                <w:b/>
                <w:bCs/>
                <w:i/>
                <w:iCs/>
                <w:color w:val="22313F"/>
                <w:sz w:val="21"/>
              </w:rPr>
              <w:t> remove </w:t>
            </w:r>
            <w:r w:rsidRPr="00A17151">
              <w:rPr>
                <w:rFonts w:ascii="inherit" w:eastAsia="Times New Roman" w:hAnsi="inherit" w:cs="Helvetica"/>
                <w:color w:val="22313F"/>
                <w:sz w:val="21"/>
                <w:szCs w:val="21"/>
              </w:rPr>
              <w:t>operations; while iterating through </w:t>
            </w:r>
            <w:r w:rsidRPr="00A17151">
              <w:rPr>
                <w:rFonts w:ascii="inherit" w:eastAsia="Times New Roman" w:hAnsi="inherit" w:cs="Helvetica"/>
                <w:b/>
                <w:bCs/>
                <w:i/>
                <w:iCs/>
                <w:color w:val="22313F"/>
                <w:sz w:val="21"/>
              </w:rPr>
              <w:t>List</w:t>
            </w:r>
            <w:r w:rsidRPr="00A17151">
              <w:rPr>
                <w:rFonts w:ascii="inherit" w:eastAsia="Times New Roman" w:hAnsi="inherit" w:cs="Helvetica"/>
                <w:b/>
                <w:bCs/>
                <w:color w:val="22313F"/>
                <w:sz w:val="21"/>
              </w:rPr>
              <w:t> </w:t>
            </w:r>
            <w:r w:rsidRPr="00A17151">
              <w:rPr>
                <w:rFonts w:ascii="inherit" w:eastAsia="Times New Roman" w:hAnsi="inherit" w:cs="Helvetica"/>
                <w:color w:val="22313F"/>
                <w:sz w:val="21"/>
                <w:szCs w:val="21"/>
              </w:rPr>
              <w:t>elements</w:t>
            </w:r>
          </w:p>
        </w:tc>
      </w:tr>
      <w:tr w:rsidR="00A17151" w:rsidRPr="00A17151" w:rsidTr="00A17151">
        <w:trPr>
          <w:trHeight w:val="532"/>
        </w:trPr>
        <w:tc>
          <w:tcPr>
            <w:tcW w:w="5279"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A17151" w:rsidRPr="00A17151" w:rsidRDefault="00A17151" w:rsidP="00A17151">
            <w:pPr>
              <w:spacing w:after="0" w:line="240" w:lineRule="auto"/>
              <w:rPr>
                <w:rFonts w:ascii="inherit" w:eastAsia="Times New Roman" w:hAnsi="inherit" w:cs="Helvetica"/>
                <w:color w:val="22313F"/>
                <w:sz w:val="21"/>
                <w:szCs w:val="21"/>
              </w:rPr>
            </w:pPr>
            <w:r w:rsidRPr="00A17151">
              <w:rPr>
                <w:rFonts w:ascii="inherit" w:eastAsia="Times New Roman" w:hAnsi="inherit" w:cs="Helvetica"/>
                <w:color w:val="22313F"/>
                <w:sz w:val="21"/>
                <w:szCs w:val="21"/>
              </w:rPr>
              <w:t>This is introduced in </w:t>
            </w:r>
            <w:r w:rsidRPr="00A17151">
              <w:rPr>
                <w:rFonts w:ascii="inherit" w:eastAsia="Times New Roman" w:hAnsi="inherit" w:cs="Helvetica"/>
                <w:b/>
                <w:bCs/>
                <w:i/>
                <w:iCs/>
                <w:color w:val="22313F"/>
                <w:sz w:val="21"/>
              </w:rPr>
              <w:t>Java 1.5</w:t>
            </w:r>
            <w:r w:rsidRPr="00A17151">
              <w:rPr>
                <w:rFonts w:ascii="inherit" w:eastAsia="Times New Roman" w:hAnsi="inherit" w:cs="Helvetica"/>
                <w:color w:val="22313F"/>
                <w:sz w:val="21"/>
                <w:szCs w:val="21"/>
              </w:rPr>
              <w:t> version</w:t>
            </w:r>
          </w:p>
        </w:tc>
        <w:tc>
          <w:tcPr>
            <w:tcW w:w="5279"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A17151" w:rsidRPr="00A17151" w:rsidRDefault="00A17151" w:rsidP="00A17151">
            <w:pPr>
              <w:spacing w:after="0" w:line="240" w:lineRule="auto"/>
              <w:rPr>
                <w:rFonts w:ascii="inherit" w:eastAsia="Times New Roman" w:hAnsi="inherit" w:cs="Helvetica"/>
                <w:color w:val="22313F"/>
                <w:sz w:val="21"/>
                <w:szCs w:val="21"/>
              </w:rPr>
            </w:pPr>
            <w:r w:rsidRPr="00A17151">
              <w:rPr>
                <w:rFonts w:ascii="inherit" w:eastAsia="Times New Roman" w:hAnsi="inherit" w:cs="Helvetica"/>
                <w:color w:val="22313F"/>
                <w:sz w:val="21"/>
                <w:szCs w:val="21"/>
              </w:rPr>
              <w:t>This is introduced in original collection framework in </w:t>
            </w:r>
            <w:r w:rsidRPr="00A17151">
              <w:rPr>
                <w:rFonts w:ascii="inherit" w:eastAsia="Times New Roman" w:hAnsi="inherit" w:cs="Helvetica"/>
                <w:b/>
                <w:bCs/>
                <w:i/>
                <w:iCs/>
                <w:color w:val="22313F"/>
                <w:sz w:val="21"/>
              </w:rPr>
              <w:t>Java 1.2</w:t>
            </w:r>
            <w:r w:rsidRPr="00A17151">
              <w:rPr>
                <w:rFonts w:ascii="inherit" w:eastAsia="Times New Roman" w:hAnsi="inherit" w:cs="Helvetica"/>
                <w:color w:val="22313F"/>
                <w:sz w:val="21"/>
                <w:szCs w:val="21"/>
              </w:rPr>
              <w:t> version</w:t>
            </w:r>
          </w:p>
        </w:tc>
      </w:tr>
    </w:tbl>
    <w:p w:rsidR="00A17151" w:rsidRPr="00A17151" w:rsidRDefault="00A17151" w:rsidP="00A17151">
      <w:pPr>
        <w:shd w:val="clear" w:color="auto" w:fill="FFFFFF"/>
        <w:spacing w:after="375" w:line="240" w:lineRule="auto"/>
        <w:textAlignment w:val="baseline"/>
        <w:rPr>
          <w:rFonts w:ascii="Helvetica" w:eastAsia="Times New Roman" w:hAnsi="Helvetica" w:cs="Helvetica"/>
          <w:color w:val="22313F"/>
          <w:sz w:val="21"/>
          <w:szCs w:val="21"/>
        </w:rPr>
      </w:pPr>
      <w:r w:rsidRPr="00A17151">
        <w:rPr>
          <w:rFonts w:ascii="Helvetica" w:eastAsia="Times New Roman" w:hAnsi="Helvetica" w:cs="Helvetica"/>
          <w:color w:val="22313F"/>
          <w:sz w:val="21"/>
          <w:szCs w:val="21"/>
        </w:rPr>
        <w:t> </w:t>
      </w:r>
    </w:p>
    <w:p w:rsidR="00A17151" w:rsidRPr="00A17151" w:rsidRDefault="00A17151" w:rsidP="00A17151">
      <w:pPr>
        <w:shd w:val="clear" w:color="auto" w:fill="FFFFFF"/>
        <w:spacing w:after="375" w:line="240" w:lineRule="auto"/>
        <w:textAlignment w:val="baseline"/>
        <w:rPr>
          <w:rFonts w:ascii="Helvetica" w:eastAsia="Times New Roman" w:hAnsi="Helvetica" w:cs="Helvetica"/>
          <w:color w:val="22313F"/>
          <w:sz w:val="21"/>
          <w:szCs w:val="21"/>
        </w:rPr>
      </w:pPr>
      <w:r w:rsidRPr="00A17151">
        <w:rPr>
          <w:rFonts w:ascii="Helvetica" w:eastAsia="Times New Roman" w:hAnsi="Helvetica" w:cs="Helvetica"/>
          <w:color w:val="22313F"/>
          <w:sz w:val="21"/>
          <w:szCs w:val="21"/>
        </w:rPr>
        <w:t> </w:t>
      </w:r>
    </w:p>
    <w:p w:rsidR="00A17151" w:rsidRPr="00A17151" w:rsidRDefault="00A17151" w:rsidP="00A17151">
      <w:pPr>
        <w:shd w:val="clear" w:color="auto" w:fill="FFFFFF"/>
        <w:spacing w:after="0" w:line="240" w:lineRule="auto"/>
        <w:textAlignment w:val="baseline"/>
        <w:rPr>
          <w:rFonts w:ascii="Helvetica" w:eastAsia="Times New Roman" w:hAnsi="Helvetica" w:cs="Helvetica"/>
          <w:color w:val="22313F"/>
          <w:sz w:val="21"/>
          <w:szCs w:val="21"/>
        </w:rPr>
      </w:pPr>
      <w:r w:rsidRPr="00A17151">
        <w:rPr>
          <w:rFonts w:ascii="inherit" w:eastAsia="Times New Roman" w:hAnsi="inherit" w:cs="Helvetica"/>
          <w:b/>
          <w:bCs/>
          <w:color w:val="22313F"/>
          <w:sz w:val="21"/>
        </w:rPr>
        <w:t>When to use SynchronizedList?</w:t>
      </w:r>
    </w:p>
    <w:p w:rsidR="00A17151" w:rsidRPr="00A17151" w:rsidRDefault="00A17151" w:rsidP="00A17151">
      <w:pPr>
        <w:numPr>
          <w:ilvl w:val="0"/>
          <w:numId w:val="8"/>
        </w:numPr>
        <w:shd w:val="clear" w:color="auto" w:fill="FFFFFF"/>
        <w:spacing w:after="0" w:line="240" w:lineRule="auto"/>
        <w:textAlignment w:val="baseline"/>
        <w:rPr>
          <w:rFonts w:ascii="inherit" w:eastAsia="Times New Roman" w:hAnsi="inherit" w:cs="Helvetica"/>
          <w:color w:val="22313F"/>
          <w:sz w:val="21"/>
          <w:szCs w:val="21"/>
        </w:rPr>
      </w:pPr>
      <w:r w:rsidRPr="00A17151">
        <w:rPr>
          <w:rFonts w:ascii="inherit" w:eastAsia="Times New Roman" w:hAnsi="inherit" w:cs="Helvetica"/>
          <w:color w:val="22313F"/>
          <w:sz w:val="21"/>
          <w:szCs w:val="21"/>
        </w:rPr>
        <w:t>This is generally used to </w:t>
      </w:r>
      <w:r w:rsidRPr="00A17151">
        <w:rPr>
          <w:rFonts w:ascii="inherit" w:eastAsia="Times New Roman" w:hAnsi="inherit" w:cs="Helvetica"/>
          <w:b/>
          <w:bCs/>
          <w:i/>
          <w:iCs/>
          <w:color w:val="22313F"/>
          <w:sz w:val="21"/>
        </w:rPr>
        <w:t>convert</w:t>
      </w:r>
      <w:r w:rsidRPr="00A17151">
        <w:rPr>
          <w:rFonts w:ascii="inherit" w:eastAsia="Times New Roman" w:hAnsi="inherit" w:cs="Helvetica"/>
          <w:color w:val="22313F"/>
          <w:sz w:val="21"/>
          <w:szCs w:val="21"/>
        </w:rPr>
        <w:t> list object into </w:t>
      </w:r>
      <w:r w:rsidRPr="00A17151">
        <w:rPr>
          <w:rFonts w:ascii="inherit" w:eastAsia="Times New Roman" w:hAnsi="inherit" w:cs="Helvetica"/>
          <w:b/>
          <w:bCs/>
          <w:i/>
          <w:iCs/>
          <w:color w:val="22313F"/>
          <w:sz w:val="21"/>
        </w:rPr>
        <w:t>thread-safe</w:t>
      </w:r>
      <w:r w:rsidRPr="00A17151">
        <w:rPr>
          <w:rFonts w:ascii="inherit" w:eastAsia="Times New Roman" w:hAnsi="inherit" w:cs="Helvetica"/>
          <w:color w:val="22313F"/>
          <w:sz w:val="21"/>
          <w:szCs w:val="21"/>
        </w:rPr>
        <w:t> list object</w:t>
      </w:r>
    </w:p>
    <w:p w:rsidR="00A17151" w:rsidRPr="00A17151" w:rsidRDefault="00A17151" w:rsidP="00A17151">
      <w:pPr>
        <w:numPr>
          <w:ilvl w:val="0"/>
          <w:numId w:val="8"/>
        </w:numPr>
        <w:shd w:val="clear" w:color="auto" w:fill="FFFFFF"/>
        <w:spacing w:after="0" w:line="240" w:lineRule="auto"/>
        <w:textAlignment w:val="baseline"/>
        <w:rPr>
          <w:rFonts w:ascii="inherit" w:eastAsia="Times New Roman" w:hAnsi="inherit" w:cs="Helvetica"/>
          <w:color w:val="22313F"/>
          <w:sz w:val="21"/>
          <w:szCs w:val="21"/>
        </w:rPr>
      </w:pPr>
      <w:r w:rsidRPr="00A17151">
        <w:rPr>
          <w:rFonts w:ascii="inherit" w:eastAsia="Times New Roman" w:hAnsi="inherit" w:cs="Helvetica"/>
          <w:color w:val="22313F"/>
          <w:sz w:val="21"/>
          <w:szCs w:val="21"/>
        </w:rPr>
        <w:t>But only one thread is allowed to operate on list object, as </w:t>
      </w:r>
      <w:r w:rsidRPr="00A17151">
        <w:rPr>
          <w:rFonts w:ascii="inherit" w:eastAsia="Times New Roman" w:hAnsi="inherit" w:cs="Helvetica"/>
          <w:b/>
          <w:bCs/>
          <w:i/>
          <w:iCs/>
          <w:color w:val="22313F"/>
          <w:sz w:val="21"/>
        </w:rPr>
        <w:t>lock</w:t>
      </w:r>
      <w:r w:rsidRPr="00A17151">
        <w:rPr>
          <w:rFonts w:ascii="inherit" w:eastAsia="Times New Roman" w:hAnsi="inherit" w:cs="Helvetica"/>
          <w:color w:val="22313F"/>
          <w:sz w:val="21"/>
          <w:szCs w:val="21"/>
        </w:rPr>
        <w:t> is acquired </w:t>
      </w:r>
      <w:r w:rsidRPr="00A17151">
        <w:rPr>
          <w:rFonts w:ascii="inherit" w:eastAsia="Times New Roman" w:hAnsi="inherit" w:cs="Helvetica"/>
          <w:b/>
          <w:bCs/>
          <w:i/>
          <w:iCs/>
          <w:color w:val="22313F"/>
          <w:sz w:val="21"/>
        </w:rPr>
        <w:t>over complete list</w:t>
      </w:r>
      <w:r w:rsidRPr="00A17151">
        <w:rPr>
          <w:rFonts w:ascii="inherit" w:eastAsia="Times New Roman" w:hAnsi="inherit" w:cs="Helvetica"/>
          <w:color w:val="22313F"/>
          <w:sz w:val="21"/>
          <w:szCs w:val="21"/>
        </w:rPr>
        <w:t> object</w:t>
      </w:r>
    </w:p>
    <w:p w:rsidR="00A17151" w:rsidRPr="00A17151" w:rsidRDefault="00A17151" w:rsidP="00A17151">
      <w:pPr>
        <w:numPr>
          <w:ilvl w:val="0"/>
          <w:numId w:val="8"/>
        </w:numPr>
        <w:shd w:val="clear" w:color="auto" w:fill="FFFFFF"/>
        <w:spacing w:after="0" w:line="240" w:lineRule="auto"/>
        <w:textAlignment w:val="baseline"/>
        <w:rPr>
          <w:rFonts w:ascii="inherit" w:eastAsia="Times New Roman" w:hAnsi="inherit" w:cs="Helvetica"/>
          <w:color w:val="22313F"/>
          <w:sz w:val="21"/>
          <w:szCs w:val="21"/>
        </w:rPr>
      </w:pPr>
      <w:r w:rsidRPr="00A17151">
        <w:rPr>
          <w:rFonts w:ascii="inherit" w:eastAsia="Times New Roman" w:hAnsi="inherit" w:cs="Helvetica"/>
          <w:color w:val="22313F"/>
          <w:sz w:val="21"/>
          <w:szCs w:val="21"/>
        </w:rPr>
        <w:t>So, </w:t>
      </w:r>
      <w:r w:rsidRPr="00A17151">
        <w:rPr>
          <w:rFonts w:ascii="inherit" w:eastAsia="Times New Roman" w:hAnsi="inherit" w:cs="Helvetica"/>
          <w:b/>
          <w:bCs/>
          <w:i/>
          <w:iCs/>
          <w:color w:val="22313F"/>
          <w:sz w:val="21"/>
        </w:rPr>
        <w:t>performance degrades</w:t>
      </w:r>
      <w:r w:rsidRPr="00A17151">
        <w:rPr>
          <w:rFonts w:ascii="inherit" w:eastAsia="Times New Roman" w:hAnsi="inherit" w:cs="Helvetica"/>
          <w:color w:val="22313F"/>
          <w:sz w:val="21"/>
          <w:szCs w:val="21"/>
        </w:rPr>
        <w:t> comparatively in a multi-threaded environment</w:t>
      </w:r>
    </w:p>
    <w:p w:rsidR="00A17151" w:rsidRPr="00A17151" w:rsidRDefault="00A17151" w:rsidP="00A17151">
      <w:pPr>
        <w:numPr>
          <w:ilvl w:val="0"/>
          <w:numId w:val="8"/>
        </w:numPr>
        <w:shd w:val="clear" w:color="auto" w:fill="FFFFFF"/>
        <w:spacing w:after="0" w:line="240" w:lineRule="auto"/>
        <w:textAlignment w:val="baseline"/>
        <w:rPr>
          <w:rFonts w:ascii="inherit" w:eastAsia="Times New Roman" w:hAnsi="inherit" w:cs="Helvetica"/>
          <w:color w:val="22313F"/>
          <w:sz w:val="21"/>
          <w:szCs w:val="21"/>
        </w:rPr>
      </w:pPr>
      <w:r w:rsidRPr="00A17151">
        <w:rPr>
          <w:rFonts w:ascii="inherit" w:eastAsia="Times New Roman" w:hAnsi="inherit" w:cs="Helvetica"/>
          <w:color w:val="22313F"/>
          <w:sz w:val="21"/>
          <w:szCs w:val="21"/>
        </w:rPr>
        <w:t>So, </w:t>
      </w:r>
      <w:r w:rsidRPr="00A17151">
        <w:rPr>
          <w:rFonts w:ascii="inherit" w:eastAsia="Times New Roman" w:hAnsi="inherit" w:cs="Helvetica"/>
          <w:b/>
          <w:bCs/>
          <w:i/>
          <w:iCs/>
          <w:color w:val="22313F"/>
          <w:sz w:val="21"/>
        </w:rPr>
        <w:t>use this only</w:t>
      </w:r>
      <w:r w:rsidRPr="00A17151">
        <w:rPr>
          <w:rFonts w:ascii="inherit" w:eastAsia="Times New Roman" w:hAnsi="inherit" w:cs="Helvetica"/>
          <w:color w:val="22313F"/>
          <w:sz w:val="21"/>
          <w:szCs w:val="21"/>
        </w:rPr>
        <w:t> when it is required to convert into thread-safe version of List object</w:t>
      </w:r>
    </w:p>
    <w:p w:rsidR="00A17151" w:rsidRPr="00A17151" w:rsidRDefault="00A17151" w:rsidP="00A17151">
      <w:pPr>
        <w:numPr>
          <w:ilvl w:val="0"/>
          <w:numId w:val="8"/>
        </w:numPr>
        <w:shd w:val="clear" w:color="auto" w:fill="FFFFFF"/>
        <w:spacing w:after="0" w:line="240" w:lineRule="auto"/>
        <w:textAlignment w:val="baseline"/>
        <w:rPr>
          <w:rFonts w:ascii="inherit" w:eastAsia="Times New Roman" w:hAnsi="inherit" w:cs="Helvetica"/>
          <w:color w:val="22313F"/>
          <w:sz w:val="21"/>
          <w:szCs w:val="21"/>
        </w:rPr>
      </w:pPr>
      <w:r w:rsidRPr="00A17151">
        <w:rPr>
          <w:rFonts w:ascii="inherit" w:eastAsia="Times New Roman" w:hAnsi="inherit" w:cs="Helvetica"/>
          <w:color w:val="22313F"/>
          <w:sz w:val="21"/>
          <w:szCs w:val="21"/>
        </w:rPr>
        <w:t>Otherwise, mature and latest </w:t>
      </w:r>
      <w:r w:rsidRPr="00A17151">
        <w:rPr>
          <w:rFonts w:ascii="inherit" w:eastAsia="Times New Roman" w:hAnsi="inherit" w:cs="Helvetica"/>
          <w:b/>
          <w:bCs/>
          <w:i/>
          <w:iCs/>
          <w:color w:val="22313F"/>
          <w:sz w:val="21"/>
        </w:rPr>
        <w:t>CopyOnWriteArrayList</w:t>
      </w:r>
      <w:r w:rsidRPr="00A17151">
        <w:rPr>
          <w:rFonts w:ascii="inherit" w:eastAsia="Times New Roman" w:hAnsi="inherit" w:cs="Helvetica"/>
          <w:color w:val="22313F"/>
          <w:sz w:val="21"/>
          <w:szCs w:val="21"/>
        </w:rPr>
        <w:t> can be used efficiently</w:t>
      </w:r>
    </w:p>
    <w:p w:rsidR="00A17151" w:rsidRPr="00A17151" w:rsidRDefault="00A17151" w:rsidP="00A17151">
      <w:pPr>
        <w:shd w:val="clear" w:color="auto" w:fill="FFFFFF"/>
        <w:spacing w:after="375" w:line="240" w:lineRule="auto"/>
        <w:textAlignment w:val="baseline"/>
        <w:rPr>
          <w:rFonts w:ascii="Helvetica" w:eastAsia="Times New Roman" w:hAnsi="Helvetica" w:cs="Helvetica"/>
          <w:color w:val="22313F"/>
          <w:sz w:val="21"/>
          <w:szCs w:val="21"/>
        </w:rPr>
      </w:pPr>
      <w:r w:rsidRPr="00A17151">
        <w:rPr>
          <w:rFonts w:ascii="Helvetica" w:eastAsia="Times New Roman" w:hAnsi="Helvetica" w:cs="Helvetica"/>
          <w:color w:val="22313F"/>
          <w:sz w:val="21"/>
          <w:szCs w:val="21"/>
        </w:rPr>
        <w:t> </w:t>
      </w:r>
    </w:p>
    <w:p w:rsidR="00A17151" w:rsidRPr="00A17151" w:rsidRDefault="00A17151" w:rsidP="00A17151">
      <w:pPr>
        <w:shd w:val="clear" w:color="auto" w:fill="FFFFFF"/>
        <w:spacing w:after="0" w:line="240" w:lineRule="auto"/>
        <w:textAlignment w:val="baseline"/>
        <w:rPr>
          <w:rFonts w:ascii="Helvetica" w:eastAsia="Times New Roman" w:hAnsi="Helvetica" w:cs="Helvetica"/>
          <w:color w:val="22313F"/>
          <w:sz w:val="21"/>
          <w:szCs w:val="21"/>
        </w:rPr>
      </w:pPr>
      <w:r w:rsidRPr="00A17151">
        <w:rPr>
          <w:rFonts w:ascii="inherit" w:eastAsia="Times New Roman" w:hAnsi="inherit" w:cs="Helvetica"/>
          <w:b/>
          <w:bCs/>
          <w:color w:val="22313F"/>
          <w:sz w:val="21"/>
        </w:rPr>
        <w:t>When to use CopyOnWriteArrayList?</w:t>
      </w:r>
    </w:p>
    <w:p w:rsidR="00A17151" w:rsidRPr="00A17151" w:rsidRDefault="00A17151" w:rsidP="00A17151">
      <w:pPr>
        <w:numPr>
          <w:ilvl w:val="0"/>
          <w:numId w:val="9"/>
        </w:numPr>
        <w:shd w:val="clear" w:color="auto" w:fill="FFFFFF"/>
        <w:spacing w:after="0" w:line="240" w:lineRule="auto"/>
        <w:textAlignment w:val="baseline"/>
        <w:rPr>
          <w:rFonts w:ascii="inherit" w:eastAsia="Times New Roman" w:hAnsi="inherit" w:cs="Helvetica"/>
          <w:color w:val="22313F"/>
          <w:sz w:val="21"/>
          <w:szCs w:val="21"/>
        </w:rPr>
      </w:pPr>
      <w:r w:rsidRPr="00A17151">
        <w:rPr>
          <w:rFonts w:ascii="inherit" w:eastAsia="Times New Roman" w:hAnsi="inherit" w:cs="Helvetica"/>
          <w:color w:val="22313F"/>
          <w:sz w:val="21"/>
          <w:szCs w:val="21"/>
        </w:rPr>
        <w:t>This is the </w:t>
      </w:r>
      <w:r w:rsidRPr="00A17151">
        <w:rPr>
          <w:rFonts w:ascii="inherit" w:eastAsia="Times New Roman" w:hAnsi="inherit" w:cs="Helvetica"/>
          <w:b/>
          <w:bCs/>
          <w:i/>
          <w:iCs/>
          <w:color w:val="22313F"/>
          <w:sz w:val="21"/>
        </w:rPr>
        <w:t>best suit to store elements as per insertion order</w:t>
      </w:r>
      <w:r w:rsidRPr="00A17151">
        <w:rPr>
          <w:rFonts w:ascii="inherit" w:eastAsia="Times New Roman" w:hAnsi="inherit" w:cs="Helvetica"/>
          <w:color w:val="22313F"/>
          <w:sz w:val="21"/>
          <w:szCs w:val="21"/>
        </w:rPr>
        <w:t> in a multi-threaded environment</w:t>
      </w:r>
    </w:p>
    <w:p w:rsidR="00A17151" w:rsidRPr="00A17151" w:rsidRDefault="00A17151" w:rsidP="00A17151">
      <w:pPr>
        <w:numPr>
          <w:ilvl w:val="0"/>
          <w:numId w:val="9"/>
        </w:numPr>
        <w:shd w:val="clear" w:color="auto" w:fill="FFFFFF"/>
        <w:spacing w:after="0" w:line="240" w:lineRule="auto"/>
        <w:textAlignment w:val="baseline"/>
        <w:rPr>
          <w:rFonts w:ascii="inherit" w:eastAsia="Times New Roman" w:hAnsi="inherit" w:cs="Helvetica"/>
          <w:color w:val="22313F"/>
          <w:sz w:val="21"/>
          <w:szCs w:val="21"/>
        </w:rPr>
      </w:pPr>
      <w:r w:rsidRPr="00A17151">
        <w:rPr>
          <w:rFonts w:ascii="inherit" w:eastAsia="Times New Roman" w:hAnsi="inherit" w:cs="Helvetica"/>
          <w:color w:val="22313F"/>
          <w:sz w:val="21"/>
          <w:szCs w:val="21"/>
        </w:rPr>
        <w:t>Where there are </w:t>
      </w:r>
      <w:r w:rsidRPr="00A17151">
        <w:rPr>
          <w:rFonts w:ascii="inherit" w:eastAsia="Times New Roman" w:hAnsi="inherit" w:cs="Helvetica"/>
          <w:b/>
          <w:bCs/>
          <w:i/>
          <w:iCs/>
          <w:color w:val="22313F"/>
          <w:sz w:val="21"/>
        </w:rPr>
        <w:t>more number of read</w:t>
      </w:r>
      <w:r w:rsidRPr="00A17151">
        <w:rPr>
          <w:rFonts w:ascii="inherit" w:eastAsia="Times New Roman" w:hAnsi="inherit" w:cs="Helvetica"/>
          <w:color w:val="22313F"/>
          <w:sz w:val="21"/>
          <w:szCs w:val="21"/>
        </w:rPr>
        <w:t> operation and </w:t>
      </w:r>
      <w:r w:rsidRPr="00A17151">
        <w:rPr>
          <w:rFonts w:ascii="inherit" w:eastAsia="Times New Roman" w:hAnsi="inherit" w:cs="Helvetica"/>
          <w:b/>
          <w:bCs/>
          <w:i/>
          <w:iCs/>
          <w:color w:val="22313F"/>
          <w:sz w:val="21"/>
        </w:rPr>
        <w:t>very less update</w:t>
      </w:r>
      <w:r w:rsidRPr="00A17151">
        <w:rPr>
          <w:rFonts w:ascii="inherit" w:eastAsia="Times New Roman" w:hAnsi="inherit" w:cs="Helvetica"/>
          <w:color w:val="22313F"/>
          <w:sz w:val="21"/>
          <w:szCs w:val="21"/>
        </w:rPr>
        <w:t>/modify operation</w:t>
      </w:r>
    </w:p>
    <w:p w:rsidR="00A17151" w:rsidRPr="00A17151" w:rsidRDefault="00A17151" w:rsidP="00A17151">
      <w:pPr>
        <w:numPr>
          <w:ilvl w:val="0"/>
          <w:numId w:val="9"/>
        </w:numPr>
        <w:shd w:val="clear" w:color="auto" w:fill="FFFFFF"/>
        <w:spacing w:after="0" w:line="240" w:lineRule="auto"/>
        <w:textAlignment w:val="baseline"/>
        <w:rPr>
          <w:rFonts w:ascii="inherit" w:eastAsia="Times New Roman" w:hAnsi="inherit" w:cs="Helvetica"/>
          <w:color w:val="22313F"/>
          <w:sz w:val="21"/>
          <w:szCs w:val="21"/>
        </w:rPr>
      </w:pPr>
      <w:r w:rsidRPr="00A17151">
        <w:rPr>
          <w:rFonts w:ascii="inherit" w:eastAsia="Times New Roman" w:hAnsi="inherit" w:cs="Helvetica"/>
          <w:color w:val="22313F"/>
          <w:sz w:val="21"/>
          <w:szCs w:val="21"/>
        </w:rPr>
        <w:t>Because for every update/modify operations, a </w:t>
      </w:r>
      <w:r w:rsidRPr="00A17151">
        <w:rPr>
          <w:rFonts w:ascii="inherit" w:eastAsia="Times New Roman" w:hAnsi="inherit" w:cs="Helvetica"/>
          <w:b/>
          <w:bCs/>
          <w:i/>
          <w:iCs/>
          <w:color w:val="22313F"/>
          <w:sz w:val="21"/>
        </w:rPr>
        <w:t>new separate cloned copy</w:t>
      </w:r>
      <w:r w:rsidRPr="00A17151">
        <w:rPr>
          <w:rFonts w:ascii="inherit" w:eastAsia="Times New Roman" w:hAnsi="inherit" w:cs="Helvetica"/>
          <w:color w:val="22313F"/>
          <w:sz w:val="21"/>
          <w:szCs w:val="21"/>
        </w:rPr>
        <w:t> is created</w:t>
      </w:r>
    </w:p>
    <w:p w:rsidR="00A17151" w:rsidRPr="00A17151" w:rsidRDefault="00A17151" w:rsidP="00A17151">
      <w:pPr>
        <w:numPr>
          <w:ilvl w:val="0"/>
          <w:numId w:val="9"/>
        </w:numPr>
        <w:shd w:val="clear" w:color="auto" w:fill="FFFFFF"/>
        <w:spacing w:after="0" w:line="240" w:lineRule="auto"/>
        <w:textAlignment w:val="baseline"/>
        <w:rPr>
          <w:rFonts w:ascii="inherit" w:eastAsia="Times New Roman" w:hAnsi="inherit" w:cs="Helvetica"/>
          <w:color w:val="22313F"/>
          <w:sz w:val="21"/>
          <w:szCs w:val="21"/>
        </w:rPr>
      </w:pPr>
      <w:r w:rsidRPr="00A17151">
        <w:rPr>
          <w:rFonts w:ascii="inherit" w:eastAsia="Times New Roman" w:hAnsi="inherit" w:cs="Helvetica"/>
          <w:color w:val="22313F"/>
          <w:sz w:val="21"/>
          <w:szCs w:val="21"/>
        </w:rPr>
        <w:t>And there is </w:t>
      </w:r>
      <w:r w:rsidRPr="00A17151">
        <w:rPr>
          <w:rFonts w:ascii="inherit" w:eastAsia="Times New Roman" w:hAnsi="inherit" w:cs="Helvetica"/>
          <w:b/>
          <w:bCs/>
          <w:i/>
          <w:iCs/>
          <w:color w:val="22313F"/>
          <w:sz w:val="21"/>
        </w:rPr>
        <w:t>overhead on JVM </w:t>
      </w:r>
      <w:r w:rsidRPr="00A17151">
        <w:rPr>
          <w:rFonts w:ascii="inherit" w:eastAsia="Times New Roman" w:hAnsi="inherit" w:cs="Helvetica"/>
          <w:color w:val="22313F"/>
          <w:sz w:val="21"/>
          <w:szCs w:val="21"/>
        </w:rPr>
        <w:t>to allocate </w:t>
      </w:r>
      <w:r w:rsidRPr="00A17151">
        <w:rPr>
          <w:rFonts w:ascii="inherit" w:eastAsia="Times New Roman" w:hAnsi="inherit" w:cs="Helvetica"/>
          <w:b/>
          <w:bCs/>
          <w:i/>
          <w:iCs/>
          <w:color w:val="22313F"/>
          <w:sz w:val="21"/>
        </w:rPr>
        <w:t>memory</w:t>
      </w:r>
      <w:r w:rsidRPr="00A17151">
        <w:rPr>
          <w:rFonts w:ascii="inherit" w:eastAsia="Times New Roman" w:hAnsi="inherit" w:cs="Helvetica"/>
          <w:color w:val="22313F"/>
          <w:sz w:val="21"/>
          <w:szCs w:val="21"/>
        </w:rPr>
        <w:t> &amp; </w:t>
      </w:r>
      <w:r w:rsidRPr="00A17151">
        <w:rPr>
          <w:rFonts w:ascii="inherit" w:eastAsia="Times New Roman" w:hAnsi="inherit" w:cs="Helvetica"/>
          <w:b/>
          <w:bCs/>
          <w:i/>
          <w:iCs/>
          <w:color w:val="22313F"/>
          <w:sz w:val="21"/>
        </w:rPr>
        <w:t>merging</w:t>
      </w:r>
      <w:r w:rsidRPr="00A17151">
        <w:rPr>
          <w:rFonts w:ascii="inherit" w:eastAsia="Times New Roman" w:hAnsi="inherit" w:cs="Helvetica"/>
          <w:color w:val="22313F"/>
          <w:sz w:val="21"/>
          <w:szCs w:val="21"/>
        </w:rPr>
        <w:t> cloned copy with original copy</w:t>
      </w:r>
    </w:p>
    <w:p w:rsidR="00A17151" w:rsidRPr="00A17151" w:rsidRDefault="00A17151" w:rsidP="00A17151">
      <w:pPr>
        <w:numPr>
          <w:ilvl w:val="0"/>
          <w:numId w:val="9"/>
        </w:numPr>
        <w:shd w:val="clear" w:color="auto" w:fill="FFFFFF"/>
        <w:spacing w:after="0" w:line="240" w:lineRule="auto"/>
        <w:textAlignment w:val="baseline"/>
        <w:rPr>
          <w:rFonts w:ascii="inherit" w:eastAsia="Times New Roman" w:hAnsi="inherit" w:cs="Helvetica"/>
          <w:color w:val="22313F"/>
          <w:sz w:val="21"/>
          <w:szCs w:val="21"/>
        </w:rPr>
      </w:pPr>
      <w:r w:rsidRPr="00A17151">
        <w:rPr>
          <w:rFonts w:ascii="inherit" w:eastAsia="Times New Roman" w:hAnsi="inherit" w:cs="Helvetica"/>
          <w:color w:val="22313F"/>
          <w:sz w:val="21"/>
          <w:szCs w:val="21"/>
        </w:rPr>
        <w:t>The </w:t>
      </w:r>
      <w:r w:rsidRPr="00A17151">
        <w:rPr>
          <w:rFonts w:ascii="inherit" w:eastAsia="Times New Roman" w:hAnsi="inherit" w:cs="Helvetica"/>
          <w:b/>
          <w:bCs/>
          <w:i/>
          <w:iCs/>
          <w:color w:val="22313F"/>
          <w:sz w:val="21"/>
        </w:rPr>
        <w:t>advantage</w:t>
      </w:r>
      <w:r w:rsidRPr="00A17151">
        <w:rPr>
          <w:rFonts w:ascii="inherit" w:eastAsia="Times New Roman" w:hAnsi="inherit" w:cs="Helvetica"/>
          <w:color w:val="22313F"/>
          <w:sz w:val="21"/>
          <w:szCs w:val="21"/>
        </w:rPr>
        <w:t> of using CopyOnWriteArrayList over ArrayList is that, it doesn’t throws </w:t>
      </w:r>
      <w:r w:rsidRPr="00A17151">
        <w:rPr>
          <w:rFonts w:ascii="inherit" w:eastAsia="Times New Roman" w:hAnsi="inherit" w:cs="Helvetica"/>
          <w:b/>
          <w:bCs/>
          <w:i/>
          <w:iCs/>
          <w:color w:val="22313F"/>
          <w:sz w:val="21"/>
        </w:rPr>
        <w:t>ConcurrentModificationException</w:t>
      </w:r>
      <w:r w:rsidRPr="00A17151">
        <w:rPr>
          <w:rFonts w:ascii="inherit" w:eastAsia="Times New Roman" w:hAnsi="inherit" w:cs="Helvetica"/>
          <w:color w:val="22313F"/>
          <w:sz w:val="21"/>
          <w:szCs w:val="21"/>
        </w:rPr>
        <w:t>when </w:t>
      </w:r>
      <w:r w:rsidRPr="00A17151">
        <w:rPr>
          <w:rFonts w:ascii="inherit" w:eastAsia="Times New Roman" w:hAnsi="inherit" w:cs="Helvetica"/>
          <w:b/>
          <w:bCs/>
          <w:i/>
          <w:iCs/>
          <w:color w:val="22313F"/>
          <w:sz w:val="21"/>
        </w:rPr>
        <w:t>multiple threads</w:t>
      </w:r>
      <w:r w:rsidRPr="00A17151">
        <w:rPr>
          <w:rFonts w:ascii="inherit" w:eastAsia="Times New Roman" w:hAnsi="inherit" w:cs="Helvetica"/>
          <w:color w:val="22313F"/>
          <w:sz w:val="21"/>
          <w:szCs w:val="21"/>
        </w:rPr>
        <w:t> perform operation simultaneously</w:t>
      </w:r>
    </w:p>
    <w:p w:rsidR="00A17151" w:rsidRPr="00A17151" w:rsidRDefault="00A17151" w:rsidP="00A17151">
      <w:pPr>
        <w:shd w:val="clear" w:color="auto" w:fill="FFFFFF"/>
        <w:spacing w:after="375" w:line="240" w:lineRule="auto"/>
        <w:textAlignment w:val="baseline"/>
        <w:rPr>
          <w:rFonts w:ascii="Helvetica" w:eastAsia="Times New Roman" w:hAnsi="Helvetica" w:cs="Helvetica"/>
          <w:color w:val="22313F"/>
          <w:sz w:val="21"/>
          <w:szCs w:val="21"/>
        </w:rPr>
      </w:pPr>
      <w:r w:rsidRPr="00A17151">
        <w:rPr>
          <w:rFonts w:ascii="Helvetica" w:eastAsia="Times New Roman" w:hAnsi="Helvetica" w:cs="Helvetica"/>
          <w:color w:val="22313F"/>
          <w:sz w:val="21"/>
          <w:szCs w:val="21"/>
        </w:rPr>
        <w:t> </w:t>
      </w:r>
    </w:p>
    <w:p w:rsidR="00A17151" w:rsidRPr="00A17151" w:rsidRDefault="00A17151" w:rsidP="00A17151">
      <w:pPr>
        <w:shd w:val="clear" w:color="auto" w:fill="FFFFFF"/>
        <w:spacing w:after="0" w:line="240" w:lineRule="auto"/>
        <w:textAlignment w:val="baseline"/>
        <w:rPr>
          <w:rFonts w:ascii="Helvetica" w:eastAsia="Times New Roman" w:hAnsi="Helvetica" w:cs="Helvetica"/>
          <w:color w:val="22313F"/>
          <w:sz w:val="21"/>
          <w:szCs w:val="21"/>
        </w:rPr>
      </w:pPr>
      <w:r w:rsidRPr="00A17151">
        <w:rPr>
          <w:rFonts w:ascii="inherit" w:eastAsia="Times New Roman" w:hAnsi="inherit" w:cs="Helvetica"/>
          <w:b/>
          <w:bCs/>
          <w:color w:val="22313F"/>
          <w:sz w:val="21"/>
        </w:rPr>
        <w:t>Note:</w:t>
      </w:r>
      <w:r w:rsidRPr="00A17151">
        <w:rPr>
          <w:rFonts w:ascii="Helvetica" w:eastAsia="Times New Roman" w:hAnsi="Helvetica" w:cs="Helvetica"/>
          <w:color w:val="22313F"/>
          <w:sz w:val="21"/>
          <w:szCs w:val="21"/>
        </w:rPr>
        <w:t> there is always a catch between </w:t>
      </w:r>
      <w:r w:rsidRPr="00A17151">
        <w:rPr>
          <w:rFonts w:ascii="inherit" w:eastAsia="Times New Roman" w:hAnsi="inherit" w:cs="Helvetica"/>
          <w:b/>
          <w:bCs/>
          <w:i/>
          <w:iCs/>
          <w:color w:val="22313F"/>
          <w:sz w:val="21"/>
        </w:rPr>
        <w:t>performance</w:t>
      </w:r>
      <w:r w:rsidRPr="00A17151">
        <w:rPr>
          <w:rFonts w:ascii="Helvetica" w:eastAsia="Times New Roman" w:hAnsi="Helvetica" w:cs="Helvetica"/>
          <w:color w:val="22313F"/>
          <w:sz w:val="21"/>
          <w:szCs w:val="21"/>
        </w:rPr>
        <w:t> and </w:t>
      </w:r>
      <w:r w:rsidRPr="00A17151">
        <w:rPr>
          <w:rFonts w:ascii="inherit" w:eastAsia="Times New Roman" w:hAnsi="inherit" w:cs="Helvetica"/>
          <w:b/>
          <w:bCs/>
          <w:i/>
          <w:iCs/>
          <w:color w:val="22313F"/>
          <w:sz w:val="21"/>
        </w:rPr>
        <w:t>thread-safety</w:t>
      </w:r>
    </w:p>
    <w:p w:rsidR="00A17151" w:rsidRPr="0095157A" w:rsidRDefault="00A17151"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p>
    <w:p w:rsidR="0095157A" w:rsidRPr="0095157A" w:rsidRDefault="0095157A" w:rsidP="0095157A">
      <w:pPr>
        <w:numPr>
          <w:ilvl w:val="0"/>
          <w:numId w:val="3"/>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4" w:name="iterator-implementations"/>
      <w:bookmarkEnd w:id="24"/>
      <w:r w:rsidRPr="0095157A">
        <w:rPr>
          <w:rFonts w:ascii="Times New Roman" w:eastAsia="Times New Roman" w:hAnsi="Times New Roman" w:cs="Times New Roman"/>
          <w:b/>
          <w:bCs/>
          <w:color w:val="000000"/>
          <w:sz w:val="27"/>
          <w:szCs w:val="27"/>
        </w:rPr>
        <w:t>Why there are no concrete implementations of Iterator interface?</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Iterator interface declare methods for iterating a collection but it’s implementation is responsibility of the Collection implementation classes. Every collection class that returns an iterator for traversing has it’s own Iterator implementation nested class.</w:t>
      </w:r>
      <w:r w:rsidRPr="0095157A">
        <w:rPr>
          <w:rFonts w:ascii="Times New Roman" w:eastAsia="Times New Roman" w:hAnsi="Times New Roman" w:cs="Times New Roman"/>
          <w:color w:val="000000"/>
          <w:sz w:val="27"/>
          <w:szCs w:val="27"/>
        </w:rPr>
        <w:br/>
      </w:r>
      <w:r w:rsidRPr="0095157A">
        <w:rPr>
          <w:rFonts w:ascii="Times New Roman" w:eastAsia="Times New Roman" w:hAnsi="Times New Roman" w:cs="Times New Roman"/>
          <w:color w:val="000000"/>
          <w:sz w:val="27"/>
          <w:szCs w:val="27"/>
        </w:rPr>
        <w:lastRenderedPageBreak/>
        <w:t>This allows collection classes to chose whether iterator is fail-fast or fail-safe. For example ArrayList iterator is fail-fast whereas CopyOnWriteArrayList iterator is fail-safe.</w:t>
      </w:r>
    </w:p>
    <w:p w:rsidR="0095157A" w:rsidRPr="0095157A" w:rsidRDefault="0095157A" w:rsidP="0095157A">
      <w:pPr>
        <w:numPr>
          <w:ilvl w:val="0"/>
          <w:numId w:val="3"/>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5" w:name="unsupportedoperationexception"/>
      <w:bookmarkEnd w:id="25"/>
      <w:r w:rsidRPr="0095157A">
        <w:rPr>
          <w:rFonts w:ascii="Times New Roman" w:eastAsia="Times New Roman" w:hAnsi="Times New Roman" w:cs="Times New Roman"/>
          <w:b/>
          <w:bCs/>
          <w:color w:val="000000"/>
          <w:sz w:val="27"/>
          <w:szCs w:val="27"/>
        </w:rPr>
        <w:t>What is UnsupportedOperationException?</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Courier New" w:eastAsia="Times New Roman" w:hAnsi="Courier New" w:cs="Courier New"/>
          <w:color w:val="000000"/>
          <w:sz w:val="20"/>
        </w:rPr>
        <w:t>UnsupportedOperationException</w:t>
      </w:r>
      <w:r w:rsidRPr="0095157A">
        <w:rPr>
          <w:rFonts w:ascii="Times New Roman" w:eastAsia="Times New Roman" w:hAnsi="Times New Roman" w:cs="Times New Roman"/>
          <w:color w:val="000000"/>
          <w:sz w:val="27"/>
          <w:szCs w:val="27"/>
        </w:rPr>
        <w:t> is the exception used to indicate that the operation is not supported. It’s used extensively in </w:t>
      </w:r>
      <w:hyperlink r:id="rId77" w:tooltip="Difference between JDK, JRE and JVM in Java" w:history="1">
        <w:r w:rsidRPr="0095157A">
          <w:rPr>
            <w:rFonts w:ascii="Times New Roman" w:eastAsia="Times New Roman" w:hAnsi="Times New Roman" w:cs="Times New Roman"/>
            <w:color w:val="0000FF"/>
            <w:sz w:val="27"/>
            <w:u w:val="single"/>
          </w:rPr>
          <w:t>JDK</w:t>
        </w:r>
      </w:hyperlink>
      <w:r w:rsidRPr="0095157A">
        <w:rPr>
          <w:rFonts w:ascii="Times New Roman" w:eastAsia="Times New Roman" w:hAnsi="Times New Roman" w:cs="Times New Roman"/>
          <w:color w:val="000000"/>
          <w:sz w:val="27"/>
          <w:szCs w:val="27"/>
        </w:rPr>
        <w:t> classes, in collections framework </w:t>
      </w:r>
      <w:r w:rsidRPr="0095157A">
        <w:rPr>
          <w:rFonts w:ascii="Courier New" w:eastAsia="Times New Roman" w:hAnsi="Courier New" w:cs="Courier New"/>
          <w:color w:val="000000"/>
          <w:sz w:val="20"/>
        </w:rPr>
        <w:t>java.util.Collections.UnmodifiableCollection</w:t>
      </w:r>
      <w:r w:rsidRPr="0095157A">
        <w:rPr>
          <w:rFonts w:ascii="Times New Roman" w:eastAsia="Times New Roman" w:hAnsi="Times New Roman" w:cs="Times New Roman"/>
          <w:color w:val="000000"/>
          <w:sz w:val="27"/>
          <w:szCs w:val="27"/>
        </w:rPr>
        <w:t> throws this exception for all </w:t>
      </w:r>
      <w:r w:rsidRPr="0095157A">
        <w:rPr>
          <w:rFonts w:ascii="Courier New" w:eastAsia="Times New Roman" w:hAnsi="Courier New" w:cs="Courier New"/>
          <w:color w:val="000000"/>
          <w:sz w:val="20"/>
        </w:rPr>
        <w:t>add</w:t>
      </w:r>
      <w:r w:rsidRPr="0095157A">
        <w:rPr>
          <w:rFonts w:ascii="Times New Roman" w:eastAsia="Times New Roman" w:hAnsi="Times New Roman" w:cs="Times New Roman"/>
          <w:color w:val="000000"/>
          <w:sz w:val="27"/>
          <w:szCs w:val="27"/>
        </w:rPr>
        <w:t> and </w:t>
      </w:r>
      <w:r w:rsidRPr="0095157A">
        <w:rPr>
          <w:rFonts w:ascii="Courier New" w:eastAsia="Times New Roman" w:hAnsi="Courier New" w:cs="Courier New"/>
          <w:color w:val="000000"/>
          <w:sz w:val="20"/>
        </w:rPr>
        <w:t>remove</w:t>
      </w:r>
      <w:r w:rsidRPr="0095157A">
        <w:rPr>
          <w:rFonts w:ascii="Times New Roman" w:eastAsia="Times New Roman" w:hAnsi="Times New Roman" w:cs="Times New Roman"/>
          <w:color w:val="000000"/>
          <w:sz w:val="27"/>
          <w:szCs w:val="27"/>
        </w:rPr>
        <w:t> operations.</w:t>
      </w:r>
    </w:p>
    <w:p w:rsidR="0095157A" w:rsidRPr="0095157A" w:rsidRDefault="0095157A" w:rsidP="0095157A">
      <w:pPr>
        <w:numPr>
          <w:ilvl w:val="0"/>
          <w:numId w:val="3"/>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6" w:name="hashmap-working"/>
      <w:bookmarkEnd w:id="26"/>
      <w:r w:rsidRPr="0095157A">
        <w:rPr>
          <w:rFonts w:ascii="Times New Roman" w:eastAsia="Times New Roman" w:hAnsi="Times New Roman" w:cs="Times New Roman"/>
          <w:b/>
          <w:bCs/>
          <w:color w:val="000000"/>
          <w:sz w:val="27"/>
          <w:szCs w:val="27"/>
        </w:rPr>
        <w:t>How HashMap works in Java?</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HashMap stores key-value pair in </w:t>
      </w:r>
      <w:r w:rsidRPr="0095157A">
        <w:rPr>
          <w:rFonts w:ascii="Courier New" w:eastAsia="Times New Roman" w:hAnsi="Courier New" w:cs="Courier New"/>
          <w:color w:val="000000"/>
          <w:sz w:val="20"/>
        </w:rPr>
        <w:t>Map.Entry</w:t>
      </w:r>
      <w:r w:rsidRPr="0095157A">
        <w:rPr>
          <w:rFonts w:ascii="Times New Roman" w:eastAsia="Times New Roman" w:hAnsi="Times New Roman" w:cs="Times New Roman"/>
          <w:color w:val="000000"/>
          <w:sz w:val="27"/>
          <w:szCs w:val="27"/>
        </w:rPr>
        <w:t> static nested class implementation. HashMap works on hashing algorithm and uses hashCode() and equals() method in </w:t>
      </w:r>
      <w:r w:rsidRPr="0095157A">
        <w:rPr>
          <w:rFonts w:ascii="Courier New" w:eastAsia="Times New Roman" w:hAnsi="Courier New" w:cs="Courier New"/>
          <w:color w:val="000000"/>
          <w:sz w:val="20"/>
        </w:rPr>
        <w:t>put</w:t>
      </w:r>
      <w:r w:rsidRPr="0095157A">
        <w:rPr>
          <w:rFonts w:ascii="Times New Roman" w:eastAsia="Times New Roman" w:hAnsi="Times New Roman" w:cs="Times New Roman"/>
          <w:color w:val="000000"/>
          <w:sz w:val="27"/>
          <w:szCs w:val="27"/>
        </w:rPr>
        <w:t> and </w:t>
      </w:r>
      <w:r w:rsidRPr="0095157A">
        <w:rPr>
          <w:rFonts w:ascii="Courier New" w:eastAsia="Times New Roman" w:hAnsi="Courier New" w:cs="Courier New"/>
          <w:color w:val="000000"/>
          <w:sz w:val="20"/>
        </w:rPr>
        <w:t>get</w:t>
      </w:r>
      <w:r w:rsidRPr="0095157A">
        <w:rPr>
          <w:rFonts w:ascii="Times New Roman" w:eastAsia="Times New Roman" w:hAnsi="Times New Roman" w:cs="Times New Roman"/>
          <w:color w:val="000000"/>
          <w:sz w:val="27"/>
          <w:szCs w:val="27"/>
        </w:rPr>
        <w:t> methods.</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When we call </w:t>
      </w:r>
      <w:r w:rsidRPr="0095157A">
        <w:rPr>
          <w:rFonts w:ascii="Courier New" w:eastAsia="Times New Roman" w:hAnsi="Courier New" w:cs="Courier New"/>
          <w:color w:val="000000"/>
          <w:sz w:val="20"/>
        </w:rPr>
        <w:t>put</w:t>
      </w:r>
      <w:r w:rsidRPr="0095157A">
        <w:rPr>
          <w:rFonts w:ascii="Times New Roman" w:eastAsia="Times New Roman" w:hAnsi="Times New Roman" w:cs="Times New Roman"/>
          <w:color w:val="000000"/>
          <w:sz w:val="27"/>
          <w:szCs w:val="27"/>
        </w:rPr>
        <w:t> method by passing key-value pair, HashMap uses Key hashCode() with hashing to find out the index to store the key-value pair. The Entry is stored in the LinkedList, so if there are already existing entry, it uses equals() method to check if the passed key already exists, if yes it overwrites the value else it creates a new entry and store this key-value Entry.</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When we call </w:t>
      </w:r>
      <w:r w:rsidRPr="0095157A">
        <w:rPr>
          <w:rFonts w:ascii="Courier New" w:eastAsia="Times New Roman" w:hAnsi="Courier New" w:cs="Courier New"/>
          <w:color w:val="000000"/>
          <w:sz w:val="20"/>
        </w:rPr>
        <w:t>get</w:t>
      </w:r>
      <w:r w:rsidRPr="0095157A">
        <w:rPr>
          <w:rFonts w:ascii="Times New Roman" w:eastAsia="Times New Roman" w:hAnsi="Times New Roman" w:cs="Times New Roman"/>
          <w:color w:val="000000"/>
          <w:sz w:val="27"/>
          <w:szCs w:val="27"/>
        </w:rPr>
        <w:t> method by passing Key, again it uses the hashCode() to find the index in the array and then use equals() method to find the correct Entry and return it’s value. Below image will explain these detail clearly.</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The other important things to know about HashMap are capacity, load factor, threshold resizing. HashMap initial default capacity is </w:t>
      </w:r>
      <w:r w:rsidRPr="0095157A">
        <w:rPr>
          <w:rFonts w:ascii="Times New Roman" w:eastAsia="Times New Roman" w:hAnsi="Times New Roman" w:cs="Times New Roman"/>
          <w:b/>
          <w:bCs/>
          <w:color w:val="000000"/>
          <w:sz w:val="27"/>
        </w:rPr>
        <w:t>16</w:t>
      </w:r>
      <w:r w:rsidRPr="0095157A">
        <w:rPr>
          <w:rFonts w:ascii="Times New Roman" w:eastAsia="Times New Roman" w:hAnsi="Times New Roman" w:cs="Times New Roman"/>
          <w:color w:val="000000"/>
          <w:sz w:val="27"/>
          <w:szCs w:val="27"/>
        </w:rPr>
        <w:t> and load factor is 0.75. Threshold is capacity multiplied by load factor and whenever we try to add an entry, if map size is greater than threshold, HashMap rehashes the contents of map into a new array with a larger capacity. The capacity is always power of 2, so if you know that you need to store a large number of key-value pairs, for example in caching data from database, it’s good idea to initialize the HashMap with correct capacity and load factor.</w:t>
      </w:r>
    </w:p>
    <w:p w:rsidR="0095157A" w:rsidRPr="0095157A" w:rsidRDefault="0095157A" w:rsidP="0095157A">
      <w:pPr>
        <w:numPr>
          <w:ilvl w:val="0"/>
          <w:numId w:val="3"/>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7" w:name="hashcode-equals"/>
      <w:bookmarkEnd w:id="27"/>
      <w:r w:rsidRPr="0095157A">
        <w:rPr>
          <w:rFonts w:ascii="Times New Roman" w:eastAsia="Times New Roman" w:hAnsi="Times New Roman" w:cs="Times New Roman"/>
          <w:b/>
          <w:bCs/>
          <w:color w:val="000000"/>
          <w:sz w:val="27"/>
          <w:szCs w:val="27"/>
        </w:rPr>
        <w:t>What is the importance of hashCode() and equals() methods?</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 xml:space="preserve">HashMap uses Key object hashCode() and equals() method to determine the index to put the key-value pair. These methods are also used when we try to get value from HashMap. If these methods are not implemented correctly, two different Key’s might produce same hashCode() and equals() output and in that </w:t>
      </w:r>
      <w:r w:rsidRPr="0095157A">
        <w:rPr>
          <w:rFonts w:ascii="Times New Roman" w:eastAsia="Times New Roman" w:hAnsi="Times New Roman" w:cs="Times New Roman"/>
          <w:color w:val="000000"/>
          <w:sz w:val="27"/>
          <w:szCs w:val="27"/>
        </w:rPr>
        <w:lastRenderedPageBreak/>
        <w:t>case rather than storing it at different location, HashMap will consider them same and overwrite them.</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Similarly all the collection classes that doesn’t store duplicate data use hashCode() and equals() to find duplicates, so it’s very important to implement them correctly. The implementation of equals() and hashCode() should follow these rules.</w:t>
      </w:r>
    </w:p>
    <w:p w:rsidR="0095157A" w:rsidRPr="0095157A" w:rsidRDefault="0095157A" w:rsidP="0095157A">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If </w:t>
      </w:r>
      <w:r w:rsidRPr="0095157A">
        <w:rPr>
          <w:rFonts w:ascii="Courier New" w:eastAsia="Times New Roman" w:hAnsi="Courier New" w:cs="Courier New"/>
          <w:color w:val="000000"/>
          <w:sz w:val="20"/>
        </w:rPr>
        <w:t>o1.equals(o2)</w:t>
      </w:r>
      <w:r w:rsidRPr="0095157A">
        <w:rPr>
          <w:rFonts w:ascii="Times New Roman" w:eastAsia="Times New Roman" w:hAnsi="Times New Roman" w:cs="Times New Roman"/>
          <w:color w:val="000000"/>
          <w:sz w:val="27"/>
          <w:szCs w:val="27"/>
        </w:rPr>
        <w:t>, then </w:t>
      </w:r>
      <w:r w:rsidRPr="0095157A">
        <w:rPr>
          <w:rFonts w:ascii="Courier New" w:eastAsia="Times New Roman" w:hAnsi="Courier New" w:cs="Courier New"/>
          <w:color w:val="000000"/>
          <w:sz w:val="20"/>
        </w:rPr>
        <w:t>o1.hashCode() == o2.hashCode()</w:t>
      </w:r>
      <w:r w:rsidRPr="0095157A">
        <w:rPr>
          <w:rFonts w:ascii="Times New Roman" w:eastAsia="Times New Roman" w:hAnsi="Times New Roman" w:cs="Times New Roman"/>
          <w:color w:val="000000"/>
          <w:sz w:val="27"/>
          <w:szCs w:val="27"/>
        </w:rPr>
        <w:t>should always be </w:t>
      </w:r>
      <w:r w:rsidRPr="0095157A">
        <w:rPr>
          <w:rFonts w:ascii="Courier New" w:eastAsia="Times New Roman" w:hAnsi="Courier New" w:cs="Courier New"/>
          <w:color w:val="000000"/>
          <w:sz w:val="20"/>
        </w:rPr>
        <w:t>true</w:t>
      </w:r>
      <w:r w:rsidRPr="0095157A">
        <w:rPr>
          <w:rFonts w:ascii="Times New Roman" w:eastAsia="Times New Roman" w:hAnsi="Times New Roman" w:cs="Times New Roman"/>
          <w:color w:val="000000"/>
          <w:sz w:val="27"/>
          <w:szCs w:val="27"/>
        </w:rPr>
        <w:t>.</w:t>
      </w:r>
    </w:p>
    <w:p w:rsidR="0095157A" w:rsidRPr="0095157A" w:rsidRDefault="0095157A" w:rsidP="0095157A">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If </w:t>
      </w:r>
      <w:r w:rsidRPr="0095157A">
        <w:rPr>
          <w:rFonts w:ascii="Courier New" w:eastAsia="Times New Roman" w:hAnsi="Courier New" w:cs="Courier New"/>
          <w:color w:val="000000"/>
          <w:sz w:val="20"/>
        </w:rPr>
        <w:t>o1.hashCode() == o2.hashCode</w:t>
      </w:r>
      <w:r w:rsidRPr="0095157A">
        <w:rPr>
          <w:rFonts w:ascii="Times New Roman" w:eastAsia="Times New Roman" w:hAnsi="Times New Roman" w:cs="Times New Roman"/>
          <w:color w:val="000000"/>
          <w:sz w:val="27"/>
          <w:szCs w:val="27"/>
        </w:rPr>
        <w:t> is true, it doesn’t mean that </w:t>
      </w:r>
      <w:r w:rsidRPr="0095157A">
        <w:rPr>
          <w:rFonts w:ascii="Courier New" w:eastAsia="Times New Roman" w:hAnsi="Courier New" w:cs="Courier New"/>
          <w:color w:val="000000"/>
          <w:sz w:val="20"/>
        </w:rPr>
        <w:t>o1.equals(o2)</w:t>
      </w:r>
      <w:r w:rsidRPr="0095157A">
        <w:rPr>
          <w:rFonts w:ascii="Times New Roman" w:eastAsia="Times New Roman" w:hAnsi="Times New Roman" w:cs="Times New Roman"/>
          <w:color w:val="000000"/>
          <w:sz w:val="27"/>
          <w:szCs w:val="27"/>
        </w:rPr>
        <w:t> will be </w:t>
      </w:r>
      <w:r w:rsidRPr="0095157A">
        <w:rPr>
          <w:rFonts w:ascii="Courier New" w:eastAsia="Times New Roman" w:hAnsi="Courier New" w:cs="Courier New"/>
          <w:color w:val="000000"/>
          <w:sz w:val="20"/>
        </w:rPr>
        <w:t>true</w:t>
      </w:r>
      <w:r w:rsidRPr="0095157A">
        <w:rPr>
          <w:rFonts w:ascii="Times New Roman" w:eastAsia="Times New Roman" w:hAnsi="Times New Roman" w:cs="Times New Roman"/>
          <w:color w:val="000000"/>
          <w:sz w:val="27"/>
          <w:szCs w:val="27"/>
        </w:rPr>
        <w:t>.</w:t>
      </w:r>
    </w:p>
    <w:p w:rsidR="0095157A" w:rsidRPr="0095157A" w:rsidRDefault="0095157A" w:rsidP="0095157A">
      <w:pPr>
        <w:numPr>
          <w:ilvl w:val="0"/>
          <w:numId w:val="3"/>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8" w:name="map-key"/>
      <w:bookmarkEnd w:id="28"/>
      <w:r w:rsidRPr="0095157A">
        <w:rPr>
          <w:rFonts w:ascii="Times New Roman" w:eastAsia="Times New Roman" w:hAnsi="Times New Roman" w:cs="Times New Roman"/>
          <w:b/>
          <w:bCs/>
          <w:color w:val="000000"/>
          <w:sz w:val="27"/>
          <w:szCs w:val="27"/>
        </w:rPr>
        <w:t>Can we use any class as Map key?</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We can use any class as Map Key, however following points should be considered before using them.</w:t>
      </w:r>
    </w:p>
    <w:p w:rsidR="0095157A" w:rsidRPr="0095157A" w:rsidRDefault="0095157A" w:rsidP="0095157A">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If the class overrides equals() method, it should also override hashCode() method.</w:t>
      </w:r>
    </w:p>
    <w:p w:rsidR="0095157A" w:rsidRPr="0095157A" w:rsidRDefault="0095157A" w:rsidP="0095157A">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The class should follow the rules associated with equals() and hashCode() for all instances. Please refer earlier question for these rules.</w:t>
      </w:r>
    </w:p>
    <w:p w:rsidR="0095157A" w:rsidRPr="0095157A" w:rsidRDefault="0095157A" w:rsidP="0095157A">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If a class field is not used in equals(), you should not use it in hashCode() method.</w:t>
      </w:r>
    </w:p>
    <w:p w:rsidR="0095157A" w:rsidRPr="0095157A" w:rsidRDefault="0095157A" w:rsidP="0095157A">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Best practice for user defined key class is to make it immutable, so that hashCode() value can be cached for fast performance. Also immutable classes make sure that hashCode() and equals() will not change in future that will solve any issue with mutability.</w:t>
      </w:r>
      <w:r w:rsidRPr="0095157A">
        <w:rPr>
          <w:rFonts w:ascii="Times New Roman" w:eastAsia="Times New Roman" w:hAnsi="Times New Roman" w:cs="Times New Roman"/>
          <w:color w:val="000000"/>
          <w:sz w:val="27"/>
          <w:szCs w:val="27"/>
        </w:rPr>
        <w:br/>
        <w:t>For example, let’s say I have a class </w:t>
      </w:r>
      <w:r w:rsidRPr="0095157A">
        <w:rPr>
          <w:rFonts w:ascii="Courier New" w:eastAsia="Times New Roman" w:hAnsi="Courier New" w:cs="Courier New"/>
          <w:color w:val="000000"/>
          <w:sz w:val="20"/>
        </w:rPr>
        <w:t>MyKey</w:t>
      </w:r>
      <w:r w:rsidRPr="0095157A">
        <w:rPr>
          <w:rFonts w:ascii="Times New Roman" w:eastAsia="Times New Roman" w:hAnsi="Times New Roman" w:cs="Times New Roman"/>
          <w:color w:val="000000"/>
          <w:sz w:val="27"/>
          <w:szCs w:val="27"/>
        </w:rPr>
        <w:t> that I am using for HashMap key.</w:t>
      </w:r>
    </w:p>
    <w:p w:rsidR="0095157A" w:rsidRPr="0095157A" w:rsidRDefault="0095157A" w:rsidP="0095157A">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57A">
        <w:rPr>
          <w:rFonts w:ascii="Courier New" w:eastAsia="Times New Roman" w:hAnsi="Courier New" w:cs="Courier New"/>
          <w:color w:val="000000"/>
          <w:sz w:val="20"/>
          <w:szCs w:val="20"/>
        </w:rPr>
        <w:t>//MyKey name argument passed is used for equals() and hashCode()</w:t>
      </w:r>
    </w:p>
    <w:p w:rsidR="0095157A" w:rsidRPr="0095157A" w:rsidRDefault="0095157A" w:rsidP="0095157A">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57A">
        <w:rPr>
          <w:rFonts w:ascii="Courier New" w:eastAsia="Times New Roman" w:hAnsi="Courier New" w:cs="Courier New"/>
          <w:color w:val="000000"/>
          <w:sz w:val="20"/>
          <w:szCs w:val="20"/>
        </w:rPr>
        <w:t>MyKey key = new MyKey("Pankaj"); //assume hashCode=1234</w:t>
      </w:r>
    </w:p>
    <w:p w:rsidR="0095157A" w:rsidRPr="0095157A" w:rsidRDefault="0095157A" w:rsidP="0095157A">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57A">
        <w:rPr>
          <w:rFonts w:ascii="Courier New" w:eastAsia="Times New Roman" w:hAnsi="Courier New" w:cs="Courier New"/>
          <w:color w:val="000000"/>
          <w:sz w:val="20"/>
          <w:szCs w:val="20"/>
        </w:rPr>
        <w:t>myHashMap.put(key, "Value");</w:t>
      </w:r>
    </w:p>
    <w:p w:rsidR="0095157A" w:rsidRPr="0095157A" w:rsidRDefault="0095157A" w:rsidP="0095157A">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5157A" w:rsidRPr="0095157A" w:rsidRDefault="0095157A" w:rsidP="0095157A">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57A">
        <w:rPr>
          <w:rFonts w:ascii="Courier New" w:eastAsia="Times New Roman" w:hAnsi="Courier New" w:cs="Courier New"/>
          <w:color w:val="000000"/>
          <w:sz w:val="20"/>
          <w:szCs w:val="20"/>
        </w:rPr>
        <w:t>// Below code will change the key hashCode() and equals()</w:t>
      </w:r>
    </w:p>
    <w:p w:rsidR="0095157A" w:rsidRPr="0095157A" w:rsidRDefault="0095157A" w:rsidP="0095157A">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57A">
        <w:rPr>
          <w:rFonts w:ascii="Courier New" w:eastAsia="Times New Roman" w:hAnsi="Courier New" w:cs="Courier New"/>
          <w:color w:val="000000"/>
          <w:sz w:val="20"/>
          <w:szCs w:val="20"/>
        </w:rPr>
        <w:t>// but it's location is not changed.</w:t>
      </w:r>
    </w:p>
    <w:p w:rsidR="0095157A" w:rsidRPr="0095157A" w:rsidRDefault="0095157A" w:rsidP="0095157A">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57A">
        <w:rPr>
          <w:rFonts w:ascii="Courier New" w:eastAsia="Times New Roman" w:hAnsi="Courier New" w:cs="Courier New"/>
          <w:color w:val="000000"/>
          <w:sz w:val="20"/>
          <w:szCs w:val="20"/>
        </w:rPr>
        <w:t>key.setName("Amit"); //assume new hashCode=7890</w:t>
      </w:r>
    </w:p>
    <w:p w:rsidR="0095157A" w:rsidRPr="0095157A" w:rsidRDefault="0095157A" w:rsidP="0095157A">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5157A" w:rsidRPr="0095157A" w:rsidRDefault="0095157A" w:rsidP="0095157A">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57A">
        <w:rPr>
          <w:rFonts w:ascii="Courier New" w:eastAsia="Times New Roman" w:hAnsi="Courier New" w:cs="Courier New"/>
          <w:color w:val="000000"/>
          <w:sz w:val="20"/>
          <w:szCs w:val="20"/>
        </w:rPr>
        <w:t>//below will return null, because HashMap will try to look for key</w:t>
      </w:r>
    </w:p>
    <w:p w:rsidR="0095157A" w:rsidRPr="0095157A" w:rsidRDefault="0095157A" w:rsidP="0095157A">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57A">
        <w:rPr>
          <w:rFonts w:ascii="Courier New" w:eastAsia="Times New Roman" w:hAnsi="Courier New" w:cs="Courier New"/>
          <w:color w:val="000000"/>
          <w:sz w:val="20"/>
          <w:szCs w:val="20"/>
        </w:rPr>
        <w:t xml:space="preserve">//in the same index as it was stored but since key is mutated, </w:t>
      </w:r>
    </w:p>
    <w:p w:rsidR="0095157A" w:rsidRPr="0095157A" w:rsidRDefault="0095157A" w:rsidP="0095157A">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57A">
        <w:rPr>
          <w:rFonts w:ascii="Courier New" w:eastAsia="Times New Roman" w:hAnsi="Courier New" w:cs="Courier New"/>
          <w:color w:val="000000"/>
          <w:sz w:val="20"/>
          <w:szCs w:val="20"/>
        </w:rPr>
        <w:t>//there will be no match and it will return null.</w:t>
      </w:r>
    </w:p>
    <w:p w:rsidR="0095157A" w:rsidRPr="0095157A" w:rsidRDefault="0095157A" w:rsidP="0095157A">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57A">
        <w:rPr>
          <w:rFonts w:ascii="Courier New" w:eastAsia="Times New Roman" w:hAnsi="Courier New" w:cs="Courier New"/>
          <w:color w:val="000000"/>
          <w:sz w:val="20"/>
          <w:szCs w:val="20"/>
        </w:rPr>
        <w:t xml:space="preserve">myHashMap.get(new MyKey("Pankaj")); </w:t>
      </w:r>
    </w:p>
    <w:p w:rsidR="0095157A" w:rsidRPr="0095157A" w:rsidRDefault="0095157A" w:rsidP="0095157A">
      <w:pPr>
        <w:spacing w:before="100" w:beforeAutospacing="1" w:after="100" w:afterAutospacing="1" w:line="240" w:lineRule="auto"/>
        <w:ind w:left="144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This is the reason why String and Integer are mostly used as HashMap keys.</w:t>
      </w:r>
    </w:p>
    <w:p w:rsidR="0095157A" w:rsidRPr="0095157A" w:rsidRDefault="0095157A" w:rsidP="0095157A">
      <w:pPr>
        <w:numPr>
          <w:ilvl w:val="0"/>
          <w:numId w:val="3"/>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9" w:name="map-collection-views"/>
      <w:bookmarkEnd w:id="29"/>
      <w:r w:rsidRPr="0095157A">
        <w:rPr>
          <w:rFonts w:ascii="Times New Roman" w:eastAsia="Times New Roman" w:hAnsi="Times New Roman" w:cs="Times New Roman"/>
          <w:b/>
          <w:bCs/>
          <w:color w:val="000000"/>
          <w:sz w:val="27"/>
          <w:szCs w:val="27"/>
        </w:rPr>
        <w:lastRenderedPageBreak/>
        <w:t>What are different Collection views provided by Map interface?</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Map interface provides three collection views:</w:t>
      </w:r>
    </w:p>
    <w:p w:rsidR="0095157A" w:rsidRPr="0095157A" w:rsidRDefault="0095157A" w:rsidP="0095157A">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95157A">
        <w:rPr>
          <w:rFonts w:ascii="Times New Roman" w:eastAsia="Times New Roman" w:hAnsi="Times New Roman" w:cs="Times New Roman"/>
          <w:b/>
          <w:bCs/>
          <w:color w:val="000000"/>
          <w:sz w:val="27"/>
        </w:rPr>
        <w:t>Set&lt;K&gt; keySet()</w:t>
      </w:r>
      <w:r w:rsidRPr="0095157A">
        <w:rPr>
          <w:rFonts w:ascii="Times New Roman" w:eastAsia="Times New Roman" w:hAnsi="Times New Roman" w:cs="Times New Roman"/>
          <w:color w:val="000000"/>
          <w:sz w:val="27"/>
          <w:szCs w:val="27"/>
        </w:rPr>
        <w:t>: Returns a Set view of the keys contained in this map. The set is backed by the map, so changes to the map are reflected in the set, and vice-versa. If the map is modified while an iteration over the set is in progress (except through the iterator’s own remove operation), the results of the iteration are undefined. The set supports element removal, which removes the corresponding mapping from the map, via the Iterator.remove, Set.remove, removeAll, retainAll, and clear operations. It does not support the add or addAll operations.</w:t>
      </w:r>
    </w:p>
    <w:p w:rsidR="0095157A" w:rsidRPr="0095157A" w:rsidRDefault="0095157A" w:rsidP="0095157A">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95157A">
        <w:rPr>
          <w:rFonts w:ascii="Times New Roman" w:eastAsia="Times New Roman" w:hAnsi="Times New Roman" w:cs="Times New Roman"/>
          <w:b/>
          <w:bCs/>
          <w:color w:val="000000"/>
          <w:sz w:val="27"/>
        </w:rPr>
        <w:t>Collection&lt;V&gt; values()</w:t>
      </w:r>
      <w:r w:rsidRPr="0095157A">
        <w:rPr>
          <w:rFonts w:ascii="Times New Roman" w:eastAsia="Times New Roman" w:hAnsi="Times New Roman" w:cs="Times New Roman"/>
          <w:color w:val="000000"/>
          <w:sz w:val="27"/>
          <w:szCs w:val="27"/>
        </w:rPr>
        <w:t>: Returns a Collection view of the values contained in this map. The collection is backed by the map, so changes to the map are reflected in the collection, and vice-versa. If the map is modified while an iteration over the collection is in progress (except through the iterator’s own remove operation), the results of the iteration are undefined. The collection supports element removal, which removes the corresponding mapping from the map, via the Iterator.remove, Collection.remove, removeAll, retainAll and clear operations. It does not support the add or addAll operations.</w:t>
      </w:r>
    </w:p>
    <w:p w:rsidR="0095157A" w:rsidRPr="0095157A" w:rsidRDefault="0095157A" w:rsidP="0095157A">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95157A">
        <w:rPr>
          <w:rFonts w:ascii="Times New Roman" w:eastAsia="Times New Roman" w:hAnsi="Times New Roman" w:cs="Times New Roman"/>
          <w:b/>
          <w:bCs/>
          <w:color w:val="000000"/>
          <w:sz w:val="27"/>
        </w:rPr>
        <w:t>Set&lt;Map.Entry&lt;K, V&gt;&gt; entrySet()</w:t>
      </w:r>
      <w:r w:rsidRPr="0095157A">
        <w:rPr>
          <w:rFonts w:ascii="Times New Roman" w:eastAsia="Times New Roman" w:hAnsi="Times New Roman" w:cs="Times New Roman"/>
          <w:color w:val="000000"/>
          <w:sz w:val="27"/>
          <w:szCs w:val="27"/>
        </w:rPr>
        <w:t>: Returns a Set view of the mappings contained in this map. The set is backed by the map, so changes to the map are reflected in the set, and vice-versa. If the map is modified while an iteration over the set is in progress (except through the iterator’s own remove operation, or through the setValue operation on a map entry returned by the iterator) the results of the iteration are undefined. The set supports element removal, which removes the corresponding mapping from the map, via the Iterator.remove, Set.remove, removeAll, retainAll and clear operations. It does not support the add or addAll operations.</w:t>
      </w:r>
    </w:p>
    <w:p w:rsidR="0095157A" w:rsidRPr="0095157A" w:rsidRDefault="0095157A" w:rsidP="0095157A">
      <w:pPr>
        <w:numPr>
          <w:ilvl w:val="0"/>
          <w:numId w:val="4"/>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30" w:name="hashmap-vs-hashtable"/>
      <w:bookmarkEnd w:id="30"/>
      <w:r w:rsidRPr="0095157A">
        <w:rPr>
          <w:rFonts w:ascii="Times New Roman" w:eastAsia="Times New Roman" w:hAnsi="Times New Roman" w:cs="Times New Roman"/>
          <w:b/>
          <w:bCs/>
          <w:color w:val="000000"/>
          <w:sz w:val="27"/>
          <w:szCs w:val="27"/>
        </w:rPr>
        <w:t>What is difference between HashMap and Hashtable?</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HashMap and Hashtable both implements Map interface and looks similar, however there are following difference between HashMap and Hashtable.</w:t>
      </w:r>
    </w:p>
    <w:p w:rsidR="0095157A" w:rsidRPr="0095157A" w:rsidRDefault="0095157A" w:rsidP="0095157A">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HashMap allows null key and values whereas Hashtable doesn’t allow null key and values.</w:t>
      </w:r>
    </w:p>
    <w:p w:rsidR="0095157A" w:rsidRPr="0095157A" w:rsidRDefault="0095157A" w:rsidP="0095157A">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Hashtable is synchronized but HashMap is not synchronized. So HashMap is better for single threaded environment, Hashtable is suitable for multi-threaded environment.</w:t>
      </w:r>
    </w:p>
    <w:p w:rsidR="0095157A" w:rsidRPr="0095157A" w:rsidRDefault="0095157A" w:rsidP="0095157A">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95157A">
        <w:rPr>
          <w:rFonts w:ascii="Courier New" w:eastAsia="Times New Roman" w:hAnsi="Courier New" w:cs="Courier New"/>
          <w:color w:val="000000"/>
          <w:sz w:val="20"/>
        </w:rPr>
        <w:lastRenderedPageBreak/>
        <w:t>LinkedHashMap</w:t>
      </w:r>
      <w:r w:rsidRPr="0095157A">
        <w:rPr>
          <w:rFonts w:ascii="Times New Roman" w:eastAsia="Times New Roman" w:hAnsi="Times New Roman" w:cs="Times New Roman"/>
          <w:color w:val="000000"/>
          <w:sz w:val="27"/>
          <w:szCs w:val="27"/>
        </w:rPr>
        <w:t> was introduced in Java 1.4 as a subclass of HashMap, so incase you want iteration order, you can easily switch from HashMap to LinkedHashMap but that is not the case with Hashtable whose iteration order is unpredictable.</w:t>
      </w:r>
    </w:p>
    <w:p w:rsidR="0095157A" w:rsidRPr="0095157A" w:rsidRDefault="0095157A" w:rsidP="0095157A">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HashMap provides Set of keys to iterate and hence it’s fail-fast but Hashtable provides Enumeration of keys that doesn’t support this feature.</w:t>
      </w:r>
    </w:p>
    <w:p w:rsidR="0095157A" w:rsidRPr="0095157A" w:rsidRDefault="0095157A" w:rsidP="0095157A">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Hashtable is considered to be legacy class and if you are looking for modifications of Map while iterating, you should use ConcurrentHashMap.</w:t>
      </w:r>
    </w:p>
    <w:p w:rsidR="0095157A" w:rsidRPr="0095157A" w:rsidRDefault="0095157A" w:rsidP="0095157A">
      <w:pPr>
        <w:numPr>
          <w:ilvl w:val="0"/>
          <w:numId w:val="4"/>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31" w:name="hashmap-vs-treemap"/>
      <w:bookmarkEnd w:id="31"/>
      <w:r w:rsidRPr="0095157A">
        <w:rPr>
          <w:rFonts w:ascii="Times New Roman" w:eastAsia="Times New Roman" w:hAnsi="Times New Roman" w:cs="Times New Roman"/>
          <w:b/>
          <w:bCs/>
          <w:color w:val="000000"/>
          <w:sz w:val="27"/>
          <w:szCs w:val="27"/>
        </w:rPr>
        <w:t>How to decide between HashMap and TreeMap?</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For inserting, deleting, and locating elements in a Map, the HashMap offers the best alternative. If, however, you need to traverse the keys in a sorted order, then TreeMap is your better alternative. Depending upon the size of your collection, it may be faster to add elements to a HashMap, then convert the map to a TreeMap for sorted key traversal.</w:t>
      </w:r>
    </w:p>
    <w:p w:rsidR="0095157A" w:rsidRPr="0095157A" w:rsidRDefault="0095157A" w:rsidP="0095157A">
      <w:pPr>
        <w:numPr>
          <w:ilvl w:val="0"/>
          <w:numId w:val="4"/>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32" w:name="arraylist-vs-vector"/>
      <w:bookmarkEnd w:id="32"/>
      <w:r w:rsidRPr="0095157A">
        <w:rPr>
          <w:rFonts w:ascii="Times New Roman" w:eastAsia="Times New Roman" w:hAnsi="Times New Roman" w:cs="Times New Roman"/>
          <w:b/>
          <w:bCs/>
          <w:color w:val="000000"/>
          <w:sz w:val="27"/>
          <w:szCs w:val="27"/>
        </w:rPr>
        <w:t>What are similarities and difference between ArrayList and Vector?</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ArrayList and Vector are similar classes in many ways.</w:t>
      </w:r>
    </w:p>
    <w:p w:rsidR="0095157A" w:rsidRPr="0095157A" w:rsidRDefault="0095157A" w:rsidP="0095157A">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Both are index based and backed up by an array internally.</w:t>
      </w:r>
    </w:p>
    <w:p w:rsidR="0095157A" w:rsidRPr="0095157A" w:rsidRDefault="0095157A" w:rsidP="0095157A">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Both maintains the order of insertion and we can get the elements in the order of insertion.</w:t>
      </w:r>
    </w:p>
    <w:p w:rsidR="0095157A" w:rsidRPr="0095157A" w:rsidRDefault="0095157A" w:rsidP="0095157A">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The iterator implementations of ArrayList and Vector both are fail-fast by design.</w:t>
      </w:r>
    </w:p>
    <w:p w:rsidR="0095157A" w:rsidRPr="0095157A" w:rsidRDefault="0095157A" w:rsidP="0095157A">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ArrayList and Vector both allows null values and random access to element using index number.</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These are the differences between ArrayList and Vector.</w:t>
      </w:r>
    </w:p>
    <w:p w:rsidR="0095157A" w:rsidRPr="0095157A" w:rsidRDefault="0095157A" w:rsidP="0095157A">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Vector is synchronized whereas ArrayList is not synchronized. However if you are looking for modification of list while iterating, you should use CopyOnWriteArrayList.</w:t>
      </w:r>
    </w:p>
    <w:p w:rsidR="0095157A" w:rsidRPr="0095157A" w:rsidRDefault="0095157A" w:rsidP="0095157A">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ArrayList is faster than Vector because it doesn’t have any overhead because of synchronization.</w:t>
      </w:r>
    </w:p>
    <w:p w:rsidR="0095157A" w:rsidRPr="0095157A" w:rsidRDefault="0095157A" w:rsidP="0095157A">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ArrayList is more versatile because we can get synchronized list or read-only list from it easily using Collections utility class.</w:t>
      </w:r>
    </w:p>
    <w:p w:rsidR="0095157A" w:rsidRPr="00C87BD1" w:rsidRDefault="0095157A" w:rsidP="0095157A">
      <w:pPr>
        <w:numPr>
          <w:ilvl w:val="0"/>
          <w:numId w:val="4"/>
        </w:numPr>
        <w:spacing w:before="100" w:beforeAutospacing="1" w:after="100" w:afterAutospacing="1" w:line="240" w:lineRule="auto"/>
        <w:outlineLvl w:val="2"/>
        <w:rPr>
          <w:rFonts w:ascii="Times New Roman" w:eastAsia="Times New Roman" w:hAnsi="Times New Roman" w:cs="Times New Roman"/>
          <w:b/>
          <w:bCs/>
          <w:color w:val="000000"/>
          <w:sz w:val="27"/>
          <w:szCs w:val="27"/>
          <w:highlight w:val="yellow"/>
        </w:rPr>
      </w:pPr>
      <w:bookmarkStart w:id="33" w:name="array-vs-arraylist"/>
      <w:bookmarkEnd w:id="33"/>
      <w:r w:rsidRPr="00C87BD1">
        <w:rPr>
          <w:rFonts w:ascii="Times New Roman" w:eastAsia="Times New Roman" w:hAnsi="Times New Roman" w:cs="Times New Roman"/>
          <w:b/>
          <w:bCs/>
          <w:color w:val="000000"/>
          <w:sz w:val="27"/>
          <w:szCs w:val="27"/>
          <w:highlight w:val="yellow"/>
        </w:rPr>
        <w:t>What is difference between Array and ArrayList? When will you use Array over ArrayList?</w:t>
      </w:r>
      <w:r w:rsidR="00C87BD1">
        <w:rPr>
          <w:rFonts w:ascii="Times New Roman" w:eastAsia="Times New Roman" w:hAnsi="Times New Roman" w:cs="Times New Roman"/>
          <w:b/>
          <w:bCs/>
          <w:color w:val="000000"/>
          <w:sz w:val="27"/>
          <w:szCs w:val="27"/>
          <w:highlight w:val="yellow"/>
        </w:rPr>
        <w:t xml:space="preserve"> Asked in interview</w:t>
      </w:r>
    </w:p>
    <w:p w:rsidR="0095157A" w:rsidRPr="00C87BD1"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highlight w:val="yellow"/>
        </w:rPr>
      </w:pPr>
      <w:r w:rsidRPr="00C87BD1">
        <w:rPr>
          <w:rFonts w:ascii="Times New Roman" w:eastAsia="Times New Roman" w:hAnsi="Times New Roman" w:cs="Times New Roman"/>
          <w:color w:val="000000"/>
          <w:sz w:val="27"/>
          <w:szCs w:val="27"/>
          <w:highlight w:val="yellow"/>
        </w:rPr>
        <w:lastRenderedPageBreak/>
        <w:t>Arrays can contain primitive or Objects whereas ArrayList can contain only Objects.</w:t>
      </w:r>
      <w:r w:rsidRPr="00C87BD1">
        <w:rPr>
          <w:rFonts w:ascii="Times New Roman" w:eastAsia="Times New Roman" w:hAnsi="Times New Roman" w:cs="Times New Roman"/>
          <w:color w:val="000000"/>
          <w:sz w:val="27"/>
          <w:szCs w:val="27"/>
          <w:highlight w:val="yellow"/>
        </w:rPr>
        <w:br/>
        <w:t>Arrays are fixed size whereas ArrayList size is dynamic.</w:t>
      </w:r>
      <w:r w:rsidRPr="00C87BD1">
        <w:rPr>
          <w:rFonts w:ascii="Times New Roman" w:eastAsia="Times New Roman" w:hAnsi="Times New Roman" w:cs="Times New Roman"/>
          <w:color w:val="000000"/>
          <w:sz w:val="27"/>
          <w:szCs w:val="27"/>
          <w:highlight w:val="yellow"/>
        </w:rPr>
        <w:br/>
        <w:t>Arrays doesn’t provide a lot of features like ArrayList, such as addAll, removeAll, iterator etc.</w:t>
      </w:r>
    </w:p>
    <w:p w:rsidR="0095157A" w:rsidRPr="00C87BD1"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highlight w:val="yellow"/>
        </w:rPr>
      </w:pPr>
      <w:r w:rsidRPr="00C87BD1">
        <w:rPr>
          <w:rFonts w:ascii="Times New Roman" w:eastAsia="Times New Roman" w:hAnsi="Times New Roman" w:cs="Times New Roman"/>
          <w:color w:val="000000"/>
          <w:sz w:val="27"/>
          <w:szCs w:val="27"/>
          <w:highlight w:val="yellow"/>
        </w:rPr>
        <w:t>Although ArrayList is the obvious choice when we work on list, there are few times when array are good to use.</w:t>
      </w:r>
    </w:p>
    <w:p w:rsidR="0095157A" w:rsidRPr="00C87BD1" w:rsidRDefault="0095157A" w:rsidP="0095157A">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highlight w:val="yellow"/>
        </w:rPr>
      </w:pPr>
      <w:r w:rsidRPr="00C87BD1">
        <w:rPr>
          <w:rFonts w:ascii="Times New Roman" w:eastAsia="Times New Roman" w:hAnsi="Times New Roman" w:cs="Times New Roman"/>
          <w:color w:val="000000"/>
          <w:sz w:val="27"/>
          <w:szCs w:val="27"/>
          <w:highlight w:val="yellow"/>
        </w:rPr>
        <w:t>If the size of list is fixed and mostly used to store and traverse them.</w:t>
      </w:r>
    </w:p>
    <w:p w:rsidR="0095157A" w:rsidRPr="00C87BD1" w:rsidRDefault="0095157A" w:rsidP="0095157A">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highlight w:val="yellow"/>
        </w:rPr>
      </w:pPr>
      <w:r w:rsidRPr="00C87BD1">
        <w:rPr>
          <w:rFonts w:ascii="Times New Roman" w:eastAsia="Times New Roman" w:hAnsi="Times New Roman" w:cs="Times New Roman"/>
          <w:color w:val="000000"/>
          <w:sz w:val="27"/>
          <w:szCs w:val="27"/>
          <w:highlight w:val="yellow"/>
        </w:rPr>
        <w:t>For list of primitive data types, although Collections use autoboxing to reduce the coding effort but still it makes them slow when working on fixed size primitive data types.</w:t>
      </w:r>
    </w:p>
    <w:p w:rsidR="0095157A" w:rsidRPr="00C87BD1" w:rsidRDefault="0095157A" w:rsidP="0095157A">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highlight w:val="yellow"/>
        </w:rPr>
      </w:pPr>
      <w:r w:rsidRPr="00C87BD1">
        <w:rPr>
          <w:rFonts w:ascii="Times New Roman" w:eastAsia="Times New Roman" w:hAnsi="Times New Roman" w:cs="Times New Roman"/>
          <w:color w:val="000000"/>
          <w:sz w:val="27"/>
          <w:szCs w:val="27"/>
          <w:highlight w:val="yellow"/>
        </w:rPr>
        <w:t>If you are working on fixed multi-dimensional situation, using [][] is far more easier than List&lt;List&lt;&gt;&gt;</w:t>
      </w:r>
    </w:p>
    <w:p w:rsidR="0095157A" w:rsidRPr="0095157A" w:rsidRDefault="0095157A" w:rsidP="0095157A">
      <w:pPr>
        <w:numPr>
          <w:ilvl w:val="0"/>
          <w:numId w:val="5"/>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34" w:name="arraylist-vs-linkedlist"/>
      <w:bookmarkEnd w:id="34"/>
      <w:r w:rsidRPr="0095157A">
        <w:rPr>
          <w:rFonts w:ascii="Times New Roman" w:eastAsia="Times New Roman" w:hAnsi="Times New Roman" w:cs="Times New Roman"/>
          <w:b/>
          <w:bCs/>
          <w:color w:val="000000"/>
          <w:sz w:val="27"/>
          <w:szCs w:val="27"/>
        </w:rPr>
        <w:t>What is difference between ArrayList and LinkedList?</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ArrayList and LinkedList both implement List interface but there are some differences between them.</w:t>
      </w:r>
    </w:p>
    <w:p w:rsidR="0095157A" w:rsidRPr="0095157A" w:rsidRDefault="0095157A" w:rsidP="0095157A">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ArrayList is an index based data structure backed by Array, so it provides random access to it’s elements with performance as O(1) but LinkedList stores data as list of nodes where every node is linked to it’s previous and next node. So even though there is a method to get the element using index, internally it traverse from start to reach at the index node and then return the element, so performance is O(n) that is slower than ArrayList.</w:t>
      </w:r>
    </w:p>
    <w:p w:rsidR="0095157A" w:rsidRPr="0095157A" w:rsidRDefault="0095157A" w:rsidP="0095157A">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Insertion, addition or removal of an element is faster in LinkedList compared to ArrayList because there is no concept of resizing array or updating index when element is added in middle.</w:t>
      </w:r>
    </w:p>
    <w:p w:rsidR="0095157A" w:rsidRPr="0095157A" w:rsidRDefault="0095157A" w:rsidP="0095157A">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LinkedList consumes more memory than ArrayList because every node in LinkedList stores reference of previous and next elements.</w:t>
      </w:r>
    </w:p>
    <w:p w:rsidR="0095157A" w:rsidRPr="0095157A" w:rsidRDefault="0095157A" w:rsidP="0095157A">
      <w:pPr>
        <w:numPr>
          <w:ilvl w:val="0"/>
          <w:numId w:val="6"/>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35" w:name="collection-random-access"/>
      <w:bookmarkEnd w:id="35"/>
      <w:r w:rsidRPr="0095157A">
        <w:rPr>
          <w:rFonts w:ascii="Times New Roman" w:eastAsia="Times New Roman" w:hAnsi="Times New Roman" w:cs="Times New Roman"/>
          <w:b/>
          <w:bCs/>
          <w:color w:val="000000"/>
          <w:sz w:val="27"/>
          <w:szCs w:val="27"/>
        </w:rPr>
        <w:t>Which collection classes provide random access of it’s elements?</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ArrayList, HashMap, TreeMap, Hashtable classes provide random access to it’s elements. Download </w:t>
      </w:r>
      <w:hyperlink r:id="rId78" w:tgtFrame="_blank" w:history="1">
        <w:r w:rsidRPr="0095157A">
          <w:rPr>
            <w:rFonts w:ascii="Times New Roman" w:eastAsia="Times New Roman" w:hAnsi="Times New Roman" w:cs="Times New Roman"/>
            <w:color w:val="0000FF"/>
            <w:sz w:val="27"/>
            <w:u w:val="single"/>
          </w:rPr>
          <w:t>java collections pdf</w:t>
        </w:r>
      </w:hyperlink>
      <w:r w:rsidRPr="0095157A">
        <w:rPr>
          <w:rFonts w:ascii="Times New Roman" w:eastAsia="Times New Roman" w:hAnsi="Times New Roman" w:cs="Times New Roman"/>
          <w:color w:val="000000"/>
          <w:sz w:val="27"/>
          <w:szCs w:val="27"/>
        </w:rPr>
        <w:t> for more information.</w:t>
      </w:r>
    </w:p>
    <w:p w:rsidR="0095157A" w:rsidRPr="0095157A" w:rsidRDefault="0095157A" w:rsidP="0095157A">
      <w:pPr>
        <w:numPr>
          <w:ilvl w:val="0"/>
          <w:numId w:val="6"/>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36" w:name="enumset"/>
      <w:bookmarkEnd w:id="36"/>
      <w:r w:rsidRPr="0095157A">
        <w:rPr>
          <w:rFonts w:ascii="Times New Roman" w:eastAsia="Times New Roman" w:hAnsi="Times New Roman" w:cs="Times New Roman"/>
          <w:b/>
          <w:bCs/>
          <w:color w:val="000000"/>
          <w:sz w:val="27"/>
          <w:szCs w:val="27"/>
        </w:rPr>
        <w:t>What is EnumSet?</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Courier New" w:eastAsia="Times New Roman" w:hAnsi="Courier New" w:cs="Courier New"/>
          <w:color w:val="000000"/>
          <w:sz w:val="20"/>
        </w:rPr>
        <w:t>java.util.EnumSet</w:t>
      </w:r>
      <w:r w:rsidRPr="0095157A">
        <w:rPr>
          <w:rFonts w:ascii="Times New Roman" w:eastAsia="Times New Roman" w:hAnsi="Times New Roman" w:cs="Times New Roman"/>
          <w:color w:val="000000"/>
          <w:sz w:val="27"/>
          <w:szCs w:val="27"/>
        </w:rPr>
        <w:t xml:space="preserve"> is Set implementation to use with enum types. All of the elements in an enum set must come from a single enum type that is specified, explicitly or implicitly, when the set is created. EnumSet is not synchronized </w:t>
      </w:r>
      <w:r w:rsidRPr="0095157A">
        <w:rPr>
          <w:rFonts w:ascii="Times New Roman" w:eastAsia="Times New Roman" w:hAnsi="Times New Roman" w:cs="Times New Roman"/>
          <w:color w:val="000000"/>
          <w:sz w:val="27"/>
          <w:szCs w:val="27"/>
        </w:rPr>
        <w:lastRenderedPageBreak/>
        <w:t>and null elements are not allowed. It also provides some useful methods like copyOf(Collection c), of(E first, E… rest) and complementOf(EnumSet s).</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Check this post for </w:t>
      </w:r>
      <w:hyperlink r:id="rId79" w:history="1">
        <w:r w:rsidRPr="0095157A">
          <w:rPr>
            <w:rFonts w:ascii="Times New Roman" w:eastAsia="Times New Roman" w:hAnsi="Times New Roman" w:cs="Times New Roman"/>
            <w:color w:val="0000FF"/>
            <w:sz w:val="27"/>
            <w:u w:val="single"/>
          </w:rPr>
          <w:t>java enum tutorial</w:t>
        </w:r>
      </w:hyperlink>
      <w:r w:rsidRPr="0095157A">
        <w:rPr>
          <w:rFonts w:ascii="Times New Roman" w:eastAsia="Times New Roman" w:hAnsi="Times New Roman" w:cs="Times New Roman"/>
          <w:color w:val="000000"/>
          <w:sz w:val="27"/>
          <w:szCs w:val="27"/>
        </w:rPr>
        <w:t>.</w:t>
      </w:r>
    </w:p>
    <w:p w:rsidR="0095157A" w:rsidRPr="0095157A" w:rsidRDefault="0095157A" w:rsidP="0095157A">
      <w:pPr>
        <w:numPr>
          <w:ilvl w:val="0"/>
          <w:numId w:val="6"/>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37" w:name="thread-safe-collections"/>
      <w:bookmarkEnd w:id="37"/>
      <w:r w:rsidRPr="0095157A">
        <w:rPr>
          <w:rFonts w:ascii="Times New Roman" w:eastAsia="Times New Roman" w:hAnsi="Times New Roman" w:cs="Times New Roman"/>
          <w:b/>
          <w:bCs/>
          <w:color w:val="000000"/>
          <w:sz w:val="27"/>
          <w:szCs w:val="27"/>
        </w:rPr>
        <w:t>Which collection classes are thread-safe?</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Vector, Hashtable, Properties and Stack are synchronized classes, so they are thread-safe and can be used in multi-threaded environment. Java 1.5 Concurrent API included some collection classes that allows modification of collection while iteration because they work on the clone of the collection, so they are safe to use in multi-threaded environment.</w:t>
      </w:r>
    </w:p>
    <w:p w:rsidR="0095157A" w:rsidRPr="0095157A" w:rsidRDefault="0095157A" w:rsidP="0095157A">
      <w:pPr>
        <w:numPr>
          <w:ilvl w:val="0"/>
          <w:numId w:val="6"/>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38" w:name="concurrent-collection-classes"/>
      <w:bookmarkEnd w:id="38"/>
      <w:r w:rsidRPr="0095157A">
        <w:rPr>
          <w:rFonts w:ascii="Times New Roman" w:eastAsia="Times New Roman" w:hAnsi="Times New Roman" w:cs="Times New Roman"/>
          <w:b/>
          <w:bCs/>
          <w:color w:val="000000"/>
          <w:sz w:val="27"/>
          <w:szCs w:val="27"/>
        </w:rPr>
        <w:t>What are concurrent Collection Classes?</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Java 1.5 Concurrent package (</w:t>
      </w:r>
      <w:r w:rsidRPr="0095157A">
        <w:rPr>
          <w:rFonts w:ascii="Courier New" w:eastAsia="Times New Roman" w:hAnsi="Courier New" w:cs="Courier New"/>
          <w:color w:val="000000"/>
          <w:sz w:val="20"/>
        </w:rPr>
        <w:t>java.util.concurrent</w:t>
      </w:r>
      <w:r w:rsidRPr="0095157A">
        <w:rPr>
          <w:rFonts w:ascii="Times New Roman" w:eastAsia="Times New Roman" w:hAnsi="Times New Roman" w:cs="Times New Roman"/>
          <w:color w:val="000000"/>
          <w:sz w:val="27"/>
          <w:szCs w:val="27"/>
        </w:rPr>
        <w:t>) contains thread-safe collection classes that allow collections to be modified while iterating. By design Iterator implementation in </w:t>
      </w:r>
      <w:r w:rsidRPr="0095157A">
        <w:rPr>
          <w:rFonts w:ascii="Courier New" w:eastAsia="Times New Roman" w:hAnsi="Courier New" w:cs="Courier New"/>
          <w:color w:val="000000"/>
          <w:sz w:val="20"/>
        </w:rPr>
        <w:t>java.util</w:t>
      </w:r>
      <w:r w:rsidRPr="0095157A">
        <w:rPr>
          <w:rFonts w:ascii="Times New Roman" w:eastAsia="Times New Roman" w:hAnsi="Times New Roman" w:cs="Times New Roman"/>
          <w:color w:val="000000"/>
          <w:sz w:val="27"/>
          <w:szCs w:val="27"/>
        </w:rPr>
        <w:t>packages are fail-fast and throws ConcurrentModificationException. But Iterator implementation in </w:t>
      </w:r>
      <w:r w:rsidRPr="0095157A">
        <w:rPr>
          <w:rFonts w:ascii="Courier New" w:eastAsia="Times New Roman" w:hAnsi="Courier New" w:cs="Courier New"/>
          <w:color w:val="000000"/>
          <w:sz w:val="20"/>
        </w:rPr>
        <w:t>java.util.concurrent</w:t>
      </w:r>
      <w:r w:rsidRPr="0095157A">
        <w:rPr>
          <w:rFonts w:ascii="Times New Roman" w:eastAsia="Times New Roman" w:hAnsi="Times New Roman" w:cs="Times New Roman"/>
          <w:color w:val="000000"/>
          <w:sz w:val="27"/>
          <w:szCs w:val="27"/>
        </w:rPr>
        <w:t> packages are fail-safe and we can modify the collection while iterating. Some of these classes are </w:t>
      </w:r>
      <w:r w:rsidRPr="0095157A">
        <w:rPr>
          <w:rFonts w:ascii="Courier New" w:eastAsia="Times New Roman" w:hAnsi="Courier New" w:cs="Courier New"/>
          <w:color w:val="000000"/>
          <w:sz w:val="20"/>
        </w:rPr>
        <w:t>CopyOnWriteArrayList</w:t>
      </w:r>
      <w:r w:rsidRPr="0095157A">
        <w:rPr>
          <w:rFonts w:ascii="Times New Roman" w:eastAsia="Times New Roman" w:hAnsi="Times New Roman" w:cs="Times New Roman"/>
          <w:color w:val="000000"/>
          <w:sz w:val="27"/>
          <w:szCs w:val="27"/>
        </w:rPr>
        <w:t>, </w:t>
      </w:r>
      <w:r w:rsidRPr="0095157A">
        <w:rPr>
          <w:rFonts w:ascii="Courier New" w:eastAsia="Times New Roman" w:hAnsi="Courier New" w:cs="Courier New"/>
          <w:color w:val="000000"/>
          <w:sz w:val="20"/>
        </w:rPr>
        <w:t>ConcurrentHashMap</w:t>
      </w:r>
      <w:r w:rsidRPr="0095157A">
        <w:rPr>
          <w:rFonts w:ascii="Times New Roman" w:eastAsia="Times New Roman" w:hAnsi="Times New Roman" w:cs="Times New Roman"/>
          <w:color w:val="000000"/>
          <w:sz w:val="27"/>
          <w:szCs w:val="27"/>
        </w:rPr>
        <w:t>, </w:t>
      </w:r>
      <w:r w:rsidRPr="0095157A">
        <w:rPr>
          <w:rFonts w:ascii="Courier New" w:eastAsia="Times New Roman" w:hAnsi="Courier New" w:cs="Courier New"/>
          <w:color w:val="000000"/>
          <w:sz w:val="20"/>
        </w:rPr>
        <w:t>CopyOnWriteArraySet</w:t>
      </w:r>
      <w:r w:rsidRPr="0095157A">
        <w:rPr>
          <w:rFonts w:ascii="Times New Roman" w:eastAsia="Times New Roman" w:hAnsi="Times New Roman" w:cs="Times New Roman"/>
          <w:color w:val="000000"/>
          <w:sz w:val="27"/>
          <w:szCs w:val="27"/>
        </w:rPr>
        <w:t>.</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Read these posts to learn about them in more detail.</w:t>
      </w:r>
    </w:p>
    <w:p w:rsidR="0095157A" w:rsidRPr="0095157A" w:rsidRDefault="009D767C" w:rsidP="0095157A">
      <w:pPr>
        <w:numPr>
          <w:ilvl w:val="1"/>
          <w:numId w:val="7"/>
        </w:numPr>
        <w:spacing w:before="100" w:beforeAutospacing="1" w:after="100" w:afterAutospacing="1" w:line="240" w:lineRule="auto"/>
        <w:rPr>
          <w:rFonts w:ascii="Times New Roman" w:eastAsia="Times New Roman" w:hAnsi="Times New Roman" w:cs="Times New Roman"/>
          <w:color w:val="000000"/>
          <w:sz w:val="27"/>
          <w:szCs w:val="27"/>
        </w:rPr>
      </w:pPr>
      <w:hyperlink r:id="rId80" w:history="1">
        <w:r w:rsidR="0095157A" w:rsidRPr="0095157A">
          <w:rPr>
            <w:rFonts w:ascii="Times New Roman" w:eastAsia="Times New Roman" w:hAnsi="Times New Roman" w:cs="Times New Roman"/>
            <w:color w:val="0000FF"/>
            <w:sz w:val="27"/>
            <w:u w:val="single"/>
          </w:rPr>
          <w:t>Avoid ConcurrentModificationException</w:t>
        </w:r>
      </w:hyperlink>
    </w:p>
    <w:p w:rsidR="0095157A" w:rsidRPr="0095157A" w:rsidRDefault="009D767C" w:rsidP="0095157A">
      <w:pPr>
        <w:numPr>
          <w:ilvl w:val="1"/>
          <w:numId w:val="7"/>
        </w:numPr>
        <w:spacing w:before="100" w:beforeAutospacing="1" w:after="100" w:afterAutospacing="1" w:line="240" w:lineRule="auto"/>
        <w:rPr>
          <w:rFonts w:ascii="Times New Roman" w:eastAsia="Times New Roman" w:hAnsi="Times New Roman" w:cs="Times New Roman"/>
          <w:color w:val="000000"/>
          <w:sz w:val="27"/>
          <w:szCs w:val="27"/>
        </w:rPr>
      </w:pPr>
      <w:hyperlink r:id="rId81" w:history="1">
        <w:r w:rsidR="0095157A" w:rsidRPr="0095157A">
          <w:rPr>
            <w:rFonts w:ascii="Times New Roman" w:eastAsia="Times New Roman" w:hAnsi="Times New Roman" w:cs="Times New Roman"/>
            <w:color w:val="0000FF"/>
            <w:sz w:val="27"/>
            <w:u w:val="single"/>
          </w:rPr>
          <w:t>CopyOnWriteArrayList Example</w:t>
        </w:r>
      </w:hyperlink>
    </w:p>
    <w:p w:rsidR="0095157A" w:rsidRPr="0095157A" w:rsidRDefault="009D767C" w:rsidP="0095157A">
      <w:pPr>
        <w:numPr>
          <w:ilvl w:val="1"/>
          <w:numId w:val="7"/>
        </w:numPr>
        <w:spacing w:before="100" w:beforeAutospacing="1" w:after="100" w:afterAutospacing="1" w:line="240" w:lineRule="auto"/>
        <w:rPr>
          <w:rFonts w:ascii="Times New Roman" w:eastAsia="Times New Roman" w:hAnsi="Times New Roman" w:cs="Times New Roman"/>
          <w:color w:val="000000"/>
          <w:sz w:val="27"/>
          <w:szCs w:val="27"/>
        </w:rPr>
      </w:pPr>
      <w:hyperlink r:id="rId82" w:history="1">
        <w:r w:rsidR="0095157A" w:rsidRPr="0095157A">
          <w:rPr>
            <w:rFonts w:ascii="Times New Roman" w:eastAsia="Times New Roman" w:hAnsi="Times New Roman" w:cs="Times New Roman"/>
            <w:color w:val="0000FF"/>
            <w:sz w:val="27"/>
            <w:u w:val="single"/>
          </w:rPr>
          <w:t>HashMap vs ConcurrentHashMap</w:t>
        </w:r>
      </w:hyperlink>
    </w:p>
    <w:p w:rsidR="0095157A" w:rsidRPr="0095157A" w:rsidRDefault="0095157A" w:rsidP="0095157A">
      <w:pPr>
        <w:numPr>
          <w:ilvl w:val="0"/>
          <w:numId w:val="7"/>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39" w:name="blocking-queue"/>
      <w:bookmarkEnd w:id="39"/>
      <w:r w:rsidRPr="0095157A">
        <w:rPr>
          <w:rFonts w:ascii="Times New Roman" w:eastAsia="Times New Roman" w:hAnsi="Times New Roman" w:cs="Times New Roman"/>
          <w:b/>
          <w:bCs/>
          <w:color w:val="000000"/>
          <w:sz w:val="27"/>
          <w:szCs w:val="27"/>
        </w:rPr>
        <w:t>What is BlockingQueue?</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Courier New" w:eastAsia="Times New Roman" w:hAnsi="Courier New" w:cs="Courier New"/>
          <w:color w:val="000000"/>
          <w:sz w:val="20"/>
        </w:rPr>
        <w:t>java.util.concurrent.BlockingQueue</w:t>
      </w:r>
      <w:r w:rsidRPr="0095157A">
        <w:rPr>
          <w:rFonts w:ascii="Times New Roman" w:eastAsia="Times New Roman" w:hAnsi="Times New Roman" w:cs="Times New Roman"/>
          <w:color w:val="000000"/>
          <w:sz w:val="27"/>
          <w:szCs w:val="27"/>
        </w:rPr>
        <w:t> is a Queue that supports operations that wait for the queue to become non-empty when retrieving and removing an element, and wait for space to become available in the queue when adding an element.</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BlockingQueue interface is part of java collections framework and it’s primarily used for implementing producer consumer problem. We don’t need to worry about waiting for the space to be available for producer or object to be available for consumer in BlockingQueue as it’s handled by implementation classes of BlockingQueue.</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lastRenderedPageBreak/>
        <w:t>Java provides several BlockingQueue implementations such as ArrayBlockingQueue, LinkedBlockingQueue, PriorityBlockingQueue, SynchronousQueue etc.</w:t>
      </w:r>
      <w:r w:rsidRPr="0095157A">
        <w:rPr>
          <w:rFonts w:ascii="Times New Roman" w:eastAsia="Times New Roman" w:hAnsi="Times New Roman" w:cs="Times New Roman"/>
          <w:color w:val="000000"/>
          <w:sz w:val="27"/>
          <w:szCs w:val="27"/>
        </w:rPr>
        <w:br/>
        <w:t>Check this post for use of BlockingQueue for </w:t>
      </w:r>
      <w:hyperlink r:id="rId83" w:history="1">
        <w:r w:rsidRPr="0095157A">
          <w:rPr>
            <w:rFonts w:ascii="Times New Roman" w:eastAsia="Times New Roman" w:hAnsi="Times New Roman" w:cs="Times New Roman"/>
            <w:color w:val="0000FF"/>
            <w:sz w:val="27"/>
            <w:u w:val="single"/>
          </w:rPr>
          <w:t>producer-consumer problem</w:t>
        </w:r>
      </w:hyperlink>
      <w:r w:rsidRPr="0095157A">
        <w:rPr>
          <w:rFonts w:ascii="Times New Roman" w:eastAsia="Times New Roman" w:hAnsi="Times New Roman" w:cs="Times New Roman"/>
          <w:color w:val="000000"/>
          <w:sz w:val="27"/>
          <w:szCs w:val="27"/>
        </w:rPr>
        <w:t>.</w:t>
      </w:r>
    </w:p>
    <w:p w:rsidR="0095157A" w:rsidRPr="0095157A" w:rsidRDefault="0095157A" w:rsidP="0095157A">
      <w:pPr>
        <w:numPr>
          <w:ilvl w:val="0"/>
          <w:numId w:val="7"/>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40" w:name="queue-vs-stack"/>
      <w:bookmarkEnd w:id="40"/>
      <w:r w:rsidRPr="0095157A">
        <w:rPr>
          <w:rFonts w:ascii="Times New Roman" w:eastAsia="Times New Roman" w:hAnsi="Times New Roman" w:cs="Times New Roman"/>
          <w:b/>
          <w:bCs/>
          <w:color w:val="000000"/>
          <w:sz w:val="27"/>
          <w:szCs w:val="27"/>
        </w:rPr>
        <w:t>What is Queue and Stack, list their differences?</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Both Queue and Stack are used to store data before processing them. </w:t>
      </w:r>
      <w:r w:rsidRPr="0095157A">
        <w:rPr>
          <w:rFonts w:ascii="Courier New" w:eastAsia="Times New Roman" w:hAnsi="Courier New" w:cs="Courier New"/>
          <w:color w:val="000000"/>
          <w:sz w:val="20"/>
        </w:rPr>
        <w:t>java.util.Queue</w:t>
      </w:r>
      <w:r w:rsidRPr="0095157A">
        <w:rPr>
          <w:rFonts w:ascii="Times New Roman" w:eastAsia="Times New Roman" w:hAnsi="Times New Roman" w:cs="Times New Roman"/>
          <w:color w:val="000000"/>
          <w:sz w:val="27"/>
          <w:szCs w:val="27"/>
        </w:rPr>
        <w:t> is an interface whose implementation classes are present in java concurrent package. Queue allows retrieval of element in First-In-First-Out (FIFO) order but it’s not always the case. There is also Deque interface that allows elements to be retrieved from both end of the queue.</w:t>
      </w:r>
      <w:r w:rsidRPr="0095157A">
        <w:rPr>
          <w:rFonts w:ascii="Times New Roman" w:eastAsia="Times New Roman" w:hAnsi="Times New Roman" w:cs="Times New Roman"/>
          <w:color w:val="000000"/>
          <w:sz w:val="27"/>
          <w:szCs w:val="27"/>
        </w:rPr>
        <w:br/>
        <w:t>Stack is similar to queue except that it allows elements to be retrieved in Last-In-First-Out (LIFO) order.</w:t>
      </w:r>
      <w:r w:rsidRPr="0095157A">
        <w:rPr>
          <w:rFonts w:ascii="Times New Roman" w:eastAsia="Times New Roman" w:hAnsi="Times New Roman" w:cs="Times New Roman"/>
          <w:color w:val="000000"/>
          <w:sz w:val="27"/>
          <w:szCs w:val="27"/>
        </w:rPr>
        <w:br/>
        <w:t>Stack is a class that extends Vector whereas Queue is an interface.</w:t>
      </w:r>
    </w:p>
    <w:p w:rsidR="0095157A" w:rsidRPr="0095157A" w:rsidRDefault="0095157A" w:rsidP="0095157A">
      <w:pPr>
        <w:numPr>
          <w:ilvl w:val="0"/>
          <w:numId w:val="7"/>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41" w:name="collections-class"/>
      <w:bookmarkEnd w:id="41"/>
      <w:r w:rsidRPr="0095157A">
        <w:rPr>
          <w:rFonts w:ascii="Times New Roman" w:eastAsia="Times New Roman" w:hAnsi="Times New Roman" w:cs="Times New Roman"/>
          <w:b/>
          <w:bCs/>
          <w:color w:val="000000"/>
          <w:sz w:val="27"/>
          <w:szCs w:val="27"/>
        </w:rPr>
        <w:t>What is Collections Class?</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Courier New" w:eastAsia="Times New Roman" w:hAnsi="Courier New" w:cs="Courier New"/>
          <w:color w:val="000000"/>
          <w:sz w:val="20"/>
        </w:rPr>
        <w:t>java.util.Collections</w:t>
      </w:r>
      <w:r w:rsidRPr="0095157A">
        <w:rPr>
          <w:rFonts w:ascii="Times New Roman" w:eastAsia="Times New Roman" w:hAnsi="Times New Roman" w:cs="Times New Roman"/>
          <w:color w:val="000000"/>
          <w:sz w:val="27"/>
          <w:szCs w:val="27"/>
        </w:rPr>
        <w:t> is a utility class consists exclusively of static methods that operate on or return collections. It contains polymorphic algorithms that operate on collections, “wrappers”, which return a new collection backed by a specified collection, and a few other odds and ends.</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This class contains methods for collection framework algorithms, such as binary search, sorting, shuffling, reverse etc.</w:t>
      </w:r>
    </w:p>
    <w:p w:rsidR="0095157A" w:rsidRPr="0095157A" w:rsidRDefault="0095157A" w:rsidP="0095157A">
      <w:pPr>
        <w:numPr>
          <w:ilvl w:val="0"/>
          <w:numId w:val="7"/>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42" w:name="compable-comparator"/>
      <w:bookmarkEnd w:id="42"/>
      <w:r w:rsidRPr="0095157A">
        <w:rPr>
          <w:rFonts w:ascii="Times New Roman" w:eastAsia="Times New Roman" w:hAnsi="Times New Roman" w:cs="Times New Roman"/>
          <w:b/>
          <w:bCs/>
          <w:color w:val="000000"/>
          <w:sz w:val="27"/>
          <w:szCs w:val="27"/>
        </w:rPr>
        <w:t>What is Comparable and Comparator interface?</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Java provides Comparable interface which should be implemented by any custom class if we want to use Arrays or Collections sorting methods. Comparable interface has compareTo(T obj) method which is used by sorting methods. We should override this method in such a way that it returns a negative integer, zero, or a positive integer if “this” object is less than, equal to, or greater than the object passed as argument.</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But, in most real life scenarios, we want sorting based on different parameters. For example, as a CEO, I would like to sort the employees based on Salary, an HR would like to sort them based on the age. This is the situation where we need to use </w:t>
      </w:r>
      <w:r w:rsidRPr="0095157A">
        <w:rPr>
          <w:rFonts w:ascii="Courier New" w:eastAsia="Times New Roman" w:hAnsi="Courier New" w:cs="Courier New"/>
          <w:color w:val="000000"/>
          <w:sz w:val="20"/>
        </w:rPr>
        <w:t>Comparator</w:t>
      </w:r>
      <w:r w:rsidRPr="0095157A">
        <w:rPr>
          <w:rFonts w:ascii="Times New Roman" w:eastAsia="Times New Roman" w:hAnsi="Times New Roman" w:cs="Times New Roman"/>
          <w:color w:val="000000"/>
          <w:sz w:val="27"/>
          <w:szCs w:val="27"/>
        </w:rPr>
        <w:t> interface because </w:t>
      </w:r>
      <w:r w:rsidRPr="0095157A">
        <w:rPr>
          <w:rFonts w:ascii="Courier New" w:eastAsia="Times New Roman" w:hAnsi="Courier New" w:cs="Courier New"/>
          <w:color w:val="000000"/>
          <w:sz w:val="20"/>
        </w:rPr>
        <w:t>Comparable.compareTo(Object o)</w:t>
      </w:r>
      <w:r w:rsidRPr="0095157A">
        <w:rPr>
          <w:rFonts w:ascii="Times New Roman" w:eastAsia="Times New Roman" w:hAnsi="Times New Roman" w:cs="Times New Roman"/>
          <w:color w:val="000000"/>
          <w:sz w:val="27"/>
          <w:szCs w:val="27"/>
        </w:rPr>
        <w:t> method implementation can sort based on one field only and we can’t chose the field on which we want to sort the Object.</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lastRenderedPageBreak/>
        <w:t>Comparator interface </w:t>
      </w:r>
      <w:r w:rsidRPr="0095157A">
        <w:rPr>
          <w:rFonts w:ascii="Courier New" w:eastAsia="Times New Roman" w:hAnsi="Courier New" w:cs="Courier New"/>
          <w:color w:val="000000"/>
          <w:sz w:val="20"/>
        </w:rPr>
        <w:t>compare(Object o1, Object o2)</w:t>
      </w:r>
      <w:r w:rsidRPr="0095157A">
        <w:rPr>
          <w:rFonts w:ascii="Times New Roman" w:eastAsia="Times New Roman" w:hAnsi="Times New Roman" w:cs="Times New Roman"/>
          <w:color w:val="000000"/>
          <w:sz w:val="27"/>
          <w:szCs w:val="27"/>
        </w:rPr>
        <w:t> method need to be implemented that takes two Object argument, it should be implemented in such a way that it returns negative int if first argument is less than the second one and returns zero if they are equal and positive int if first argument is greater than second one.</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Check this post for use of Comparable and Comparator interface to </w:t>
      </w:r>
      <w:hyperlink r:id="rId84" w:history="1">
        <w:r w:rsidRPr="0095157A">
          <w:rPr>
            <w:rFonts w:ascii="Times New Roman" w:eastAsia="Times New Roman" w:hAnsi="Times New Roman" w:cs="Times New Roman"/>
            <w:color w:val="0000FF"/>
            <w:sz w:val="27"/>
            <w:u w:val="single"/>
          </w:rPr>
          <w:t>sort objects</w:t>
        </w:r>
      </w:hyperlink>
      <w:r w:rsidRPr="0095157A">
        <w:rPr>
          <w:rFonts w:ascii="Times New Roman" w:eastAsia="Times New Roman" w:hAnsi="Times New Roman" w:cs="Times New Roman"/>
          <w:color w:val="000000"/>
          <w:sz w:val="27"/>
          <w:szCs w:val="27"/>
        </w:rPr>
        <w:t>.</w:t>
      </w:r>
    </w:p>
    <w:p w:rsidR="0095157A" w:rsidRPr="0095157A" w:rsidRDefault="0095157A" w:rsidP="0095157A">
      <w:pPr>
        <w:numPr>
          <w:ilvl w:val="0"/>
          <w:numId w:val="7"/>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43" w:name="comparable-vs-comparator"/>
      <w:bookmarkEnd w:id="43"/>
      <w:r w:rsidRPr="0095157A">
        <w:rPr>
          <w:rFonts w:ascii="Times New Roman" w:eastAsia="Times New Roman" w:hAnsi="Times New Roman" w:cs="Times New Roman"/>
          <w:b/>
          <w:bCs/>
          <w:color w:val="000000"/>
          <w:sz w:val="27"/>
          <w:szCs w:val="27"/>
        </w:rPr>
        <w:t>What is difference between Comparable and Comparator interface?</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Comparable and Comparator interfaces are used to sort collection or array of objects.</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Comparable interface is used to provide the natural sorting of objects and we can use it to provide sorting based on single logic.</w:t>
      </w:r>
      <w:r w:rsidRPr="0095157A">
        <w:rPr>
          <w:rFonts w:ascii="Times New Roman" w:eastAsia="Times New Roman" w:hAnsi="Times New Roman" w:cs="Times New Roman"/>
          <w:color w:val="000000"/>
          <w:sz w:val="27"/>
          <w:szCs w:val="27"/>
        </w:rPr>
        <w:br/>
        <w:t>Comparator interface is used to provide different algorithms for sorting and we can chose the comparator we want to use to sort the given collection of objects.</w:t>
      </w:r>
    </w:p>
    <w:p w:rsidR="0095157A" w:rsidRPr="0095157A" w:rsidRDefault="0095157A" w:rsidP="0095157A">
      <w:pPr>
        <w:numPr>
          <w:ilvl w:val="0"/>
          <w:numId w:val="7"/>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44" w:name="sort-objects"/>
      <w:bookmarkEnd w:id="44"/>
      <w:r w:rsidRPr="0095157A">
        <w:rPr>
          <w:rFonts w:ascii="Times New Roman" w:eastAsia="Times New Roman" w:hAnsi="Times New Roman" w:cs="Times New Roman"/>
          <w:b/>
          <w:bCs/>
          <w:color w:val="000000"/>
          <w:sz w:val="27"/>
          <w:szCs w:val="27"/>
        </w:rPr>
        <w:t>How can we sort a list of Objects?</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If we need to sort an array of Objects, we can use </w:t>
      </w:r>
      <w:r w:rsidRPr="0095157A">
        <w:rPr>
          <w:rFonts w:ascii="Courier New" w:eastAsia="Times New Roman" w:hAnsi="Courier New" w:cs="Courier New"/>
          <w:color w:val="000000"/>
          <w:sz w:val="20"/>
        </w:rPr>
        <w:t>Arrays.sort()</w:t>
      </w:r>
      <w:r w:rsidRPr="0095157A">
        <w:rPr>
          <w:rFonts w:ascii="Times New Roman" w:eastAsia="Times New Roman" w:hAnsi="Times New Roman" w:cs="Times New Roman"/>
          <w:color w:val="000000"/>
          <w:sz w:val="27"/>
          <w:szCs w:val="27"/>
        </w:rPr>
        <w:t>. If we need to sort a list of objects, we can use </w:t>
      </w:r>
      <w:r w:rsidRPr="0095157A">
        <w:rPr>
          <w:rFonts w:ascii="Courier New" w:eastAsia="Times New Roman" w:hAnsi="Courier New" w:cs="Courier New"/>
          <w:color w:val="000000"/>
          <w:sz w:val="20"/>
        </w:rPr>
        <w:t>Collections.sort()</w:t>
      </w:r>
      <w:r w:rsidRPr="0095157A">
        <w:rPr>
          <w:rFonts w:ascii="Times New Roman" w:eastAsia="Times New Roman" w:hAnsi="Times New Roman" w:cs="Times New Roman"/>
          <w:color w:val="000000"/>
          <w:sz w:val="27"/>
          <w:szCs w:val="27"/>
        </w:rPr>
        <w:t>. Both these classes have overloaded sort() methods for natural sorting (using Comparable) or sorting based on criteria (using Comparator).</w:t>
      </w:r>
      <w:r w:rsidRPr="0095157A">
        <w:rPr>
          <w:rFonts w:ascii="Times New Roman" w:eastAsia="Times New Roman" w:hAnsi="Times New Roman" w:cs="Times New Roman"/>
          <w:color w:val="000000"/>
          <w:sz w:val="27"/>
          <w:szCs w:val="27"/>
        </w:rPr>
        <w:br/>
        <w:t>Collections internally uses Arrays sorting method, so both of them have same performance except that Collections take sometime to convert list to array.</w:t>
      </w:r>
    </w:p>
    <w:p w:rsidR="0095157A" w:rsidRPr="0095157A" w:rsidRDefault="0095157A" w:rsidP="0095157A">
      <w:pPr>
        <w:numPr>
          <w:ilvl w:val="0"/>
          <w:numId w:val="7"/>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45" w:name="unmodifiable-collections"/>
      <w:bookmarkEnd w:id="45"/>
      <w:r w:rsidRPr="0095157A">
        <w:rPr>
          <w:rFonts w:ascii="Times New Roman" w:eastAsia="Times New Roman" w:hAnsi="Times New Roman" w:cs="Times New Roman"/>
          <w:b/>
          <w:bCs/>
          <w:color w:val="000000"/>
          <w:sz w:val="27"/>
          <w:szCs w:val="27"/>
        </w:rPr>
        <w:t>While passing a Collection as argument to a function, how can we make sure the function will not be able to modify it?</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We can create a read-only collection using </w:t>
      </w:r>
      <w:r w:rsidRPr="0095157A">
        <w:rPr>
          <w:rFonts w:ascii="Courier New" w:eastAsia="Times New Roman" w:hAnsi="Courier New" w:cs="Courier New"/>
          <w:color w:val="000000"/>
          <w:sz w:val="20"/>
        </w:rPr>
        <w:t>Collections.unmodifiableCollection(Collection c)</w:t>
      </w:r>
      <w:r w:rsidRPr="0095157A">
        <w:rPr>
          <w:rFonts w:ascii="Times New Roman" w:eastAsia="Times New Roman" w:hAnsi="Times New Roman" w:cs="Times New Roman"/>
          <w:color w:val="000000"/>
          <w:sz w:val="27"/>
          <w:szCs w:val="27"/>
        </w:rPr>
        <w:t> method before passing it as argument, this will make sure that any operation to change the collection will throw </w:t>
      </w:r>
      <w:r w:rsidRPr="0095157A">
        <w:rPr>
          <w:rFonts w:ascii="Courier New" w:eastAsia="Times New Roman" w:hAnsi="Courier New" w:cs="Courier New"/>
          <w:color w:val="000000"/>
          <w:sz w:val="20"/>
        </w:rPr>
        <w:t>UnsupportedOperationException</w:t>
      </w:r>
      <w:r w:rsidRPr="0095157A">
        <w:rPr>
          <w:rFonts w:ascii="Times New Roman" w:eastAsia="Times New Roman" w:hAnsi="Times New Roman" w:cs="Times New Roman"/>
          <w:color w:val="000000"/>
          <w:sz w:val="27"/>
          <w:szCs w:val="27"/>
        </w:rPr>
        <w:t>.</w:t>
      </w:r>
    </w:p>
    <w:p w:rsidR="0095157A" w:rsidRPr="0095157A" w:rsidRDefault="0095157A" w:rsidP="0095157A">
      <w:pPr>
        <w:numPr>
          <w:ilvl w:val="0"/>
          <w:numId w:val="7"/>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46" w:name="synchronized-collections"/>
      <w:bookmarkEnd w:id="46"/>
      <w:r w:rsidRPr="0095157A">
        <w:rPr>
          <w:rFonts w:ascii="Times New Roman" w:eastAsia="Times New Roman" w:hAnsi="Times New Roman" w:cs="Times New Roman"/>
          <w:b/>
          <w:bCs/>
          <w:color w:val="000000"/>
          <w:sz w:val="27"/>
          <w:szCs w:val="27"/>
        </w:rPr>
        <w:t>How can we create a synchronized collection from given collection?</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We can use </w:t>
      </w:r>
      <w:r w:rsidRPr="0095157A">
        <w:rPr>
          <w:rFonts w:ascii="Courier New" w:eastAsia="Times New Roman" w:hAnsi="Courier New" w:cs="Courier New"/>
          <w:color w:val="000000"/>
          <w:sz w:val="20"/>
        </w:rPr>
        <w:t>Collections.synchronizedCollection(Collection c)</w:t>
      </w:r>
      <w:r w:rsidRPr="0095157A">
        <w:rPr>
          <w:rFonts w:ascii="Times New Roman" w:eastAsia="Times New Roman" w:hAnsi="Times New Roman" w:cs="Times New Roman"/>
          <w:color w:val="000000"/>
          <w:sz w:val="27"/>
          <w:szCs w:val="27"/>
        </w:rPr>
        <w:t> to get a synchronized (thread-safe) collection backed by the specified collection.</w:t>
      </w:r>
    </w:p>
    <w:p w:rsidR="0095157A" w:rsidRPr="0095157A" w:rsidRDefault="0095157A" w:rsidP="0095157A">
      <w:pPr>
        <w:numPr>
          <w:ilvl w:val="0"/>
          <w:numId w:val="7"/>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47" w:name="collection-algorithms"/>
      <w:bookmarkEnd w:id="47"/>
      <w:r w:rsidRPr="0095157A">
        <w:rPr>
          <w:rFonts w:ascii="Times New Roman" w:eastAsia="Times New Roman" w:hAnsi="Times New Roman" w:cs="Times New Roman"/>
          <w:b/>
          <w:bCs/>
          <w:color w:val="000000"/>
          <w:sz w:val="27"/>
          <w:szCs w:val="27"/>
        </w:rPr>
        <w:t>What are common algorithms implemented in Collections Framework?</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lastRenderedPageBreak/>
        <w:t>Java Collections Framework provides algorithm implementations that are commonly used such as sorting and searching. Collections class contain these method implementations. Most of these algorithms work on List but some of them are applicable for all kinds of collections.</w:t>
      </w:r>
      <w:r w:rsidRPr="0095157A">
        <w:rPr>
          <w:rFonts w:ascii="Times New Roman" w:eastAsia="Times New Roman" w:hAnsi="Times New Roman" w:cs="Times New Roman"/>
          <w:color w:val="000000"/>
          <w:sz w:val="27"/>
          <w:szCs w:val="27"/>
        </w:rPr>
        <w:br/>
        <w:t>Some of them are sorting, searching, shuffling, min-max values.</w:t>
      </w:r>
    </w:p>
    <w:p w:rsidR="0095157A" w:rsidRPr="0095157A" w:rsidRDefault="0095157A" w:rsidP="0095157A">
      <w:pPr>
        <w:numPr>
          <w:ilvl w:val="0"/>
          <w:numId w:val="7"/>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48" w:name="big-o-notation-performance"/>
      <w:bookmarkEnd w:id="48"/>
      <w:r w:rsidRPr="0095157A">
        <w:rPr>
          <w:rFonts w:ascii="Times New Roman" w:eastAsia="Times New Roman" w:hAnsi="Times New Roman" w:cs="Times New Roman"/>
          <w:b/>
          <w:bCs/>
          <w:color w:val="000000"/>
          <w:sz w:val="27"/>
          <w:szCs w:val="27"/>
        </w:rPr>
        <w:t>What is Big-O notation? Give some examples?</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The Big-O notation describes the performance of an algorithm in terms of number of elements in a data structure. Since Collection classes are actually data structures, we usually tend to use Big-O notation to chose the collection implementation to use based on time, memory and performance.</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Example 1: ArrayList </w:t>
      </w:r>
      <w:r w:rsidRPr="0095157A">
        <w:rPr>
          <w:rFonts w:ascii="Courier New" w:eastAsia="Times New Roman" w:hAnsi="Courier New" w:cs="Courier New"/>
          <w:color w:val="000000"/>
          <w:sz w:val="20"/>
        </w:rPr>
        <w:t>get(index i)</w:t>
      </w:r>
      <w:r w:rsidRPr="0095157A">
        <w:rPr>
          <w:rFonts w:ascii="Times New Roman" w:eastAsia="Times New Roman" w:hAnsi="Times New Roman" w:cs="Times New Roman"/>
          <w:color w:val="000000"/>
          <w:sz w:val="27"/>
          <w:szCs w:val="27"/>
        </w:rPr>
        <w:t> is a constant-time operation and doesn’t depend on the number of elements in the list. So it’s performance in Big-O notation is O(1).</w:t>
      </w:r>
      <w:r w:rsidRPr="0095157A">
        <w:rPr>
          <w:rFonts w:ascii="Times New Roman" w:eastAsia="Times New Roman" w:hAnsi="Times New Roman" w:cs="Times New Roman"/>
          <w:color w:val="000000"/>
          <w:sz w:val="27"/>
          <w:szCs w:val="27"/>
        </w:rPr>
        <w:br/>
        <w:t>Example 2: A linear search on array or list performance is O(n) because we need to search through entire list of elements to find the element.</w:t>
      </w:r>
    </w:p>
    <w:p w:rsidR="0095157A" w:rsidRPr="0095157A" w:rsidRDefault="0095157A" w:rsidP="0095157A">
      <w:pPr>
        <w:numPr>
          <w:ilvl w:val="0"/>
          <w:numId w:val="7"/>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49" w:name="collection-best-practices"/>
      <w:bookmarkEnd w:id="49"/>
      <w:r w:rsidRPr="0095157A">
        <w:rPr>
          <w:rFonts w:ascii="Times New Roman" w:eastAsia="Times New Roman" w:hAnsi="Times New Roman" w:cs="Times New Roman"/>
          <w:b/>
          <w:bCs/>
          <w:color w:val="000000"/>
          <w:sz w:val="27"/>
          <w:szCs w:val="27"/>
        </w:rPr>
        <w:t>What are best practices related to Java Collections Framework?</w:t>
      </w:r>
    </w:p>
    <w:p w:rsidR="0095157A" w:rsidRPr="0095157A" w:rsidRDefault="0095157A" w:rsidP="0095157A">
      <w:pPr>
        <w:numPr>
          <w:ilvl w:val="1"/>
          <w:numId w:val="7"/>
        </w:numPr>
        <w:spacing w:before="100" w:beforeAutospacing="1" w:after="100" w:afterAutospacing="1" w:line="240" w:lineRule="auto"/>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Chosing the right type of collection based on the need, for example if size is fixed, we might want to use Array over ArrayList. If we have to iterate over the Map in order of insertion, we need to use TreeMap. If we don’t want duplicates, we should use Set.</w:t>
      </w:r>
    </w:p>
    <w:p w:rsidR="0095157A" w:rsidRPr="0095157A" w:rsidRDefault="0095157A" w:rsidP="0095157A">
      <w:pPr>
        <w:numPr>
          <w:ilvl w:val="1"/>
          <w:numId w:val="7"/>
        </w:numPr>
        <w:spacing w:before="100" w:beforeAutospacing="1" w:after="100" w:afterAutospacing="1" w:line="240" w:lineRule="auto"/>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Some collection classes allows to specify the initial capacity, so if we have an estimate of number of elements we will store, we can use it to avoid rehashing or resizing.</w:t>
      </w:r>
    </w:p>
    <w:p w:rsidR="0095157A" w:rsidRPr="0095157A" w:rsidRDefault="0095157A" w:rsidP="0095157A">
      <w:pPr>
        <w:numPr>
          <w:ilvl w:val="1"/>
          <w:numId w:val="7"/>
        </w:numPr>
        <w:spacing w:before="100" w:beforeAutospacing="1" w:after="100" w:afterAutospacing="1" w:line="240" w:lineRule="auto"/>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Write program in terms of interfaces not implementations, it allows us to change the implementation easily at later point of time.</w:t>
      </w:r>
    </w:p>
    <w:p w:rsidR="0095157A" w:rsidRPr="0095157A" w:rsidRDefault="0095157A" w:rsidP="0095157A">
      <w:pPr>
        <w:numPr>
          <w:ilvl w:val="1"/>
          <w:numId w:val="7"/>
        </w:numPr>
        <w:spacing w:before="100" w:beforeAutospacing="1" w:after="100" w:afterAutospacing="1" w:line="240" w:lineRule="auto"/>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Always use Generics for type-safety and avoid ClassCastException at runtime.</w:t>
      </w:r>
    </w:p>
    <w:p w:rsidR="0095157A" w:rsidRPr="0095157A" w:rsidRDefault="0095157A" w:rsidP="0095157A">
      <w:pPr>
        <w:numPr>
          <w:ilvl w:val="1"/>
          <w:numId w:val="7"/>
        </w:numPr>
        <w:spacing w:before="100" w:beforeAutospacing="1" w:after="100" w:afterAutospacing="1" w:line="240" w:lineRule="auto"/>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Use immutable classes provided by JDK as key in Map to avoid implementation of hashCode() and equals() for our custom class.</w:t>
      </w:r>
    </w:p>
    <w:p w:rsidR="0095157A" w:rsidRPr="0095157A" w:rsidRDefault="0095157A" w:rsidP="0095157A">
      <w:pPr>
        <w:numPr>
          <w:ilvl w:val="1"/>
          <w:numId w:val="7"/>
        </w:numPr>
        <w:spacing w:before="100" w:beforeAutospacing="1" w:after="100" w:afterAutospacing="1" w:line="240" w:lineRule="auto"/>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Use Collections utility class as much as possible for algorithms or to get read-only, synchronized or empty collections rather than writing own implementation. It will enhance code-reuse with greater stability and low maintainability.</w:t>
      </w:r>
    </w:p>
    <w:p w:rsidR="0095157A" w:rsidRPr="0095157A" w:rsidRDefault="0095157A" w:rsidP="0095157A">
      <w:pPr>
        <w:numPr>
          <w:ilvl w:val="0"/>
          <w:numId w:val="7"/>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50" w:name="java-priority-queue"/>
      <w:bookmarkEnd w:id="50"/>
      <w:r w:rsidRPr="0095157A">
        <w:rPr>
          <w:rFonts w:ascii="Times New Roman" w:eastAsia="Times New Roman" w:hAnsi="Times New Roman" w:cs="Times New Roman"/>
          <w:b/>
          <w:bCs/>
          <w:color w:val="000000"/>
          <w:sz w:val="27"/>
          <w:szCs w:val="27"/>
        </w:rPr>
        <w:t>What is Java Priority Queue?</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PriorityQueue is an unbounded queue based on a priority heap and the elements are ordered in their natural order or we can provide </w:t>
      </w:r>
      <w:hyperlink r:id="rId85" w:history="1">
        <w:r w:rsidRPr="0095157A">
          <w:rPr>
            <w:rFonts w:ascii="Times New Roman" w:eastAsia="Times New Roman" w:hAnsi="Times New Roman" w:cs="Times New Roman"/>
            <w:color w:val="0000FF"/>
            <w:sz w:val="27"/>
            <w:u w:val="single"/>
          </w:rPr>
          <w:t>Comparator</w:t>
        </w:r>
      </w:hyperlink>
      <w:r w:rsidRPr="0095157A">
        <w:rPr>
          <w:rFonts w:ascii="Times New Roman" w:eastAsia="Times New Roman" w:hAnsi="Times New Roman" w:cs="Times New Roman"/>
          <w:color w:val="000000"/>
          <w:sz w:val="27"/>
          <w:szCs w:val="27"/>
        </w:rPr>
        <w:t xml:space="preserve"> for ordering at the time of creation. PriorityQueue doesn’t allow null values and we can’t add </w:t>
      </w:r>
      <w:r w:rsidRPr="0095157A">
        <w:rPr>
          <w:rFonts w:ascii="Times New Roman" w:eastAsia="Times New Roman" w:hAnsi="Times New Roman" w:cs="Times New Roman"/>
          <w:color w:val="000000"/>
          <w:sz w:val="27"/>
          <w:szCs w:val="27"/>
        </w:rPr>
        <w:lastRenderedPageBreak/>
        <w:t>any object that doesn’t provide natural ordering or we don’t have any comparator for them for ordering. Java PriorityQueue is not </w:t>
      </w:r>
      <w:hyperlink r:id="rId86" w:history="1">
        <w:r w:rsidRPr="0095157A">
          <w:rPr>
            <w:rFonts w:ascii="Times New Roman" w:eastAsia="Times New Roman" w:hAnsi="Times New Roman" w:cs="Times New Roman"/>
            <w:color w:val="0000FF"/>
            <w:sz w:val="27"/>
            <w:u w:val="single"/>
          </w:rPr>
          <w:t>thread-safe</w:t>
        </w:r>
      </w:hyperlink>
      <w:r w:rsidRPr="0095157A">
        <w:rPr>
          <w:rFonts w:ascii="Times New Roman" w:eastAsia="Times New Roman" w:hAnsi="Times New Roman" w:cs="Times New Roman"/>
          <w:color w:val="000000"/>
          <w:sz w:val="27"/>
          <w:szCs w:val="27"/>
        </w:rPr>
        <w:t> and provided O(log(n)) time for enqueing and dequeing operations. Check this post for </w:t>
      </w:r>
      <w:hyperlink r:id="rId87" w:tooltip="Java Priority Queue (PriorityQueue) Example" w:history="1">
        <w:r w:rsidRPr="0095157A">
          <w:rPr>
            <w:rFonts w:ascii="Times New Roman" w:eastAsia="Times New Roman" w:hAnsi="Times New Roman" w:cs="Times New Roman"/>
            <w:color w:val="0000FF"/>
            <w:sz w:val="27"/>
            <w:u w:val="single"/>
          </w:rPr>
          <w:t>java priority queue example</w:t>
        </w:r>
      </w:hyperlink>
      <w:r w:rsidRPr="0095157A">
        <w:rPr>
          <w:rFonts w:ascii="Times New Roman" w:eastAsia="Times New Roman" w:hAnsi="Times New Roman" w:cs="Times New Roman"/>
          <w:color w:val="000000"/>
          <w:sz w:val="27"/>
          <w:szCs w:val="27"/>
        </w:rPr>
        <w:t>.</w:t>
      </w:r>
    </w:p>
    <w:p w:rsidR="0095157A" w:rsidRPr="0095157A" w:rsidRDefault="0095157A" w:rsidP="0095157A">
      <w:pPr>
        <w:numPr>
          <w:ilvl w:val="0"/>
          <w:numId w:val="7"/>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51" w:name="generics-sub-typing"/>
      <w:bookmarkEnd w:id="51"/>
      <w:r w:rsidRPr="0095157A">
        <w:rPr>
          <w:rFonts w:ascii="Times New Roman" w:eastAsia="Times New Roman" w:hAnsi="Times New Roman" w:cs="Times New Roman"/>
          <w:b/>
          <w:bCs/>
          <w:color w:val="000000"/>
          <w:sz w:val="27"/>
          <w:szCs w:val="27"/>
        </w:rPr>
        <w:t>Why can’t we write code as </w:t>
      </w:r>
      <w:r w:rsidRPr="0095157A">
        <w:rPr>
          <w:rFonts w:ascii="Courier New" w:eastAsia="Times New Roman" w:hAnsi="Courier New" w:cs="Courier New"/>
          <w:b/>
          <w:bCs/>
          <w:color w:val="000000"/>
          <w:sz w:val="20"/>
        </w:rPr>
        <w:t>List&lt;Number&gt; numbers = new ArrayList&lt;Integer&gt;();</w:t>
      </w:r>
      <w:r w:rsidRPr="0095157A">
        <w:rPr>
          <w:rFonts w:ascii="Times New Roman" w:eastAsia="Times New Roman" w:hAnsi="Times New Roman" w:cs="Times New Roman"/>
          <w:b/>
          <w:bCs/>
          <w:color w:val="000000"/>
          <w:sz w:val="27"/>
          <w:szCs w:val="27"/>
        </w:rPr>
        <w:t>?</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Generics doesn’t support sub-typing because it will cause issues in achieving type safety. That’s why List&lt;T&gt; is not considered as a subtype of List&lt;S&gt; where S is the super-type of T. To understanding why it’s not allowed, let’s see what could have happened if it has been supported.</w:t>
      </w:r>
    </w:p>
    <w:p w:rsidR="0095157A" w:rsidRPr="0095157A" w:rsidRDefault="0095157A" w:rsidP="00951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5157A">
        <w:rPr>
          <w:rFonts w:ascii="Courier New" w:eastAsia="Times New Roman" w:hAnsi="Courier New" w:cs="Courier New"/>
          <w:color w:val="000000"/>
          <w:sz w:val="20"/>
          <w:szCs w:val="20"/>
        </w:rPr>
        <w:t>List&lt;Long&gt; listLong = new ArrayList&lt;Long&gt;();</w:t>
      </w:r>
    </w:p>
    <w:p w:rsidR="0095157A" w:rsidRPr="0095157A" w:rsidRDefault="0095157A" w:rsidP="00951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5157A">
        <w:rPr>
          <w:rFonts w:ascii="Courier New" w:eastAsia="Times New Roman" w:hAnsi="Courier New" w:cs="Courier New"/>
          <w:color w:val="000000"/>
          <w:sz w:val="20"/>
          <w:szCs w:val="20"/>
        </w:rPr>
        <w:t>listLong.add(Long.valueOf(10));</w:t>
      </w:r>
    </w:p>
    <w:p w:rsidR="0095157A" w:rsidRPr="0095157A" w:rsidRDefault="0095157A" w:rsidP="00951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5157A">
        <w:rPr>
          <w:rFonts w:ascii="Courier New" w:eastAsia="Times New Roman" w:hAnsi="Courier New" w:cs="Courier New"/>
          <w:color w:val="000000"/>
          <w:sz w:val="20"/>
          <w:szCs w:val="20"/>
        </w:rPr>
        <w:t>List&lt;Number&gt; listNumbers = listLong; // compiler error</w:t>
      </w:r>
    </w:p>
    <w:p w:rsidR="0095157A" w:rsidRPr="0095157A" w:rsidRDefault="0095157A" w:rsidP="00951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5157A">
        <w:rPr>
          <w:rFonts w:ascii="Courier New" w:eastAsia="Times New Roman" w:hAnsi="Courier New" w:cs="Courier New"/>
          <w:color w:val="000000"/>
          <w:sz w:val="20"/>
          <w:szCs w:val="20"/>
        </w:rPr>
        <w:t>listNumbers.add(Double.valueOf(1.23));</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As you can see from above code that IF generics would have been supporting sub-typing, we could have easily add a Double to the list of Long that would have caused </w:t>
      </w:r>
      <w:r w:rsidRPr="0095157A">
        <w:rPr>
          <w:rFonts w:ascii="Courier New" w:eastAsia="Times New Roman" w:hAnsi="Courier New" w:cs="Courier New"/>
          <w:color w:val="000000"/>
          <w:sz w:val="20"/>
        </w:rPr>
        <w:t>ClassCastException</w:t>
      </w:r>
      <w:r w:rsidRPr="0095157A">
        <w:rPr>
          <w:rFonts w:ascii="Times New Roman" w:eastAsia="Times New Roman" w:hAnsi="Times New Roman" w:cs="Times New Roman"/>
          <w:color w:val="000000"/>
          <w:sz w:val="27"/>
          <w:szCs w:val="27"/>
        </w:rPr>
        <w:t> at runtime while traversing the list of Long.</w:t>
      </w:r>
    </w:p>
    <w:p w:rsidR="0095157A" w:rsidRPr="0095157A" w:rsidRDefault="0095157A" w:rsidP="0095157A">
      <w:pPr>
        <w:numPr>
          <w:ilvl w:val="0"/>
          <w:numId w:val="7"/>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52" w:name="generics-array"/>
      <w:bookmarkEnd w:id="52"/>
      <w:r w:rsidRPr="0095157A">
        <w:rPr>
          <w:rFonts w:ascii="Times New Roman" w:eastAsia="Times New Roman" w:hAnsi="Times New Roman" w:cs="Times New Roman"/>
          <w:b/>
          <w:bCs/>
          <w:color w:val="000000"/>
          <w:sz w:val="27"/>
          <w:szCs w:val="27"/>
        </w:rPr>
        <w:t>Why can’t we create generic array? or write code as </w:t>
      </w:r>
      <w:r w:rsidRPr="0095157A">
        <w:rPr>
          <w:rFonts w:ascii="Courier New" w:eastAsia="Times New Roman" w:hAnsi="Courier New" w:cs="Courier New"/>
          <w:b/>
          <w:bCs/>
          <w:color w:val="000000"/>
          <w:sz w:val="20"/>
        </w:rPr>
        <w:t>List&lt;Integer&gt;[] array = new ArrayList&lt;Integer&gt;[10];</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We are not allowed to create generic arrays because array carry type information of it’s elements at runtime. This information is used at runtime to throw </w:t>
      </w:r>
      <w:r w:rsidRPr="0095157A">
        <w:rPr>
          <w:rFonts w:ascii="Courier New" w:eastAsia="Times New Roman" w:hAnsi="Courier New" w:cs="Courier New"/>
          <w:color w:val="000000"/>
          <w:sz w:val="20"/>
        </w:rPr>
        <w:t>ArrayStoreException</w:t>
      </w:r>
      <w:r w:rsidRPr="0095157A">
        <w:rPr>
          <w:rFonts w:ascii="Times New Roman" w:eastAsia="Times New Roman" w:hAnsi="Times New Roman" w:cs="Times New Roman"/>
          <w:color w:val="000000"/>
          <w:sz w:val="27"/>
          <w:szCs w:val="27"/>
        </w:rPr>
        <w:t> if elements type doesn’t match to the defined type. Since generics type information gets erased at runtime by Type Erasure, the array store check would have been passed where it should have failed. Let’s understand this with a simple example code.</w:t>
      </w:r>
    </w:p>
    <w:p w:rsidR="0095157A" w:rsidRPr="0095157A" w:rsidRDefault="0095157A" w:rsidP="00951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5157A">
        <w:rPr>
          <w:rFonts w:ascii="Courier New" w:eastAsia="Times New Roman" w:hAnsi="Courier New" w:cs="Courier New"/>
          <w:color w:val="000000"/>
          <w:sz w:val="20"/>
          <w:szCs w:val="20"/>
        </w:rPr>
        <w:t>List&lt;Integer&gt;[] intList = new List&lt;Integer&gt;[5]; // compile error</w:t>
      </w:r>
    </w:p>
    <w:p w:rsidR="0095157A" w:rsidRPr="0095157A" w:rsidRDefault="0095157A" w:rsidP="00951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5157A">
        <w:rPr>
          <w:rFonts w:ascii="Courier New" w:eastAsia="Times New Roman" w:hAnsi="Courier New" w:cs="Courier New"/>
          <w:color w:val="000000"/>
          <w:sz w:val="20"/>
          <w:szCs w:val="20"/>
        </w:rPr>
        <w:t>Object[] objArray = intList;</w:t>
      </w:r>
    </w:p>
    <w:p w:rsidR="0095157A" w:rsidRPr="0095157A" w:rsidRDefault="0095157A" w:rsidP="00951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5157A">
        <w:rPr>
          <w:rFonts w:ascii="Courier New" w:eastAsia="Times New Roman" w:hAnsi="Courier New" w:cs="Courier New"/>
          <w:color w:val="000000"/>
          <w:sz w:val="20"/>
          <w:szCs w:val="20"/>
        </w:rPr>
        <w:t>List&lt;Double&gt; doubleList = new ArrayList&lt;Double&gt;();</w:t>
      </w:r>
    </w:p>
    <w:p w:rsidR="0095157A" w:rsidRPr="0095157A" w:rsidRDefault="0095157A" w:rsidP="00951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5157A">
        <w:rPr>
          <w:rFonts w:ascii="Courier New" w:eastAsia="Times New Roman" w:hAnsi="Courier New" w:cs="Courier New"/>
          <w:color w:val="000000"/>
          <w:sz w:val="20"/>
          <w:szCs w:val="20"/>
        </w:rPr>
        <w:t>doubleList.add(Double.valueOf(1.23));</w:t>
      </w:r>
    </w:p>
    <w:p w:rsidR="0095157A" w:rsidRPr="0095157A" w:rsidRDefault="0095157A" w:rsidP="00951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5157A">
        <w:rPr>
          <w:rFonts w:ascii="Courier New" w:eastAsia="Times New Roman" w:hAnsi="Courier New" w:cs="Courier New"/>
          <w:color w:val="000000"/>
          <w:sz w:val="20"/>
          <w:szCs w:val="20"/>
        </w:rPr>
        <w:t>objArray[0] = doubleList; // this should fail but it would pass because at runtime intList and doubleList both are just List</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Arrays are covariant by nature i.e S[] is a subtype of T[] whenever S is a subtype of T but generics doesn’t support covariance or sub-typing as we saw in last question. So if we would have been allowed to create generic arrays, because of type erasure we would not get array store exception even though both types are not related.</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lastRenderedPageBreak/>
        <w:t>To know more about Generics, read </w:t>
      </w:r>
      <w:hyperlink r:id="rId88" w:history="1">
        <w:r w:rsidRPr="0095157A">
          <w:rPr>
            <w:rFonts w:ascii="Times New Roman" w:eastAsia="Times New Roman" w:hAnsi="Times New Roman" w:cs="Times New Roman"/>
            <w:b/>
            <w:bCs/>
            <w:color w:val="0000FF"/>
            <w:sz w:val="27"/>
            <w:u w:val="single"/>
          </w:rPr>
          <w:t>Java Generics Tutorial</w:t>
        </w:r>
      </w:hyperlink>
      <w:r w:rsidRPr="0095157A">
        <w:rPr>
          <w:rFonts w:ascii="Times New Roman" w:eastAsia="Times New Roman" w:hAnsi="Times New Roman" w:cs="Times New Roman"/>
          <w:color w:val="000000"/>
          <w:sz w:val="27"/>
          <w:szCs w:val="27"/>
        </w:rPr>
        <w:t>.</w:t>
      </w:r>
    </w:p>
    <w:p w:rsidR="00E96882" w:rsidRDefault="00E96882"/>
    <w:sectPr w:rsidR="00E96882" w:rsidSect="00E968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827D40"/>
    <w:multiLevelType w:val="multilevel"/>
    <w:tmpl w:val="A73422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626126"/>
    <w:multiLevelType w:val="multilevel"/>
    <w:tmpl w:val="626A0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3F482B"/>
    <w:multiLevelType w:val="multilevel"/>
    <w:tmpl w:val="AD8087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F6C5199"/>
    <w:multiLevelType w:val="multilevel"/>
    <w:tmpl w:val="345AE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5C13A60"/>
    <w:multiLevelType w:val="multilevel"/>
    <w:tmpl w:val="7B04C1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B041204"/>
    <w:multiLevelType w:val="hybridMultilevel"/>
    <w:tmpl w:val="8654A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C3E3285"/>
    <w:multiLevelType w:val="multilevel"/>
    <w:tmpl w:val="B9882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2"/>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4">
    <w:abstractNumId w:val="2"/>
    <w:lvlOverride w:ilvl="0">
      <w:lvl w:ilvl="0">
        <w:numFmt w:val="decimal"/>
        <w:lvlText w:val=""/>
        <w:lvlJc w:val="left"/>
      </w:lvl>
    </w:lvlOverride>
    <w:lvlOverride w:ilvl="1">
      <w:lvl w:ilvl="1">
        <w:numFmt w:val="decimal"/>
        <w:lvlText w:val="%2."/>
        <w:lvlJc w:val="left"/>
        <w:pPr>
          <w:tabs>
            <w:tab w:val="num" w:pos="1440"/>
          </w:tabs>
          <w:ind w:left="1440" w:hanging="360"/>
        </w:pPr>
      </w:lvl>
    </w:lvlOverride>
  </w:num>
  <w:num w:numId="5">
    <w:abstractNumId w:val="2"/>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6">
    <w:abstractNumId w:val="2"/>
    <w:lvlOverride w:ilvl="0">
      <w:lvl w:ilvl="0">
        <w:numFmt w:val="decimal"/>
        <w:lvlText w:val=""/>
        <w:lvlJc w:val="left"/>
      </w:lvl>
    </w:lvlOverride>
    <w:lvlOverride w:ilvl="1">
      <w:lvl w:ilvl="1">
        <w:numFmt w:val="decimal"/>
        <w:lvlText w:val="%2."/>
        <w:lvlJc w:val="left"/>
        <w:pPr>
          <w:tabs>
            <w:tab w:val="num" w:pos="1440"/>
          </w:tabs>
          <w:ind w:left="1440" w:hanging="360"/>
        </w:pPr>
      </w:lvl>
    </w:lvlOverride>
  </w:num>
  <w:num w:numId="7">
    <w:abstractNumId w:val="2"/>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8">
    <w:abstractNumId w:val="0"/>
  </w:num>
  <w:num w:numId="9">
    <w:abstractNumId w:val="4"/>
  </w:num>
  <w:num w:numId="10">
    <w:abstractNumId w:val="5"/>
  </w:num>
  <w:num w:numId="11">
    <w:abstractNumId w:val="3"/>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5157A"/>
    <w:rsid w:val="0001594A"/>
    <w:rsid w:val="00091DF3"/>
    <w:rsid w:val="000941D9"/>
    <w:rsid w:val="000E4D04"/>
    <w:rsid w:val="00107A11"/>
    <w:rsid w:val="00251B6D"/>
    <w:rsid w:val="00284DC7"/>
    <w:rsid w:val="002E4387"/>
    <w:rsid w:val="00385989"/>
    <w:rsid w:val="003B49E6"/>
    <w:rsid w:val="003D08D4"/>
    <w:rsid w:val="00590766"/>
    <w:rsid w:val="005949E7"/>
    <w:rsid w:val="00686912"/>
    <w:rsid w:val="00731990"/>
    <w:rsid w:val="00776D2C"/>
    <w:rsid w:val="007A097F"/>
    <w:rsid w:val="00892851"/>
    <w:rsid w:val="008935B4"/>
    <w:rsid w:val="00897349"/>
    <w:rsid w:val="008A2D2A"/>
    <w:rsid w:val="00923297"/>
    <w:rsid w:val="00933E95"/>
    <w:rsid w:val="0095157A"/>
    <w:rsid w:val="009D767C"/>
    <w:rsid w:val="009E5D7B"/>
    <w:rsid w:val="00A04923"/>
    <w:rsid w:val="00A17151"/>
    <w:rsid w:val="00A64F03"/>
    <w:rsid w:val="00C15622"/>
    <w:rsid w:val="00C87BD1"/>
    <w:rsid w:val="00CB1687"/>
    <w:rsid w:val="00CB36FA"/>
    <w:rsid w:val="00D86E9C"/>
    <w:rsid w:val="00D90CEB"/>
    <w:rsid w:val="00DD03A8"/>
    <w:rsid w:val="00E0204F"/>
    <w:rsid w:val="00E96882"/>
    <w:rsid w:val="00EE11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882"/>
  </w:style>
  <w:style w:type="paragraph" w:styleId="Heading1">
    <w:name w:val="heading 1"/>
    <w:basedOn w:val="Normal"/>
    <w:link w:val="Heading1Char"/>
    <w:uiPriority w:val="9"/>
    <w:qFormat/>
    <w:rsid w:val="0095157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515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515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A097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941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157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5157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5157A"/>
    <w:rPr>
      <w:rFonts w:ascii="Times New Roman" w:eastAsia="Times New Roman" w:hAnsi="Times New Roman" w:cs="Times New Roman"/>
      <w:b/>
      <w:bCs/>
      <w:sz w:val="27"/>
      <w:szCs w:val="27"/>
    </w:rPr>
  </w:style>
  <w:style w:type="paragraph" w:customStyle="1" w:styleId="entry-meta">
    <w:name w:val="entry-meta"/>
    <w:basedOn w:val="Normal"/>
    <w:rsid w:val="009515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
    <w:name w:val="entry-author"/>
    <w:basedOn w:val="DefaultParagraphFont"/>
    <w:rsid w:val="0095157A"/>
  </w:style>
  <w:style w:type="character" w:styleId="Hyperlink">
    <w:name w:val="Hyperlink"/>
    <w:basedOn w:val="DefaultParagraphFont"/>
    <w:uiPriority w:val="99"/>
    <w:semiHidden/>
    <w:unhideWhenUsed/>
    <w:rsid w:val="0095157A"/>
    <w:rPr>
      <w:color w:val="0000FF"/>
      <w:u w:val="single"/>
    </w:rPr>
  </w:style>
  <w:style w:type="character" w:customStyle="1" w:styleId="entry-author-name">
    <w:name w:val="entry-author-name"/>
    <w:basedOn w:val="DefaultParagraphFont"/>
    <w:rsid w:val="0095157A"/>
  </w:style>
  <w:style w:type="paragraph" w:styleId="NormalWeb">
    <w:name w:val="Normal (Web)"/>
    <w:basedOn w:val="Normal"/>
    <w:uiPriority w:val="99"/>
    <w:unhideWhenUsed/>
    <w:rsid w:val="0095157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5157A"/>
    <w:rPr>
      <w:rFonts w:ascii="Courier New" w:eastAsia="Times New Roman" w:hAnsi="Courier New" w:cs="Courier New"/>
      <w:sz w:val="20"/>
      <w:szCs w:val="20"/>
    </w:rPr>
  </w:style>
  <w:style w:type="character" w:styleId="Strong">
    <w:name w:val="Strong"/>
    <w:basedOn w:val="DefaultParagraphFont"/>
    <w:uiPriority w:val="22"/>
    <w:qFormat/>
    <w:rsid w:val="0095157A"/>
    <w:rPr>
      <w:b/>
      <w:bCs/>
    </w:rPr>
  </w:style>
  <w:style w:type="character" w:styleId="Emphasis">
    <w:name w:val="Emphasis"/>
    <w:basedOn w:val="DefaultParagraphFont"/>
    <w:uiPriority w:val="20"/>
    <w:qFormat/>
    <w:rsid w:val="0095157A"/>
    <w:rPr>
      <w:i/>
      <w:iCs/>
    </w:rPr>
  </w:style>
  <w:style w:type="paragraph" w:styleId="HTMLPreformatted">
    <w:name w:val="HTML Preformatted"/>
    <w:basedOn w:val="Normal"/>
    <w:link w:val="HTMLPreformattedChar"/>
    <w:uiPriority w:val="99"/>
    <w:semiHidden/>
    <w:unhideWhenUsed/>
    <w:rsid w:val="00951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5157A"/>
    <w:rPr>
      <w:rFonts w:ascii="Courier New" w:eastAsia="Times New Roman" w:hAnsi="Courier New" w:cs="Courier New"/>
      <w:sz w:val="20"/>
      <w:szCs w:val="20"/>
    </w:rPr>
  </w:style>
  <w:style w:type="table" w:styleId="TableGrid">
    <w:name w:val="Table Grid"/>
    <w:basedOn w:val="TableNormal"/>
    <w:uiPriority w:val="59"/>
    <w:rsid w:val="00A049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B16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1687"/>
    <w:rPr>
      <w:rFonts w:ascii="Tahoma" w:hAnsi="Tahoma" w:cs="Tahoma"/>
      <w:sz w:val="16"/>
      <w:szCs w:val="16"/>
    </w:rPr>
  </w:style>
  <w:style w:type="paragraph" w:styleId="ListParagraph">
    <w:name w:val="List Paragraph"/>
    <w:basedOn w:val="Normal"/>
    <w:uiPriority w:val="34"/>
    <w:qFormat/>
    <w:rsid w:val="00897349"/>
    <w:pPr>
      <w:ind w:left="720"/>
      <w:contextualSpacing/>
    </w:pPr>
  </w:style>
  <w:style w:type="paragraph" w:customStyle="1" w:styleId="graf">
    <w:name w:val="graf"/>
    <w:basedOn w:val="Normal"/>
    <w:rsid w:val="008973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7A097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941D9"/>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538129831">
      <w:bodyDiv w:val="1"/>
      <w:marLeft w:val="0"/>
      <w:marRight w:val="0"/>
      <w:marTop w:val="0"/>
      <w:marBottom w:val="0"/>
      <w:divBdr>
        <w:top w:val="none" w:sz="0" w:space="0" w:color="auto"/>
        <w:left w:val="none" w:sz="0" w:space="0" w:color="auto"/>
        <w:bottom w:val="none" w:sz="0" w:space="0" w:color="auto"/>
        <w:right w:val="none" w:sz="0" w:space="0" w:color="auto"/>
      </w:divBdr>
      <w:divsChild>
        <w:div w:id="389229270">
          <w:marLeft w:val="0"/>
          <w:marRight w:val="0"/>
          <w:marTop w:val="0"/>
          <w:marBottom w:val="75"/>
          <w:divBdr>
            <w:top w:val="none" w:sz="0" w:space="0" w:color="auto"/>
            <w:left w:val="none" w:sz="0" w:space="0" w:color="auto"/>
            <w:bottom w:val="none" w:sz="0" w:space="0" w:color="auto"/>
            <w:right w:val="none" w:sz="0" w:space="0" w:color="auto"/>
          </w:divBdr>
        </w:div>
        <w:div w:id="1368797565">
          <w:marLeft w:val="0"/>
          <w:marRight w:val="0"/>
          <w:marTop w:val="0"/>
          <w:marBottom w:val="180"/>
          <w:divBdr>
            <w:top w:val="none" w:sz="0" w:space="0" w:color="auto"/>
            <w:left w:val="none" w:sz="0" w:space="0" w:color="auto"/>
            <w:bottom w:val="none" w:sz="0" w:space="0" w:color="auto"/>
            <w:right w:val="none" w:sz="0" w:space="0" w:color="auto"/>
          </w:divBdr>
          <w:divsChild>
            <w:div w:id="1698041078">
              <w:marLeft w:val="0"/>
              <w:marRight w:val="0"/>
              <w:marTop w:val="0"/>
              <w:marBottom w:val="0"/>
              <w:divBdr>
                <w:top w:val="none" w:sz="0" w:space="0" w:color="auto"/>
                <w:left w:val="none" w:sz="0" w:space="0" w:color="auto"/>
                <w:bottom w:val="none" w:sz="0" w:space="0" w:color="auto"/>
                <w:right w:val="none" w:sz="0" w:space="0" w:color="auto"/>
              </w:divBdr>
            </w:div>
            <w:div w:id="1011907124">
              <w:marLeft w:val="0"/>
              <w:marRight w:val="0"/>
              <w:marTop w:val="0"/>
              <w:marBottom w:val="0"/>
              <w:divBdr>
                <w:top w:val="none" w:sz="0" w:space="0" w:color="auto"/>
                <w:left w:val="none" w:sz="0" w:space="0" w:color="auto"/>
                <w:bottom w:val="none" w:sz="0" w:space="0" w:color="auto"/>
                <w:right w:val="none" w:sz="0" w:space="0" w:color="auto"/>
              </w:divBdr>
            </w:div>
            <w:div w:id="707876776">
              <w:marLeft w:val="0"/>
              <w:marRight w:val="0"/>
              <w:marTop w:val="0"/>
              <w:marBottom w:val="0"/>
              <w:divBdr>
                <w:top w:val="none" w:sz="0" w:space="0" w:color="auto"/>
                <w:left w:val="none" w:sz="0" w:space="0" w:color="auto"/>
                <w:bottom w:val="none" w:sz="0" w:space="0" w:color="auto"/>
                <w:right w:val="none" w:sz="0" w:space="0" w:color="auto"/>
              </w:divBdr>
              <w:divsChild>
                <w:div w:id="336226686">
                  <w:marLeft w:val="0"/>
                  <w:marRight w:val="0"/>
                  <w:marTop w:val="0"/>
                  <w:marBottom w:val="0"/>
                  <w:divBdr>
                    <w:top w:val="none" w:sz="0" w:space="0" w:color="auto"/>
                    <w:left w:val="none" w:sz="0" w:space="0" w:color="auto"/>
                    <w:bottom w:val="none" w:sz="0" w:space="0" w:color="auto"/>
                    <w:right w:val="none" w:sz="0" w:space="0" w:color="auto"/>
                  </w:divBdr>
                  <w:divsChild>
                    <w:div w:id="109046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99884">
              <w:marLeft w:val="0"/>
              <w:marRight w:val="0"/>
              <w:marTop w:val="0"/>
              <w:marBottom w:val="0"/>
              <w:divBdr>
                <w:top w:val="none" w:sz="0" w:space="0" w:color="auto"/>
                <w:left w:val="none" w:sz="0" w:space="0" w:color="auto"/>
                <w:bottom w:val="none" w:sz="0" w:space="0" w:color="auto"/>
                <w:right w:val="none" w:sz="0" w:space="0" w:color="auto"/>
              </w:divBdr>
              <w:divsChild>
                <w:div w:id="1146437459">
                  <w:marLeft w:val="0"/>
                  <w:marRight w:val="0"/>
                  <w:marTop w:val="0"/>
                  <w:marBottom w:val="0"/>
                  <w:divBdr>
                    <w:top w:val="none" w:sz="0" w:space="0" w:color="auto"/>
                    <w:left w:val="none" w:sz="0" w:space="0" w:color="auto"/>
                    <w:bottom w:val="none" w:sz="0" w:space="0" w:color="auto"/>
                    <w:right w:val="none" w:sz="0" w:space="0" w:color="auto"/>
                  </w:divBdr>
                  <w:divsChild>
                    <w:div w:id="5257669">
                      <w:marLeft w:val="0"/>
                      <w:marRight w:val="0"/>
                      <w:marTop w:val="0"/>
                      <w:marBottom w:val="0"/>
                      <w:divBdr>
                        <w:top w:val="none" w:sz="0" w:space="0" w:color="auto"/>
                        <w:left w:val="none" w:sz="0" w:space="0" w:color="auto"/>
                        <w:bottom w:val="none" w:sz="0" w:space="0" w:color="auto"/>
                        <w:right w:val="none" w:sz="0" w:space="0" w:color="auto"/>
                      </w:divBdr>
                      <w:divsChild>
                        <w:div w:id="1720202303">
                          <w:marLeft w:val="0"/>
                          <w:marRight w:val="0"/>
                          <w:marTop w:val="0"/>
                          <w:marBottom w:val="0"/>
                          <w:divBdr>
                            <w:top w:val="none" w:sz="0" w:space="0" w:color="auto"/>
                            <w:left w:val="none" w:sz="0" w:space="0" w:color="auto"/>
                            <w:bottom w:val="none" w:sz="0" w:space="0" w:color="auto"/>
                            <w:right w:val="none" w:sz="0" w:space="0" w:color="auto"/>
                          </w:divBdr>
                        </w:div>
                        <w:div w:id="2031838767">
                          <w:marLeft w:val="0"/>
                          <w:marRight w:val="0"/>
                          <w:marTop w:val="0"/>
                          <w:marBottom w:val="0"/>
                          <w:divBdr>
                            <w:top w:val="none" w:sz="0" w:space="0" w:color="auto"/>
                            <w:left w:val="none" w:sz="0" w:space="0" w:color="auto"/>
                            <w:bottom w:val="none" w:sz="0" w:space="0" w:color="auto"/>
                            <w:right w:val="none" w:sz="0" w:space="0" w:color="auto"/>
                          </w:divBdr>
                        </w:div>
                        <w:div w:id="169370777">
                          <w:marLeft w:val="0"/>
                          <w:marRight w:val="0"/>
                          <w:marTop w:val="0"/>
                          <w:marBottom w:val="0"/>
                          <w:divBdr>
                            <w:top w:val="none" w:sz="0" w:space="0" w:color="auto"/>
                            <w:left w:val="none" w:sz="0" w:space="0" w:color="auto"/>
                            <w:bottom w:val="none" w:sz="0" w:space="0" w:color="auto"/>
                            <w:right w:val="none" w:sz="0" w:space="0" w:color="auto"/>
                          </w:divBdr>
                        </w:div>
                        <w:div w:id="839127739">
                          <w:marLeft w:val="0"/>
                          <w:marRight w:val="0"/>
                          <w:marTop w:val="0"/>
                          <w:marBottom w:val="0"/>
                          <w:divBdr>
                            <w:top w:val="none" w:sz="0" w:space="0" w:color="auto"/>
                            <w:left w:val="none" w:sz="0" w:space="0" w:color="auto"/>
                            <w:bottom w:val="none" w:sz="0" w:space="0" w:color="auto"/>
                            <w:right w:val="none" w:sz="0" w:space="0" w:color="auto"/>
                          </w:divBdr>
                        </w:div>
                        <w:div w:id="1187254056">
                          <w:marLeft w:val="0"/>
                          <w:marRight w:val="0"/>
                          <w:marTop w:val="0"/>
                          <w:marBottom w:val="0"/>
                          <w:divBdr>
                            <w:top w:val="none" w:sz="0" w:space="0" w:color="auto"/>
                            <w:left w:val="none" w:sz="0" w:space="0" w:color="auto"/>
                            <w:bottom w:val="none" w:sz="0" w:space="0" w:color="auto"/>
                            <w:right w:val="none" w:sz="0" w:space="0" w:color="auto"/>
                          </w:divBdr>
                        </w:div>
                        <w:div w:id="653146343">
                          <w:marLeft w:val="0"/>
                          <w:marRight w:val="0"/>
                          <w:marTop w:val="0"/>
                          <w:marBottom w:val="0"/>
                          <w:divBdr>
                            <w:top w:val="none" w:sz="0" w:space="0" w:color="auto"/>
                            <w:left w:val="none" w:sz="0" w:space="0" w:color="auto"/>
                            <w:bottom w:val="none" w:sz="0" w:space="0" w:color="auto"/>
                            <w:right w:val="none" w:sz="0" w:space="0" w:color="auto"/>
                          </w:divBdr>
                        </w:div>
                        <w:div w:id="1169642187">
                          <w:marLeft w:val="0"/>
                          <w:marRight w:val="0"/>
                          <w:marTop w:val="0"/>
                          <w:marBottom w:val="0"/>
                          <w:divBdr>
                            <w:top w:val="none" w:sz="0" w:space="0" w:color="auto"/>
                            <w:left w:val="none" w:sz="0" w:space="0" w:color="auto"/>
                            <w:bottom w:val="none" w:sz="0" w:space="0" w:color="auto"/>
                            <w:right w:val="none" w:sz="0" w:space="0" w:color="auto"/>
                          </w:divBdr>
                        </w:div>
                        <w:div w:id="1802725714">
                          <w:marLeft w:val="0"/>
                          <w:marRight w:val="0"/>
                          <w:marTop w:val="0"/>
                          <w:marBottom w:val="0"/>
                          <w:divBdr>
                            <w:top w:val="none" w:sz="0" w:space="0" w:color="auto"/>
                            <w:left w:val="none" w:sz="0" w:space="0" w:color="auto"/>
                            <w:bottom w:val="none" w:sz="0" w:space="0" w:color="auto"/>
                            <w:right w:val="none" w:sz="0" w:space="0" w:color="auto"/>
                          </w:divBdr>
                        </w:div>
                        <w:div w:id="18417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5974265">
      <w:bodyDiv w:val="1"/>
      <w:marLeft w:val="0"/>
      <w:marRight w:val="0"/>
      <w:marTop w:val="0"/>
      <w:marBottom w:val="0"/>
      <w:divBdr>
        <w:top w:val="none" w:sz="0" w:space="0" w:color="auto"/>
        <w:left w:val="none" w:sz="0" w:space="0" w:color="auto"/>
        <w:bottom w:val="none" w:sz="0" w:space="0" w:color="auto"/>
        <w:right w:val="none" w:sz="0" w:space="0" w:color="auto"/>
      </w:divBdr>
      <w:divsChild>
        <w:div w:id="324404022">
          <w:marLeft w:val="0"/>
          <w:marRight w:val="0"/>
          <w:marTop w:val="0"/>
          <w:marBottom w:val="0"/>
          <w:divBdr>
            <w:top w:val="none" w:sz="0" w:space="0" w:color="auto"/>
            <w:left w:val="none" w:sz="0" w:space="0" w:color="auto"/>
            <w:bottom w:val="none" w:sz="0" w:space="0" w:color="auto"/>
            <w:right w:val="none" w:sz="0" w:space="0" w:color="auto"/>
          </w:divBdr>
        </w:div>
      </w:divsChild>
    </w:div>
    <w:div w:id="1256354212">
      <w:bodyDiv w:val="1"/>
      <w:marLeft w:val="0"/>
      <w:marRight w:val="0"/>
      <w:marTop w:val="0"/>
      <w:marBottom w:val="0"/>
      <w:divBdr>
        <w:top w:val="none" w:sz="0" w:space="0" w:color="auto"/>
        <w:left w:val="none" w:sz="0" w:space="0" w:color="auto"/>
        <w:bottom w:val="none" w:sz="0" w:space="0" w:color="auto"/>
        <w:right w:val="none" w:sz="0" w:space="0" w:color="auto"/>
      </w:divBdr>
    </w:div>
    <w:div w:id="1476680847">
      <w:bodyDiv w:val="1"/>
      <w:marLeft w:val="0"/>
      <w:marRight w:val="0"/>
      <w:marTop w:val="0"/>
      <w:marBottom w:val="0"/>
      <w:divBdr>
        <w:top w:val="none" w:sz="0" w:space="0" w:color="auto"/>
        <w:left w:val="none" w:sz="0" w:space="0" w:color="auto"/>
        <w:bottom w:val="none" w:sz="0" w:space="0" w:color="auto"/>
        <w:right w:val="none" w:sz="0" w:space="0" w:color="auto"/>
      </w:divBdr>
    </w:div>
    <w:div w:id="1476754644">
      <w:bodyDiv w:val="1"/>
      <w:marLeft w:val="0"/>
      <w:marRight w:val="0"/>
      <w:marTop w:val="0"/>
      <w:marBottom w:val="0"/>
      <w:divBdr>
        <w:top w:val="none" w:sz="0" w:space="0" w:color="auto"/>
        <w:left w:val="none" w:sz="0" w:space="0" w:color="auto"/>
        <w:bottom w:val="none" w:sz="0" w:space="0" w:color="auto"/>
        <w:right w:val="none" w:sz="0" w:space="0" w:color="auto"/>
      </w:divBdr>
    </w:div>
    <w:div w:id="1603338270">
      <w:bodyDiv w:val="1"/>
      <w:marLeft w:val="0"/>
      <w:marRight w:val="0"/>
      <w:marTop w:val="0"/>
      <w:marBottom w:val="0"/>
      <w:divBdr>
        <w:top w:val="none" w:sz="0" w:space="0" w:color="auto"/>
        <w:left w:val="none" w:sz="0" w:space="0" w:color="auto"/>
        <w:bottom w:val="none" w:sz="0" w:space="0" w:color="auto"/>
        <w:right w:val="none" w:sz="0" w:space="0" w:color="auto"/>
      </w:divBdr>
    </w:div>
    <w:div w:id="1737967170">
      <w:bodyDiv w:val="1"/>
      <w:marLeft w:val="0"/>
      <w:marRight w:val="0"/>
      <w:marTop w:val="0"/>
      <w:marBottom w:val="0"/>
      <w:divBdr>
        <w:top w:val="none" w:sz="0" w:space="0" w:color="auto"/>
        <w:left w:val="none" w:sz="0" w:space="0" w:color="auto"/>
        <w:bottom w:val="none" w:sz="0" w:space="0" w:color="auto"/>
        <w:right w:val="none" w:sz="0" w:space="0" w:color="auto"/>
      </w:divBdr>
    </w:div>
    <w:div w:id="1790736526">
      <w:bodyDiv w:val="1"/>
      <w:marLeft w:val="0"/>
      <w:marRight w:val="0"/>
      <w:marTop w:val="0"/>
      <w:marBottom w:val="0"/>
      <w:divBdr>
        <w:top w:val="none" w:sz="0" w:space="0" w:color="auto"/>
        <w:left w:val="none" w:sz="0" w:space="0" w:color="auto"/>
        <w:bottom w:val="none" w:sz="0" w:space="0" w:color="auto"/>
        <w:right w:val="none" w:sz="0" w:space="0" w:color="auto"/>
      </w:divBdr>
      <w:divsChild>
        <w:div w:id="633217114">
          <w:marLeft w:val="0"/>
          <w:marRight w:val="0"/>
          <w:marTop w:val="0"/>
          <w:marBottom w:val="0"/>
          <w:divBdr>
            <w:top w:val="none" w:sz="0" w:space="0" w:color="auto"/>
            <w:left w:val="none" w:sz="0" w:space="0" w:color="auto"/>
            <w:bottom w:val="none" w:sz="0" w:space="0" w:color="auto"/>
            <w:right w:val="none" w:sz="0" w:space="0" w:color="auto"/>
          </w:divBdr>
        </w:div>
        <w:div w:id="963000151">
          <w:marLeft w:val="0"/>
          <w:marRight w:val="0"/>
          <w:marTop w:val="0"/>
          <w:marBottom w:val="0"/>
          <w:divBdr>
            <w:top w:val="none" w:sz="0" w:space="0" w:color="auto"/>
            <w:left w:val="none" w:sz="0" w:space="0" w:color="auto"/>
            <w:bottom w:val="none" w:sz="0" w:space="0" w:color="auto"/>
            <w:right w:val="none" w:sz="0" w:space="0" w:color="auto"/>
          </w:divBdr>
        </w:div>
        <w:div w:id="631864512">
          <w:marLeft w:val="0"/>
          <w:marRight w:val="0"/>
          <w:marTop w:val="0"/>
          <w:marBottom w:val="0"/>
          <w:divBdr>
            <w:top w:val="none" w:sz="0" w:space="0" w:color="auto"/>
            <w:left w:val="none" w:sz="0" w:space="0" w:color="auto"/>
            <w:bottom w:val="none" w:sz="0" w:space="0" w:color="auto"/>
            <w:right w:val="none" w:sz="0" w:space="0" w:color="auto"/>
          </w:divBdr>
        </w:div>
        <w:div w:id="1947345230">
          <w:marLeft w:val="0"/>
          <w:marRight w:val="0"/>
          <w:marTop w:val="0"/>
          <w:marBottom w:val="0"/>
          <w:divBdr>
            <w:top w:val="none" w:sz="0" w:space="0" w:color="auto"/>
            <w:left w:val="none" w:sz="0" w:space="0" w:color="auto"/>
            <w:bottom w:val="none" w:sz="0" w:space="0" w:color="auto"/>
            <w:right w:val="none" w:sz="0" w:space="0" w:color="auto"/>
          </w:divBdr>
        </w:div>
        <w:div w:id="1143080194">
          <w:marLeft w:val="0"/>
          <w:marRight w:val="0"/>
          <w:marTop w:val="0"/>
          <w:marBottom w:val="0"/>
          <w:divBdr>
            <w:top w:val="none" w:sz="0" w:space="0" w:color="auto"/>
            <w:left w:val="none" w:sz="0" w:space="0" w:color="auto"/>
            <w:bottom w:val="none" w:sz="0" w:space="0" w:color="auto"/>
            <w:right w:val="none" w:sz="0" w:space="0" w:color="auto"/>
          </w:divBdr>
        </w:div>
        <w:div w:id="5599003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javamakeuse.com/2014/09/which-collection-is-better-to-store-10.html" TargetMode="External"/><Relationship Id="rId18" Type="http://schemas.openxmlformats.org/officeDocument/2006/relationships/hyperlink" Target="https://www.journaldev.com/1330/java-collections-interview-questions-and-answers" TargetMode="External"/><Relationship Id="rId26" Type="http://schemas.openxmlformats.org/officeDocument/2006/relationships/hyperlink" Target="https://www.journaldev.com/1330/java-collections-interview-questions-and-answers" TargetMode="External"/><Relationship Id="rId39" Type="http://schemas.openxmlformats.org/officeDocument/2006/relationships/hyperlink" Target="https://www.journaldev.com/1330/java-collections-interview-questions-and-answers" TargetMode="External"/><Relationship Id="rId21" Type="http://schemas.openxmlformats.org/officeDocument/2006/relationships/hyperlink" Target="https://www.journaldev.com/1330/java-collections-interview-questions-and-answers" TargetMode="External"/><Relationship Id="rId34" Type="http://schemas.openxmlformats.org/officeDocument/2006/relationships/hyperlink" Target="https://www.journaldev.com/1330/java-collections-interview-questions-and-answers" TargetMode="External"/><Relationship Id="rId42" Type="http://schemas.openxmlformats.org/officeDocument/2006/relationships/hyperlink" Target="https://www.journaldev.com/1330/java-collections-interview-questions-and-answers" TargetMode="External"/><Relationship Id="rId47" Type="http://schemas.openxmlformats.org/officeDocument/2006/relationships/hyperlink" Target="https://www.journaldev.com/1330/java-collections-interview-questions-and-answers" TargetMode="External"/><Relationship Id="rId50" Type="http://schemas.openxmlformats.org/officeDocument/2006/relationships/hyperlink" Target="https://www.journaldev.com/1330/java-collections-interview-questions-and-answers" TargetMode="External"/><Relationship Id="rId55" Type="http://schemas.openxmlformats.org/officeDocument/2006/relationships/hyperlink" Target="https://www.journaldev.com/1330/java-collections-interview-questions-and-answers" TargetMode="External"/><Relationship Id="rId63" Type="http://schemas.openxmlformats.org/officeDocument/2006/relationships/hyperlink" Target="https://www.journaldev.com/1663/java-generics-example-method-class-interface" TargetMode="External"/><Relationship Id="rId68" Type="http://schemas.openxmlformats.org/officeDocument/2006/relationships/hyperlink" Target="https://www.journaldev.com/1260/collections-in-java-tutorial" TargetMode="External"/><Relationship Id="rId76" Type="http://schemas.openxmlformats.org/officeDocument/2006/relationships/hyperlink" Target="https://www.journaldev.com/122/java-concurrenthashmap-example-iterator" TargetMode="External"/><Relationship Id="rId84" Type="http://schemas.openxmlformats.org/officeDocument/2006/relationships/hyperlink" Target="https://www.journaldev.com/780/comparable-and-comparator-in-java-example" TargetMode="External"/><Relationship Id="rId89" Type="http://schemas.openxmlformats.org/officeDocument/2006/relationships/fontTable" Target="fontTable.xml"/><Relationship Id="rId7" Type="http://schemas.openxmlformats.org/officeDocument/2006/relationships/image" Target="media/image2.png"/><Relationship Id="rId71" Type="http://schemas.openxmlformats.org/officeDocument/2006/relationships/hyperlink" Target="https://www.journaldev.com/1260/collections-in-java-tutorial" TargetMode="External"/><Relationship Id="rId2" Type="http://schemas.openxmlformats.org/officeDocument/2006/relationships/styles" Target="styles.xml"/><Relationship Id="rId16" Type="http://schemas.openxmlformats.org/officeDocument/2006/relationships/hyperlink" Target="https://www.journaldev.com/1330/java-collections-interview-questions-and-answers" TargetMode="External"/><Relationship Id="rId29" Type="http://schemas.openxmlformats.org/officeDocument/2006/relationships/hyperlink" Target="https://www.journaldev.com/1330/java-collections-interview-questions-and-answers" TargetMode="External"/><Relationship Id="rId11" Type="http://schemas.openxmlformats.org/officeDocument/2006/relationships/image" Target="media/image6.jpeg"/><Relationship Id="rId24" Type="http://schemas.openxmlformats.org/officeDocument/2006/relationships/hyperlink" Target="https://www.journaldev.com/1330/java-collections-interview-questions-and-answers" TargetMode="External"/><Relationship Id="rId32" Type="http://schemas.openxmlformats.org/officeDocument/2006/relationships/hyperlink" Target="https://www.journaldev.com/1330/java-collections-interview-questions-and-answers" TargetMode="External"/><Relationship Id="rId37" Type="http://schemas.openxmlformats.org/officeDocument/2006/relationships/hyperlink" Target="https://www.journaldev.com/1330/java-collections-interview-questions-and-answers" TargetMode="External"/><Relationship Id="rId40" Type="http://schemas.openxmlformats.org/officeDocument/2006/relationships/hyperlink" Target="https://www.journaldev.com/1330/java-collections-interview-questions-and-answers" TargetMode="External"/><Relationship Id="rId45" Type="http://schemas.openxmlformats.org/officeDocument/2006/relationships/hyperlink" Target="https://www.journaldev.com/1330/java-collections-interview-questions-and-answers" TargetMode="External"/><Relationship Id="rId53" Type="http://schemas.openxmlformats.org/officeDocument/2006/relationships/hyperlink" Target="https://www.journaldev.com/1330/java-collections-interview-questions-and-answers" TargetMode="External"/><Relationship Id="rId58" Type="http://schemas.openxmlformats.org/officeDocument/2006/relationships/hyperlink" Target="https://www.journaldev.com/1330/java-collections-interview-questions-and-answers" TargetMode="External"/><Relationship Id="rId66" Type="http://schemas.openxmlformats.org/officeDocument/2006/relationships/hyperlink" Target="https://www.journaldev.com/1260/collections-in-java-tutorial" TargetMode="External"/><Relationship Id="rId74" Type="http://schemas.openxmlformats.org/officeDocument/2006/relationships/hyperlink" Target="https://www.journaldev.com/1716/iterator-design-pattern-java" TargetMode="External"/><Relationship Id="rId79" Type="http://schemas.openxmlformats.org/officeDocument/2006/relationships/hyperlink" Target="https://www.journaldev.com/716/java-enum" TargetMode="External"/><Relationship Id="rId87" Type="http://schemas.openxmlformats.org/officeDocument/2006/relationships/hyperlink" Target="https://www.journaldev.com/1642/java-priority-queue-priorityqueue-example" TargetMode="External"/><Relationship Id="rId5" Type="http://schemas.openxmlformats.org/officeDocument/2006/relationships/hyperlink" Target="https://www.journaldev.com/author/pankaj" TargetMode="External"/><Relationship Id="rId61" Type="http://schemas.openxmlformats.org/officeDocument/2006/relationships/hyperlink" Target="https://www.journaldev.com/2763/java-8-functional-interfaces" TargetMode="External"/><Relationship Id="rId82" Type="http://schemas.openxmlformats.org/officeDocument/2006/relationships/hyperlink" Target="https://www.journaldev.com/122/java-concurrenthashmap-example-iterator" TargetMode="External"/><Relationship Id="rId90" Type="http://schemas.openxmlformats.org/officeDocument/2006/relationships/theme" Target="theme/theme1.xml"/><Relationship Id="rId19" Type="http://schemas.openxmlformats.org/officeDocument/2006/relationships/hyperlink" Target="https://www.journaldev.com/1330/java-collections-interview-questions-and-answers"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www.javamakeuse.com/2014/09/which-collection-is-better-to-store-10.html" TargetMode="External"/><Relationship Id="rId22" Type="http://schemas.openxmlformats.org/officeDocument/2006/relationships/hyperlink" Target="https://www.journaldev.com/1330/java-collections-interview-questions-and-answers" TargetMode="External"/><Relationship Id="rId27" Type="http://schemas.openxmlformats.org/officeDocument/2006/relationships/hyperlink" Target="https://www.journaldev.com/1330/java-collections-interview-questions-and-answers" TargetMode="External"/><Relationship Id="rId30" Type="http://schemas.openxmlformats.org/officeDocument/2006/relationships/hyperlink" Target="https://www.journaldev.com/1330/java-collections-interview-questions-and-answers" TargetMode="External"/><Relationship Id="rId35" Type="http://schemas.openxmlformats.org/officeDocument/2006/relationships/hyperlink" Target="https://www.journaldev.com/1330/java-collections-interview-questions-and-answers" TargetMode="External"/><Relationship Id="rId43" Type="http://schemas.openxmlformats.org/officeDocument/2006/relationships/hyperlink" Target="https://www.journaldev.com/1330/java-collections-interview-questions-and-answers" TargetMode="External"/><Relationship Id="rId48" Type="http://schemas.openxmlformats.org/officeDocument/2006/relationships/hyperlink" Target="https://www.journaldev.com/1330/java-collections-interview-questions-and-answers" TargetMode="External"/><Relationship Id="rId56" Type="http://schemas.openxmlformats.org/officeDocument/2006/relationships/hyperlink" Target="https://www.journaldev.com/1330/java-collections-interview-questions-and-answers" TargetMode="External"/><Relationship Id="rId64" Type="http://schemas.openxmlformats.org/officeDocument/2006/relationships/hyperlink" Target="https://www.journaldev.com/1260/collections-in-java-tutorial" TargetMode="External"/><Relationship Id="rId69" Type="http://schemas.openxmlformats.org/officeDocument/2006/relationships/hyperlink" Target="https://www.journaldev.com/1260/collections-in-java-tutorial" TargetMode="External"/><Relationship Id="rId77" Type="http://schemas.openxmlformats.org/officeDocument/2006/relationships/hyperlink" Target="https://www.journaldev.com/546/difference-jdk-vs-jre-vs-jvm" TargetMode="External"/><Relationship Id="rId8" Type="http://schemas.openxmlformats.org/officeDocument/2006/relationships/image" Target="media/image3.png"/><Relationship Id="rId51" Type="http://schemas.openxmlformats.org/officeDocument/2006/relationships/hyperlink" Target="https://www.journaldev.com/1330/java-collections-interview-questions-and-answers" TargetMode="External"/><Relationship Id="rId72" Type="http://schemas.openxmlformats.org/officeDocument/2006/relationships/hyperlink" Target="https://www.journaldev.com/1260/collections-in-java-tutorial" TargetMode="External"/><Relationship Id="rId80" Type="http://schemas.openxmlformats.org/officeDocument/2006/relationships/hyperlink" Target="https://www.journaldev.com/378/java-util-concurrentmodificationexception" TargetMode="External"/><Relationship Id="rId85" Type="http://schemas.openxmlformats.org/officeDocument/2006/relationships/hyperlink" Target="https://www.journaldev.com/780/comparable-and-comparator-in-java-example" TargetMode="External"/><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hyperlink" Target="https://www.journaldev.com/1330/java-collections-interview-questions-and-answers" TargetMode="External"/><Relationship Id="rId25" Type="http://schemas.openxmlformats.org/officeDocument/2006/relationships/hyperlink" Target="https://www.journaldev.com/1330/java-collections-interview-questions-and-answers" TargetMode="External"/><Relationship Id="rId33" Type="http://schemas.openxmlformats.org/officeDocument/2006/relationships/hyperlink" Target="https://www.journaldev.com/1330/java-collections-interview-questions-and-answers" TargetMode="External"/><Relationship Id="rId38" Type="http://schemas.openxmlformats.org/officeDocument/2006/relationships/hyperlink" Target="https://www.journaldev.com/1330/java-collections-interview-questions-and-answers" TargetMode="External"/><Relationship Id="rId46" Type="http://schemas.openxmlformats.org/officeDocument/2006/relationships/hyperlink" Target="https://www.journaldev.com/1330/java-collections-interview-questions-and-answers" TargetMode="External"/><Relationship Id="rId59" Type="http://schemas.openxmlformats.org/officeDocument/2006/relationships/hyperlink" Target="https://www.journaldev.com/2774/java-8-stream" TargetMode="External"/><Relationship Id="rId67" Type="http://schemas.openxmlformats.org/officeDocument/2006/relationships/hyperlink" Target="https://www.journaldev.com/1260/collections-in-java-tutorial" TargetMode="External"/><Relationship Id="rId20" Type="http://schemas.openxmlformats.org/officeDocument/2006/relationships/hyperlink" Target="https://www.journaldev.com/1330/java-collections-interview-questions-and-answers" TargetMode="External"/><Relationship Id="rId41" Type="http://schemas.openxmlformats.org/officeDocument/2006/relationships/hyperlink" Target="https://www.journaldev.com/1330/java-collections-interview-questions-and-answers" TargetMode="External"/><Relationship Id="rId54" Type="http://schemas.openxmlformats.org/officeDocument/2006/relationships/hyperlink" Target="https://www.journaldev.com/1330/java-collections-interview-questions-and-answers" TargetMode="External"/><Relationship Id="rId62" Type="http://schemas.openxmlformats.org/officeDocument/2006/relationships/hyperlink" Target="https://www.journaldev.com/2763/java-8-functional-interfaces" TargetMode="External"/><Relationship Id="rId70" Type="http://schemas.openxmlformats.org/officeDocument/2006/relationships/hyperlink" Target="https://www.journaldev.com/1260/collections-in-java-tutorial" TargetMode="External"/><Relationship Id="rId75" Type="http://schemas.openxmlformats.org/officeDocument/2006/relationships/hyperlink" Target="https://www.journaldev.com/1289/copyonwritearraylist-java" TargetMode="External"/><Relationship Id="rId83" Type="http://schemas.openxmlformats.org/officeDocument/2006/relationships/hyperlink" Target="https://www.journaldev.com/1034/java-blockingqueue-example" TargetMode="External"/><Relationship Id="rId88" Type="http://schemas.openxmlformats.org/officeDocument/2006/relationships/hyperlink" Target="https://www.journaldev.com/1663/java-generics-example-method-class-interface"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www.journaldev.com/1330/java-collections-interview-questions-and-answers" TargetMode="External"/><Relationship Id="rId23" Type="http://schemas.openxmlformats.org/officeDocument/2006/relationships/hyperlink" Target="https://www.journaldev.com/1330/java-collections-interview-questions-and-answers" TargetMode="External"/><Relationship Id="rId28" Type="http://schemas.openxmlformats.org/officeDocument/2006/relationships/hyperlink" Target="https://www.journaldev.com/1330/java-collections-interview-questions-and-answers" TargetMode="External"/><Relationship Id="rId36" Type="http://schemas.openxmlformats.org/officeDocument/2006/relationships/hyperlink" Target="https://www.journaldev.com/1330/java-collections-interview-questions-and-answers" TargetMode="External"/><Relationship Id="rId49" Type="http://schemas.openxmlformats.org/officeDocument/2006/relationships/hyperlink" Target="https://www.journaldev.com/1330/java-collections-interview-questions-and-answers" TargetMode="External"/><Relationship Id="rId57" Type="http://schemas.openxmlformats.org/officeDocument/2006/relationships/hyperlink" Target="https://www.journaldev.com/1330/java-collections-interview-questions-and-answers" TargetMode="External"/><Relationship Id="rId10" Type="http://schemas.openxmlformats.org/officeDocument/2006/relationships/image" Target="media/image5.png"/><Relationship Id="rId31" Type="http://schemas.openxmlformats.org/officeDocument/2006/relationships/hyperlink" Target="https://www.journaldev.com/1330/java-collections-interview-questions-and-answers" TargetMode="External"/><Relationship Id="rId44" Type="http://schemas.openxmlformats.org/officeDocument/2006/relationships/hyperlink" Target="https://www.journaldev.com/1330/java-collections-interview-questions-and-answers" TargetMode="External"/><Relationship Id="rId52" Type="http://schemas.openxmlformats.org/officeDocument/2006/relationships/hyperlink" Target="https://www.journaldev.com/1330/java-collections-interview-questions-and-answers" TargetMode="External"/><Relationship Id="rId60" Type="http://schemas.openxmlformats.org/officeDocument/2006/relationships/hyperlink" Target="https://www.journaldev.com/2389/java-8-features-with-examples" TargetMode="External"/><Relationship Id="rId65" Type="http://schemas.openxmlformats.org/officeDocument/2006/relationships/hyperlink" Target="https://www.journaldev.com/1260/collections-in-java-tutorial" TargetMode="External"/><Relationship Id="rId73" Type="http://schemas.openxmlformats.org/officeDocument/2006/relationships/hyperlink" Target="https://www.journaldev.com/1260/collections-in-java-tutorial" TargetMode="External"/><Relationship Id="rId78" Type="http://schemas.openxmlformats.org/officeDocument/2006/relationships/hyperlink" Target="http://cdn.journaldev.com/wp-content/uploads/2013/01/java-collections-framework.pdf" TargetMode="External"/><Relationship Id="rId81" Type="http://schemas.openxmlformats.org/officeDocument/2006/relationships/hyperlink" Target="https://www.journaldev.com/1289/copyonwritearraylist-java" TargetMode="External"/><Relationship Id="rId86" Type="http://schemas.openxmlformats.org/officeDocument/2006/relationships/hyperlink" Target="https://www.journaldev.com/1061/thread-safety-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539</TotalTime>
  <Pages>24</Pages>
  <Words>7650</Words>
  <Characters>43606</Characters>
  <Application>Microsoft Office Word</Application>
  <DocSecurity>0</DocSecurity>
  <Lines>363</Lines>
  <Paragraphs>102</Paragraphs>
  <ScaleCrop>false</ScaleCrop>
  <Company/>
  <LinksUpToDate>false</LinksUpToDate>
  <CharactersWithSpaces>51154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30</cp:revision>
  <dcterms:created xsi:type="dcterms:W3CDTF">2017-09-16T13:48:00Z</dcterms:created>
  <dcterms:modified xsi:type="dcterms:W3CDTF">2018-04-05T04:31:00Z</dcterms:modified>
</cp:coreProperties>
</file>