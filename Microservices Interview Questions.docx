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AE5" w:rsidRPr="008F7AE5" w:rsidRDefault="008F7AE5" w:rsidP="008F7AE5">
      <w:pPr>
        <w:spacing w:after="0" w:line="240" w:lineRule="auto"/>
        <w:jc w:val="both"/>
        <w:textAlignment w:val="baseline"/>
        <w:rPr>
          <w:rFonts w:ascii="Open Sans" w:eastAsia="Times New Roman" w:hAnsi="Open Sans" w:cs="Times New Roman"/>
          <w:color w:val="000000"/>
          <w:sz w:val="21"/>
          <w:szCs w:val="21"/>
        </w:rPr>
      </w:pPr>
      <w:proofErr w:type="spellStart"/>
      <w:r w:rsidRPr="008F7AE5">
        <w:rPr>
          <w:rFonts w:ascii="inherit" w:eastAsia="Times New Roman" w:hAnsi="inherit" w:cs="Times New Roman"/>
          <w:b/>
          <w:bCs/>
          <w:color w:val="000000"/>
          <w:sz w:val="21"/>
          <w:szCs w:val="21"/>
          <w:bdr w:val="none" w:sz="0" w:space="0" w:color="auto" w:frame="1"/>
        </w:rPr>
        <w:t>Microservices</w:t>
      </w:r>
      <w:proofErr w:type="spellEnd"/>
      <w:r w:rsidRPr="008F7AE5">
        <w:rPr>
          <w:rFonts w:ascii="inherit" w:eastAsia="Times New Roman" w:hAnsi="inherit" w:cs="Times New Roman"/>
          <w:b/>
          <w:bCs/>
          <w:color w:val="000000"/>
          <w:sz w:val="21"/>
          <w:szCs w:val="21"/>
          <w:bdr w:val="none" w:sz="0" w:space="0" w:color="auto" w:frame="1"/>
        </w:rPr>
        <w:t xml:space="preserve"> Interview Questions</w:t>
      </w:r>
    </w:p>
    <w:p w:rsidR="008F7AE5" w:rsidRPr="008F7AE5" w:rsidRDefault="008F7AE5" w:rsidP="008F7AE5">
      <w:pPr>
        <w:numPr>
          <w:ilvl w:val="0"/>
          <w:numId w:val="1"/>
        </w:numPr>
        <w:spacing w:after="0" w:line="240" w:lineRule="auto"/>
        <w:ind w:left="600"/>
        <w:textAlignment w:val="baseline"/>
        <w:rPr>
          <w:rFonts w:ascii="inherit" w:eastAsia="Times New Roman" w:hAnsi="inherit" w:cs="Times New Roman"/>
          <w:color w:val="000000"/>
          <w:sz w:val="21"/>
          <w:szCs w:val="21"/>
        </w:rPr>
      </w:pPr>
      <w:hyperlink r:id="rId5" w:anchor="1" w:history="1">
        <w:r w:rsidRPr="008F7AE5">
          <w:rPr>
            <w:rFonts w:ascii="inherit" w:eastAsia="Times New Roman" w:hAnsi="inherit" w:cs="Times New Roman"/>
            <w:b/>
            <w:bCs/>
            <w:color w:val="63B175"/>
            <w:sz w:val="21"/>
          </w:rPr>
          <w:t>What is Spring Boot?</w:t>
        </w:r>
      </w:hyperlink>
    </w:p>
    <w:p w:rsidR="008F7AE5" w:rsidRPr="008F7AE5" w:rsidRDefault="008F7AE5" w:rsidP="008F7AE5">
      <w:pPr>
        <w:numPr>
          <w:ilvl w:val="0"/>
          <w:numId w:val="1"/>
        </w:numPr>
        <w:spacing w:after="0" w:line="240" w:lineRule="auto"/>
        <w:ind w:left="600"/>
        <w:textAlignment w:val="baseline"/>
        <w:rPr>
          <w:rFonts w:ascii="inherit" w:eastAsia="Times New Roman" w:hAnsi="inherit" w:cs="Times New Roman"/>
          <w:color w:val="000000"/>
          <w:sz w:val="21"/>
          <w:szCs w:val="21"/>
        </w:rPr>
      </w:pPr>
      <w:hyperlink r:id="rId6" w:anchor="2" w:history="1">
        <w:r w:rsidRPr="008F7AE5">
          <w:rPr>
            <w:rFonts w:ascii="inherit" w:eastAsia="Times New Roman" w:hAnsi="inherit" w:cs="Times New Roman"/>
            <w:b/>
            <w:bCs/>
            <w:color w:val="63B175"/>
            <w:sz w:val="21"/>
          </w:rPr>
          <w:t xml:space="preserve">What is </w:t>
        </w:r>
        <w:proofErr w:type="gramStart"/>
        <w:r w:rsidRPr="008F7AE5">
          <w:rPr>
            <w:rFonts w:ascii="inherit" w:eastAsia="Times New Roman" w:hAnsi="inherit" w:cs="Times New Roman"/>
            <w:b/>
            <w:bCs/>
            <w:color w:val="63B175"/>
            <w:sz w:val="21"/>
          </w:rPr>
          <w:t xml:space="preserve">a </w:t>
        </w:r>
        <w:proofErr w:type="spellStart"/>
        <w:r w:rsidRPr="008F7AE5">
          <w:rPr>
            <w:rFonts w:ascii="inherit" w:eastAsia="Times New Roman" w:hAnsi="inherit" w:cs="Times New Roman"/>
            <w:b/>
            <w:bCs/>
            <w:color w:val="63B175"/>
            <w:sz w:val="21"/>
          </w:rPr>
          <w:t>microservices</w:t>
        </w:r>
        <w:proofErr w:type="spellEnd"/>
        <w:proofErr w:type="gramEnd"/>
        <w:r w:rsidRPr="008F7AE5">
          <w:rPr>
            <w:rFonts w:ascii="inherit" w:eastAsia="Times New Roman" w:hAnsi="inherit" w:cs="Times New Roman"/>
            <w:b/>
            <w:bCs/>
            <w:color w:val="63B175"/>
            <w:sz w:val="21"/>
          </w:rPr>
          <w:t xml:space="preserve"> architecture?</w:t>
        </w:r>
      </w:hyperlink>
    </w:p>
    <w:p w:rsidR="008F7AE5" w:rsidRPr="008F7AE5" w:rsidRDefault="008F7AE5" w:rsidP="008F7AE5">
      <w:pPr>
        <w:numPr>
          <w:ilvl w:val="0"/>
          <w:numId w:val="1"/>
        </w:numPr>
        <w:spacing w:after="0" w:line="240" w:lineRule="auto"/>
        <w:ind w:left="600"/>
        <w:textAlignment w:val="baseline"/>
        <w:rPr>
          <w:rFonts w:ascii="inherit" w:eastAsia="Times New Roman" w:hAnsi="inherit" w:cs="Times New Roman"/>
          <w:color w:val="000000"/>
          <w:sz w:val="21"/>
          <w:szCs w:val="21"/>
        </w:rPr>
      </w:pPr>
      <w:hyperlink r:id="rId7" w:anchor="3" w:history="1">
        <w:r w:rsidRPr="008F7AE5">
          <w:rPr>
            <w:rFonts w:ascii="inherit" w:eastAsia="Times New Roman" w:hAnsi="inherit" w:cs="Times New Roman"/>
            <w:b/>
            <w:bCs/>
            <w:color w:val="63B175"/>
            <w:sz w:val="21"/>
          </w:rPr>
          <w:t xml:space="preserve">What are the advantages and disadvantages of </w:t>
        </w:r>
        <w:proofErr w:type="spellStart"/>
        <w:r w:rsidRPr="008F7AE5">
          <w:rPr>
            <w:rFonts w:ascii="inherit" w:eastAsia="Times New Roman" w:hAnsi="inherit" w:cs="Times New Roman"/>
            <w:b/>
            <w:bCs/>
            <w:color w:val="63B175"/>
            <w:sz w:val="21"/>
          </w:rPr>
          <w:t>microservices</w:t>
        </w:r>
        <w:proofErr w:type="spellEnd"/>
        <w:r w:rsidRPr="008F7AE5">
          <w:rPr>
            <w:rFonts w:ascii="inherit" w:eastAsia="Times New Roman" w:hAnsi="inherit" w:cs="Times New Roman"/>
            <w:b/>
            <w:bCs/>
            <w:color w:val="63B175"/>
            <w:sz w:val="21"/>
          </w:rPr>
          <w:t>?</w:t>
        </w:r>
      </w:hyperlink>
    </w:p>
    <w:p w:rsidR="008F7AE5" w:rsidRPr="008F7AE5" w:rsidRDefault="008F7AE5" w:rsidP="008F7AE5">
      <w:pPr>
        <w:numPr>
          <w:ilvl w:val="0"/>
          <w:numId w:val="1"/>
        </w:numPr>
        <w:spacing w:after="0" w:line="240" w:lineRule="auto"/>
        <w:ind w:left="600"/>
        <w:textAlignment w:val="baseline"/>
        <w:rPr>
          <w:rFonts w:ascii="inherit" w:eastAsia="Times New Roman" w:hAnsi="inherit" w:cs="Times New Roman"/>
          <w:color w:val="000000"/>
          <w:sz w:val="21"/>
          <w:szCs w:val="21"/>
        </w:rPr>
      </w:pPr>
      <w:hyperlink r:id="rId8" w:anchor="4" w:history="1">
        <w:r w:rsidRPr="008F7AE5">
          <w:rPr>
            <w:rFonts w:ascii="inherit" w:eastAsia="Times New Roman" w:hAnsi="inherit" w:cs="Times New Roman"/>
            <w:b/>
            <w:bCs/>
            <w:color w:val="63B175"/>
            <w:sz w:val="21"/>
          </w:rPr>
          <w:t>What is Spring Cloud?</w:t>
        </w:r>
      </w:hyperlink>
    </w:p>
    <w:p w:rsidR="008F7AE5" w:rsidRPr="008F7AE5" w:rsidRDefault="008F7AE5" w:rsidP="008F7AE5">
      <w:pPr>
        <w:numPr>
          <w:ilvl w:val="0"/>
          <w:numId w:val="1"/>
        </w:numPr>
        <w:spacing w:after="0" w:line="240" w:lineRule="auto"/>
        <w:ind w:left="600"/>
        <w:textAlignment w:val="baseline"/>
        <w:rPr>
          <w:rFonts w:ascii="inherit" w:eastAsia="Times New Roman" w:hAnsi="inherit" w:cs="Times New Roman"/>
          <w:color w:val="000000"/>
          <w:sz w:val="21"/>
          <w:szCs w:val="21"/>
        </w:rPr>
      </w:pPr>
      <w:hyperlink r:id="rId9" w:anchor="5" w:history="1">
        <w:r w:rsidRPr="008F7AE5">
          <w:rPr>
            <w:rFonts w:ascii="inherit" w:eastAsia="Times New Roman" w:hAnsi="inherit" w:cs="Times New Roman"/>
            <w:b/>
            <w:bCs/>
            <w:color w:val="63B175"/>
            <w:sz w:val="21"/>
          </w:rPr>
          <w:t>Spring Cloud annotations and configuration?</w:t>
        </w:r>
      </w:hyperlink>
    </w:p>
    <w:p w:rsidR="008F7AE5" w:rsidRPr="008F7AE5" w:rsidRDefault="008F7AE5" w:rsidP="008F7AE5">
      <w:pPr>
        <w:numPr>
          <w:ilvl w:val="0"/>
          <w:numId w:val="1"/>
        </w:numPr>
        <w:spacing w:after="0" w:line="240" w:lineRule="auto"/>
        <w:ind w:left="600"/>
        <w:textAlignment w:val="baseline"/>
        <w:rPr>
          <w:rFonts w:ascii="inherit" w:eastAsia="Times New Roman" w:hAnsi="inherit" w:cs="Times New Roman"/>
          <w:color w:val="000000"/>
          <w:sz w:val="21"/>
          <w:szCs w:val="21"/>
        </w:rPr>
      </w:pPr>
      <w:hyperlink r:id="rId10" w:anchor="6" w:history="1">
        <w:r w:rsidRPr="008F7AE5">
          <w:rPr>
            <w:rFonts w:ascii="inherit" w:eastAsia="Times New Roman" w:hAnsi="inherit" w:cs="Times New Roman"/>
            <w:b/>
            <w:bCs/>
            <w:color w:val="63B175"/>
            <w:sz w:val="21"/>
          </w:rPr>
          <w:t>What Netflix projects did we use?</w:t>
        </w:r>
      </w:hyperlink>
    </w:p>
    <w:p w:rsidR="008F7AE5" w:rsidRPr="008F7AE5" w:rsidRDefault="008F7AE5" w:rsidP="008F7AE5">
      <w:pPr>
        <w:numPr>
          <w:ilvl w:val="0"/>
          <w:numId w:val="1"/>
        </w:numPr>
        <w:spacing w:after="0" w:line="240" w:lineRule="auto"/>
        <w:ind w:left="600"/>
        <w:textAlignment w:val="baseline"/>
        <w:rPr>
          <w:rFonts w:ascii="inherit" w:eastAsia="Times New Roman" w:hAnsi="inherit" w:cs="Times New Roman"/>
          <w:color w:val="000000"/>
          <w:sz w:val="21"/>
          <w:szCs w:val="21"/>
        </w:rPr>
      </w:pPr>
      <w:hyperlink r:id="rId11" w:anchor="7" w:history="1">
        <w:r w:rsidRPr="008F7AE5">
          <w:rPr>
            <w:rFonts w:ascii="inherit" w:eastAsia="Times New Roman" w:hAnsi="inherit" w:cs="Times New Roman"/>
            <w:b/>
            <w:bCs/>
            <w:color w:val="63B175"/>
            <w:sz w:val="21"/>
          </w:rPr>
          <w:t>How do you setup Service Discovery?</w:t>
        </w:r>
      </w:hyperlink>
    </w:p>
    <w:p w:rsidR="008F7AE5" w:rsidRPr="008F7AE5" w:rsidRDefault="008F7AE5" w:rsidP="008F7AE5">
      <w:pPr>
        <w:numPr>
          <w:ilvl w:val="0"/>
          <w:numId w:val="1"/>
        </w:numPr>
        <w:spacing w:after="0" w:line="240" w:lineRule="auto"/>
        <w:ind w:left="600"/>
        <w:textAlignment w:val="baseline"/>
        <w:rPr>
          <w:rFonts w:ascii="inherit" w:eastAsia="Times New Roman" w:hAnsi="inherit" w:cs="Times New Roman"/>
          <w:color w:val="000000"/>
          <w:sz w:val="21"/>
          <w:szCs w:val="21"/>
        </w:rPr>
      </w:pPr>
      <w:hyperlink r:id="rId12" w:anchor="8" w:history="1">
        <w:r w:rsidRPr="008F7AE5">
          <w:rPr>
            <w:rFonts w:ascii="inherit" w:eastAsia="Times New Roman" w:hAnsi="inherit" w:cs="Times New Roman"/>
            <w:b/>
            <w:bCs/>
            <w:color w:val="63B175"/>
            <w:sz w:val="21"/>
          </w:rPr>
          <w:t xml:space="preserve">How do you access a </w:t>
        </w:r>
        <w:proofErr w:type="spellStart"/>
        <w:r w:rsidRPr="008F7AE5">
          <w:rPr>
            <w:rFonts w:ascii="inherit" w:eastAsia="Times New Roman" w:hAnsi="inherit" w:cs="Times New Roman"/>
            <w:b/>
            <w:bCs/>
            <w:color w:val="63B175"/>
            <w:sz w:val="21"/>
          </w:rPr>
          <w:t>RESTful</w:t>
        </w:r>
        <w:proofErr w:type="spellEnd"/>
        <w:r w:rsidRPr="008F7AE5">
          <w:rPr>
            <w:rFonts w:ascii="inherit" w:eastAsia="Times New Roman" w:hAnsi="inherit" w:cs="Times New Roman"/>
            <w:b/>
            <w:bCs/>
            <w:color w:val="63B175"/>
            <w:sz w:val="21"/>
          </w:rPr>
          <w:t xml:space="preserve"> </w:t>
        </w:r>
        <w:proofErr w:type="spellStart"/>
        <w:r w:rsidRPr="008F7AE5">
          <w:rPr>
            <w:rFonts w:ascii="inherit" w:eastAsia="Times New Roman" w:hAnsi="inherit" w:cs="Times New Roman"/>
            <w:b/>
            <w:bCs/>
            <w:color w:val="63B175"/>
            <w:sz w:val="21"/>
          </w:rPr>
          <w:t>microservice</w:t>
        </w:r>
        <w:proofErr w:type="spellEnd"/>
        <w:r w:rsidRPr="008F7AE5">
          <w:rPr>
            <w:rFonts w:ascii="inherit" w:eastAsia="Times New Roman" w:hAnsi="inherit" w:cs="Times New Roman"/>
            <w:b/>
            <w:bCs/>
            <w:color w:val="63B175"/>
            <w:sz w:val="21"/>
          </w:rPr>
          <w:t>?</w:t>
        </w:r>
      </w:hyperlink>
    </w:p>
    <w:p w:rsidR="008F7AE5" w:rsidRPr="008F7AE5" w:rsidRDefault="008F7AE5" w:rsidP="008F7AE5">
      <w:pPr>
        <w:numPr>
          <w:ilvl w:val="0"/>
          <w:numId w:val="1"/>
        </w:numPr>
        <w:spacing w:after="0" w:line="240" w:lineRule="auto"/>
        <w:ind w:left="600"/>
        <w:textAlignment w:val="baseline"/>
        <w:rPr>
          <w:rFonts w:ascii="inherit" w:eastAsia="Times New Roman" w:hAnsi="inherit" w:cs="Times New Roman"/>
          <w:color w:val="000000"/>
          <w:sz w:val="21"/>
          <w:szCs w:val="21"/>
        </w:rPr>
      </w:pPr>
      <w:hyperlink r:id="rId13" w:anchor="9" w:history="1">
        <w:r w:rsidRPr="008F7AE5">
          <w:rPr>
            <w:rFonts w:ascii="inherit" w:eastAsia="Times New Roman" w:hAnsi="inherit" w:cs="Times New Roman"/>
            <w:b/>
            <w:bCs/>
            <w:color w:val="63B175"/>
            <w:sz w:val="21"/>
          </w:rPr>
          <w:t>What is Eureka?</w:t>
        </w:r>
      </w:hyperlink>
    </w:p>
    <w:p w:rsidR="00D451A7" w:rsidRDefault="00D451A7"/>
    <w:p w:rsidR="008F7AE5" w:rsidRPr="008F7AE5" w:rsidRDefault="008F7AE5" w:rsidP="008F7AE5">
      <w:pPr>
        <w:shd w:val="clear" w:color="auto" w:fill="FFFFFF"/>
        <w:spacing w:after="0" w:line="240" w:lineRule="auto"/>
        <w:textAlignment w:val="baseline"/>
        <w:rPr>
          <w:rFonts w:ascii="Open Sans" w:eastAsia="Times New Roman" w:hAnsi="Open Sans" w:cs="Times New Roman"/>
          <w:color w:val="000000"/>
          <w:sz w:val="21"/>
          <w:szCs w:val="21"/>
        </w:rPr>
      </w:pPr>
      <w:r w:rsidRPr="008F7AE5">
        <w:rPr>
          <w:rFonts w:ascii="inherit" w:eastAsia="Times New Roman" w:hAnsi="inherit" w:cs="Times New Roman"/>
          <w:b/>
          <w:bCs/>
          <w:color w:val="000000"/>
          <w:sz w:val="21"/>
          <w:szCs w:val="21"/>
          <w:bdr w:val="none" w:sz="0" w:space="0" w:color="auto" w:frame="1"/>
        </w:rPr>
        <w:t>1. What is Spring Boot?</w:t>
      </w:r>
      <w:r w:rsidRPr="008F7AE5">
        <w:rPr>
          <w:rFonts w:ascii="Open Sans" w:eastAsia="Times New Roman" w:hAnsi="Open Sans" w:cs="Times New Roman"/>
          <w:color w:val="000000"/>
          <w:sz w:val="21"/>
          <w:szCs w:val="21"/>
        </w:rPr>
        <w:br/>
        <w:t xml:space="preserve">Spring Boot is a way to ease to create stand-alone application with minimal or zero configurations. It is approach to develop spring based application with very less configuration. It provides defaults for code and annotation configuration to quick start new spring projects within no time. It leverages existing spring projects as well as Third party projects to develop production ready applications. It provides a set of Starter </w:t>
      </w:r>
      <w:proofErr w:type="spellStart"/>
      <w:r w:rsidRPr="008F7AE5">
        <w:rPr>
          <w:rFonts w:ascii="Open Sans" w:eastAsia="Times New Roman" w:hAnsi="Open Sans" w:cs="Times New Roman"/>
          <w:color w:val="000000"/>
          <w:sz w:val="21"/>
          <w:szCs w:val="21"/>
        </w:rPr>
        <w:t>Pom’s</w:t>
      </w:r>
      <w:proofErr w:type="spellEnd"/>
      <w:r w:rsidRPr="008F7AE5">
        <w:rPr>
          <w:rFonts w:ascii="Open Sans" w:eastAsia="Times New Roman" w:hAnsi="Open Sans" w:cs="Times New Roman"/>
          <w:color w:val="000000"/>
          <w:sz w:val="21"/>
          <w:szCs w:val="21"/>
        </w:rPr>
        <w:t xml:space="preserve"> or </w:t>
      </w:r>
      <w:proofErr w:type="spellStart"/>
      <w:r w:rsidRPr="008F7AE5">
        <w:rPr>
          <w:rFonts w:ascii="Open Sans" w:eastAsia="Times New Roman" w:hAnsi="Open Sans" w:cs="Times New Roman"/>
          <w:color w:val="000000"/>
          <w:sz w:val="21"/>
          <w:szCs w:val="21"/>
        </w:rPr>
        <w:t>gradle</w:t>
      </w:r>
      <w:proofErr w:type="spellEnd"/>
      <w:r w:rsidRPr="008F7AE5">
        <w:rPr>
          <w:rFonts w:ascii="Open Sans" w:eastAsia="Times New Roman" w:hAnsi="Open Sans" w:cs="Times New Roman"/>
          <w:color w:val="000000"/>
          <w:sz w:val="21"/>
          <w:szCs w:val="21"/>
        </w:rPr>
        <w:t xml:space="preserve"> build files which one can use to add required dependencies and also facilitate auto configuration.</w:t>
      </w:r>
    </w:p>
    <w:p w:rsidR="008F7AE5" w:rsidRPr="008F7AE5" w:rsidRDefault="008F7AE5" w:rsidP="008F7AE5">
      <w:pPr>
        <w:shd w:val="clear" w:color="auto" w:fill="FFFFFF"/>
        <w:spacing w:after="0" w:line="240" w:lineRule="auto"/>
        <w:textAlignment w:val="baseline"/>
        <w:rPr>
          <w:rFonts w:ascii="Open Sans" w:eastAsia="Times New Roman" w:hAnsi="Open Sans" w:cs="Times New Roman"/>
          <w:color w:val="000000"/>
          <w:sz w:val="21"/>
          <w:szCs w:val="21"/>
        </w:rPr>
      </w:pPr>
      <w:r w:rsidRPr="008F7AE5">
        <w:rPr>
          <w:rFonts w:ascii="Open Sans" w:eastAsia="Times New Roman" w:hAnsi="Open Sans" w:cs="Times New Roman"/>
          <w:color w:val="000000"/>
          <w:sz w:val="21"/>
          <w:szCs w:val="21"/>
        </w:rPr>
        <w:t xml:space="preserve">Spring Boot automatically configures required classes depending on the libraries on its </w:t>
      </w:r>
      <w:proofErr w:type="spellStart"/>
      <w:r w:rsidRPr="008F7AE5">
        <w:rPr>
          <w:rFonts w:ascii="Open Sans" w:eastAsia="Times New Roman" w:hAnsi="Open Sans" w:cs="Times New Roman"/>
          <w:color w:val="000000"/>
          <w:sz w:val="21"/>
          <w:szCs w:val="21"/>
        </w:rPr>
        <w:t>classpath</w:t>
      </w:r>
      <w:proofErr w:type="spellEnd"/>
      <w:r w:rsidRPr="008F7AE5">
        <w:rPr>
          <w:rFonts w:ascii="Open Sans" w:eastAsia="Times New Roman" w:hAnsi="Open Sans" w:cs="Times New Roman"/>
          <w:color w:val="000000"/>
          <w:sz w:val="21"/>
          <w:szCs w:val="21"/>
        </w:rPr>
        <w:t>. Suppose your application want to interact with DB, if there are Spring Data libraries on class path then it automatically sets up connection to DB along with the Data Source class. </w:t>
      </w:r>
      <w:hyperlink r:id="rId14" w:tgtFrame="_blank" w:history="1">
        <w:proofErr w:type="gramStart"/>
        <w:r w:rsidRPr="008F7AE5">
          <w:rPr>
            <w:rFonts w:ascii="inherit" w:eastAsia="Times New Roman" w:hAnsi="inherit" w:cs="Times New Roman"/>
            <w:b/>
            <w:bCs/>
            <w:color w:val="63B175"/>
            <w:sz w:val="21"/>
          </w:rPr>
          <w:t>For more detail about Spring Boot</w:t>
        </w:r>
      </w:hyperlink>
      <w:r w:rsidRPr="008F7AE5">
        <w:rPr>
          <w:rFonts w:ascii="inherit" w:eastAsia="Times New Roman" w:hAnsi="inherit" w:cs="Times New Roman"/>
          <w:b/>
          <w:bCs/>
          <w:color w:val="000000"/>
          <w:sz w:val="21"/>
          <w:szCs w:val="21"/>
          <w:bdr w:val="none" w:sz="0" w:space="0" w:color="auto" w:frame="1"/>
        </w:rPr>
        <w:t>.</w:t>
      </w:r>
      <w:proofErr w:type="gramEnd"/>
    </w:p>
    <w:p w:rsidR="008F7AE5" w:rsidRPr="008F7AE5" w:rsidRDefault="008F7AE5" w:rsidP="008F7AE5">
      <w:pPr>
        <w:shd w:val="clear" w:color="auto" w:fill="FFFFFF"/>
        <w:spacing w:after="0" w:line="240" w:lineRule="auto"/>
        <w:textAlignment w:val="baseline"/>
        <w:rPr>
          <w:rFonts w:ascii="Open Sans" w:eastAsia="Times New Roman" w:hAnsi="Open Sans" w:cs="Times New Roman"/>
          <w:color w:val="000000"/>
          <w:sz w:val="21"/>
          <w:szCs w:val="21"/>
        </w:rPr>
      </w:pPr>
      <w:r w:rsidRPr="008F7AE5">
        <w:rPr>
          <w:rFonts w:ascii="inherit" w:eastAsia="Times New Roman" w:hAnsi="inherit" w:cs="Times New Roman"/>
          <w:b/>
          <w:bCs/>
          <w:color w:val="000000"/>
          <w:sz w:val="21"/>
          <w:szCs w:val="21"/>
          <w:bdr w:val="none" w:sz="0" w:space="0" w:color="auto" w:frame="1"/>
        </w:rPr>
        <w:t xml:space="preserve">2. What is </w:t>
      </w:r>
      <w:proofErr w:type="gramStart"/>
      <w:r w:rsidRPr="008F7AE5">
        <w:rPr>
          <w:rFonts w:ascii="inherit" w:eastAsia="Times New Roman" w:hAnsi="inherit" w:cs="Times New Roman"/>
          <w:b/>
          <w:bCs/>
          <w:color w:val="000000"/>
          <w:sz w:val="21"/>
          <w:szCs w:val="21"/>
          <w:bdr w:val="none" w:sz="0" w:space="0" w:color="auto" w:frame="1"/>
        </w:rPr>
        <w:t xml:space="preserve">a </w:t>
      </w:r>
      <w:proofErr w:type="spellStart"/>
      <w:r w:rsidRPr="008F7AE5">
        <w:rPr>
          <w:rFonts w:ascii="inherit" w:eastAsia="Times New Roman" w:hAnsi="inherit" w:cs="Times New Roman"/>
          <w:b/>
          <w:bCs/>
          <w:color w:val="000000"/>
          <w:sz w:val="21"/>
          <w:szCs w:val="21"/>
          <w:bdr w:val="none" w:sz="0" w:space="0" w:color="auto" w:frame="1"/>
        </w:rPr>
        <w:t>microservices</w:t>
      </w:r>
      <w:proofErr w:type="spellEnd"/>
      <w:proofErr w:type="gramEnd"/>
      <w:r w:rsidRPr="008F7AE5">
        <w:rPr>
          <w:rFonts w:ascii="inherit" w:eastAsia="Times New Roman" w:hAnsi="inherit" w:cs="Times New Roman"/>
          <w:b/>
          <w:bCs/>
          <w:color w:val="000000"/>
          <w:sz w:val="21"/>
          <w:szCs w:val="21"/>
          <w:bdr w:val="none" w:sz="0" w:space="0" w:color="auto" w:frame="1"/>
        </w:rPr>
        <w:t xml:space="preserve"> architecture?</w:t>
      </w:r>
      <w:r w:rsidRPr="008F7AE5">
        <w:rPr>
          <w:rFonts w:ascii="Open Sans" w:eastAsia="Times New Roman" w:hAnsi="Open Sans" w:cs="Times New Roman"/>
          <w:color w:val="000000"/>
          <w:sz w:val="21"/>
          <w:szCs w:val="21"/>
        </w:rPr>
        <w:br/>
      </w:r>
      <w:proofErr w:type="spellStart"/>
      <w:r w:rsidRPr="008F7AE5">
        <w:rPr>
          <w:rFonts w:ascii="Open Sans" w:eastAsia="Times New Roman" w:hAnsi="Open Sans" w:cs="Times New Roman"/>
          <w:color w:val="000000"/>
          <w:sz w:val="21"/>
          <w:szCs w:val="21"/>
        </w:rPr>
        <w:t>Microservices</w:t>
      </w:r>
      <w:proofErr w:type="spellEnd"/>
      <w:r w:rsidRPr="008F7AE5">
        <w:rPr>
          <w:rFonts w:ascii="Open Sans" w:eastAsia="Times New Roman" w:hAnsi="Open Sans" w:cs="Times New Roman"/>
          <w:color w:val="000000"/>
          <w:sz w:val="21"/>
          <w:szCs w:val="21"/>
        </w:rPr>
        <w:t xml:space="preserve"> architecture allows </w:t>
      </w:r>
      <w:proofErr w:type="gramStart"/>
      <w:r w:rsidRPr="008F7AE5">
        <w:rPr>
          <w:rFonts w:ascii="Open Sans" w:eastAsia="Times New Roman" w:hAnsi="Open Sans" w:cs="Times New Roman"/>
          <w:color w:val="000000"/>
          <w:sz w:val="21"/>
          <w:szCs w:val="21"/>
        </w:rPr>
        <w:t>to avoid</w:t>
      </w:r>
      <w:proofErr w:type="gramEnd"/>
      <w:r w:rsidRPr="008F7AE5">
        <w:rPr>
          <w:rFonts w:ascii="Open Sans" w:eastAsia="Times New Roman" w:hAnsi="Open Sans" w:cs="Times New Roman"/>
          <w:color w:val="000000"/>
          <w:sz w:val="21"/>
          <w:szCs w:val="21"/>
        </w:rPr>
        <w:t xml:space="preserve"> monolith application for large system. It </w:t>
      </w:r>
      <w:proofErr w:type="gramStart"/>
      <w:r w:rsidRPr="008F7AE5">
        <w:rPr>
          <w:rFonts w:ascii="Open Sans" w:eastAsia="Times New Roman" w:hAnsi="Open Sans" w:cs="Times New Roman"/>
          <w:color w:val="000000"/>
          <w:sz w:val="21"/>
          <w:szCs w:val="21"/>
        </w:rPr>
        <w:t>provide</w:t>
      </w:r>
      <w:proofErr w:type="gramEnd"/>
      <w:r w:rsidRPr="008F7AE5">
        <w:rPr>
          <w:rFonts w:ascii="Open Sans" w:eastAsia="Times New Roman" w:hAnsi="Open Sans" w:cs="Times New Roman"/>
          <w:color w:val="000000"/>
          <w:sz w:val="21"/>
          <w:szCs w:val="21"/>
        </w:rPr>
        <w:t xml:space="preserve"> loose coupling between collaborating processes which running independently in different environments with tight cohesion.</w:t>
      </w:r>
      <w:r w:rsidRPr="008F7AE5">
        <w:rPr>
          <w:rFonts w:ascii="inherit" w:eastAsia="Times New Roman" w:hAnsi="inherit" w:cs="Times New Roman"/>
          <w:b/>
          <w:bCs/>
          <w:color w:val="000000"/>
          <w:sz w:val="21"/>
          <w:szCs w:val="21"/>
          <w:bdr w:val="none" w:sz="0" w:space="0" w:color="auto" w:frame="1"/>
        </w:rPr>
        <w:t> </w:t>
      </w:r>
      <w:hyperlink r:id="rId15" w:tgtFrame="_blank" w:history="1">
        <w:proofErr w:type="gramStart"/>
        <w:r w:rsidRPr="008F7AE5">
          <w:rPr>
            <w:rFonts w:ascii="inherit" w:eastAsia="Times New Roman" w:hAnsi="inherit" w:cs="Times New Roman"/>
            <w:b/>
            <w:bCs/>
            <w:color w:val="63B175"/>
            <w:sz w:val="21"/>
          </w:rPr>
          <w:t>For more detail</w:t>
        </w:r>
      </w:hyperlink>
      <w:r w:rsidRPr="008F7AE5">
        <w:rPr>
          <w:rFonts w:ascii="inherit" w:eastAsia="Times New Roman" w:hAnsi="inherit" w:cs="Times New Roman"/>
          <w:b/>
          <w:bCs/>
          <w:color w:val="000000"/>
          <w:sz w:val="21"/>
          <w:szCs w:val="21"/>
          <w:bdr w:val="none" w:sz="0" w:space="0" w:color="auto" w:frame="1"/>
        </w:rPr>
        <w:t>.</w:t>
      </w:r>
      <w:proofErr w:type="gramEnd"/>
    </w:p>
    <w:p w:rsidR="008F7AE5" w:rsidRPr="008F7AE5" w:rsidRDefault="008F7AE5" w:rsidP="008F7AE5">
      <w:pPr>
        <w:shd w:val="clear" w:color="auto" w:fill="FFFFFF"/>
        <w:spacing w:after="0" w:line="240" w:lineRule="auto"/>
        <w:textAlignment w:val="baseline"/>
        <w:rPr>
          <w:rFonts w:ascii="Open Sans" w:eastAsia="Times New Roman" w:hAnsi="Open Sans" w:cs="Times New Roman"/>
          <w:color w:val="000000"/>
          <w:sz w:val="21"/>
          <w:szCs w:val="21"/>
        </w:rPr>
      </w:pPr>
      <w:r w:rsidRPr="008F7AE5">
        <w:rPr>
          <w:rFonts w:ascii="inherit" w:eastAsia="Times New Roman" w:hAnsi="inherit" w:cs="Times New Roman"/>
          <w:b/>
          <w:bCs/>
          <w:color w:val="000000"/>
          <w:sz w:val="21"/>
          <w:szCs w:val="21"/>
          <w:bdr w:val="none" w:sz="0" w:space="0" w:color="auto" w:frame="1"/>
        </w:rPr>
        <w:t xml:space="preserve">3. What are the advantages and disadvantages of </w:t>
      </w:r>
      <w:proofErr w:type="spellStart"/>
      <w:r w:rsidRPr="008F7AE5">
        <w:rPr>
          <w:rFonts w:ascii="inherit" w:eastAsia="Times New Roman" w:hAnsi="inherit" w:cs="Times New Roman"/>
          <w:b/>
          <w:bCs/>
          <w:color w:val="000000"/>
          <w:sz w:val="21"/>
          <w:szCs w:val="21"/>
          <w:bdr w:val="none" w:sz="0" w:space="0" w:color="auto" w:frame="1"/>
        </w:rPr>
        <w:t>microservices</w:t>
      </w:r>
      <w:proofErr w:type="spellEnd"/>
      <w:r w:rsidRPr="008F7AE5">
        <w:rPr>
          <w:rFonts w:ascii="inherit" w:eastAsia="Times New Roman" w:hAnsi="inherit" w:cs="Times New Roman"/>
          <w:b/>
          <w:bCs/>
          <w:color w:val="000000"/>
          <w:sz w:val="21"/>
          <w:szCs w:val="21"/>
          <w:bdr w:val="none" w:sz="0" w:space="0" w:color="auto" w:frame="1"/>
        </w:rPr>
        <w:t>?</w:t>
      </w:r>
      <w:r w:rsidRPr="008F7AE5">
        <w:rPr>
          <w:rFonts w:ascii="Open Sans" w:eastAsia="Times New Roman" w:hAnsi="Open Sans" w:cs="Times New Roman"/>
          <w:color w:val="000000"/>
          <w:sz w:val="21"/>
          <w:szCs w:val="21"/>
        </w:rPr>
        <w:br/>
      </w:r>
      <w:proofErr w:type="spellStart"/>
      <w:r w:rsidRPr="008F7AE5">
        <w:rPr>
          <w:rFonts w:ascii="inherit" w:eastAsia="Times New Roman" w:hAnsi="inherit" w:cs="Times New Roman"/>
          <w:b/>
          <w:bCs/>
          <w:color w:val="000000"/>
          <w:sz w:val="21"/>
          <w:szCs w:val="21"/>
          <w:bdr w:val="none" w:sz="0" w:space="0" w:color="auto" w:frame="1"/>
        </w:rPr>
        <w:t>Microservices</w:t>
      </w:r>
      <w:proofErr w:type="spellEnd"/>
      <w:r w:rsidRPr="008F7AE5">
        <w:rPr>
          <w:rFonts w:ascii="inherit" w:eastAsia="Times New Roman" w:hAnsi="inherit" w:cs="Times New Roman"/>
          <w:b/>
          <w:bCs/>
          <w:color w:val="000000"/>
          <w:sz w:val="21"/>
          <w:szCs w:val="21"/>
          <w:bdr w:val="none" w:sz="0" w:space="0" w:color="auto" w:frame="1"/>
        </w:rPr>
        <w:t xml:space="preserve"> Advantages</w:t>
      </w:r>
    </w:p>
    <w:p w:rsidR="008F7AE5" w:rsidRPr="008F7AE5" w:rsidRDefault="008F7AE5" w:rsidP="008F7AE5">
      <w:pPr>
        <w:numPr>
          <w:ilvl w:val="0"/>
          <w:numId w:val="2"/>
        </w:numPr>
        <w:shd w:val="clear" w:color="auto" w:fill="FFFFFF"/>
        <w:spacing w:after="0" w:line="240" w:lineRule="auto"/>
        <w:ind w:left="600"/>
        <w:textAlignment w:val="baseline"/>
        <w:rPr>
          <w:rFonts w:ascii="inherit" w:eastAsia="Times New Roman" w:hAnsi="inherit" w:cs="Times New Roman"/>
          <w:color w:val="000000"/>
          <w:sz w:val="21"/>
          <w:szCs w:val="21"/>
        </w:rPr>
      </w:pPr>
      <w:r w:rsidRPr="008F7AE5">
        <w:rPr>
          <w:rFonts w:ascii="inherit" w:eastAsia="Times New Roman" w:hAnsi="inherit" w:cs="Times New Roman"/>
          <w:color w:val="000000"/>
          <w:sz w:val="21"/>
          <w:szCs w:val="21"/>
        </w:rPr>
        <w:t>Smaller code base is easy to maintain.</w:t>
      </w:r>
    </w:p>
    <w:p w:rsidR="008F7AE5" w:rsidRPr="008F7AE5" w:rsidRDefault="008F7AE5" w:rsidP="008F7AE5">
      <w:pPr>
        <w:numPr>
          <w:ilvl w:val="0"/>
          <w:numId w:val="2"/>
        </w:numPr>
        <w:shd w:val="clear" w:color="auto" w:fill="FFFFFF"/>
        <w:spacing w:after="0" w:line="240" w:lineRule="auto"/>
        <w:ind w:left="600"/>
        <w:textAlignment w:val="baseline"/>
        <w:rPr>
          <w:rFonts w:ascii="inherit" w:eastAsia="Times New Roman" w:hAnsi="inherit" w:cs="Times New Roman"/>
          <w:color w:val="000000"/>
          <w:sz w:val="21"/>
          <w:szCs w:val="21"/>
        </w:rPr>
      </w:pPr>
      <w:r w:rsidRPr="008F7AE5">
        <w:rPr>
          <w:rFonts w:ascii="inherit" w:eastAsia="Times New Roman" w:hAnsi="inherit" w:cs="Times New Roman"/>
          <w:color w:val="000000"/>
          <w:sz w:val="21"/>
          <w:szCs w:val="21"/>
        </w:rPr>
        <w:t>Easy to scale as individual component.</w:t>
      </w:r>
    </w:p>
    <w:p w:rsidR="008F7AE5" w:rsidRPr="008F7AE5" w:rsidRDefault="008F7AE5" w:rsidP="008F7AE5">
      <w:pPr>
        <w:numPr>
          <w:ilvl w:val="0"/>
          <w:numId w:val="2"/>
        </w:numPr>
        <w:shd w:val="clear" w:color="auto" w:fill="FFFFFF"/>
        <w:spacing w:after="0" w:line="240" w:lineRule="auto"/>
        <w:ind w:left="600"/>
        <w:textAlignment w:val="baseline"/>
        <w:rPr>
          <w:rFonts w:ascii="inherit" w:eastAsia="Times New Roman" w:hAnsi="inherit" w:cs="Times New Roman"/>
          <w:color w:val="000000"/>
          <w:sz w:val="21"/>
          <w:szCs w:val="21"/>
        </w:rPr>
      </w:pPr>
      <w:r w:rsidRPr="008F7AE5">
        <w:rPr>
          <w:rFonts w:ascii="inherit" w:eastAsia="Times New Roman" w:hAnsi="inherit" w:cs="Times New Roman"/>
          <w:color w:val="000000"/>
          <w:sz w:val="21"/>
          <w:szCs w:val="21"/>
        </w:rPr>
        <w:t>Technology diversity i.e. we can mix libraries, databases, frameworks etc.</w:t>
      </w:r>
    </w:p>
    <w:p w:rsidR="008F7AE5" w:rsidRPr="008F7AE5" w:rsidRDefault="008F7AE5" w:rsidP="008F7AE5">
      <w:pPr>
        <w:numPr>
          <w:ilvl w:val="0"/>
          <w:numId w:val="2"/>
        </w:numPr>
        <w:shd w:val="clear" w:color="auto" w:fill="FFFFFF"/>
        <w:spacing w:after="0" w:line="240" w:lineRule="auto"/>
        <w:ind w:left="600"/>
        <w:textAlignment w:val="baseline"/>
        <w:rPr>
          <w:rFonts w:ascii="inherit" w:eastAsia="Times New Roman" w:hAnsi="inherit" w:cs="Times New Roman"/>
          <w:color w:val="000000"/>
          <w:sz w:val="21"/>
          <w:szCs w:val="21"/>
        </w:rPr>
      </w:pPr>
      <w:r w:rsidRPr="008F7AE5">
        <w:rPr>
          <w:rFonts w:ascii="inherit" w:eastAsia="Times New Roman" w:hAnsi="inherit" w:cs="Times New Roman"/>
          <w:color w:val="000000"/>
          <w:sz w:val="21"/>
          <w:szCs w:val="21"/>
        </w:rPr>
        <w:t>Fault isolation i.e. a process failure should not bring whole system down.</w:t>
      </w:r>
    </w:p>
    <w:p w:rsidR="008F7AE5" w:rsidRPr="008F7AE5" w:rsidRDefault="008F7AE5" w:rsidP="008F7AE5">
      <w:pPr>
        <w:numPr>
          <w:ilvl w:val="0"/>
          <w:numId w:val="2"/>
        </w:numPr>
        <w:shd w:val="clear" w:color="auto" w:fill="FFFFFF"/>
        <w:spacing w:after="0" w:line="240" w:lineRule="auto"/>
        <w:ind w:left="600"/>
        <w:textAlignment w:val="baseline"/>
        <w:rPr>
          <w:rFonts w:ascii="inherit" w:eastAsia="Times New Roman" w:hAnsi="inherit" w:cs="Times New Roman"/>
          <w:color w:val="000000"/>
          <w:sz w:val="21"/>
          <w:szCs w:val="21"/>
        </w:rPr>
      </w:pPr>
      <w:r w:rsidRPr="008F7AE5">
        <w:rPr>
          <w:rFonts w:ascii="inherit" w:eastAsia="Times New Roman" w:hAnsi="inherit" w:cs="Times New Roman"/>
          <w:color w:val="000000"/>
          <w:sz w:val="21"/>
          <w:szCs w:val="21"/>
        </w:rPr>
        <w:t>Better support for smaller and parallel team.</w:t>
      </w:r>
    </w:p>
    <w:p w:rsidR="008F7AE5" w:rsidRPr="008F7AE5" w:rsidRDefault="008F7AE5" w:rsidP="008F7AE5">
      <w:pPr>
        <w:numPr>
          <w:ilvl w:val="0"/>
          <w:numId w:val="2"/>
        </w:numPr>
        <w:shd w:val="clear" w:color="auto" w:fill="FFFFFF"/>
        <w:spacing w:after="0" w:line="240" w:lineRule="auto"/>
        <w:ind w:left="600"/>
        <w:textAlignment w:val="baseline"/>
        <w:rPr>
          <w:rFonts w:ascii="inherit" w:eastAsia="Times New Roman" w:hAnsi="inherit" w:cs="Times New Roman"/>
          <w:color w:val="000000"/>
          <w:sz w:val="21"/>
          <w:szCs w:val="21"/>
        </w:rPr>
      </w:pPr>
      <w:r w:rsidRPr="008F7AE5">
        <w:rPr>
          <w:rFonts w:ascii="inherit" w:eastAsia="Times New Roman" w:hAnsi="inherit" w:cs="Times New Roman"/>
          <w:color w:val="000000"/>
          <w:sz w:val="21"/>
          <w:szCs w:val="21"/>
        </w:rPr>
        <w:t>Independent deployment</w:t>
      </w:r>
    </w:p>
    <w:p w:rsidR="008F7AE5" w:rsidRPr="008F7AE5" w:rsidRDefault="008F7AE5" w:rsidP="008F7AE5">
      <w:pPr>
        <w:numPr>
          <w:ilvl w:val="0"/>
          <w:numId w:val="2"/>
        </w:numPr>
        <w:shd w:val="clear" w:color="auto" w:fill="FFFFFF"/>
        <w:spacing w:after="0" w:line="240" w:lineRule="auto"/>
        <w:ind w:left="600"/>
        <w:textAlignment w:val="baseline"/>
        <w:rPr>
          <w:rFonts w:ascii="inherit" w:eastAsia="Times New Roman" w:hAnsi="inherit" w:cs="Times New Roman"/>
          <w:color w:val="000000"/>
          <w:sz w:val="21"/>
          <w:szCs w:val="21"/>
        </w:rPr>
      </w:pPr>
      <w:r w:rsidRPr="008F7AE5">
        <w:rPr>
          <w:rFonts w:ascii="inherit" w:eastAsia="Times New Roman" w:hAnsi="inherit" w:cs="Times New Roman"/>
          <w:color w:val="000000"/>
          <w:sz w:val="21"/>
          <w:szCs w:val="21"/>
        </w:rPr>
        <w:t>Deployment time reduce</w:t>
      </w:r>
    </w:p>
    <w:p w:rsidR="008F7AE5" w:rsidRPr="008F7AE5" w:rsidRDefault="008F7AE5" w:rsidP="008F7AE5">
      <w:pPr>
        <w:shd w:val="clear" w:color="auto" w:fill="FFFFFF"/>
        <w:spacing w:after="0" w:line="240" w:lineRule="auto"/>
        <w:textAlignment w:val="baseline"/>
        <w:rPr>
          <w:rFonts w:ascii="Open Sans" w:eastAsia="Times New Roman" w:hAnsi="Open Sans" w:cs="Times New Roman"/>
          <w:color w:val="000000"/>
          <w:sz w:val="21"/>
          <w:szCs w:val="21"/>
        </w:rPr>
      </w:pPr>
      <w:proofErr w:type="spellStart"/>
      <w:r w:rsidRPr="008F7AE5">
        <w:rPr>
          <w:rFonts w:ascii="inherit" w:eastAsia="Times New Roman" w:hAnsi="inherit" w:cs="Times New Roman"/>
          <w:b/>
          <w:bCs/>
          <w:color w:val="000000"/>
          <w:sz w:val="21"/>
          <w:szCs w:val="21"/>
          <w:bdr w:val="none" w:sz="0" w:space="0" w:color="auto" w:frame="1"/>
        </w:rPr>
        <w:t>Microservices</w:t>
      </w:r>
      <w:proofErr w:type="spellEnd"/>
      <w:r w:rsidRPr="008F7AE5">
        <w:rPr>
          <w:rFonts w:ascii="inherit" w:eastAsia="Times New Roman" w:hAnsi="inherit" w:cs="Times New Roman"/>
          <w:b/>
          <w:bCs/>
          <w:color w:val="000000"/>
          <w:sz w:val="21"/>
          <w:szCs w:val="21"/>
          <w:bdr w:val="none" w:sz="0" w:space="0" w:color="auto" w:frame="1"/>
        </w:rPr>
        <w:t xml:space="preserve"> Disadvantages</w:t>
      </w:r>
    </w:p>
    <w:p w:rsidR="008F7AE5" w:rsidRPr="008F7AE5" w:rsidRDefault="008F7AE5" w:rsidP="008F7AE5">
      <w:pPr>
        <w:numPr>
          <w:ilvl w:val="0"/>
          <w:numId w:val="3"/>
        </w:numPr>
        <w:shd w:val="clear" w:color="auto" w:fill="FFFFFF"/>
        <w:spacing w:after="0" w:line="240" w:lineRule="auto"/>
        <w:ind w:left="600"/>
        <w:textAlignment w:val="baseline"/>
        <w:rPr>
          <w:rFonts w:ascii="inherit" w:eastAsia="Times New Roman" w:hAnsi="inherit" w:cs="Times New Roman"/>
          <w:color w:val="000000"/>
          <w:sz w:val="21"/>
          <w:szCs w:val="21"/>
        </w:rPr>
      </w:pPr>
      <w:r w:rsidRPr="008F7AE5">
        <w:rPr>
          <w:rFonts w:ascii="inherit" w:eastAsia="Times New Roman" w:hAnsi="inherit" w:cs="Times New Roman"/>
          <w:color w:val="000000"/>
          <w:sz w:val="21"/>
          <w:szCs w:val="21"/>
        </w:rPr>
        <w:t>Difficult to achieve strong consistency across services</w:t>
      </w:r>
    </w:p>
    <w:p w:rsidR="008F7AE5" w:rsidRPr="008F7AE5" w:rsidRDefault="008F7AE5" w:rsidP="008F7AE5">
      <w:pPr>
        <w:numPr>
          <w:ilvl w:val="0"/>
          <w:numId w:val="3"/>
        </w:numPr>
        <w:shd w:val="clear" w:color="auto" w:fill="FFFFFF"/>
        <w:spacing w:after="0" w:line="240" w:lineRule="auto"/>
        <w:ind w:left="600"/>
        <w:textAlignment w:val="baseline"/>
        <w:rPr>
          <w:rFonts w:ascii="inherit" w:eastAsia="Times New Roman" w:hAnsi="inherit" w:cs="Times New Roman"/>
          <w:color w:val="000000"/>
          <w:sz w:val="21"/>
          <w:szCs w:val="21"/>
        </w:rPr>
      </w:pPr>
      <w:r w:rsidRPr="008F7AE5">
        <w:rPr>
          <w:rFonts w:ascii="inherit" w:eastAsia="Times New Roman" w:hAnsi="inherit" w:cs="Times New Roman"/>
          <w:color w:val="000000"/>
          <w:sz w:val="21"/>
          <w:szCs w:val="21"/>
        </w:rPr>
        <w:t>ACID transactions do not span multiple processes.</w:t>
      </w:r>
    </w:p>
    <w:p w:rsidR="008F7AE5" w:rsidRPr="008F7AE5" w:rsidRDefault="008F7AE5" w:rsidP="008F7AE5">
      <w:pPr>
        <w:numPr>
          <w:ilvl w:val="0"/>
          <w:numId w:val="3"/>
        </w:numPr>
        <w:shd w:val="clear" w:color="auto" w:fill="FFFFFF"/>
        <w:spacing w:after="0" w:line="240" w:lineRule="auto"/>
        <w:ind w:left="600"/>
        <w:textAlignment w:val="baseline"/>
        <w:rPr>
          <w:rFonts w:ascii="inherit" w:eastAsia="Times New Roman" w:hAnsi="inherit" w:cs="Times New Roman"/>
          <w:color w:val="000000"/>
          <w:sz w:val="21"/>
          <w:szCs w:val="21"/>
        </w:rPr>
      </w:pPr>
      <w:r w:rsidRPr="008F7AE5">
        <w:rPr>
          <w:rFonts w:ascii="inherit" w:eastAsia="Times New Roman" w:hAnsi="inherit" w:cs="Times New Roman"/>
          <w:color w:val="000000"/>
          <w:sz w:val="21"/>
          <w:szCs w:val="21"/>
        </w:rPr>
        <w:t>Distributed System so hard to debug and trace the issues</w:t>
      </w:r>
    </w:p>
    <w:p w:rsidR="008F7AE5" w:rsidRPr="008F7AE5" w:rsidRDefault="008F7AE5" w:rsidP="008F7AE5">
      <w:pPr>
        <w:numPr>
          <w:ilvl w:val="0"/>
          <w:numId w:val="3"/>
        </w:numPr>
        <w:shd w:val="clear" w:color="auto" w:fill="FFFFFF"/>
        <w:spacing w:after="0" w:line="240" w:lineRule="auto"/>
        <w:ind w:left="600"/>
        <w:textAlignment w:val="baseline"/>
        <w:rPr>
          <w:rFonts w:ascii="inherit" w:eastAsia="Times New Roman" w:hAnsi="inherit" w:cs="Times New Roman"/>
          <w:color w:val="000000"/>
          <w:sz w:val="21"/>
          <w:szCs w:val="21"/>
        </w:rPr>
      </w:pPr>
      <w:r w:rsidRPr="008F7AE5">
        <w:rPr>
          <w:rFonts w:ascii="inherit" w:eastAsia="Times New Roman" w:hAnsi="inherit" w:cs="Times New Roman"/>
          <w:color w:val="000000"/>
          <w:sz w:val="21"/>
          <w:szCs w:val="21"/>
        </w:rPr>
        <w:t>Greater need for end to end testing</w:t>
      </w:r>
    </w:p>
    <w:p w:rsidR="008F7AE5" w:rsidRPr="008F7AE5" w:rsidRDefault="008F7AE5" w:rsidP="008F7AE5">
      <w:pPr>
        <w:numPr>
          <w:ilvl w:val="0"/>
          <w:numId w:val="3"/>
        </w:numPr>
        <w:shd w:val="clear" w:color="auto" w:fill="FFFFFF"/>
        <w:spacing w:after="0" w:line="240" w:lineRule="auto"/>
        <w:ind w:left="600"/>
        <w:textAlignment w:val="baseline"/>
        <w:rPr>
          <w:rFonts w:ascii="inherit" w:eastAsia="Times New Roman" w:hAnsi="inherit" w:cs="Times New Roman"/>
          <w:color w:val="000000"/>
          <w:sz w:val="21"/>
          <w:szCs w:val="21"/>
        </w:rPr>
      </w:pPr>
      <w:r w:rsidRPr="008F7AE5">
        <w:rPr>
          <w:rFonts w:ascii="inherit" w:eastAsia="Times New Roman" w:hAnsi="inherit" w:cs="Times New Roman"/>
          <w:color w:val="000000"/>
          <w:sz w:val="21"/>
          <w:szCs w:val="21"/>
        </w:rPr>
        <w:t>Required cultural changes in across teams like Dev and Ops working together even in same team.</w:t>
      </w:r>
    </w:p>
    <w:p w:rsidR="008F7AE5" w:rsidRPr="008F7AE5" w:rsidRDefault="008F7AE5" w:rsidP="008F7AE5">
      <w:pPr>
        <w:shd w:val="clear" w:color="auto" w:fill="F2F9FC"/>
        <w:spacing w:after="0" w:line="240" w:lineRule="auto"/>
        <w:textAlignment w:val="baseline"/>
        <w:rPr>
          <w:rFonts w:ascii="inherit" w:eastAsia="Times New Roman" w:hAnsi="inherit" w:cs="Times New Roman"/>
          <w:color w:val="000000"/>
          <w:sz w:val="21"/>
          <w:szCs w:val="21"/>
        </w:rPr>
      </w:pPr>
      <w:r w:rsidRPr="008F7AE5">
        <w:rPr>
          <w:rFonts w:ascii="inherit" w:eastAsia="Times New Roman" w:hAnsi="inherit" w:cs="Times New Roman"/>
          <w:b/>
          <w:bCs/>
          <w:color w:val="000000"/>
          <w:sz w:val="21"/>
          <w:szCs w:val="21"/>
          <w:bdr w:val="none" w:sz="0" w:space="0" w:color="auto" w:frame="1"/>
        </w:rPr>
        <w:t>Popular Tutorials</w:t>
      </w:r>
    </w:p>
    <w:p w:rsidR="008F7AE5" w:rsidRPr="008F7AE5" w:rsidRDefault="008F7AE5" w:rsidP="008F7AE5">
      <w:pPr>
        <w:numPr>
          <w:ilvl w:val="0"/>
          <w:numId w:val="4"/>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16" w:history="1">
        <w:r w:rsidRPr="008F7AE5">
          <w:rPr>
            <w:rFonts w:ascii="inherit" w:eastAsia="Times New Roman" w:hAnsi="inherit" w:cs="Times New Roman"/>
            <w:b/>
            <w:bCs/>
            <w:i/>
            <w:iCs/>
            <w:color w:val="63B175"/>
            <w:sz w:val="21"/>
          </w:rPr>
          <w:t>Spring Tutorial</w:t>
        </w:r>
      </w:hyperlink>
    </w:p>
    <w:p w:rsidR="008F7AE5" w:rsidRPr="008F7AE5" w:rsidRDefault="008F7AE5" w:rsidP="008F7AE5">
      <w:pPr>
        <w:numPr>
          <w:ilvl w:val="0"/>
          <w:numId w:val="4"/>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17" w:history="1">
        <w:r w:rsidRPr="008F7AE5">
          <w:rPr>
            <w:rFonts w:ascii="inherit" w:eastAsia="Times New Roman" w:hAnsi="inherit" w:cs="Times New Roman"/>
            <w:b/>
            <w:bCs/>
            <w:i/>
            <w:iCs/>
            <w:color w:val="63B175"/>
            <w:sz w:val="21"/>
          </w:rPr>
          <w:t>Spring MVC Web Tutorial</w:t>
        </w:r>
      </w:hyperlink>
    </w:p>
    <w:p w:rsidR="008F7AE5" w:rsidRPr="008F7AE5" w:rsidRDefault="008F7AE5" w:rsidP="008F7AE5">
      <w:pPr>
        <w:numPr>
          <w:ilvl w:val="0"/>
          <w:numId w:val="4"/>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18" w:history="1">
        <w:r w:rsidRPr="008F7AE5">
          <w:rPr>
            <w:rFonts w:ascii="inherit" w:eastAsia="Times New Roman" w:hAnsi="inherit" w:cs="Times New Roman"/>
            <w:b/>
            <w:bCs/>
            <w:i/>
            <w:iCs/>
            <w:color w:val="63B175"/>
            <w:sz w:val="21"/>
          </w:rPr>
          <w:t>Spring Boot Tutorial</w:t>
        </w:r>
      </w:hyperlink>
    </w:p>
    <w:p w:rsidR="008F7AE5" w:rsidRPr="008F7AE5" w:rsidRDefault="008F7AE5" w:rsidP="008F7AE5">
      <w:pPr>
        <w:numPr>
          <w:ilvl w:val="0"/>
          <w:numId w:val="4"/>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19" w:history="1">
        <w:r w:rsidRPr="008F7AE5">
          <w:rPr>
            <w:rFonts w:ascii="inherit" w:eastAsia="Times New Roman" w:hAnsi="inherit" w:cs="Times New Roman"/>
            <w:b/>
            <w:bCs/>
            <w:i/>
            <w:iCs/>
            <w:color w:val="63B175"/>
            <w:sz w:val="21"/>
          </w:rPr>
          <w:t>Spring Security Tutorial</w:t>
        </w:r>
      </w:hyperlink>
    </w:p>
    <w:p w:rsidR="008F7AE5" w:rsidRPr="008F7AE5" w:rsidRDefault="008F7AE5" w:rsidP="008F7AE5">
      <w:pPr>
        <w:numPr>
          <w:ilvl w:val="0"/>
          <w:numId w:val="4"/>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20" w:history="1">
        <w:r w:rsidRPr="008F7AE5">
          <w:rPr>
            <w:rFonts w:ascii="inherit" w:eastAsia="Times New Roman" w:hAnsi="inherit" w:cs="Times New Roman"/>
            <w:b/>
            <w:bCs/>
            <w:i/>
            <w:iCs/>
            <w:color w:val="63B175"/>
            <w:sz w:val="21"/>
          </w:rPr>
          <w:t>Spring AOP Tutorial</w:t>
        </w:r>
      </w:hyperlink>
    </w:p>
    <w:p w:rsidR="008F7AE5" w:rsidRPr="008F7AE5" w:rsidRDefault="008F7AE5" w:rsidP="008F7AE5">
      <w:pPr>
        <w:numPr>
          <w:ilvl w:val="0"/>
          <w:numId w:val="4"/>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21" w:history="1">
        <w:r w:rsidRPr="008F7AE5">
          <w:rPr>
            <w:rFonts w:ascii="inherit" w:eastAsia="Times New Roman" w:hAnsi="inherit" w:cs="Times New Roman"/>
            <w:b/>
            <w:bCs/>
            <w:i/>
            <w:iCs/>
            <w:color w:val="63B175"/>
            <w:sz w:val="21"/>
          </w:rPr>
          <w:t>Spring JDBC Tutorial</w:t>
        </w:r>
      </w:hyperlink>
    </w:p>
    <w:p w:rsidR="008F7AE5" w:rsidRPr="008F7AE5" w:rsidRDefault="008F7AE5" w:rsidP="008F7AE5">
      <w:pPr>
        <w:numPr>
          <w:ilvl w:val="0"/>
          <w:numId w:val="4"/>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22" w:history="1">
        <w:r w:rsidRPr="008F7AE5">
          <w:rPr>
            <w:rFonts w:ascii="inherit" w:eastAsia="Times New Roman" w:hAnsi="inherit" w:cs="Times New Roman"/>
            <w:b/>
            <w:bCs/>
            <w:i/>
            <w:iCs/>
            <w:color w:val="63B175"/>
            <w:sz w:val="21"/>
          </w:rPr>
          <w:t>Spring HATEOAS</w:t>
        </w:r>
      </w:hyperlink>
    </w:p>
    <w:p w:rsidR="008F7AE5" w:rsidRPr="008F7AE5" w:rsidRDefault="008F7AE5" w:rsidP="008F7AE5">
      <w:pPr>
        <w:numPr>
          <w:ilvl w:val="0"/>
          <w:numId w:val="4"/>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23" w:history="1">
        <w:proofErr w:type="spellStart"/>
        <w:r w:rsidRPr="008F7AE5">
          <w:rPr>
            <w:rFonts w:ascii="inherit" w:eastAsia="Times New Roman" w:hAnsi="inherit" w:cs="Times New Roman"/>
            <w:b/>
            <w:bCs/>
            <w:i/>
            <w:iCs/>
            <w:color w:val="63B175"/>
            <w:sz w:val="21"/>
          </w:rPr>
          <w:t>Microservices</w:t>
        </w:r>
        <w:proofErr w:type="spellEnd"/>
        <w:r w:rsidRPr="008F7AE5">
          <w:rPr>
            <w:rFonts w:ascii="inherit" w:eastAsia="Times New Roman" w:hAnsi="inherit" w:cs="Times New Roman"/>
            <w:b/>
            <w:bCs/>
            <w:i/>
            <w:iCs/>
            <w:color w:val="63B175"/>
            <w:sz w:val="21"/>
          </w:rPr>
          <w:t xml:space="preserve"> with Spring Boot</w:t>
        </w:r>
      </w:hyperlink>
    </w:p>
    <w:p w:rsidR="008F7AE5" w:rsidRPr="008F7AE5" w:rsidRDefault="008F7AE5" w:rsidP="008F7AE5">
      <w:pPr>
        <w:numPr>
          <w:ilvl w:val="0"/>
          <w:numId w:val="4"/>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24" w:history="1">
        <w:r w:rsidRPr="008F7AE5">
          <w:rPr>
            <w:rFonts w:ascii="inherit" w:eastAsia="Times New Roman" w:hAnsi="inherit" w:cs="Times New Roman"/>
            <w:b/>
            <w:bCs/>
            <w:i/>
            <w:iCs/>
            <w:color w:val="63B175"/>
            <w:sz w:val="21"/>
          </w:rPr>
          <w:t xml:space="preserve">REST </w:t>
        </w:r>
        <w:proofErr w:type="spellStart"/>
        <w:r w:rsidRPr="008F7AE5">
          <w:rPr>
            <w:rFonts w:ascii="inherit" w:eastAsia="Times New Roman" w:hAnsi="inherit" w:cs="Times New Roman"/>
            <w:b/>
            <w:bCs/>
            <w:i/>
            <w:iCs/>
            <w:color w:val="63B175"/>
            <w:sz w:val="21"/>
          </w:rPr>
          <w:t>Webservice</w:t>
        </w:r>
        <w:proofErr w:type="spellEnd"/>
      </w:hyperlink>
    </w:p>
    <w:p w:rsidR="008F7AE5" w:rsidRPr="008F7AE5" w:rsidRDefault="008F7AE5" w:rsidP="008F7AE5">
      <w:pPr>
        <w:numPr>
          <w:ilvl w:val="0"/>
          <w:numId w:val="4"/>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25" w:history="1">
        <w:r w:rsidRPr="008F7AE5">
          <w:rPr>
            <w:rFonts w:ascii="inherit" w:eastAsia="Times New Roman" w:hAnsi="inherit" w:cs="Times New Roman"/>
            <w:b/>
            <w:bCs/>
            <w:i/>
            <w:iCs/>
            <w:color w:val="63B175"/>
            <w:sz w:val="21"/>
          </w:rPr>
          <w:t>Core Java</w:t>
        </w:r>
      </w:hyperlink>
    </w:p>
    <w:p w:rsidR="008F7AE5" w:rsidRPr="008F7AE5" w:rsidRDefault="008F7AE5" w:rsidP="008F7AE5">
      <w:pPr>
        <w:numPr>
          <w:ilvl w:val="0"/>
          <w:numId w:val="4"/>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26" w:history="1">
        <w:r w:rsidRPr="008F7AE5">
          <w:rPr>
            <w:rFonts w:ascii="inherit" w:eastAsia="Times New Roman" w:hAnsi="inherit" w:cs="Times New Roman"/>
            <w:b/>
            <w:bCs/>
            <w:i/>
            <w:iCs/>
            <w:color w:val="63B175"/>
            <w:sz w:val="21"/>
          </w:rPr>
          <w:t>Hibernate Tutorial</w:t>
        </w:r>
      </w:hyperlink>
    </w:p>
    <w:p w:rsidR="008F7AE5" w:rsidRPr="008F7AE5" w:rsidRDefault="008F7AE5" w:rsidP="008F7AE5">
      <w:pPr>
        <w:numPr>
          <w:ilvl w:val="0"/>
          <w:numId w:val="4"/>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27" w:history="1">
        <w:r w:rsidRPr="008F7AE5">
          <w:rPr>
            <w:rFonts w:ascii="inherit" w:eastAsia="Times New Roman" w:hAnsi="inherit" w:cs="Times New Roman"/>
            <w:b/>
            <w:bCs/>
            <w:i/>
            <w:iCs/>
            <w:color w:val="63B175"/>
            <w:sz w:val="21"/>
          </w:rPr>
          <w:t>Spring Batch</w:t>
        </w:r>
      </w:hyperlink>
    </w:p>
    <w:p w:rsidR="008F7AE5" w:rsidRPr="008F7AE5" w:rsidRDefault="008F7AE5" w:rsidP="008F7AE5">
      <w:pPr>
        <w:shd w:val="clear" w:color="auto" w:fill="FFFFFF"/>
        <w:spacing w:after="0" w:line="240" w:lineRule="auto"/>
        <w:textAlignment w:val="baseline"/>
        <w:rPr>
          <w:rFonts w:ascii="Open Sans" w:eastAsia="Times New Roman" w:hAnsi="Open Sans" w:cs="Times New Roman"/>
          <w:color w:val="000000"/>
          <w:sz w:val="21"/>
          <w:szCs w:val="21"/>
        </w:rPr>
      </w:pPr>
      <w:r w:rsidRPr="008F7AE5">
        <w:rPr>
          <w:rFonts w:ascii="inherit" w:eastAsia="Times New Roman" w:hAnsi="inherit" w:cs="Times New Roman"/>
          <w:b/>
          <w:bCs/>
          <w:color w:val="000000"/>
          <w:sz w:val="21"/>
          <w:szCs w:val="21"/>
          <w:bdr w:val="none" w:sz="0" w:space="0" w:color="auto" w:frame="1"/>
        </w:rPr>
        <w:lastRenderedPageBreak/>
        <w:t>4. What is Spring Cloud?</w:t>
      </w:r>
    </w:p>
    <w:p w:rsidR="008F7AE5" w:rsidRPr="008F7AE5" w:rsidRDefault="008F7AE5" w:rsidP="008F7AE5">
      <w:pPr>
        <w:numPr>
          <w:ilvl w:val="0"/>
          <w:numId w:val="5"/>
        </w:numPr>
        <w:shd w:val="clear" w:color="auto" w:fill="FFFFFF"/>
        <w:spacing w:after="0" w:line="240" w:lineRule="auto"/>
        <w:ind w:left="600"/>
        <w:textAlignment w:val="baseline"/>
        <w:rPr>
          <w:rFonts w:ascii="inherit" w:eastAsia="Times New Roman" w:hAnsi="inherit" w:cs="Times New Roman"/>
          <w:color w:val="000000"/>
          <w:sz w:val="21"/>
          <w:szCs w:val="21"/>
        </w:rPr>
      </w:pPr>
      <w:r w:rsidRPr="008F7AE5">
        <w:rPr>
          <w:rFonts w:ascii="inherit" w:eastAsia="Times New Roman" w:hAnsi="inherit" w:cs="Times New Roman"/>
          <w:color w:val="000000"/>
          <w:sz w:val="21"/>
          <w:szCs w:val="21"/>
        </w:rPr>
        <w:t xml:space="preserve">It is building blocks for Cloud and </w:t>
      </w:r>
      <w:proofErr w:type="spellStart"/>
      <w:r w:rsidRPr="008F7AE5">
        <w:rPr>
          <w:rFonts w:ascii="inherit" w:eastAsia="Times New Roman" w:hAnsi="inherit" w:cs="Times New Roman"/>
          <w:color w:val="000000"/>
          <w:sz w:val="21"/>
          <w:szCs w:val="21"/>
        </w:rPr>
        <w:t>Microservices</w:t>
      </w:r>
      <w:proofErr w:type="spellEnd"/>
    </w:p>
    <w:p w:rsidR="008F7AE5" w:rsidRPr="008F7AE5" w:rsidRDefault="008F7AE5" w:rsidP="008F7AE5">
      <w:pPr>
        <w:numPr>
          <w:ilvl w:val="0"/>
          <w:numId w:val="5"/>
        </w:numPr>
        <w:shd w:val="clear" w:color="auto" w:fill="FFFFFF"/>
        <w:spacing w:after="0" w:line="240" w:lineRule="auto"/>
        <w:ind w:left="600"/>
        <w:textAlignment w:val="baseline"/>
        <w:rPr>
          <w:rFonts w:ascii="inherit" w:eastAsia="Times New Roman" w:hAnsi="inherit" w:cs="Times New Roman"/>
          <w:color w:val="000000"/>
          <w:sz w:val="21"/>
          <w:szCs w:val="21"/>
        </w:rPr>
      </w:pPr>
      <w:r w:rsidRPr="008F7AE5">
        <w:rPr>
          <w:rFonts w:ascii="inherit" w:eastAsia="Times New Roman" w:hAnsi="inherit" w:cs="Times New Roman"/>
          <w:color w:val="000000"/>
          <w:sz w:val="21"/>
          <w:szCs w:val="21"/>
        </w:rPr>
        <w:t xml:space="preserve">It provides </w:t>
      </w:r>
      <w:proofErr w:type="spellStart"/>
      <w:r w:rsidRPr="008F7AE5">
        <w:rPr>
          <w:rFonts w:ascii="inherit" w:eastAsia="Times New Roman" w:hAnsi="inherit" w:cs="Times New Roman"/>
          <w:color w:val="000000"/>
          <w:sz w:val="21"/>
          <w:szCs w:val="21"/>
        </w:rPr>
        <w:t>microservices</w:t>
      </w:r>
      <w:proofErr w:type="spellEnd"/>
      <w:r w:rsidRPr="008F7AE5">
        <w:rPr>
          <w:rFonts w:ascii="inherit" w:eastAsia="Times New Roman" w:hAnsi="inherit" w:cs="Times New Roman"/>
          <w:color w:val="000000"/>
          <w:sz w:val="21"/>
          <w:szCs w:val="21"/>
        </w:rPr>
        <w:t xml:space="preserve"> infrastructure like provide use services such as Service Discovery, Configuration server and Monitoring.</w:t>
      </w:r>
    </w:p>
    <w:p w:rsidR="008F7AE5" w:rsidRPr="008F7AE5" w:rsidRDefault="008F7AE5" w:rsidP="008F7AE5">
      <w:pPr>
        <w:numPr>
          <w:ilvl w:val="0"/>
          <w:numId w:val="5"/>
        </w:numPr>
        <w:shd w:val="clear" w:color="auto" w:fill="FFFFFF"/>
        <w:spacing w:after="0" w:line="240" w:lineRule="auto"/>
        <w:ind w:left="600"/>
        <w:textAlignment w:val="baseline"/>
        <w:rPr>
          <w:rFonts w:ascii="inherit" w:eastAsia="Times New Roman" w:hAnsi="inherit" w:cs="Times New Roman"/>
          <w:color w:val="000000"/>
          <w:sz w:val="21"/>
          <w:szCs w:val="21"/>
        </w:rPr>
      </w:pPr>
      <w:r w:rsidRPr="008F7AE5">
        <w:rPr>
          <w:rFonts w:ascii="inherit" w:eastAsia="Times New Roman" w:hAnsi="inherit" w:cs="Times New Roman"/>
          <w:color w:val="000000"/>
          <w:sz w:val="21"/>
          <w:szCs w:val="21"/>
        </w:rPr>
        <w:t>It provides several other open source projects like Netflix OSS.</w:t>
      </w:r>
    </w:p>
    <w:p w:rsidR="008F7AE5" w:rsidRPr="008F7AE5" w:rsidRDefault="008F7AE5" w:rsidP="008F7AE5">
      <w:pPr>
        <w:numPr>
          <w:ilvl w:val="0"/>
          <w:numId w:val="5"/>
        </w:numPr>
        <w:shd w:val="clear" w:color="auto" w:fill="FFFFFF"/>
        <w:spacing w:after="0" w:line="240" w:lineRule="auto"/>
        <w:ind w:left="600"/>
        <w:textAlignment w:val="baseline"/>
        <w:rPr>
          <w:rFonts w:ascii="inherit" w:eastAsia="Times New Roman" w:hAnsi="inherit" w:cs="Times New Roman"/>
          <w:color w:val="000000"/>
          <w:sz w:val="21"/>
          <w:szCs w:val="21"/>
        </w:rPr>
      </w:pPr>
      <w:r w:rsidRPr="008F7AE5">
        <w:rPr>
          <w:rFonts w:ascii="inherit" w:eastAsia="Times New Roman" w:hAnsi="inherit" w:cs="Times New Roman"/>
          <w:color w:val="000000"/>
          <w:sz w:val="21"/>
          <w:szCs w:val="21"/>
        </w:rPr>
        <w:t xml:space="preserve">It provides </w:t>
      </w:r>
      <w:proofErr w:type="spellStart"/>
      <w:r w:rsidRPr="008F7AE5">
        <w:rPr>
          <w:rFonts w:ascii="inherit" w:eastAsia="Times New Roman" w:hAnsi="inherit" w:cs="Times New Roman"/>
          <w:color w:val="000000"/>
          <w:sz w:val="21"/>
          <w:szCs w:val="21"/>
        </w:rPr>
        <w:t>PaaS</w:t>
      </w:r>
      <w:proofErr w:type="spellEnd"/>
      <w:r w:rsidRPr="008F7AE5">
        <w:rPr>
          <w:rFonts w:ascii="inherit" w:eastAsia="Times New Roman" w:hAnsi="inherit" w:cs="Times New Roman"/>
          <w:color w:val="000000"/>
          <w:sz w:val="21"/>
          <w:szCs w:val="21"/>
        </w:rPr>
        <w:t xml:space="preserve"> like Cloud Foundry, AWS and </w:t>
      </w:r>
      <w:proofErr w:type="spellStart"/>
      <w:r w:rsidRPr="008F7AE5">
        <w:rPr>
          <w:rFonts w:ascii="inherit" w:eastAsia="Times New Roman" w:hAnsi="inherit" w:cs="Times New Roman"/>
          <w:color w:val="000000"/>
          <w:sz w:val="21"/>
          <w:szCs w:val="21"/>
        </w:rPr>
        <w:t>Heroku</w:t>
      </w:r>
      <w:proofErr w:type="spellEnd"/>
      <w:r w:rsidRPr="008F7AE5">
        <w:rPr>
          <w:rFonts w:ascii="inherit" w:eastAsia="Times New Roman" w:hAnsi="inherit" w:cs="Times New Roman"/>
          <w:color w:val="000000"/>
          <w:sz w:val="21"/>
          <w:szCs w:val="21"/>
        </w:rPr>
        <w:t>.</w:t>
      </w:r>
    </w:p>
    <w:p w:rsidR="008F7AE5" w:rsidRPr="008F7AE5" w:rsidRDefault="008F7AE5" w:rsidP="008F7AE5">
      <w:pPr>
        <w:numPr>
          <w:ilvl w:val="0"/>
          <w:numId w:val="5"/>
        </w:numPr>
        <w:shd w:val="clear" w:color="auto" w:fill="FFFFFF"/>
        <w:spacing w:after="0" w:line="240" w:lineRule="auto"/>
        <w:ind w:left="600"/>
        <w:textAlignment w:val="baseline"/>
        <w:rPr>
          <w:rFonts w:ascii="inherit" w:eastAsia="Times New Roman" w:hAnsi="inherit" w:cs="Times New Roman"/>
          <w:color w:val="000000"/>
          <w:sz w:val="21"/>
          <w:szCs w:val="21"/>
        </w:rPr>
      </w:pPr>
      <w:r w:rsidRPr="008F7AE5">
        <w:rPr>
          <w:rFonts w:ascii="inherit" w:eastAsia="Times New Roman" w:hAnsi="inherit" w:cs="Times New Roman"/>
          <w:color w:val="000000"/>
          <w:sz w:val="21"/>
          <w:szCs w:val="21"/>
        </w:rPr>
        <w:t>It uses Spring Boot style starters</w:t>
      </w:r>
    </w:p>
    <w:p w:rsidR="008F7AE5" w:rsidRPr="008F7AE5" w:rsidRDefault="008F7AE5" w:rsidP="008F7AE5">
      <w:pPr>
        <w:numPr>
          <w:ilvl w:val="0"/>
          <w:numId w:val="5"/>
        </w:numPr>
        <w:shd w:val="clear" w:color="auto" w:fill="FFFFFF"/>
        <w:spacing w:after="0" w:line="240" w:lineRule="auto"/>
        <w:ind w:left="600"/>
        <w:textAlignment w:val="baseline"/>
        <w:rPr>
          <w:rFonts w:ascii="inherit" w:eastAsia="Times New Roman" w:hAnsi="inherit" w:cs="Times New Roman"/>
          <w:color w:val="000000"/>
          <w:sz w:val="21"/>
          <w:szCs w:val="21"/>
        </w:rPr>
      </w:pPr>
      <w:r w:rsidRPr="008F7AE5">
        <w:rPr>
          <w:rFonts w:ascii="inherit" w:eastAsia="Times New Roman" w:hAnsi="inherit" w:cs="Times New Roman"/>
          <w:color w:val="000000"/>
          <w:sz w:val="21"/>
          <w:szCs w:val="21"/>
        </w:rPr>
        <w:t xml:space="preserve">There are many use-cases supported by Spring Cloud like Cloud Integration, Dynamic Reconfiguration, Service Discovery, </w:t>
      </w:r>
      <w:proofErr w:type="spellStart"/>
      <w:r w:rsidRPr="008F7AE5">
        <w:rPr>
          <w:rFonts w:ascii="inherit" w:eastAsia="Times New Roman" w:hAnsi="inherit" w:cs="Times New Roman"/>
          <w:color w:val="000000"/>
          <w:sz w:val="21"/>
          <w:szCs w:val="21"/>
        </w:rPr>
        <w:t>Security,Client</w:t>
      </w:r>
      <w:proofErr w:type="spellEnd"/>
      <w:r w:rsidRPr="008F7AE5">
        <w:rPr>
          <w:rFonts w:ascii="inherit" w:eastAsia="Times New Roman" w:hAnsi="inherit" w:cs="Times New Roman"/>
          <w:color w:val="000000"/>
          <w:sz w:val="21"/>
          <w:szCs w:val="21"/>
        </w:rPr>
        <w:t xml:space="preserve"> side Load Balancing etc. But in this post we concentrate on following </w:t>
      </w:r>
      <w:proofErr w:type="spellStart"/>
      <w:r w:rsidRPr="008F7AE5">
        <w:rPr>
          <w:rFonts w:ascii="inherit" w:eastAsia="Times New Roman" w:hAnsi="inherit" w:cs="Times New Roman"/>
          <w:color w:val="000000"/>
          <w:sz w:val="21"/>
          <w:szCs w:val="21"/>
        </w:rPr>
        <w:t>microservices</w:t>
      </w:r>
      <w:proofErr w:type="spellEnd"/>
      <w:r w:rsidRPr="008F7AE5">
        <w:rPr>
          <w:rFonts w:ascii="inherit" w:eastAsia="Times New Roman" w:hAnsi="inherit" w:cs="Times New Roman"/>
          <w:color w:val="000000"/>
          <w:sz w:val="21"/>
          <w:szCs w:val="21"/>
        </w:rPr>
        <w:t xml:space="preserve"> support</w:t>
      </w:r>
    </w:p>
    <w:p w:rsidR="008F7AE5" w:rsidRPr="008F7AE5" w:rsidRDefault="008F7AE5" w:rsidP="008F7AE5">
      <w:pPr>
        <w:numPr>
          <w:ilvl w:val="0"/>
          <w:numId w:val="5"/>
        </w:numPr>
        <w:shd w:val="clear" w:color="auto" w:fill="FFFFFF"/>
        <w:spacing w:after="0" w:line="240" w:lineRule="auto"/>
        <w:ind w:left="600"/>
        <w:textAlignment w:val="baseline"/>
        <w:rPr>
          <w:rFonts w:ascii="inherit" w:eastAsia="Times New Roman" w:hAnsi="inherit" w:cs="Times New Roman"/>
          <w:color w:val="000000"/>
          <w:sz w:val="21"/>
          <w:szCs w:val="21"/>
        </w:rPr>
      </w:pPr>
      <w:r w:rsidRPr="008F7AE5">
        <w:rPr>
          <w:rFonts w:ascii="inherit" w:eastAsia="Times New Roman" w:hAnsi="inherit" w:cs="Times New Roman"/>
          <w:color w:val="000000"/>
          <w:sz w:val="21"/>
          <w:szCs w:val="21"/>
        </w:rPr>
        <w:t>Service Discovery (How do services find each other?)</w:t>
      </w:r>
    </w:p>
    <w:p w:rsidR="008F7AE5" w:rsidRPr="008F7AE5" w:rsidRDefault="008F7AE5" w:rsidP="008F7AE5">
      <w:pPr>
        <w:numPr>
          <w:ilvl w:val="0"/>
          <w:numId w:val="5"/>
        </w:numPr>
        <w:shd w:val="clear" w:color="auto" w:fill="FFFFFF"/>
        <w:spacing w:after="0" w:line="240" w:lineRule="auto"/>
        <w:ind w:left="600"/>
        <w:textAlignment w:val="baseline"/>
        <w:rPr>
          <w:rFonts w:ascii="inherit" w:eastAsia="Times New Roman" w:hAnsi="inherit" w:cs="Times New Roman"/>
          <w:color w:val="000000"/>
          <w:sz w:val="21"/>
          <w:szCs w:val="21"/>
        </w:rPr>
      </w:pPr>
      <w:r w:rsidRPr="008F7AE5">
        <w:rPr>
          <w:rFonts w:ascii="inherit" w:eastAsia="Times New Roman" w:hAnsi="inherit" w:cs="Times New Roman"/>
          <w:color w:val="000000"/>
          <w:sz w:val="21"/>
          <w:szCs w:val="21"/>
        </w:rPr>
        <w:t>Client-side Load Balancing (How do we decide which service instance to use?)</w:t>
      </w:r>
    </w:p>
    <w:p w:rsidR="008F7AE5" w:rsidRPr="008F7AE5" w:rsidRDefault="008F7AE5" w:rsidP="008F7AE5">
      <w:pPr>
        <w:shd w:val="clear" w:color="auto" w:fill="FFFFFF"/>
        <w:spacing w:after="0" w:line="240" w:lineRule="auto"/>
        <w:textAlignment w:val="baseline"/>
        <w:rPr>
          <w:rFonts w:ascii="Open Sans" w:eastAsia="Times New Roman" w:hAnsi="Open Sans" w:cs="Times New Roman"/>
          <w:color w:val="000000"/>
          <w:sz w:val="21"/>
          <w:szCs w:val="21"/>
        </w:rPr>
      </w:pPr>
      <w:r w:rsidRPr="008F7AE5">
        <w:rPr>
          <w:rFonts w:ascii="inherit" w:eastAsia="Times New Roman" w:hAnsi="inherit" w:cs="Times New Roman"/>
          <w:b/>
          <w:bCs/>
          <w:color w:val="000000"/>
          <w:sz w:val="21"/>
          <w:szCs w:val="21"/>
          <w:bdr w:val="none" w:sz="0" w:space="0" w:color="auto" w:frame="1"/>
        </w:rPr>
        <w:t>5. Spring Cloud annotations and configuration?</w:t>
      </w:r>
    </w:p>
    <w:p w:rsidR="008F7AE5" w:rsidRPr="008F7AE5" w:rsidRDefault="008F7AE5" w:rsidP="008F7AE5">
      <w:pPr>
        <w:numPr>
          <w:ilvl w:val="0"/>
          <w:numId w:val="6"/>
        </w:numPr>
        <w:shd w:val="clear" w:color="auto" w:fill="FFFFFF"/>
        <w:spacing w:after="0" w:line="240" w:lineRule="auto"/>
        <w:ind w:left="600"/>
        <w:textAlignment w:val="baseline"/>
        <w:rPr>
          <w:rFonts w:ascii="inherit" w:eastAsia="Times New Roman" w:hAnsi="inherit" w:cs="Times New Roman"/>
          <w:color w:val="000000"/>
          <w:sz w:val="21"/>
          <w:szCs w:val="21"/>
        </w:rPr>
      </w:pPr>
      <w:r w:rsidRPr="008F7AE5">
        <w:rPr>
          <w:rFonts w:ascii="inherit" w:eastAsia="Times New Roman" w:hAnsi="inherit" w:cs="Times New Roman"/>
          <w:b/>
          <w:bCs/>
          <w:color w:val="000000"/>
          <w:sz w:val="21"/>
          <w:szCs w:val="21"/>
          <w:bdr w:val="none" w:sz="0" w:space="0" w:color="auto" w:frame="1"/>
        </w:rPr>
        <w:t>@</w:t>
      </w:r>
      <w:proofErr w:type="spellStart"/>
      <w:r w:rsidRPr="008F7AE5">
        <w:rPr>
          <w:rFonts w:ascii="inherit" w:eastAsia="Times New Roman" w:hAnsi="inherit" w:cs="Times New Roman"/>
          <w:b/>
          <w:bCs/>
          <w:color w:val="000000"/>
          <w:sz w:val="21"/>
          <w:szCs w:val="21"/>
          <w:bdr w:val="none" w:sz="0" w:space="0" w:color="auto" w:frame="1"/>
        </w:rPr>
        <w:t>EnableEurekaServer</w:t>
      </w:r>
      <w:proofErr w:type="spellEnd"/>
      <w:r w:rsidRPr="008F7AE5">
        <w:rPr>
          <w:rFonts w:ascii="inherit" w:eastAsia="Times New Roman" w:hAnsi="inherit" w:cs="Times New Roman"/>
          <w:color w:val="000000"/>
          <w:sz w:val="21"/>
          <w:szCs w:val="21"/>
        </w:rPr>
        <w:t xml:space="preserve"> annotation allows us to register </w:t>
      </w:r>
      <w:proofErr w:type="spellStart"/>
      <w:r w:rsidRPr="008F7AE5">
        <w:rPr>
          <w:rFonts w:ascii="inherit" w:eastAsia="Times New Roman" w:hAnsi="inherit" w:cs="Times New Roman"/>
          <w:color w:val="000000"/>
          <w:sz w:val="21"/>
          <w:szCs w:val="21"/>
        </w:rPr>
        <w:t>microservices</w:t>
      </w:r>
      <w:proofErr w:type="spellEnd"/>
      <w:r w:rsidRPr="008F7AE5">
        <w:rPr>
          <w:rFonts w:ascii="inherit" w:eastAsia="Times New Roman" w:hAnsi="inherit" w:cs="Times New Roman"/>
          <w:color w:val="000000"/>
          <w:sz w:val="21"/>
          <w:szCs w:val="21"/>
        </w:rPr>
        <w:t xml:space="preserve"> to the spring cloud.</w:t>
      </w:r>
    </w:p>
    <w:p w:rsidR="008F7AE5" w:rsidRPr="008F7AE5" w:rsidRDefault="008F7AE5" w:rsidP="008F7AE5">
      <w:pPr>
        <w:numPr>
          <w:ilvl w:val="0"/>
          <w:numId w:val="6"/>
        </w:numPr>
        <w:shd w:val="clear" w:color="auto" w:fill="FFFFFF"/>
        <w:spacing w:after="0" w:line="240" w:lineRule="auto"/>
        <w:ind w:left="600"/>
        <w:textAlignment w:val="baseline"/>
        <w:rPr>
          <w:rFonts w:ascii="inherit" w:eastAsia="Times New Roman" w:hAnsi="inherit" w:cs="Times New Roman"/>
          <w:color w:val="000000"/>
          <w:sz w:val="21"/>
          <w:szCs w:val="21"/>
        </w:rPr>
      </w:pPr>
      <w:r w:rsidRPr="008F7AE5">
        <w:rPr>
          <w:rFonts w:ascii="inherit" w:eastAsia="Times New Roman" w:hAnsi="inherit" w:cs="Times New Roman"/>
          <w:b/>
          <w:bCs/>
          <w:color w:val="000000"/>
          <w:sz w:val="21"/>
          <w:szCs w:val="21"/>
          <w:bdr w:val="none" w:sz="0" w:space="0" w:color="auto" w:frame="1"/>
        </w:rPr>
        <w:t>@</w:t>
      </w:r>
      <w:proofErr w:type="spellStart"/>
      <w:r w:rsidRPr="008F7AE5">
        <w:rPr>
          <w:rFonts w:ascii="inherit" w:eastAsia="Times New Roman" w:hAnsi="inherit" w:cs="Times New Roman"/>
          <w:b/>
          <w:bCs/>
          <w:color w:val="000000"/>
          <w:sz w:val="21"/>
          <w:szCs w:val="21"/>
          <w:bdr w:val="none" w:sz="0" w:space="0" w:color="auto" w:frame="1"/>
        </w:rPr>
        <w:t>EnableDiscoveryClient</w:t>
      </w:r>
      <w:proofErr w:type="spellEnd"/>
      <w:r w:rsidRPr="008F7AE5">
        <w:rPr>
          <w:rFonts w:ascii="inherit" w:eastAsia="Times New Roman" w:hAnsi="inherit" w:cs="Times New Roman"/>
          <w:color w:val="000000"/>
          <w:sz w:val="21"/>
          <w:szCs w:val="21"/>
        </w:rPr>
        <w:t xml:space="preserve"> annotation also allows us to query Discovery server to find </w:t>
      </w:r>
      <w:proofErr w:type="spellStart"/>
      <w:r w:rsidRPr="008F7AE5">
        <w:rPr>
          <w:rFonts w:ascii="inherit" w:eastAsia="Times New Roman" w:hAnsi="inherit" w:cs="Times New Roman"/>
          <w:color w:val="000000"/>
          <w:sz w:val="21"/>
          <w:szCs w:val="21"/>
        </w:rPr>
        <w:t>miroservices</w:t>
      </w:r>
      <w:proofErr w:type="spellEnd"/>
      <w:r w:rsidRPr="008F7AE5">
        <w:rPr>
          <w:rFonts w:ascii="inherit" w:eastAsia="Times New Roman" w:hAnsi="inherit" w:cs="Times New Roman"/>
          <w:color w:val="000000"/>
          <w:sz w:val="21"/>
          <w:szCs w:val="21"/>
        </w:rPr>
        <w:t>.</w:t>
      </w:r>
    </w:p>
    <w:p w:rsidR="008F7AE5" w:rsidRPr="008F7AE5" w:rsidRDefault="008F7AE5" w:rsidP="008F7AE5">
      <w:pPr>
        <w:numPr>
          <w:ilvl w:val="0"/>
          <w:numId w:val="6"/>
        </w:numPr>
        <w:shd w:val="clear" w:color="auto" w:fill="FFFFFF"/>
        <w:spacing w:after="0" w:line="240" w:lineRule="auto"/>
        <w:ind w:left="600"/>
        <w:textAlignment w:val="baseline"/>
        <w:rPr>
          <w:rFonts w:ascii="inherit" w:eastAsia="Times New Roman" w:hAnsi="inherit" w:cs="Times New Roman"/>
          <w:color w:val="000000"/>
          <w:sz w:val="21"/>
          <w:szCs w:val="21"/>
        </w:rPr>
      </w:pPr>
      <w:r w:rsidRPr="008F7AE5">
        <w:rPr>
          <w:rFonts w:ascii="inherit" w:eastAsia="Times New Roman" w:hAnsi="inherit" w:cs="Times New Roman"/>
          <w:color w:val="000000"/>
          <w:sz w:val="21"/>
          <w:szCs w:val="21"/>
        </w:rPr>
        <w:t xml:space="preserve">Spring provide smart </w:t>
      </w:r>
      <w:proofErr w:type="spellStart"/>
      <w:r w:rsidRPr="008F7AE5">
        <w:rPr>
          <w:rFonts w:ascii="inherit" w:eastAsia="Times New Roman" w:hAnsi="inherit" w:cs="Times New Roman"/>
          <w:color w:val="000000"/>
          <w:sz w:val="21"/>
          <w:szCs w:val="21"/>
        </w:rPr>
        <w:t>RestTemplate</w:t>
      </w:r>
      <w:proofErr w:type="spellEnd"/>
      <w:r w:rsidRPr="008F7AE5">
        <w:rPr>
          <w:rFonts w:ascii="inherit" w:eastAsia="Times New Roman" w:hAnsi="inherit" w:cs="Times New Roman"/>
          <w:color w:val="000000"/>
          <w:sz w:val="21"/>
          <w:szCs w:val="21"/>
        </w:rPr>
        <w:t xml:space="preserve"> for service discovery and load balancing by using </w:t>
      </w:r>
      <w:r w:rsidRPr="008F7AE5">
        <w:rPr>
          <w:rFonts w:ascii="inherit" w:eastAsia="Times New Roman" w:hAnsi="inherit" w:cs="Times New Roman"/>
          <w:b/>
          <w:bCs/>
          <w:color w:val="000000"/>
          <w:sz w:val="21"/>
          <w:szCs w:val="21"/>
          <w:bdr w:val="none" w:sz="0" w:space="0" w:color="auto" w:frame="1"/>
        </w:rPr>
        <w:t>@</w:t>
      </w:r>
      <w:proofErr w:type="spellStart"/>
      <w:r w:rsidRPr="008F7AE5">
        <w:rPr>
          <w:rFonts w:ascii="inherit" w:eastAsia="Times New Roman" w:hAnsi="inherit" w:cs="Times New Roman"/>
          <w:b/>
          <w:bCs/>
          <w:color w:val="000000"/>
          <w:sz w:val="21"/>
          <w:szCs w:val="21"/>
          <w:bdr w:val="none" w:sz="0" w:space="0" w:color="auto" w:frame="1"/>
        </w:rPr>
        <w:t>LoadBalanced</w:t>
      </w:r>
      <w:proofErr w:type="spellEnd"/>
      <w:r w:rsidRPr="008F7AE5">
        <w:rPr>
          <w:rFonts w:ascii="inherit" w:eastAsia="Times New Roman" w:hAnsi="inherit" w:cs="Times New Roman"/>
          <w:color w:val="000000"/>
          <w:sz w:val="21"/>
          <w:szCs w:val="21"/>
        </w:rPr>
        <w:t xml:space="preserve"> annotation with </w:t>
      </w:r>
      <w:proofErr w:type="spellStart"/>
      <w:r w:rsidRPr="008F7AE5">
        <w:rPr>
          <w:rFonts w:ascii="inherit" w:eastAsia="Times New Roman" w:hAnsi="inherit" w:cs="Times New Roman"/>
          <w:color w:val="000000"/>
          <w:sz w:val="21"/>
          <w:szCs w:val="21"/>
        </w:rPr>
        <w:t>RestTemplate</w:t>
      </w:r>
      <w:proofErr w:type="spellEnd"/>
      <w:r w:rsidRPr="008F7AE5">
        <w:rPr>
          <w:rFonts w:ascii="inherit" w:eastAsia="Times New Roman" w:hAnsi="inherit" w:cs="Times New Roman"/>
          <w:color w:val="000000"/>
          <w:sz w:val="21"/>
          <w:szCs w:val="21"/>
        </w:rPr>
        <w:t xml:space="preserve"> instance.</w:t>
      </w:r>
    </w:p>
    <w:p w:rsidR="008F7AE5" w:rsidRPr="008F7AE5" w:rsidRDefault="008F7AE5" w:rsidP="008F7AE5">
      <w:pPr>
        <w:shd w:val="clear" w:color="auto" w:fill="FFFFFF"/>
        <w:spacing w:after="0" w:line="240" w:lineRule="auto"/>
        <w:textAlignment w:val="baseline"/>
        <w:rPr>
          <w:rFonts w:ascii="Open Sans" w:eastAsia="Times New Roman" w:hAnsi="Open Sans" w:cs="Times New Roman"/>
          <w:color w:val="000000"/>
          <w:sz w:val="21"/>
          <w:szCs w:val="21"/>
        </w:rPr>
      </w:pPr>
      <w:r w:rsidRPr="008F7AE5">
        <w:rPr>
          <w:rFonts w:ascii="inherit" w:eastAsia="Times New Roman" w:hAnsi="inherit" w:cs="Times New Roman"/>
          <w:b/>
          <w:bCs/>
          <w:color w:val="000000"/>
          <w:sz w:val="21"/>
          <w:szCs w:val="21"/>
          <w:bdr w:val="none" w:sz="0" w:space="0" w:color="auto" w:frame="1"/>
        </w:rPr>
        <w:t>6. What Netflix projects did we use?</w:t>
      </w:r>
      <w:r w:rsidRPr="008F7AE5">
        <w:rPr>
          <w:rFonts w:ascii="Open Sans" w:eastAsia="Times New Roman" w:hAnsi="Open Sans" w:cs="Times New Roman"/>
          <w:color w:val="000000"/>
          <w:sz w:val="21"/>
          <w:szCs w:val="21"/>
        </w:rPr>
        <w:br/>
        <w:t xml:space="preserve">Eureka created by Netflix, it is the Netflix Service Discovery Server and Client. Netflix Ribbon, it </w:t>
      </w:r>
      <w:proofErr w:type="gramStart"/>
      <w:r w:rsidRPr="008F7AE5">
        <w:rPr>
          <w:rFonts w:ascii="Open Sans" w:eastAsia="Times New Roman" w:hAnsi="Open Sans" w:cs="Times New Roman"/>
          <w:color w:val="000000"/>
          <w:sz w:val="21"/>
          <w:szCs w:val="21"/>
        </w:rPr>
        <w:t>provide</w:t>
      </w:r>
      <w:proofErr w:type="gramEnd"/>
      <w:r w:rsidRPr="008F7AE5">
        <w:rPr>
          <w:rFonts w:ascii="Open Sans" w:eastAsia="Times New Roman" w:hAnsi="Open Sans" w:cs="Times New Roman"/>
          <w:color w:val="000000"/>
          <w:sz w:val="21"/>
          <w:szCs w:val="21"/>
        </w:rPr>
        <w:t xml:space="preserve"> several algorithm for Client-Side Load Balancing. Spring provide smart </w:t>
      </w:r>
      <w:proofErr w:type="spellStart"/>
      <w:r w:rsidRPr="008F7AE5">
        <w:rPr>
          <w:rFonts w:ascii="Open Sans" w:eastAsia="Times New Roman" w:hAnsi="Open Sans" w:cs="Times New Roman"/>
          <w:color w:val="000000"/>
          <w:sz w:val="21"/>
          <w:szCs w:val="21"/>
        </w:rPr>
        <w:t>RestTemplate</w:t>
      </w:r>
      <w:proofErr w:type="spellEnd"/>
      <w:r w:rsidRPr="008F7AE5">
        <w:rPr>
          <w:rFonts w:ascii="Open Sans" w:eastAsia="Times New Roman" w:hAnsi="Open Sans" w:cs="Times New Roman"/>
          <w:color w:val="000000"/>
          <w:sz w:val="21"/>
          <w:szCs w:val="21"/>
        </w:rPr>
        <w:t xml:space="preserve"> for service discovery and load balancing by using @</w:t>
      </w:r>
      <w:proofErr w:type="spellStart"/>
      <w:r w:rsidRPr="008F7AE5">
        <w:rPr>
          <w:rFonts w:ascii="Open Sans" w:eastAsia="Times New Roman" w:hAnsi="Open Sans" w:cs="Times New Roman"/>
          <w:color w:val="000000"/>
          <w:sz w:val="21"/>
          <w:szCs w:val="21"/>
        </w:rPr>
        <w:t>LoadBalanced</w:t>
      </w:r>
      <w:proofErr w:type="spellEnd"/>
      <w:r w:rsidRPr="008F7AE5">
        <w:rPr>
          <w:rFonts w:ascii="Open Sans" w:eastAsia="Times New Roman" w:hAnsi="Open Sans" w:cs="Times New Roman"/>
          <w:color w:val="000000"/>
          <w:sz w:val="21"/>
          <w:szCs w:val="21"/>
        </w:rPr>
        <w:t xml:space="preserve"> annotation with </w:t>
      </w:r>
      <w:proofErr w:type="spellStart"/>
      <w:r w:rsidRPr="008F7AE5">
        <w:rPr>
          <w:rFonts w:ascii="Open Sans" w:eastAsia="Times New Roman" w:hAnsi="Open Sans" w:cs="Times New Roman"/>
          <w:color w:val="000000"/>
          <w:sz w:val="21"/>
          <w:szCs w:val="21"/>
        </w:rPr>
        <w:t>RestTemplate</w:t>
      </w:r>
      <w:proofErr w:type="spellEnd"/>
      <w:r w:rsidRPr="008F7AE5">
        <w:rPr>
          <w:rFonts w:ascii="Open Sans" w:eastAsia="Times New Roman" w:hAnsi="Open Sans" w:cs="Times New Roman"/>
          <w:color w:val="000000"/>
          <w:sz w:val="21"/>
          <w:szCs w:val="21"/>
        </w:rPr>
        <w:t xml:space="preserve"> instance.</w:t>
      </w:r>
    </w:p>
    <w:p w:rsidR="008F7AE5" w:rsidRPr="008F7AE5" w:rsidRDefault="008F7AE5" w:rsidP="008F7AE5">
      <w:pPr>
        <w:shd w:val="clear" w:color="auto" w:fill="FFFFFF"/>
        <w:spacing w:after="0" w:line="240" w:lineRule="auto"/>
        <w:textAlignment w:val="baseline"/>
        <w:rPr>
          <w:ins w:id="0" w:author="Unknown"/>
          <w:rFonts w:ascii="Open Sans" w:eastAsia="Times New Roman" w:hAnsi="Open Sans" w:cs="Times New Roman"/>
          <w:color w:val="000000"/>
          <w:sz w:val="21"/>
          <w:szCs w:val="21"/>
        </w:rPr>
      </w:pPr>
      <w:ins w:id="1" w:author="Unknown">
        <w:r w:rsidRPr="008F7AE5">
          <w:rPr>
            <w:rFonts w:ascii="inherit" w:eastAsia="Times New Roman" w:hAnsi="inherit" w:cs="Times New Roman"/>
            <w:b/>
            <w:bCs/>
            <w:color w:val="000000"/>
            <w:sz w:val="21"/>
            <w:szCs w:val="21"/>
            <w:bdr w:val="none" w:sz="0" w:space="0" w:color="auto" w:frame="1"/>
          </w:rPr>
          <w:t>7. How do you setup Service Discovery?</w:t>
        </w:r>
        <w:r w:rsidRPr="008F7AE5">
          <w:rPr>
            <w:rFonts w:ascii="Open Sans" w:eastAsia="Times New Roman" w:hAnsi="Open Sans" w:cs="Times New Roman"/>
            <w:color w:val="000000"/>
            <w:sz w:val="21"/>
            <w:szCs w:val="21"/>
          </w:rPr>
          <w:br/>
          <w:t xml:space="preserve">Spring Cloud support several ways to implement service discovery but for this I am going to use Eureka created by Netflix. Spring Cloud </w:t>
        </w:r>
        <w:proofErr w:type="gramStart"/>
        <w:r w:rsidRPr="008F7AE5">
          <w:rPr>
            <w:rFonts w:ascii="Open Sans" w:eastAsia="Times New Roman" w:hAnsi="Open Sans" w:cs="Times New Roman"/>
            <w:color w:val="000000"/>
            <w:sz w:val="21"/>
            <w:szCs w:val="21"/>
          </w:rPr>
          <w:t>provide</w:t>
        </w:r>
        <w:proofErr w:type="gramEnd"/>
        <w:r w:rsidRPr="008F7AE5">
          <w:rPr>
            <w:rFonts w:ascii="Open Sans" w:eastAsia="Times New Roman" w:hAnsi="Open Sans" w:cs="Times New Roman"/>
            <w:color w:val="000000"/>
            <w:sz w:val="21"/>
            <w:szCs w:val="21"/>
          </w:rPr>
          <w:t xml:space="preserve"> several annotation to make it use easy and hiding lots of complexity. </w:t>
        </w:r>
        <w:proofErr w:type="gramStart"/>
        <w:r w:rsidRPr="008F7AE5">
          <w:rPr>
            <w:rFonts w:ascii="Open Sans" w:eastAsia="Times New Roman" w:hAnsi="Open Sans" w:cs="Times New Roman"/>
            <w:color w:val="000000"/>
            <w:sz w:val="21"/>
            <w:szCs w:val="21"/>
          </w:rPr>
          <w:t>For more detail </w:t>
        </w:r>
        <w:r w:rsidRPr="008F7AE5">
          <w:rPr>
            <w:rFonts w:ascii="inherit" w:eastAsia="Times New Roman" w:hAnsi="inherit" w:cs="Times New Roman"/>
            <w:b/>
            <w:bCs/>
            <w:color w:val="000000"/>
            <w:sz w:val="21"/>
            <w:szCs w:val="21"/>
            <w:bdr w:val="none" w:sz="0" w:space="0" w:color="auto" w:frame="1"/>
          </w:rPr>
          <w:fldChar w:fldCharType="begin"/>
        </w:r>
        <w:r w:rsidRPr="008F7AE5">
          <w:rPr>
            <w:rFonts w:ascii="inherit" w:eastAsia="Times New Roman" w:hAnsi="inherit" w:cs="Times New Roman"/>
            <w:b/>
            <w:bCs/>
            <w:color w:val="000000"/>
            <w:sz w:val="21"/>
            <w:szCs w:val="21"/>
            <w:bdr w:val="none" w:sz="0" w:space="0" w:color="auto" w:frame="1"/>
          </w:rPr>
          <w:instrText xml:space="preserve"> HYPERLINK "https://www.dineshonjava.com/2017/01/microservices-with-spring-boot.html" \t "_blank" </w:instrText>
        </w:r>
        <w:r w:rsidRPr="008F7AE5">
          <w:rPr>
            <w:rFonts w:ascii="inherit" w:eastAsia="Times New Roman" w:hAnsi="inherit" w:cs="Times New Roman"/>
            <w:b/>
            <w:bCs/>
            <w:color w:val="000000"/>
            <w:sz w:val="21"/>
            <w:szCs w:val="21"/>
            <w:bdr w:val="none" w:sz="0" w:space="0" w:color="auto" w:frame="1"/>
          </w:rPr>
          <w:fldChar w:fldCharType="separate"/>
        </w:r>
        <w:r w:rsidRPr="008F7AE5">
          <w:rPr>
            <w:rFonts w:ascii="inherit" w:eastAsia="Times New Roman" w:hAnsi="inherit" w:cs="Times New Roman"/>
            <w:b/>
            <w:bCs/>
            <w:color w:val="63B175"/>
            <w:sz w:val="21"/>
          </w:rPr>
          <w:t>click here</w:t>
        </w:r>
        <w:r w:rsidRPr="008F7AE5">
          <w:rPr>
            <w:rFonts w:ascii="inherit" w:eastAsia="Times New Roman" w:hAnsi="inherit" w:cs="Times New Roman"/>
            <w:b/>
            <w:bCs/>
            <w:color w:val="000000"/>
            <w:sz w:val="21"/>
            <w:szCs w:val="21"/>
            <w:bdr w:val="none" w:sz="0" w:space="0" w:color="auto" w:frame="1"/>
          </w:rPr>
          <w:fldChar w:fldCharType="end"/>
        </w:r>
        <w:r w:rsidRPr="008F7AE5">
          <w:rPr>
            <w:rFonts w:ascii="inherit" w:eastAsia="Times New Roman" w:hAnsi="inherit" w:cs="Times New Roman"/>
            <w:b/>
            <w:bCs/>
            <w:color w:val="000000"/>
            <w:sz w:val="21"/>
            <w:szCs w:val="21"/>
            <w:bdr w:val="none" w:sz="0" w:space="0" w:color="auto" w:frame="1"/>
          </w:rPr>
          <w:t>.</w:t>
        </w:r>
        <w:proofErr w:type="gramEnd"/>
      </w:ins>
    </w:p>
    <w:p w:rsidR="008F7AE5" w:rsidRPr="008F7AE5" w:rsidRDefault="008F7AE5" w:rsidP="008F7AE5">
      <w:pPr>
        <w:shd w:val="clear" w:color="auto" w:fill="FFFFFF"/>
        <w:spacing w:after="0" w:line="240" w:lineRule="auto"/>
        <w:textAlignment w:val="baseline"/>
        <w:rPr>
          <w:ins w:id="2" w:author="Unknown"/>
          <w:rFonts w:ascii="Open Sans" w:eastAsia="Times New Roman" w:hAnsi="Open Sans" w:cs="Times New Roman"/>
          <w:color w:val="000000"/>
          <w:sz w:val="21"/>
          <w:szCs w:val="21"/>
        </w:rPr>
      </w:pPr>
      <w:ins w:id="3" w:author="Unknown">
        <w:r w:rsidRPr="008F7AE5">
          <w:rPr>
            <w:rFonts w:ascii="inherit" w:eastAsia="Times New Roman" w:hAnsi="inherit" w:cs="Times New Roman"/>
            <w:b/>
            <w:bCs/>
            <w:color w:val="000000"/>
            <w:sz w:val="21"/>
            <w:szCs w:val="21"/>
            <w:bdr w:val="none" w:sz="0" w:space="0" w:color="auto" w:frame="1"/>
          </w:rPr>
          <w:t xml:space="preserve">8. How do you access a </w:t>
        </w:r>
        <w:proofErr w:type="spellStart"/>
        <w:r w:rsidRPr="008F7AE5">
          <w:rPr>
            <w:rFonts w:ascii="inherit" w:eastAsia="Times New Roman" w:hAnsi="inherit" w:cs="Times New Roman"/>
            <w:b/>
            <w:bCs/>
            <w:color w:val="000000"/>
            <w:sz w:val="21"/>
            <w:szCs w:val="21"/>
            <w:bdr w:val="none" w:sz="0" w:space="0" w:color="auto" w:frame="1"/>
          </w:rPr>
          <w:t>RESTful</w:t>
        </w:r>
        <w:proofErr w:type="spellEnd"/>
        <w:r w:rsidRPr="008F7AE5">
          <w:rPr>
            <w:rFonts w:ascii="inherit" w:eastAsia="Times New Roman" w:hAnsi="inherit" w:cs="Times New Roman"/>
            <w:b/>
            <w:bCs/>
            <w:color w:val="000000"/>
            <w:sz w:val="21"/>
            <w:szCs w:val="21"/>
            <w:bdr w:val="none" w:sz="0" w:space="0" w:color="auto" w:frame="1"/>
          </w:rPr>
          <w:t xml:space="preserve"> </w:t>
        </w:r>
        <w:proofErr w:type="spellStart"/>
        <w:r w:rsidRPr="008F7AE5">
          <w:rPr>
            <w:rFonts w:ascii="inherit" w:eastAsia="Times New Roman" w:hAnsi="inherit" w:cs="Times New Roman"/>
            <w:b/>
            <w:bCs/>
            <w:color w:val="000000"/>
            <w:sz w:val="21"/>
            <w:szCs w:val="21"/>
            <w:bdr w:val="none" w:sz="0" w:space="0" w:color="auto" w:frame="1"/>
          </w:rPr>
          <w:t>microservice</w:t>
        </w:r>
        <w:proofErr w:type="spellEnd"/>
        <w:r w:rsidRPr="008F7AE5">
          <w:rPr>
            <w:rFonts w:ascii="inherit" w:eastAsia="Times New Roman" w:hAnsi="inherit" w:cs="Times New Roman"/>
            <w:b/>
            <w:bCs/>
            <w:color w:val="000000"/>
            <w:sz w:val="21"/>
            <w:szCs w:val="21"/>
            <w:bdr w:val="none" w:sz="0" w:space="0" w:color="auto" w:frame="1"/>
          </w:rPr>
          <w:t>?</w:t>
        </w:r>
      </w:ins>
    </w:p>
    <w:p w:rsidR="008F7AE5" w:rsidRPr="008F7AE5" w:rsidRDefault="008F7AE5" w:rsidP="008F7AE5">
      <w:pPr>
        <w:numPr>
          <w:ilvl w:val="0"/>
          <w:numId w:val="7"/>
        </w:numPr>
        <w:shd w:val="clear" w:color="auto" w:fill="FFFFFF"/>
        <w:spacing w:after="0" w:line="240" w:lineRule="auto"/>
        <w:ind w:left="600"/>
        <w:textAlignment w:val="baseline"/>
        <w:rPr>
          <w:ins w:id="4" w:author="Unknown"/>
          <w:rFonts w:ascii="inherit" w:eastAsia="Times New Roman" w:hAnsi="inherit" w:cs="Times New Roman"/>
          <w:color w:val="000000"/>
          <w:sz w:val="21"/>
          <w:szCs w:val="21"/>
        </w:rPr>
      </w:pPr>
      <w:ins w:id="5" w:author="Unknown">
        <w:r w:rsidRPr="008F7AE5">
          <w:rPr>
            <w:rFonts w:ascii="inherit" w:eastAsia="Times New Roman" w:hAnsi="inherit" w:cs="Times New Roman"/>
            <w:color w:val="000000"/>
            <w:sz w:val="21"/>
            <w:szCs w:val="21"/>
          </w:rPr>
          <w:t xml:space="preserve">Load Balanced </w:t>
        </w:r>
        <w:proofErr w:type="spellStart"/>
        <w:r w:rsidRPr="008F7AE5">
          <w:rPr>
            <w:rFonts w:ascii="inherit" w:eastAsia="Times New Roman" w:hAnsi="inherit" w:cs="Times New Roman"/>
            <w:color w:val="000000"/>
            <w:sz w:val="21"/>
            <w:szCs w:val="21"/>
          </w:rPr>
          <w:t>RestTemplate</w:t>
        </w:r>
        <w:proofErr w:type="spellEnd"/>
      </w:ins>
    </w:p>
    <w:p w:rsidR="008F7AE5" w:rsidRPr="008F7AE5" w:rsidRDefault="008F7AE5" w:rsidP="008F7AE5">
      <w:pPr>
        <w:numPr>
          <w:ilvl w:val="0"/>
          <w:numId w:val="7"/>
        </w:numPr>
        <w:shd w:val="clear" w:color="auto" w:fill="FFFFFF"/>
        <w:spacing w:after="0" w:line="240" w:lineRule="auto"/>
        <w:ind w:left="600"/>
        <w:textAlignment w:val="baseline"/>
        <w:rPr>
          <w:ins w:id="6" w:author="Unknown"/>
          <w:rFonts w:ascii="inherit" w:eastAsia="Times New Roman" w:hAnsi="inherit" w:cs="Times New Roman"/>
          <w:color w:val="000000"/>
          <w:sz w:val="21"/>
          <w:szCs w:val="21"/>
        </w:rPr>
      </w:pPr>
      <w:ins w:id="7" w:author="Unknown">
        <w:r w:rsidRPr="008F7AE5">
          <w:rPr>
            <w:rFonts w:ascii="inherit" w:eastAsia="Times New Roman" w:hAnsi="inherit" w:cs="Times New Roman"/>
            <w:color w:val="000000"/>
            <w:sz w:val="21"/>
            <w:szCs w:val="21"/>
          </w:rPr>
          <w:t xml:space="preserve">If there are multiple </w:t>
        </w:r>
        <w:proofErr w:type="spellStart"/>
        <w:r w:rsidRPr="008F7AE5">
          <w:rPr>
            <w:rFonts w:ascii="inherit" w:eastAsia="Times New Roman" w:hAnsi="inherit" w:cs="Times New Roman"/>
            <w:color w:val="000000"/>
            <w:sz w:val="21"/>
            <w:szCs w:val="21"/>
          </w:rPr>
          <w:t>RestTemplate</w:t>
        </w:r>
        <w:proofErr w:type="spellEnd"/>
        <w:r w:rsidRPr="008F7AE5">
          <w:rPr>
            <w:rFonts w:ascii="inherit" w:eastAsia="Times New Roman" w:hAnsi="inherit" w:cs="Times New Roman"/>
            <w:color w:val="000000"/>
            <w:sz w:val="21"/>
            <w:szCs w:val="21"/>
          </w:rPr>
          <w:t xml:space="preserve"> you get the right one.</w:t>
        </w:r>
      </w:ins>
    </w:p>
    <w:p w:rsidR="008F7AE5" w:rsidRPr="008F7AE5" w:rsidRDefault="008F7AE5" w:rsidP="008F7AE5">
      <w:pPr>
        <w:numPr>
          <w:ilvl w:val="0"/>
          <w:numId w:val="7"/>
        </w:numPr>
        <w:shd w:val="clear" w:color="auto" w:fill="FFFFFF"/>
        <w:spacing w:after="0" w:line="240" w:lineRule="auto"/>
        <w:ind w:left="600"/>
        <w:textAlignment w:val="baseline"/>
        <w:rPr>
          <w:ins w:id="8" w:author="Unknown"/>
          <w:rFonts w:ascii="inherit" w:eastAsia="Times New Roman" w:hAnsi="inherit" w:cs="Times New Roman"/>
          <w:color w:val="000000"/>
          <w:sz w:val="21"/>
          <w:szCs w:val="21"/>
        </w:rPr>
      </w:pPr>
      <w:ins w:id="9" w:author="Unknown">
        <w:r w:rsidRPr="008F7AE5">
          <w:rPr>
            <w:rFonts w:ascii="inherit" w:eastAsia="Times New Roman" w:hAnsi="inherit" w:cs="Times New Roman"/>
            <w:color w:val="000000"/>
            <w:sz w:val="21"/>
            <w:szCs w:val="21"/>
          </w:rPr>
          <w:t xml:space="preserve">It can used to access multiple </w:t>
        </w:r>
        <w:proofErr w:type="spellStart"/>
        <w:r w:rsidRPr="008F7AE5">
          <w:rPr>
            <w:rFonts w:ascii="inherit" w:eastAsia="Times New Roman" w:hAnsi="inherit" w:cs="Times New Roman"/>
            <w:color w:val="000000"/>
            <w:sz w:val="21"/>
            <w:szCs w:val="21"/>
          </w:rPr>
          <w:t>microservices</w:t>
        </w:r>
        <w:proofErr w:type="spellEnd"/>
      </w:ins>
    </w:p>
    <w:p w:rsidR="008F7AE5" w:rsidRPr="008F7AE5" w:rsidRDefault="008F7AE5" w:rsidP="008F7AE5">
      <w:pPr>
        <w:shd w:val="clear" w:color="auto" w:fill="FFFFFF"/>
        <w:spacing w:after="0" w:line="240" w:lineRule="auto"/>
        <w:textAlignment w:val="baseline"/>
        <w:rPr>
          <w:ins w:id="10" w:author="Unknown"/>
          <w:rFonts w:ascii="Open Sans" w:eastAsia="Times New Roman" w:hAnsi="Open Sans" w:cs="Times New Roman"/>
          <w:color w:val="000000"/>
          <w:sz w:val="21"/>
          <w:szCs w:val="21"/>
        </w:rPr>
      </w:pPr>
      <w:ins w:id="11" w:author="Unknown">
        <w:r w:rsidRPr="008F7AE5">
          <w:rPr>
            <w:rFonts w:ascii="inherit" w:eastAsia="Times New Roman" w:hAnsi="inherit" w:cs="Times New Roman"/>
            <w:b/>
            <w:bCs/>
            <w:color w:val="000000"/>
            <w:sz w:val="21"/>
            <w:szCs w:val="21"/>
            <w:bdr w:val="none" w:sz="0" w:space="0" w:color="auto" w:frame="1"/>
          </w:rPr>
          <w:t>9. What is Eureka?</w:t>
        </w:r>
        <w:r w:rsidRPr="008F7AE5">
          <w:rPr>
            <w:rFonts w:ascii="Open Sans" w:eastAsia="Times New Roman" w:hAnsi="Open Sans" w:cs="Times New Roman"/>
            <w:color w:val="000000"/>
            <w:sz w:val="21"/>
            <w:szCs w:val="21"/>
          </w:rPr>
          <w:br/>
          <w:t>Eureka is the Netflix Service Discovery Server and Client. Eureka Server is using Spring Cloud.</w:t>
        </w:r>
      </w:ins>
    </w:p>
    <w:p w:rsidR="008F7AE5" w:rsidRPr="008F7AE5" w:rsidRDefault="008F7AE5" w:rsidP="008F7AE5">
      <w:pPr>
        <w:shd w:val="clear" w:color="auto" w:fill="FFFFFF"/>
        <w:spacing w:after="0" w:line="240" w:lineRule="auto"/>
        <w:textAlignment w:val="baseline"/>
        <w:rPr>
          <w:ins w:id="12" w:author="Unknown"/>
          <w:rFonts w:ascii="Open Sans" w:eastAsia="Times New Roman" w:hAnsi="Open Sans" w:cs="Times New Roman"/>
          <w:color w:val="000000"/>
          <w:sz w:val="21"/>
          <w:szCs w:val="21"/>
        </w:rPr>
      </w:pPr>
      <w:ins w:id="13" w:author="Unknown">
        <w:r w:rsidRPr="008F7AE5">
          <w:rPr>
            <w:rFonts w:ascii="inherit" w:eastAsia="Times New Roman" w:hAnsi="inherit" w:cs="Times New Roman"/>
            <w:b/>
            <w:bCs/>
            <w:color w:val="000000"/>
            <w:sz w:val="21"/>
            <w:szCs w:val="21"/>
            <w:bdr w:val="none" w:sz="0" w:space="0" w:color="auto" w:frame="1"/>
          </w:rPr>
          <w:t>Registering with Eureka</w:t>
        </w:r>
      </w:ins>
    </w:p>
    <w:p w:rsidR="008F7AE5" w:rsidRPr="008F7AE5" w:rsidRDefault="008F7AE5" w:rsidP="008F7AE5">
      <w:pPr>
        <w:shd w:val="clear" w:color="auto" w:fill="FFFFFF"/>
        <w:spacing w:after="300" w:line="240" w:lineRule="auto"/>
        <w:textAlignment w:val="baseline"/>
        <w:rPr>
          <w:ins w:id="14" w:author="Unknown"/>
          <w:rFonts w:ascii="Open Sans" w:eastAsia="Times New Roman" w:hAnsi="Open Sans" w:cs="Times New Roman"/>
          <w:color w:val="000000"/>
          <w:sz w:val="21"/>
          <w:szCs w:val="21"/>
        </w:rPr>
      </w:pPr>
      <w:ins w:id="15" w:author="Unknown">
        <w:r w:rsidRPr="008F7AE5">
          <w:rPr>
            <w:rFonts w:ascii="Open Sans" w:eastAsia="Times New Roman" w:hAnsi="Open Sans" w:cs="Times New Roman"/>
            <w:color w:val="000000"/>
            <w:sz w:val="21"/>
            <w:szCs w:val="21"/>
          </w:rPr>
          <w:t>When a client registers with Eureka, it provides meta-data about itself such as host and port, health indicator URL, home page etc. Eureka receives heartbeat messages from each instance belonging to a service. If the heartbeat fails over a configurable timetable, the instance is normally removed from the registry.</w:t>
        </w:r>
      </w:ins>
    </w:p>
    <w:p w:rsidR="008F7AE5" w:rsidRPr="008F7AE5" w:rsidRDefault="008F7AE5" w:rsidP="008F7AE5">
      <w:pPr>
        <w:shd w:val="clear" w:color="auto" w:fill="FFFFFF"/>
        <w:spacing w:after="0" w:line="240" w:lineRule="auto"/>
        <w:textAlignment w:val="baseline"/>
        <w:rPr>
          <w:ins w:id="16" w:author="Unknown"/>
          <w:rFonts w:ascii="Open Sans" w:eastAsia="Times New Roman" w:hAnsi="Open Sans" w:cs="Times New Roman"/>
          <w:color w:val="000000"/>
          <w:sz w:val="21"/>
          <w:szCs w:val="21"/>
        </w:rPr>
      </w:pPr>
      <w:ins w:id="17" w:author="Unknown">
        <w:r w:rsidRPr="008F7AE5">
          <w:rPr>
            <w:rFonts w:ascii="inherit" w:eastAsia="Times New Roman" w:hAnsi="inherit" w:cs="Times New Roman"/>
            <w:b/>
            <w:bCs/>
            <w:color w:val="000000"/>
            <w:sz w:val="21"/>
            <w:szCs w:val="21"/>
            <w:bdr w:val="none" w:sz="0" w:space="0" w:color="auto" w:frame="1"/>
          </w:rPr>
          <w:t>Example eureka client:</w:t>
        </w:r>
      </w:ins>
    </w:p>
    <w:p w:rsidR="008F7AE5" w:rsidRPr="008F7AE5" w:rsidRDefault="008F7AE5" w:rsidP="008F7AE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18" w:author="Unknown"/>
          <w:rFonts w:ascii="Courier New" w:eastAsia="Times New Roman" w:hAnsi="Courier New" w:cs="Courier New"/>
          <w:color w:val="000000"/>
          <w:sz w:val="21"/>
          <w:szCs w:val="21"/>
        </w:rPr>
      </w:pPr>
      <w:ins w:id="19" w:author="Unknown">
        <w:r w:rsidRPr="008F7AE5">
          <w:rPr>
            <w:rFonts w:ascii="Courier New" w:eastAsia="Times New Roman" w:hAnsi="Courier New" w:cs="Courier New"/>
            <w:color w:val="000000"/>
            <w:sz w:val="21"/>
            <w:szCs w:val="21"/>
          </w:rPr>
          <w:t>@Configuration</w:t>
        </w:r>
      </w:ins>
    </w:p>
    <w:p w:rsidR="008F7AE5" w:rsidRPr="008F7AE5" w:rsidRDefault="008F7AE5" w:rsidP="008F7AE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20" w:author="Unknown"/>
          <w:rFonts w:ascii="Courier New" w:eastAsia="Times New Roman" w:hAnsi="Courier New" w:cs="Courier New"/>
          <w:color w:val="000000"/>
          <w:sz w:val="21"/>
          <w:szCs w:val="21"/>
        </w:rPr>
      </w:pPr>
      <w:ins w:id="21" w:author="Unknown">
        <w:r w:rsidRPr="008F7AE5">
          <w:rPr>
            <w:rFonts w:ascii="Courier New" w:eastAsia="Times New Roman" w:hAnsi="Courier New" w:cs="Courier New"/>
            <w:color w:val="000000"/>
            <w:sz w:val="21"/>
            <w:szCs w:val="21"/>
          </w:rPr>
          <w:t>@</w:t>
        </w:r>
        <w:proofErr w:type="spellStart"/>
        <w:r w:rsidRPr="008F7AE5">
          <w:rPr>
            <w:rFonts w:ascii="Courier New" w:eastAsia="Times New Roman" w:hAnsi="Courier New" w:cs="Courier New"/>
            <w:color w:val="000000"/>
            <w:sz w:val="21"/>
            <w:szCs w:val="21"/>
          </w:rPr>
          <w:t>ComponentScan</w:t>
        </w:r>
        <w:proofErr w:type="spellEnd"/>
      </w:ins>
    </w:p>
    <w:p w:rsidR="008F7AE5" w:rsidRPr="008F7AE5" w:rsidRDefault="008F7AE5" w:rsidP="008F7AE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22" w:author="Unknown"/>
          <w:rFonts w:ascii="Courier New" w:eastAsia="Times New Roman" w:hAnsi="Courier New" w:cs="Courier New"/>
          <w:color w:val="000000"/>
          <w:sz w:val="21"/>
          <w:szCs w:val="21"/>
        </w:rPr>
      </w:pPr>
      <w:ins w:id="23" w:author="Unknown">
        <w:r w:rsidRPr="008F7AE5">
          <w:rPr>
            <w:rFonts w:ascii="Courier New" w:eastAsia="Times New Roman" w:hAnsi="Courier New" w:cs="Courier New"/>
            <w:color w:val="000000"/>
            <w:sz w:val="21"/>
            <w:szCs w:val="21"/>
          </w:rPr>
          <w:t>@</w:t>
        </w:r>
        <w:proofErr w:type="spellStart"/>
        <w:r w:rsidRPr="008F7AE5">
          <w:rPr>
            <w:rFonts w:ascii="Courier New" w:eastAsia="Times New Roman" w:hAnsi="Courier New" w:cs="Courier New"/>
            <w:color w:val="000000"/>
            <w:sz w:val="21"/>
            <w:szCs w:val="21"/>
          </w:rPr>
          <w:t>EnableAutoConfiguration</w:t>
        </w:r>
        <w:proofErr w:type="spellEnd"/>
      </w:ins>
    </w:p>
    <w:p w:rsidR="008F7AE5" w:rsidRPr="008F7AE5" w:rsidRDefault="008F7AE5" w:rsidP="008F7AE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24" w:author="Unknown"/>
          <w:rFonts w:ascii="Courier New" w:eastAsia="Times New Roman" w:hAnsi="Courier New" w:cs="Courier New"/>
          <w:color w:val="000000"/>
          <w:sz w:val="21"/>
          <w:szCs w:val="21"/>
        </w:rPr>
      </w:pPr>
      <w:ins w:id="25" w:author="Unknown">
        <w:r w:rsidRPr="008F7AE5">
          <w:rPr>
            <w:rFonts w:ascii="Courier New" w:eastAsia="Times New Roman" w:hAnsi="Courier New" w:cs="Courier New"/>
            <w:color w:val="000000"/>
            <w:sz w:val="21"/>
            <w:szCs w:val="21"/>
          </w:rPr>
          <w:t>@</w:t>
        </w:r>
        <w:proofErr w:type="spellStart"/>
        <w:r w:rsidRPr="008F7AE5">
          <w:rPr>
            <w:rFonts w:ascii="Courier New" w:eastAsia="Times New Roman" w:hAnsi="Courier New" w:cs="Courier New"/>
            <w:color w:val="000000"/>
            <w:sz w:val="21"/>
            <w:szCs w:val="21"/>
          </w:rPr>
          <w:t>EnableEurekaClient</w:t>
        </w:r>
        <w:proofErr w:type="spellEnd"/>
      </w:ins>
    </w:p>
    <w:p w:rsidR="008F7AE5" w:rsidRPr="008F7AE5" w:rsidRDefault="008F7AE5" w:rsidP="008F7AE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26" w:author="Unknown"/>
          <w:rFonts w:ascii="Courier New" w:eastAsia="Times New Roman" w:hAnsi="Courier New" w:cs="Courier New"/>
          <w:color w:val="000000"/>
          <w:sz w:val="21"/>
          <w:szCs w:val="21"/>
        </w:rPr>
      </w:pPr>
      <w:ins w:id="27" w:author="Unknown">
        <w:r w:rsidRPr="008F7AE5">
          <w:rPr>
            <w:rFonts w:ascii="Courier New" w:eastAsia="Times New Roman" w:hAnsi="Courier New" w:cs="Courier New"/>
            <w:color w:val="000000"/>
            <w:sz w:val="21"/>
            <w:szCs w:val="21"/>
          </w:rPr>
          <w:t>@</w:t>
        </w:r>
        <w:proofErr w:type="spellStart"/>
        <w:r w:rsidRPr="008F7AE5">
          <w:rPr>
            <w:rFonts w:ascii="Courier New" w:eastAsia="Times New Roman" w:hAnsi="Courier New" w:cs="Courier New"/>
            <w:color w:val="000000"/>
            <w:sz w:val="21"/>
            <w:szCs w:val="21"/>
          </w:rPr>
          <w:t>RestController</w:t>
        </w:r>
        <w:proofErr w:type="spellEnd"/>
      </w:ins>
    </w:p>
    <w:p w:rsidR="008F7AE5" w:rsidRPr="008F7AE5" w:rsidRDefault="008F7AE5" w:rsidP="008F7AE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28" w:author="Unknown"/>
          <w:rFonts w:ascii="Courier New" w:eastAsia="Times New Roman" w:hAnsi="Courier New" w:cs="Courier New"/>
          <w:color w:val="000000"/>
          <w:sz w:val="21"/>
          <w:szCs w:val="21"/>
        </w:rPr>
      </w:pPr>
      <w:proofErr w:type="gramStart"/>
      <w:ins w:id="29" w:author="Unknown">
        <w:r w:rsidRPr="008F7AE5">
          <w:rPr>
            <w:rFonts w:ascii="Courier New" w:eastAsia="Times New Roman" w:hAnsi="Courier New" w:cs="Courier New"/>
            <w:color w:val="000000"/>
            <w:sz w:val="21"/>
            <w:szCs w:val="21"/>
          </w:rPr>
          <w:t>public</w:t>
        </w:r>
        <w:proofErr w:type="gramEnd"/>
        <w:r w:rsidRPr="008F7AE5">
          <w:rPr>
            <w:rFonts w:ascii="Courier New" w:eastAsia="Times New Roman" w:hAnsi="Courier New" w:cs="Courier New"/>
            <w:color w:val="000000"/>
            <w:sz w:val="21"/>
            <w:szCs w:val="21"/>
          </w:rPr>
          <w:t xml:space="preserve"> class Application {</w:t>
        </w:r>
      </w:ins>
    </w:p>
    <w:p w:rsidR="008F7AE5" w:rsidRPr="008F7AE5" w:rsidRDefault="008F7AE5" w:rsidP="008F7AE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30" w:author="Unknown"/>
          <w:rFonts w:ascii="Courier New" w:eastAsia="Times New Roman" w:hAnsi="Courier New" w:cs="Courier New"/>
          <w:color w:val="000000"/>
          <w:sz w:val="21"/>
          <w:szCs w:val="21"/>
        </w:rPr>
      </w:pPr>
    </w:p>
    <w:p w:rsidR="008F7AE5" w:rsidRPr="008F7AE5" w:rsidRDefault="008F7AE5" w:rsidP="008F7AE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31" w:author="Unknown"/>
          <w:rFonts w:ascii="Courier New" w:eastAsia="Times New Roman" w:hAnsi="Courier New" w:cs="Courier New"/>
          <w:color w:val="000000"/>
          <w:sz w:val="21"/>
          <w:szCs w:val="21"/>
        </w:rPr>
      </w:pPr>
      <w:proofErr w:type="gramStart"/>
      <w:ins w:id="32" w:author="Unknown">
        <w:r w:rsidRPr="008F7AE5">
          <w:rPr>
            <w:rFonts w:ascii="Courier New" w:eastAsia="Times New Roman" w:hAnsi="Courier New" w:cs="Courier New"/>
            <w:color w:val="000000"/>
            <w:sz w:val="21"/>
            <w:szCs w:val="21"/>
          </w:rPr>
          <w:t>@</w:t>
        </w:r>
        <w:proofErr w:type="spellStart"/>
        <w:r w:rsidRPr="008F7AE5">
          <w:rPr>
            <w:rFonts w:ascii="Courier New" w:eastAsia="Times New Roman" w:hAnsi="Courier New" w:cs="Courier New"/>
            <w:color w:val="000000"/>
            <w:sz w:val="21"/>
            <w:szCs w:val="21"/>
          </w:rPr>
          <w:t>RequestMapping</w:t>
        </w:r>
        <w:proofErr w:type="spellEnd"/>
        <w:r w:rsidRPr="008F7AE5">
          <w:rPr>
            <w:rFonts w:ascii="Courier New" w:eastAsia="Times New Roman" w:hAnsi="Courier New" w:cs="Courier New"/>
            <w:color w:val="000000"/>
            <w:sz w:val="21"/>
            <w:szCs w:val="21"/>
          </w:rPr>
          <w:t>(</w:t>
        </w:r>
        <w:proofErr w:type="gramEnd"/>
        <w:r w:rsidRPr="008F7AE5">
          <w:rPr>
            <w:rFonts w:ascii="Courier New" w:eastAsia="Times New Roman" w:hAnsi="Courier New" w:cs="Courier New"/>
            <w:color w:val="000000"/>
            <w:sz w:val="21"/>
            <w:szCs w:val="21"/>
          </w:rPr>
          <w:t>"/")</w:t>
        </w:r>
      </w:ins>
    </w:p>
    <w:p w:rsidR="008F7AE5" w:rsidRPr="008F7AE5" w:rsidRDefault="008F7AE5" w:rsidP="008F7AE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33" w:author="Unknown"/>
          <w:rFonts w:ascii="Courier New" w:eastAsia="Times New Roman" w:hAnsi="Courier New" w:cs="Courier New"/>
          <w:color w:val="000000"/>
          <w:sz w:val="21"/>
          <w:szCs w:val="21"/>
        </w:rPr>
      </w:pPr>
      <w:proofErr w:type="gramStart"/>
      <w:ins w:id="34" w:author="Unknown">
        <w:r w:rsidRPr="008F7AE5">
          <w:rPr>
            <w:rFonts w:ascii="Courier New" w:eastAsia="Times New Roman" w:hAnsi="Courier New" w:cs="Courier New"/>
            <w:color w:val="000000"/>
            <w:sz w:val="21"/>
            <w:szCs w:val="21"/>
          </w:rPr>
          <w:t>public</w:t>
        </w:r>
        <w:proofErr w:type="gramEnd"/>
        <w:r w:rsidRPr="008F7AE5">
          <w:rPr>
            <w:rFonts w:ascii="Courier New" w:eastAsia="Times New Roman" w:hAnsi="Courier New" w:cs="Courier New"/>
            <w:color w:val="000000"/>
            <w:sz w:val="21"/>
            <w:szCs w:val="21"/>
          </w:rPr>
          <w:t xml:space="preserve"> String home() {</w:t>
        </w:r>
      </w:ins>
    </w:p>
    <w:p w:rsidR="008F7AE5" w:rsidRPr="008F7AE5" w:rsidRDefault="008F7AE5" w:rsidP="008F7AE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35" w:author="Unknown"/>
          <w:rFonts w:ascii="Courier New" w:eastAsia="Times New Roman" w:hAnsi="Courier New" w:cs="Courier New"/>
          <w:color w:val="000000"/>
          <w:sz w:val="21"/>
          <w:szCs w:val="21"/>
        </w:rPr>
      </w:pPr>
      <w:proofErr w:type="gramStart"/>
      <w:ins w:id="36" w:author="Unknown">
        <w:r w:rsidRPr="008F7AE5">
          <w:rPr>
            <w:rFonts w:ascii="Courier New" w:eastAsia="Times New Roman" w:hAnsi="Courier New" w:cs="Courier New"/>
            <w:color w:val="000000"/>
            <w:sz w:val="21"/>
            <w:szCs w:val="21"/>
          </w:rPr>
          <w:t>return</w:t>
        </w:r>
        <w:proofErr w:type="gramEnd"/>
        <w:r w:rsidRPr="008F7AE5">
          <w:rPr>
            <w:rFonts w:ascii="Courier New" w:eastAsia="Times New Roman" w:hAnsi="Courier New" w:cs="Courier New"/>
            <w:color w:val="000000"/>
            <w:sz w:val="21"/>
            <w:szCs w:val="21"/>
          </w:rPr>
          <w:t xml:space="preserve"> "Hello world";</w:t>
        </w:r>
      </w:ins>
    </w:p>
    <w:p w:rsidR="008F7AE5" w:rsidRPr="008F7AE5" w:rsidRDefault="008F7AE5" w:rsidP="008F7AE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37" w:author="Unknown"/>
          <w:rFonts w:ascii="Courier New" w:eastAsia="Times New Roman" w:hAnsi="Courier New" w:cs="Courier New"/>
          <w:color w:val="000000"/>
          <w:sz w:val="21"/>
          <w:szCs w:val="21"/>
        </w:rPr>
      </w:pPr>
      <w:ins w:id="38" w:author="Unknown">
        <w:r w:rsidRPr="008F7AE5">
          <w:rPr>
            <w:rFonts w:ascii="Courier New" w:eastAsia="Times New Roman" w:hAnsi="Courier New" w:cs="Courier New"/>
            <w:color w:val="000000"/>
            <w:sz w:val="21"/>
            <w:szCs w:val="21"/>
          </w:rPr>
          <w:t>}</w:t>
        </w:r>
      </w:ins>
    </w:p>
    <w:p w:rsidR="008F7AE5" w:rsidRPr="008F7AE5" w:rsidRDefault="008F7AE5" w:rsidP="008F7AE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39" w:author="Unknown"/>
          <w:rFonts w:ascii="Courier New" w:eastAsia="Times New Roman" w:hAnsi="Courier New" w:cs="Courier New"/>
          <w:color w:val="000000"/>
          <w:sz w:val="21"/>
          <w:szCs w:val="21"/>
        </w:rPr>
      </w:pPr>
    </w:p>
    <w:p w:rsidR="008F7AE5" w:rsidRPr="008F7AE5" w:rsidRDefault="008F7AE5" w:rsidP="008F7AE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40" w:author="Unknown"/>
          <w:rFonts w:ascii="Courier New" w:eastAsia="Times New Roman" w:hAnsi="Courier New" w:cs="Courier New"/>
          <w:color w:val="000000"/>
          <w:sz w:val="21"/>
          <w:szCs w:val="21"/>
        </w:rPr>
      </w:pPr>
      <w:proofErr w:type="gramStart"/>
      <w:ins w:id="41" w:author="Unknown">
        <w:r w:rsidRPr="008F7AE5">
          <w:rPr>
            <w:rFonts w:ascii="Courier New" w:eastAsia="Times New Roman" w:hAnsi="Courier New" w:cs="Courier New"/>
            <w:color w:val="000000"/>
            <w:sz w:val="21"/>
            <w:szCs w:val="21"/>
          </w:rPr>
          <w:t>public</w:t>
        </w:r>
        <w:proofErr w:type="gramEnd"/>
        <w:r w:rsidRPr="008F7AE5">
          <w:rPr>
            <w:rFonts w:ascii="Courier New" w:eastAsia="Times New Roman" w:hAnsi="Courier New" w:cs="Courier New"/>
            <w:color w:val="000000"/>
            <w:sz w:val="21"/>
            <w:szCs w:val="21"/>
          </w:rPr>
          <w:t xml:space="preserve"> static void main(String[] </w:t>
        </w:r>
        <w:proofErr w:type="spellStart"/>
        <w:r w:rsidRPr="008F7AE5">
          <w:rPr>
            <w:rFonts w:ascii="Courier New" w:eastAsia="Times New Roman" w:hAnsi="Courier New" w:cs="Courier New"/>
            <w:color w:val="000000"/>
            <w:sz w:val="21"/>
            <w:szCs w:val="21"/>
          </w:rPr>
          <w:t>args</w:t>
        </w:r>
        <w:proofErr w:type="spellEnd"/>
        <w:r w:rsidRPr="008F7AE5">
          <w:rPr>
            <w:rFonts w:ascii="Courier New" w:eastAsia="Times New Roman" w:hAnsi="Courier New" w:cs="Courier New"/>
            <w:color w:val="000000"/>
            <w:sz w:val="21"/>
            <w:szCs w:val="21"/>
          </w:rPr>
          <w:t>) {</w:t>
        </w:r>
      </w:ins>
    </w:p>
    <w:p w:rsidR="008F7AE5" w:rsidRPr="008F7AE5" w:rsidRDefault="008F7AE5" w:rsidP="008F7AE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42" w:author="Unknown"/>
          <w:rFonts w:ascii="Courier New" w:eastAsia="Times New Roman" w:hAnsi="Courier New" w:cs="Courier New"/>
          <w:color w:val="000000"/>
          <w:sz w:val="21"/>
          <w:szCs w:val="21"/>
        </w:rPr>
      </w:pPr>
      <w:proofErr w:type="gramStart"/>
      <w:ins w:id="43" w:author="Unknown">
        <w:r w:rsidRPr="008F7AE5">
          <w:rPr>
            <w:rFonts w:ascii="Courier New" w:eastAsia="Times New Roman" w:hAnsi="Courier New" w:cs="Courier New"/>
            <w:color w:val="000000"/>
            <w:sz w:val="21"/>
            <w:szCs w:val="21"/>
          </w:rPr>
          <w:t>new</w:t>
        </w:r>
        <w:proofErr w:type="gramEnd"/>
        <w:r w:rsidRPr="008F7AE5">
          <w:rPr>
            <w:rFonts w:ascii="Courier New" w:eastAsia="Times New Roman" w:hAnsi="Courier New" w:cs="Courier New"/>
            <w:color w:val="000000"/>
            <w:sz w:val="21"/>
            <w:szCs w:val="21"/>
          </w:rPr>
          <w:t xml:space="preserve"> </w:t>
        </w:r>
        <w:proofErr w:type="spellStart"/>
        <w:r w:rsidRPr="008F7AE5">
          <w:rPr>
            <w:rFonts w:ascii="Courier New" w:eastAsia="Times New Roman" w:hAnsi="Courier New" w:cs="Courier New"/>
            <w:color w:val="000000"/>
            <w:sz w:val="21"/>
            <w:szCs w:val="21"/>
          </w:rPr>
          <w:t>SpringApplicationBuilder</w:t>
        </w:r>
        <w:proofErr w:type="spellEnd"/>
        <w:r w:rsidRPr="008F7AE5">
          <w:rPr>
            <w:rFonts w:ascii="Courier New" w:eastAsia="Times New Roman" w:hAnsi="Courier New" w:cs="Courier New"/>
            <w:color w:val="000000"/>
            <w:sz w:val="21"/>
            <w:szCs w:val="21"/>
          </w:rPr>
          <w:t>(</w:t>
        </w:r>
        <w:proofErr w:type="spellStart"/>
        <w:r w:rsidRPr="008F7AE5">
          <w:rPr>
            <w:rFonts w:ascii="Courier New" w:eastAsia="Times New Roman" w:hAnsi="Courier New" w:cs="Courier New"/>
            <w:color w:val="000000"/>
            <w:sz w:val="21"/>
            <w:szCs w:val="21"/>
          </w:rPr>
          <w:t>Application.class</w:t>
        </w:r>
        <w:proofErr w:type="spellEnd"/>
        <w:r w:rsidRPr="008F7AE5">
          <w:rPr>
            <w:rFonts w:ascii="Courier New" w:eastAsia="Times New Roman" w:hAnsi="Courier New" w:cs="Courier New"/>
            <w:color w:val="000000"/>
            <w:sz w:val="21"/>
            <w:szCs w:val="21"/>
          </w:rPr>
          <w:t>).web(true).run(</w:t>
        </w:r>
        <w:proofErr w:type="spellStart"/>
        <w:r w:rsidRPr="008F7AE5">
          <w:rPr>
            <w:rFonts w:ascii="Courier New" w:eastAsia="Times New Roman" w:hAnsi="Courier New" w:cs="Courier New"/>
            <w:color w:val="000000"/>
            <w:sz w:val="21"/>
            <w:szCs w:val="21"/>
          </w:rPr>
          <w:t>args</w:t>
        </w:r>
        <w:proofErr w:type="spellEnd"/>
        <w:r w:rsidRPr="008F7AE5">
          <w:rPr>
            <w:rFonts w:ascii="Courier New" w:eastAsia="Times New Roman" w:hAnsi="Courier New" w:cs="Courier New"/>
            <w:color w:val="000000"/>
            <w:sz w:val="21"/>
            <w:szCs w:val="21"/>
          </w:rPr>
          <w:t>);</w:t>
        </w:r>
      </w:ins>
    </w:p>
    <w:p w:rsidR="008F7AE5" w:rsidRPr="008F7AE5" w:rsidRDefault="008F7AE5" w:rsidP="008F7AE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44" w:author="Unknown"/>
          <w:rFonts w:ascii="Courier New" w:eastAsia="Times New Roman" w:hAnsi="Courier New" w:cs="Courier New"/>
          <w:color w:val="000000"/>
          <w:sz w:val="21"/>
          <w:szCs w:val="21"/>
        </w:rPr>
      </w:pPr>
      <w:ins w:id="45" w:author="Unknown">
        <w:r w:rsidRPr="008F7AE5">
          <w:rPr>
            <w:rFonts w:ascii="Courier New" w:eastAsia="Times New Roman" w:hAnsi="Courier New" w:cs="Courier New"/>
            <w:color w:val="000000"/>
            <w:sz w:val="21"/>
            <w:szCs w:val="21"/>
          </w:rPr>
          <w:t>}</w:t>
        </w:r>
      </w:ins>
    </w:p>
    <w:p w:rsidR="008F7AE5" w:rsidRPr="008F7AE5" w:rsidRDefault="008F7AE5" w:rsidP="008F7AE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46" w:author="Unknown"/>
          <w:rFonts w:ascii="Courier New" w:eastAsia="Times New Roman" w:hAnsi="Courier New" w:cs="Courier New"/>
          <w:color w:val="000000"/>
          <w:sz w:val="21"/>
          <w:szCs w:val="21"/>
        </w:rPr>
      </w:pPr>
    </w:p>
    <w:p w:rsidR="008F7AE5" w:rsidRPr="008F7AE5" w:rsidRDefault="008F7AE5" w:rsidP="008F7AE5">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47" w:author="Unknown"/>
          <w:rFonts w:ascii="Courier New" w:eastAsia="Times New Roman" w:hAnsi="Courier New" w:cs="Courier New"/>
          <w:color w:val="000000"/>
          <w:sz w:val="21"/>
          <w:szCs w:val="21"/>
        </w:rPr>
      </w:pPr>
      <w:ins w:id="48" w:author="Unknown">
        <w:r w:rsidRPr="008F7AE5">
          <w:rPr>
            <w:rFonts w:ascii="Courier New" w:eastAsia="Times New Roman" w:hAnsi="Courier New" w:cs="Courier New"/>
            <w:color w:val="000000"/>
            <w:sz w:val="21"/>
            <w:szCs w:val="21"/>
          </w:rPr>
          <w:t>}</w:t>
        </w:r>
      </w:ins>
    </w:p>
    <w:p w:rsidR="008F7AE5" w:rsidRDefault="008F7AE5" w:rsidP="008F7AE5"/>
    <w:sectPr w:rsidR="008F7AE5" w:rsidSect="00D451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D664D"/>
    <w:multiLevelType w:val="multilevel"/>
    <w:tmpl w:val="AD9498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B40109"/>
    <w:multiLevelType w:val="multilevel"/>
    <w:tmpl w:val="DA56CF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671F37"/>
    <w:multiLevelType w:val="multilevel"/>
    <w:tmpl w:val="7F9CE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012990"/>
    <w:multiLevelType w:val="multilevel"/>
    <w:tmpl w:val="606ECF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146A21"/>
    <w:multiLevelType w:val="multilevel"/>
    <w:tmpl w:val="67FA45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266D11"/>
    <w:multiLevelType w:val="multilevel"/>
    <w:tmpl w:val="EACC5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F37A35"/>
    <w:multiLevelType w:val="multilevel"/>
    <w:tmpl w:val="179E4C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0"/>
  </w:num>
  <w:num w:numId="5">
    <w:abstractNumId w:val="6"/>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7AE5"/>
    <w:rsid w:val="008F7AE5"/>
    <w:rsid w:val="00D451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1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A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7AE5"/>
    <w:rPr>
      <w:color w:val="0000FF"/>
      <w:u w:val="single"/>
    </w:rPr>
  </w:style>
  <w:style w:type="character" w:styleId="Emphasis">
    <w:name w:val="Emphasis"/>
    <w:basedOn w:val="DefaultParagraphFont"/>
    <w:uiPriority w:val="20"/>
    <w:qFormat/>
    <w:rsid w:val="008F7AE5"/>
    <w:rPr>
      <w:i/>
      <w:iCs/>
    </w:rPr>
  </w:style>
  <w:style w:type="character" w:styleId="Strong">
    <w:name w:val="Strong"/>
    <w:basedOn w:val="DefaultParagraphFont"/>
    <w:uiPriority w:val="22"/>
    <w:qFormat/>
    <w:rsid w:val="008F7AE5"/>
    <w:rPr>
      <w:b/>
      <w:bCs/>
    </w:rPr>
  </w:style>
  <w:style w:type="paragraph" w:styleId="HTMLPreformatted">
    <w:name w:val="HTML Preformatted"/>
    <w:basedOn w:val="Normal"/>
    <w:link w:val="HTMLPreformattedChar"/>
    <w:uiPriority w:val="99"/>
    <w:semiHidden/>
    <w:unhideWhenUsed/>
    <w:rsid w:val="008F7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AE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2457108">
      <w:bodyDiv w:val="1"/>
      <w:marLeft w:val="0"/>
      <w:marRight w:val="0"/>
      <w:marTop w:val="0"/>
      <w:marBottom w:val="0"/>
      <w:divBdr>
        <w:top w:val="none" w:sz="0" w:space="0" w:color="auto"/>
        <w:left w:val="none" w:sz="0" w:space="0" w:color="auto"/>
        <w:bottom w:val="none" w:sz="0" w:space="0" w:color="auto"/>
        <w:right w:val="none" w:sz="0" w:space="0" w:color="auto"/>
      </w:divBdr>
      <w:divsChild>
        <w:div w:id="339433036">
          <w:marLeft w:val="0"/>
          <w:marRight w:val="0"/>
          <w:marTop w:val="0"/>
          <w:marBottom w:val="0"/>
          <w:divBdr>
            <w:top w:val="single" w:sz="6" w:space="12" w:color="C9E6F2"/>
            <w:left w:val="single" w:sz="6" w:space="12" w:color="C9E6F2"/>
            <w:bottom w:val="single" w:sz="6" w:space="12" w:color="C9E6F2"/>
            <w:right w:val="single" w:sz="6" w:space="12" w:color="C9E6F2"/>
          </w:divBdr>
        </w:div>
      </w:divsChild>
    </w:div>
    <w:div w:id="66134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neshonjava.com/2017/04/spring-boot-microservices-interview-questions-answers.html" TargetMode="External"/><Relationship Id="rId13" Type="http://schemas.openxmlformats.org/officeDocument/2006/relationships/hyperlink" Target="https://www.dineshonjava.com/2017/04/spring-boot-microservices-interview-questions-answers.html" TargetMode="External"/><Relationship Id="rId18" Type="http://schemas.openxmlformats.org/officeDocument/2006/relationships/hyperlink" Target="https://www.dineshonjava.com/introduction-to-spring-boot-a-spring-boot-complete-guide/" TargetMode="External"/><Relationship Id="rId26" Type="http://schemas.openxmlformats.org/officeDocument/2006/relationships/hyperlink" Target="https://www.dineshonjava.com/hibernate-3-on-baby-steps/" TargetMode="External"/><Relationship Id="rId3" Type="http://schemas.openxmlformats.org/officeDocument/2006/relationships/settings" Target="settings.xml"/><Relationship Id="rId21" Type="http://schemas.openxmlformats.org/officeDocument/2006/relationships/hyperlink" Target="https://www.dineshonjava.com/using-spring-jdbc-framework-chapter-32/" TargetMode="External"/><Relationship Id="rId7" Type="http://schemas.openxmlformats.org/officeDocument/2006/relationships/hyperlink" Target="https://www.dineshonjava.com/2017/04/spring-boot-microservices-interview-questions-answers.html" TargetMode="External"/><Relationship Id="rId12" Type="http://schemas.openxmlformats.org/officeDocument/2006/relationships/hyperlink" Target="https://www.dineshonjava.com/2017/04/spring-boot-microservices-interview-questions-answers.html" TargetMode="External"/><Relationship Id="rId17" Type="http://schemas.openxmlformats.org/officeDocument/2006/relationships/hyperlink" Target="https://www.dineshonjava.com/spring-web-mvc-framework-chapter-38/" TargetMode="External"/><Relationship Id="rId25" Type="http://schemas.openxmlformats.org/officeDocument/2006/relationships/hyperlink" Target="https://www.dineshonjava.com/core-java-baby-step-to-be-best-java-ian/" TargetMode="External"/><Relationship Id="rId2" Type="http://schemas.openxmlformats.org/officeDocument/2006/relationships/styles" Target="styles.xml"/><Relationship Id="rId16" Type="http://schemas.openxmlformats.org/officeDocument/2006/relationships/hyperlink" Target="https://www.dineshonjava.com/spring-tutorial/" TargetMode="External"/><Relationship Id="rId20" Type="http://schemas.openxmlformats.org/officeDocument/2006/relationships/hyperlink" Target="https://www.dineshonjava.com/spring-aop-tutorial-with-example-aspect-advice-pointcut-joinpoin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ineshonjava.com/2017/04/spring-boot-microservices-interview-questions-answers.html" TargetMode="External"/><Relationship Id="rId11" Type="http://schemas.openxmlformats.org/officeDocument/2006/relationships/hyperlink" Target="https://www.dineshonjava.com/2017/04/spring-boot-microservices-interview-questions-answers.html" TargetMode="External"/><Relationship Id="rId24" Type="http://schemas.openxmlformats.org/officeDocument/2006/relationships/hyperlink" Target="https://www.dineshonjava.com/jax-rs-web-service-tutorial/" TargetMode="External"/><Relationship Id="rId5" Type="http://schemas.openxmlformats.org/officeDocument/2006/relationships/hyperlink" Target="https://www.dineshonjava.com/2017/04/spring-boot-microservices-interview-questions-answers.html" TargetMode="External"/><Relationship Id="rId15" Type="http://schemas.openxmlformats.org/officeDocument/2006/relationships/hyperlink" Target="https://www.dineshonjava.com/2017/01/microservices-with-spring-boot.html" TargetMode="External"/><Relationship Id="rId23" Type="http://schemas.openxmlformats.org/officeDocument/2006/relationships/hyperlink" Target="https://www.dineshonjava.com/microservices-with-spring-boot/" TargetMode="External"/><Relationship Id="rId28" Type="http://schemas.openxmlformats.org/officeDocument/2006/relationships/fontTable" Target="fontTable.xml"/><Relationship Id="rId10" Type="http://schemas.openxmlformats.org/officeDocument/2006/relationships/hyperlink" Target="https://www.dineshonjava.com/2017/04/spring-boot-microservices-interview-questions-answers.html" TargetMode="External"/><Relationship Id="rId19" Type="http://schemas.openxmlformats.org/officeDocument/2006/relationships/hyperlink" Target="https://www.dineshonjava.com/spring-security-take-baby-step-to-secure/" TargetMode="External"/><Relationship Id="rId4" Type="http://schemas.openxmlformats.org/officeDocument/2006/relationships/webSettings" Target="webSettings.xml"/><Relationship Id="rId9" Type="http://schemas.openxmlformats.org/officeDocument/2006/relationships/hyperlink" Target="https://www.dineshonjava.com/2017/04/spring-boot-microservices-interview-questions-answers.html" TargetMode="External"/><Relationship Id="rId14" Type="http://schemas.openxmlformats.org/officeDocument/2006/relationships/hyperlink" Target="https://www.dineshonjava.com/2016/06/introduction-to-spring-boot-a-spring-boot-complete-guide.html" TargetMode="External"/><Relationship Id="rId22" Type="http://schemas.openxmlformats.org/officeDocument/2006/relationships/hyperlink" Target="https://www.dineshonjava.com/spring-hateoas-hypermedia-driven-restful-web-service/" TargetMode="External"/><Relationship Id="rId27" Type="http://schemas.openxmlformats.org/officeDocument/2006/relationships/hyperlink" Target="https://www.dineshonjava.com/spring-batch-process-wit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1128</Words>
  <Characters>6433</Characters>
  <Application>Microsoft Office Word</Application>
  <DocSecurity>0</DocSecurity>
  <Lines>53</Lines>
  <Paragraphs>15</Paragraphs>
  <ScaleCrop>false</ScaleCrop>
  <Company/>
  <LinksUpToDate>false</LinksUpToDate>
  <CharactersWithSpaces>7546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2018-04-09T04:01:00Z</dcterms:created>
  <dcterms:modified xsi:type="dcterms:W3CDTF">2018-04-09T04:05:00Z</dcterms:modified>
</cp:coreProperties>
</file>