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953" w:rsidRDefault="00DB4953" w:rsidP="00DB4953">
      <w:pPr>
        <w:spacing w:before="180" w:after="0" w:line="240" w:lineRule="auto"/>
        <w:outlineLvl w:val="0"/>
        <w:rPr>
          <w:rFonts w:ascii="Georgia" w:eastAsia="Times New Roman" w:hAnsi="Georgia" w:cs="Times New Roman"/>
          <w:color w:val="000000"/>
          <w:kern w:val="36"/>
          <w:sz w:val="36"/>
          <w:szCs w:val="36"/>
        </w:rPr>
      </w:pPr>
      <w:r w:rsidRPr="00DB4953">
        <w:rPr>
          <w:rFonts w:ascii="Georgia" w:eastAsia="Times New Roman" w:hAnsi="Georgia" w:cs="Times New Roman"/>
          <w:color w:val="000000"/>
          <w:kern w:val="36"/>
          <w:sz w:val="36"/>
          <w:szCs w:val="36"/>
        </w:rPr>
        <w:t>Top 18 Java Design Pattern Interview Questions Answers for Experienced</w:t>
      </w:r>
    </w:p>
    <w:p w:rsidR="00537AE5" w:rsidRDefault="00537AE5" w:rsidP="00DB4953">
      <w:pPr>
        <w:spacing w:before="180" w:after="0" w:line="240" w:lineRule="auto"/>
        <w:outlineLvl w:val="0"/>
        <w:rPr>
          <w:rFonts w:ascii="Georgia" w:eastAsia="Times New Roman" w:hAnsi="Georgia" w:cs="Times New Roman"/>
          <w:color w:val="000000"/>
          <w:kern w:val="36"/>
          <w:sz w:val="36"/>
          <w:szCs w:val="36"/>
        </w:rPr>
      </w:pPr>
    </w:p>
    <w:p w:rsidR="00537AE5" w:rsidRDefault="00402643" w:rsidP="00DB4953">
      <w:pPr>
        <w:spacing w:before="180" w:after="0" w:line="240" w:lineRule="auto"/>
        <w:outlineLvl w:val="0"/>
        <w:rPr>
          <w:rFonts w:ascii="Georgia" w:eastAsia="Times New Roman" w:hAnsi="Georgia" w:cs="Times New Roman"/>
          <w:color w:val="000000"/>
          <w:kern w:val="36"/>
          <w:sz w:val="36"/>
          <w:szCs w:val="36"/>
        </w:rPr>
      </w:pPr>
      <w:r w:rsidRPr="00537AE5">
        <w:rPr>
          <w:rFonts w:ascii="Georgia" w:eastAsia="Times New Roman" w:hAnsi="Georgia" w:cs="Times New Roman"/>
          <w:color w:val="000000"/>
          <w:kern w:val="36"/>
          <w:sz w:val="36"/>
          <w:szCs w:val="36"/>
        </w:rPr>
        <w:t>Difference</w:t>
      </w:r>
      <w:r w:rsidR="00537AE5" w:rsidRPr="00537AE5">
        <w:rPr>
          <w:rFonts w:ascii="Georgia" w:eastAsia="Times New Roman" w:hAnsi="Georgia" w:cs="Times New Roman"/>
          <w:color w:val="000000"/>
          <w:kern w:val="36"/>
          <w:sz w:val="36"/>
          <w:szCs w:val="36"/>
        </w:rPr>
        <w:t xml:space="preserve"> between prototype and factory pattern</w:t>
      </w:r>
    </w:p>
    <w:p w:rsidR="00537AE5" w:rsidRDefault="00537AE5" w:rsidP="00DB4953">
      <w:pPr>
        <w:spacing w:before="180" w:after="0" w:line="240" w:lineRule="auto"/>
        <w:outlineLvl w:val="0"/>
        <w:rPr>
          <w:rFonts w:ascii="Georgia" w:hAnsi="Georgia"/>
          <w:color w:val="333333"/>
        </w:rPr>
      </w:pPr>
      <w:r w:rsidRPr="00537AE5">
        <w:rPr>
          <w:rFonts w:ascii="Georgia" w:hAnsi="Georgia"/>
          <w:color w:val="333333"/>
          <w:highlight w:val="yellow"/>
        </w:rPr>
        <w:t xml:space="preserve">1. Factory method is used to delegate the responsibility of choosing which implementation or subclass you want to use like Car interface can be implemented by </w:t>
      </w:r>
      <w:proofErr w:type="spellStart"/>
      <w:r w:rsidRPr="00537AE5">
        <w:rPr>
          <w:rFonts w:ascii="Georgia" w:hAnsi="Georgia"/>
          <w:color w:val="333333"/>
          <w:highlight w:val="yellow"/>
        </w:rPr>
        <w:t>SportsCar</w:t>
      </w:r>
      <w:proofErr w:type="spellEnd"/>
      <w:r w:rsidRPr="00537AE5">
        <w:rPr>
          <w:rFonts w:ascii="Georgia" w:hAnsi="Georgia"/>
          <w:color w:val="333333"/>
          <w:highlight w:val="yellow"/>
        </w:rPr>
        <w:t xml:space="preserve"> and </w:t>
      </w:r>
      <w:proofErr w:type="spellStart"/>
      <w:r w:rsidRPr="00537AE5">
        <w:rPr>
          <w:rFonts w:ascii="Georgia" w:hAnsi="Georgia"/>
          <w:color w:val="333333"/>
          <w:highlight w:val="yellow"/>
        </w:rPr>
        <w:t>EconomicalCar</w:t>
      </w:r>
      <w:proofErr w:type="spellEnd"/>
      <w:r w:rsidRPr="00537AE5">
        <w:rPr>
          <w:rFonts w:ascii="Georgia" w:hAnsi="Georgia"/>
          <w:color w:val="333333"/>
          <w:highlight w:val="yellow"/>
        </w:rPr>
        <w:t xml:space="preserve"> and based upon budget factory will return appropriate object.</w:t>
      </w:r>
      <w:r w:rsidRPr="00537AE5">
        <w:rPr>
          <w:rFonts w:ascii="Georgia" w:hAnsi="Georgia"/>
          <w:color w:val="333333"/>
          <w:highlight w:val="yellow"/>
        </w:rPr>
        <w:br/>
      </w:r>
      <w:r w:rsidRPr="00537AE5">
        <w:rPr>
          <w:rFonts w:ascii="Georgia" w:hAnsi="Georgia"/>
          <w:color w:val="333333"/>
          <w:highlight w:val="yellow"/>
        </w:rPr>
        <w:br/>
        <w:t xml:space="preserve">2. Prototype is used in scenarios where construction of the object is costly affair. It could be in terms of memory or computation for example, you have complex objects like Trade </w:t>
      </w:r>
      <w:proofErr w:type="gramStart"/>
      <w:r w:rsidRPr="00537AE5">
        <w:rPr>
          <w:rFonts w:ascii="Georgia" w:hAnsi="Georgia"/>
          <w:color w:val="333333"/>
          <w:highlight w:val="yellow"/>
        </w:rPr>
        <w:t>so,</w:t>
      </w:r>
      <w:proofErr w:type="gramEnd"/>
      <w:r w:rsidRPr="00537AE5">
        <w:rPr>
          <w:rFonts w:ascii="Georgia" w:hAnsi="Georgia"/>
          <w:color w:val="333333"/>
          <w:highlight w:val="yellow"/>
        </w:rPr>
        <w:t xml:space="preserve"> you can create a basic default object and on runtime can just clone it and do some changes as per requirement.</w:t>
      </w:r>
    </w:p>
    <w:p w:rsidR="00537AE5" w:rsidRPr="00DB4953" w:rsidRDefault="00537AE5" w:rsidP="00DB4953">
      <w:pPr>
        <w:spacing w:before="180" w:after="0" w:line="240" w:lineRule="auto"/>
        <w:outlineLvl w:val="0"/>
        <w:rPr>
          <w:rFonts w:ascii="Georgia" w:eastAsia="Times New Roman" w:hAnsi="Georgia" w:cs="Times New Roman"/>
          <w:color w:val="000000"/>
          <w:kern w:val="36"/>
          <w:sz w:val="36"/>
          <w:szCs w:val="36"/>
        </w:rPr>
      </w:pPr>
    </w:p>
    <w:p w:rsidR="00DB4953" w:rsidRPr="00DB4953" w:rsidRDefault="00DB4953" w:rsidP="00DB4953">
      <w:pPr>
        <w:spacing w:after="0" w:line="240" w:lineRule="auto"/>
        <w:rPr>
          <w:ins w:id="0" w:author="Unknown"/>
          <w:rFonts w:ascii="Arial" w:eastAsia="Times New Roman" w:hAnsi="Arial" w:cs="Arial"/>
          <w:color w:val="000000"/>
          <w:sz w:val="24"/>
          <w:szCs w:val="24"/>
        </w:rPr>
      </w:pPr>
      <w:ins w:id="1" w:author="Unknown">
        <w:r w:rsidRPr="00DB4953">
          <w:rPr>
            <w:rFonts w:ascii="Arial" w:eastAsia="Times New Roman" w:hAnsi="Arial" w:cs="Arial"/>
            <w:b/>
            <w:bCs/>
            <w:color w:val="000000"/>
            <w:sz w:val="24"/>
            <w:szCs w:val="24"/>
            <w:u w:val="single"/>
          </w:rPr>
          <w:t>Design pattern interview question in Java</w:t>
        </w:r>
        <w:r w:rsidRPr="00DB4953">
          <w:rPr>
            <w:rFonts w:ascii="Arial" w:eastAsia="Times New Roman" w:hAnsi="Arial" w:cs="Arial"/>
            <w:color w:val="000000"/>
            <w:sz w:val="24"/>
            <w:szCs w:val="24"/>
          </w:rPr>
          <w:br/>
          <w:t>Both OOP and GOF design pattern interview questions are an integral part of any good list of core Java interview questions. Java is a popular Object oriented programming language and has lots of design pattern and design principles, contributed by many developers and open source framework. As a Java programmer its expected from you to know OOPS concepts like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"http://javarevisited.blogspot.sg/2010/10/abstraction-in-java.html"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Abstraction</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"http://javarevisited.blogspot.sg/2012/03/what-is-encapsulation-in-java-and-oops.html"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Encapsulation, </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and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"http://javarevisited.blogspot.sg/2011/08/what-is-polymorphism-in-java-example.html"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Polymorphism</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What is design pattern in Java, Some popular Java design pattern and most importantly when to use those design pattern in Java application. The purpose of asking design pattern interview question in Java is to check whether Java programmer is familiar with those essential design patterns or not.</w:t>
        </w:r>
        <w:r w:rsidRPr="00DB4953">
          <w:rPr>
            <w:rFonts w:ascii="Arial" w:eastAsia="Times New Roman" w:hAnsi="Arial" w:cs="Arial"/>
            <w:color w:val="000000"/>
            <w:sz w:val="24"/>
            <w:szCs w:val="24"/>
          </w:rPr>
          <w:br/>
        </w:r>
        <w:bookmarkStart w:id="2" w:name="more"/>
        <w:bookmarkEnd w:id="2"/>
        <w:r w:rsidRPr="00DB4953">
          <w:rPr>
            <w:rFonts w:ascii="Arial" w:eastAsia="Times New Roman" w:hAnsi="Arial" w:cs="Arial"/>
            <w:color w:val="000000"/>
            <w:sz w:val="24"/>
            <w:szCs w:val="24"/>
          </w:rPr>
          <w:br/>
          <w:t>Design patterns in Java interviews are as important as</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"http://javarevisited.blogspot.sg/2011/07/java-multi-threading-interview.html"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 multi-threading</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"http://javarevisited.blogspot.sg/2011/11/collection-interview-questions-answers.html"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collection, </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and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"http://javarevisited.blogspot.sg/2011/06/top-programming-interview-questions.html"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programming questions</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If you are senior or experienced Java programmer than expecting more complex and tough design pattern in Java interview e.g. Chain of Responsibility design pattern and solving real-time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"http://javarevisited.blogspot.sg/2012/06/20-design-pattern-and-software-design.html"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software design questions</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ins>
    </w:p>
    <w:p w:rsidR="00DB4953" w:rsidRPr="00DB4953" w:rsidRDefault="00DB4953" w:rsidP="00DB4953">
      <w:pPr>
        <w:spacing w:after="0" w:line="240" w:lineRule="auto"/>
        <w:outlineLvl w:val="1"/>
        <w:rPr>
          <w:ins w:id="3" w:author="Unknown"/>
          <w:rFonts w:ascii="Arial" w:eastAsia="Times New Roman" w:hAnsi="Arial" w:cs="Arial"/>
          <w:b/>
          <w:bCs/>
          <w:color w:val="000000"/>
          <w:sz w:val="32"/>
          <w:szCs w:val="32"/>
        </w:rPr>
      </w:pPr>
      <w:ins w:id="4" w:author="Unknown">
        <w:r w:rsidRPr="00DB4953">
          <w:rPr>
            <w:rFonts w:ascii="Arial" w:eastAsia="Times New Roman" w:hAnsi="Arial" w:cs="Arial"/>
            <w:b/>
            <w:bCs/>
            <w:color w:val="000000"/>
            <w:sz w:val="32"/>
            <w:szCs w:val="32"/>
            <w:u w:val="single"/>
          </w:rPr>
          <w:t>Top Java design pattern questions and answers</w:t>
        </w:r>
      </w:ins>
    </w:p>
    <w:p w:rsidR="00910FA6" w:rsidRDefault="00DB4953" w:rsidP="00DB4953">
      <w:pPr>
        <w:spacing w:after="240" w:line="240" w:lineRule="auto"/>
        <w:rPr>
          <w:rFonts w:ascii="Arial" w:eastAsia="Times New Roman" w:hAnsi="Arial" w:cs="Arial"/>
          <w:color w:val="000000"/>
          <w:sz w:val="24"/>
          <w:szCs w:val="24"/>
        </w:rPr>
      </w:pPr>
      <w:ins w:id="5" w:author="Unknown">
        <w:r w:rsidRPr="00DB4953">
          <w:rPr>
            <w:rFonts w:ascii="Arial" w:eastAsia="Times New Roman" w:hAnsi="Arial" w:cs="Arial"/>
            <w:color w:val="000000"/>
            <w:sz w:val="24"/>
            <w:szCs w:val="24"/>
          </w:rPr>
          <w:t>Here is my list of t</w:t>
        </w:r>
        <w:r w:rsidRPr="00DB4953">
          <w:rPr>
            <w:rFonts w:ascii="Arial" w:eastAsia="Times New Roman" w:hAnsi="Arial" w:cs="Arial"/>
            <w:i/>
            <w:iCs/>
            <w:color w:val="000000"/>
            <w:sz w:val="24"/>
            <w:szCs w:val="24"/>
          </w:rPr>
          <w:t>op 10 design pattern interview question in Java</w:t>
        </w:r>
        <w:r w:rsidRPr="00DB4953">
          <w:rPr>
            <w:rFonts w:ascii="Arial" w:eastAsia="Times New Roman" w:hAnsi="Arial" w:cs="Arial"/>
            <w:color w:val="000000"/>
            <w:sz w:val="24"/>
            <w:szCs w:val="24"/>
          </w:rPr>
          <w:t xml:space="preserve">. I have also provided an answer to those Java design pattern question as a link. </w:t>
        </w:r>
        <w:proofErr w:type="gramStart"/>
        <w:r w:rsidRPr="00DB4953">
          <w:rPr>
            <w:rFonts w:ascii="Arial" w:eastAsia="Times New Roman" w:hAnsi="Arial" w:cs="Arial"/>
            <w:color w:val="000000"/>
            <w:sz w:val="24"/>
            <w:szCs w:val="24"/>
          </w:rPr>
          <w:t>no</w:t>
        </w:r>
        <w:proofErr w:type="gramEnd"/>
        <w:r w:rsidRPr="00DB4953">
          <w:rPr>
            <w:rFonts w:ascii="Arial" w:eastAsia="Times New Roman" w:hAnsi="Arial" w:cs="Arial"/>
            <w:color w:val="000000"/>
            <w:sz w:val="24"/>
            <w:szCs w:val="24"/>
          </w:rPr>
          <w:t xml:space="preserve"> matter which level of Java interview is you going e.g. programmer, software engineer, senior software engineer in Java, you can expect few question from Java design pattern.</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1. When to use Strategy Design Pattern in Java?</w:t>
        </w:r>
        <w:r w:rsidRPr="00DB4953">
          <w:rPr>
            <w:rFonts w:ascii="Arial" w:eastAsia="Times New Roman" w:hAnsi="Arial" w:cs="Arial"/>
            <w:color w:val="000000"/>
            <w:sz w:val="24"/>
            <w:szCs w:val="24"/>
          </w:rPr>
          <w:br/>
          <w:t xml:space="preserve">Strategy pattern in quite useful for implementing set of related algorithms e.g. </w:t>
        </w:r>
        <w:r w:rsidRPr="00DB4953">
          <w:rPr>
            <w:rFonts w:ascii="Arial" w:eastAsia="Times New Roman" w:hAnsi="Arial" w:cs="Arial"/>
            <w:color w:val="000000"/>
            <w:sz w:val="24"/>
            <w:szCs w:val="24"/>
          </w:rPr>
          <w:lastRenderedPageBreak/>
          <w:t>compression algorithms, filtering strategies etc. Strategy design pattern allows you to create </w:t>
        </w:r>
        <w:r w:rsidRPr="00DB4953">
          <w:rPr>
            <w:rFonts w:ascii="Courier New" w:eastAsia="Times New Roman" w:hAnsi="Courier New" w:cs="Courier New"/>
            <w:color w:val="000000"/>
            <w:sz w:val="24"/>
            <w:szCs w:val="24"/>
          </w:rPr>
          <w:t>Context </w:t>
        </w:r>
        <w:r w:rsidRPr="00DB4953">
          <w:rPr>
            <w:rFonts w:ascii="Arial" w:eastAsia="Times New Roman" w:hAnsi="Arial" w:cs="Arial"/>
            <w:color w:val="000000"/>
            <w:sz w:val="24"/>
            <w:szCs w:val="24"/>
          </w:rPr>
          <w:t xml:space="preserve">classes, which uses Strategy implementation classes for applying business rules. This pattern follows </w:t>
        </w:r>
        <w:r w:rsidRPr="0009366A">
          <w:rPr>
            <w:rFonts w:ascii="Arial" w:eastAsia="Times New Roman" w:hAnsi="Arial" w:cs="Arial"/>
            <w:color w:val="000000"/>
            <w:sz w:val="24"/>
            <w:szCs w:val="24"/>
            <w:highlight w:val="green"/>
          </w:rPr>
          <w:t>open closed design principle</w:t>
        </w:r>
        <w:r w:rsidRPr="00DB4953">
          <w:rPr>
            <w:rFonts w:ascii="Arial" w:eastAsia="Times New Roman" w:hAnsi="Arial" w:cs="Arial"/>
            <w:color w:val="000000"/>
            <w:sz w:val="24"/>
            <w:szCs w:val="24"/>
          </w:rPr>
          <w:t xml:space="preserve"> and quite useful in Java.</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t>One of a good example of Strategy pattern from JDK itself is a </w:t>
        </w:r>
        <w:proofErr w:type="spellStart"/>
        <w:proofErr w:type="gramStart"/>
        <w:r w:rsidRPr="00DB4953">
          <w:rPr>
            <w:rFonts w:ascii="Courier New" w:eastAsia="Times New Roman" w:hAnsi="Courier New" w:cs="Courier New"/>
            <w:color w:val="000000"/>
            <w:sz w:val="24"/>
            <w:szCs w:val="24"/>
          </w:rPr>
          <w:t>Collections.sort</w:t>
        </w:r>
        <w:proofErr w:type="spellEnd"/>
        <w:r w:rsidRPr="00DB4953">
          <w:rPr>
            <w:rFonts w:ascii="Courier New" w:eastAsia="Times New Roman" w:hAnsi="Courier New" w:cs="Courier New"/>
            <w:color w:val="000000"/>
            <w:sz w:val="24"/>
            <w:szCs w:val="24"/>
          </w:rPr>
          <w:t>(</w:t>
        </w:r>
        <w:proofErr w:type="gramEnd"/>
        <w:r w:rsidRPr="00DB4953">
          <w:rPr>
            <w:rFonts w:ascii="Courier New" w:eastAsia="Times New Roman" w:hAnsi="Courier New" w:cs="Courier New"/>
            <w:color w:val="000000"/>
            <w:sz w:val="24"/>
            <w:szCs w:val="24"/>
          </w:rPr>
          <w:t>)</w:t>
        </w:r>
        <w:r w:rsidRPr="00DB4953">
          <w:rPr>
            <w:rFonts w:ascii="Arial" w:eastAsia="Times New Roman" w:hAnsi="Arial" w:cs="Arial"/>
            <w:color w:val="000000"/>
            <w:sz w:val="24"/>
            <w:szCs w:val="24"/>
          </w:rPr>
          <w:t> method and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"http://java67.blogspot.sg/2012/10/how-to-sort-object-in-java-comparator-comparable-example.html"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Comparator interface</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which is a strategy interface and defines a strategy for comparing objects. Because of this pattern, we don't need to modify </w:t>
        </w:r>
        <w:proofErr w:type="gramStart"/>
        <w:r w:rsidRPr="00DB4953">
          <w:rPr>
            <w:rFonts w:ascii="Courier New" w:eastAsia="Times New Roman" w:hAnsi="Courier New" w:cs="Courier New"/>
            <w:color w:val="000000"/>
            <w:sz w:val="24"/>
            <w:szCs w:val="24"/>
          </w:rPr>
          <w:t>sort(</w:t>
        </w:r>
        <w:proofErr w:type="gramEnd"/>
        <w:r w:rsidRPr="00DB4953">
          <w:rPr>
            <w:rFonts w:ascii="Courier New" w:eastAsia="Times New Roman" w:hAnsi="Courier New" w:cs="Courier New"/>
            <w:color w:val="000000"/>
            <w:sz w:val="24"/>
            <w:szCs w:val="24"/>
          </w:rPr>
          <w:t>)</w:t>
        </w:r>
        <w:r w:rsidRPr="00DB4953">
          <w:rPr>
            <w:rFonts w:ascii="Arial" w:eastAsia="Times New Roman" w:hAnsi="Arial" w:cs="Arial"/>
            <w:color w:val="000000"/>
            <w:sz w:val="24"/>
            <w:szCs w:val="24"/>
          </w:rPr>
          <w:t xml:space="preserve"> method </w:t>
        </w:r>
        <w:r w:rsidRPr="0009366A">
          <w:rPr>
            <w:rFonts w:ascii="Arial" w:eastAsia="Times New Roman" w:hAnsi="Arial" w:cs="Arial"/>
            <w:color w:val="000000"/>
            <w:sz w:val="24"/>
            <w:szCs w:val="24"/>
            <w:highlight w:val="green"/>
          </w:rPr>
          <w:t>(closed for modification)</w:t>
        </w:r>
        <w:r w:rsidRPr="00DB4953">
          <w:rPr>
            <w:rFonts w:ascii="Arial" w:eastAsia="Times New Roman" w:hAnsi="Arial" w:cs="Arial"/>
            <w:color w:val="000000"/>
            <w:sz w:val="24"/>
            <w:szCs w:val="24"/>
          </w:rPr>
          <w:t xml:space="preserve"> to compare any object, at the same time we can implement Comparator interface to define new comparing strategy </w:t>
        </w:r>
        <w:r w:rsidRPr="0009366A">
          <w:rPr>
            <w:rFonts w:ascii="Arial" w:eastAsia="Times New Roman" w:hAnsi="Arial" w:cs="Arial"/>
            <w:color w:val="000000"/>
            <w:sz w:val="24"/>
            <w:szCs w:val="24"/>
            <w:highlight w:val="yellow"/>
          </w:rPr>
          <w:t>(open for extension).</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2. What is Observer design pattern in Java? When do you use Observer pattern in Java?</w:t>
        </w:r>
        <w:r w:rsidRPr="00DB4953">
          <w:rPr>
            <w:rFonts w:ascii="Arial" w:eastAsia="Times New Roman" w:hAnsi="Arial" w:cs="Arial"/>
            <w:color w:val="000000"/>
            <w:sz w:val="24"/>
            <w:szCs w:val="24"/>
          </w:rPr>
          <w:br/>
          <w:t xml:space="preserve">This is one of the most common Java design pattern interview questions. Observer pattern is based upon </w:t>
        </w:r>
        <w:proofErr w:type="gramStart"/>
        <w:r w:rsidRPr="00DB4953">
          <w:rPr>
            <w:rFonts w:ascii="Arial" w:eastAsia="Times New Roman" w:hAnsi="Arial" w:cs="Arial"/>
            <w:color w:val="000000"/>
            <w:sz w:val="24"/>
            <w:szCs w:val="24"/>
          </w:rPr>
          <w:t>notification,</w:t>
        </w:r>
        <w:proofErr w:type="gramEnd"/>
        <w:r w:rsidRPr="00DB4953">
          <w:rPr>
            <w:rFonts w:ascii="Arial" w:eastAsia="Times New Roman" w:hAnsi="Arial" w:cs="Arial"/>
            <w:color w:val="000000"/>
            <w:sz w:val="24"/>
            <w:szCs w:val="24"/>
          </w:rPr>
          <w:t xml:space="preserve"> there are two kinds of object Subject and Observer. Whenever there is change on subject's state observer will receive notification. See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"http://javarevisited.blogspot.sg/2011/12/observer-design-pattern-java-example.html" </w:instrText>
        </w:r>
        <w:r w:rsidR="0085180E" w:rsidRPr="00DB4953">
          <w:rPr>
            <w:rFonts w:ascii="Arial" w:eastAsia="Times New Roman" w:hAnsi="Arial" w:cs="Arial"/>
            <w:color w:val="000000"/>
            <w:sz w:val="24"/>
            <w:szCs w:val="24"/>
          </w:rPr>
          <w:fldChar w:fldCharType="separate"/>
        </w:r>
        <w:proofErr w:type="gramStart"/>
        <w:r w:rsidRPr="00DB4953">
          <w:rPr>
            <w:rFonts w:ascii="Arial" w:eastAsia="Times New Roman" w:hAnsi="Arial" w:cs="Arial"/>
            <w:color w:val="888888"/>
            <w:sz w:val="24"/>
            <w:szCs w:val="24"/>
            <w:u w:val="single"/>
          </w:rPr>
          <w:t>What</w:t>
        </w:r>
        <w:proofErr w:type="gramEnd"/>
        <w:r w:rsidRPr="00DB4953">
          <w:rPr>
            <w:rFonts w:ascii="Arial" w:eastAsia="Times New Roman" w:hAnsi="Arial" w:cs="Arial"/>
            <w:color w:val="888888"/>
            <w:sz w:val="24"/>
            <w:szCs w:val="24"/>
            <w:u w:val="single"/>
          </w:rPr>
          <w:t xml:space="preserve"> is Observer design pattern in Java with real life example</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for more details.</w:t>
        </w:r>
      </w:ins>
    </w:p>
    <w:p w:rsidR="00910FA6" w:rsidRDefault="0085180E" w:rsidP="00910FA6">
      <w:pPr>
        <w:pStyle w:val="Heading1"/>
        <w:shd w:val="clear" w:color="auto" w:fill="FFFFFF"/>
        <w:spacing w:before="0" w:beforeAutospacing="0" w:after="0" w:afterAutospacing="0" w:line="510" w:lineRule="atLeast"/>
        <w:rPr>
          <w:rFonts w:ascii="Arial" w:hAnsi="Arial" w:cs="Arial"/>
          <w:color w:val="333333"/>
          <w:sz w:val="41"/>
          <w:szCs w:val="41"/>
        </w:rPr>
      </w:pPr>
      <w:hyperlink r:id="rId5" w:history="1">
        <w:r w:rsidR="00910FA6">
          <w:rPr>
            <w:rStyle w:val="Hyperlink"/>
            <w:rFonts w:ascii="Arial" w:hAnsi="Arial" w:cs="Arial"/>
            <w:b w:val="0"/>
            <w:bCs w:val="0"/>
            <w:color w:val="222222"/>
            <w:sz w:val="47"/>
            <w:szCs w:val="47"/>
          </w:rPr>
          <w:t>A simple Swing GUI example for Observer Design Pattern</w:t>
        </w:r>
      </w:hyperlink>
    </w:p>
    <w:p w:rsidR="00910FA6" w:rsidRDefault="00910FA6" w:rsidP="00910FA6">
      <w:pPr>
        <w:shd w:val="clear" w:color="auto" w:fill="FFFFFF"/>
        <w:rPr>
          <w:rFonts w:ascii="Arial" w:hAnsi="Arial" w:cs="Arial"/>
          <w:color w:val="828282"/>
          <w:sz w:val="21"/>
          <w:szCs w:val="21"/>
        </w:rPr>
      </w:pPr>
      <w:r>
        <w:rPr>
          <w:rFonts w:ascii="Arial" w:hAnsi="Arial" w:cs="Arial"/>
          <w:color w:val="828282"/>
          <w:sz w:val="21"/>
          <w:szCs w:val="21"/>
        </w:rPr>
        <w:t> </w:t>
      </w:r>
    </w:p>
    <w:p w:rsidR="00910FA6" w:rsidRDefault="00910FA6" w:rsidP="00910FA6">
      <w:pPr>
        <w:pStyle w:val="NormalWeb"/>
        <w:shd w:val="clear" w:color="auto" w:fill="FFFFFF"/>
        <w:spacing w:before="0" w:beforeAutospacing="0" w:after="300" w:afterAutospacing="0"/>
        <w:rPr>
          <w:rFonts w:ascii="inherit" w:hAnsi="inherit" w:cs="Arial"/>
          <w:color w:val="222222"/>
          <w:sz w:val="26"/>
          <w:szCs w:val="26"/>
        </w:rPr>
      </w:pPr>
      <w:r>
        <w:rPr>
          <w:rFonts w:ascii="inherit" w:hAnsi="inherit" w:cs="Arial"/>
          <w:color w:val="222222"/>
          <w:sz w:val="26"/>
          <w:szCs w:val="26"/>
        </w:rPr>
        <w:t>This example shows how to create a Swing GUI example, and explain why it is an example usage of Observer Design Pattern.</w:t>
      </w:r>
    </w:p>
    <w:tbl>
      <w:tblPr>
        <w:tblW w:w="11865" w:type="dxa"/>
        <w:tblCellSpacing w:w="15" w:type="dxa"/>
        <w:tblCellMar>
          <w:top w:w="15" w:type="dxa"/>
          <w:left w:w="15" w:type="dxa"/>
          <w:bottom w:w="15" w:type="dxa"/>
          <w:right w:w="15" w:type="dxa"/>
        </w:tblCellMar>
        <w:tblLook w:val="04A0"/>
      </w:tblPr>
      <w:tblGrid>
        <w:gridCol w:w="11865"/>
      </w:tblGrid>
      <w:tr w:rsidR="00910FA6" w:rsidTr="00910FA6">
        <w:trPr>
          <w:tblCellSpacing w:w="15" w:type="dxa"/>
        </w:trPr>
        <w:tc>
          <w:tcPr>
            <w:tcW w:w="11865" w:type="dxa"/>
            <w:shd w:val="clear" w:color="auto" w:fill="FFFFFF"/>
            <w:tcMar>
              <w:top w:w="0" w:type="dxa"/>
              <w:left w:w="0" w:type="dxa"/>
              <w:bottom w:w="0" w:type="dxa"/>
              <w:right w:w="0" w:type="dxa"/>
            </w:tcMar>
            <w:vAlign w:val="center"/>
            <w:hideMark/>
          </w:tcPr>
          <w:p w:rsidR="00910FA6" w:rsidRDefault="00910FA6">
            <w:pPr>
              <w:pStyle w:val="HTMLPreformatted"/>
            </w:pPr>
            <w:proofErr w:type="spellStart"/>
            <w:r>
              <w:rPr>
                <w:color w:val="003399"/>
              </w:rPr>
              <w:t>JFrame</w:t>
            </w:r>
            <w:proofErr w:type="spellEnd"/>
            <w:r>
              <w:t xml:space="preserve"> frame </w:t>
            </w:r>
            <w:r>
              <w:rPr>
                <w:color w:val="339933"/>
              </w:rPr>
              <w:t>=</w:t>
            </w:r>
            <w:r>
              <w:t xml:space="preserve"> </w:t>
            </w:r>
            <w:r>
              <w:rPr>
                <w:b/>
                <w:bCs/>
                <w:color w:val="000000"/>
              </w:rPr>
              <w:t>new</w:t>
            </w:r>
            <w:r>
              <w:t xml:space="preserve"> </w:t>
            </w:r>
            <w:proofErr w:type="spellStart"/>
            <w:r>
              <w:rPr>
                <w:color w:val="003399"/>
              </w:rPr>
              <w:t>JFrame</w:t>
            </w:r>
            <w:proofErr w:type="spellEnd"/>
            <w:r>
              <w:rPr>
                <w:color w:val="009900"/>
              </w:rPr>
              <w:t>(</w:t>
            </w:r>
            <w:r>
              <w:rPr>
                <w:color w:val="0000FF"/>
              </w:rPr>
              <w:t>"Frame Title"</w:t>
            </w:r>
            <w:r>
              <w:rPr>
                <w:color w:val="009900"/>
              </w:rPr>
              <w:t>)</w:t>
            </w:r>
            <w:r>
              <w:rPr>
                <w:color w:val="339933"/>
              </w:rPr>
              <w:t>;</w:t>
            </w:r>
          </w:p>
        </w:tc>
      </w:tr>
    </w:tbl>
    <w:p w:rsidR="00910FA6" w:rsidRDefault="00910FA6" w:rsidP="00910FA6">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Create some components such as panels, buttons, text areas etc.</w:t>
      </w:r>
    </w:p>
    <w:tbl>
      <w:tblPr>
        <w:tblW w:w="11865" w:type="dxa"/>
        <w:tblCellSpacing w:w="15" w:type="dxa"/>
        <w:tblCellMar>
          <w:top w:w="15" w:type="dxa"/>
          <w:left w:w="15" w:type="dxa"/>
          <w:bottom w:w="15" w:type="dxa"/>
          <w:right w:w="15" w:type="dxa"/>
        </w:tblCellMar>
        <w:tblLook w:val="04A0"/>
      </w:tblPr>
      <w:tblGrid>
        <w:gridCol w:w="11865"/>
      </w:tblGrid>
      <w:tr w:rsidR="00910FA6" w:rsidTr="00910FA6">
        <w:trPr>
          <w:tblCellSpacing w:w="15" w:type="dxa"/>
        </w:trPr>
        <w:tc>
          <w:tcPr>
            <w:tcW w:w="11865" w:type="dxa"/>
            <w:shd w:val="clear" w:color="auto" w:fill="FFFFFF"/>
            <w:tcMar>
              <w:top w:w="0" w:type="dxa"/>
              <w:left w:w="0" w:type="dxa"/>
              <w:bottom w:w="0" w:type="dxa"/>
              <w:right w:w="0" w:type="dxa"/>
            </w:tcMar>
            <w:vAlign w:val="center"/>
            <w:hideMark/>
          </w:tcPr>
          <w:p w:rsidR="00910FA6" w:rsidRDefault="00910FA6">
            <w:pPr>
              <w:pStyle w:val="HTMLPreformatted"/>
            </w:pPr>
            <w:r>
              <w:rPr>
                <w:b/>
                <w:bCs/>
                <w:color w:val="000000"/>
              </w:rPr>
              <w:t>final</w:t>
            </w:r>
            <w:r>
              <w:t xml:space="preserve"> </w:t>
            </w:r>
            <w:proofErr w:type="spellStart"/>
            <w:r>
              <w:rPr>
                <w:color w:val="003399"/>
              </w:rPr>
              <w:t>JTextArea</w:t>
            </w:r>
            <w:proofErr w:type="spellEnd"/>
            <w:r>
              <w:t xml:space="preserve"> comp </w:t>
            </w:r>
            <w:r>
              <w:rPr>
                <w:color w:val="339933"/>
              </w:rPr>
              <w:t>=</w:t>
            </w:r>
            <w:r>
              <w:t xml:space="preserve"> </w:t>
            </w:r>
            <w:r>
              <w:rPr>
                <w:b/>
                <w:bCs/>
                <w:color w:val="000000"/>
              </w:rPr>
              <w:t>new</w:t>
            </w:r>
            <w:r>
              <w:t xml:space="preserve"> </w:t>
            </w:r>
            <w:proofErr w:type="spellStart"/>
            <w:r>
              <w:rPr>
                <w:color w:val="003399"/>
              </w:rPr>
              <w:t>JTextArea</w:t>
            </w:r>
            <w:proofErr w:type="spellEnd"/>
            <w:r>
              <w:rPr>
                <w:color w:val="009900"/>
              </w:rPr>
              <w:t>()</w:t>
            </w:r>
            <w:r>
              <w:rPr>
                <w:color w:val="339933"/>
              </w:rPr>
              <w:t>;</w:t>
            </w:r>
          </w:p>
          <w:p w:rsidR="00910FA6" w:rsidRDefault="00910FA6">
            <w:pPr>
              <w:pStyle w:val="HTMLPreformatted"/>
            </w:pPr>
            <w:proofErr w:type="spellStart"/>
            <w:r>
              <w:rPr>
                <w:color w:val="003399"/>
              </w:rPr>
              <w:t>JButton</w:t>
            </w:r>
            <w:proofErr w:type="spellEnd"/>
            <w:r>
              <w:t xml:space="preserve"> </w:t>
            </w:r>
            <w:proofErr w:type="spellStart"/>
            <w:r>
              <w:t>btn</w:t>
            </w:r>
            <w:proofErr w:type="spellEnd"/>
            <w:r>
              <w:t xml:space="preserve"> </w:t>
            </w:r>
            <w:r>
              <w:rPr>
                <w:color w:val="339933"/>
              </w:rPr>
              <w:t>=</w:t>
            </w:r>
            <w:r>
              <w:t xml:space="preserve"> </w:t>
            </w:r>
            <w:r>
              <w:rPr>
                <w:b/>
                <w:bCs/>
                <w:color w:val="000000"/>
              </w:rPr>
              <w:t>new</w:t>
            </w:r>
            <w:r>
              <w:t xml:space="preserve"> </w:t>
            </w:r>
            <w:proofErr w:type="spellStart"/>
            <w:r>
              <w:rPr>
                <w:color w:val="003399"/>
              </w:rPr>
              <w:t>JButton</w:t>
            </w:r>
            <w:proofErr w:type="spellEnd"/>
            <w:r>
              <w:rPr>
                <w:color w:val="009900"/>
              </w:rPr>
              <w:t>(</w:t>
            </w:r>
            <w:r>
              <w:rPr>
                <w:color w:val="0000FF"/>
              </w:rPr>
              <w:t>"click"</w:t>
            </w:r>
            <w:r>
              <w:rPr>
                <w:color w:val="009900"/>
              </w:rPr>
              <w:t>)</w:t>
            </w:r>
            <w:r>
              <w:rPr>
                <w:color w:val="339933"/>
              </w:rPr>
              <w:t>;</w:t>
            </w:r>
          </w:p>
        </w:tc>
      </w:tr>
    </w:tbl>
    <w:p w:rsidR="00910FA6" w:rsidRDefault="00910FA6" w:rsidP="00910FA6">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 xml:space="preserve">Add components to display area and arrange its layout using the </w:t>
      </w:r>
      <w:proofErr w:type="spellStart"/>
      <w:r>
        <w:rPr>
          <w:rFonts w:ascii="Arial" w:hAnsi="Arial" w:cs="Arial"/>
          <w:color w:val="222222"/>
          <w:sz w:val="26"/>
          <w:szCs w:val="26"/>
        </w:rPr>
        <w:t>LayoutManagers</w:t>
      </w:r>
      <w:proofErr w:type="spellEnd"/>
      <w:r>
        <w:rPr>
          <w:rFonts w:ascii="Arial" w:hAnsi="Arial" w:cs="Arial"/>
          <w:color w:val="222222"/>
          <w:sz w:val="26"/>
          <w:szCs w:val="26"/>
        </w:rPr>
        <w:t>.</w:t>
      </w:r>
    </w:p>
    <w:tbl>
      <w:tblPr>
        <w:tblW w:w="11865" w:type="dxa"/>
        <w:tblCellSpacing w:w="15" w:type="dxa"/>
        <w:tblCellMar>
          <w:top w:w="15" w:type="dxa"/>
          <w:left w:w="15" w:type="dxa"/>
          <w:bottom w:w="15" w:type="dxa"/>
          <w:right w:w="15" w:type="dxa"/>
        </w:tblCellMar>
        <w:tblLook w:val="04A0"/>
      </w:tblPr>
      <w:tblGrid>
        <w:gridCol w:w="11865"/>
      </w:tblGrid>
      <w:tr w:rsidR="00910FA6" w:rsidTr="00910FA6">
        <w:trPr>
          <w:tblCellSpacing w:w="15" w:type="dxa"/>
        </w:trPr>
        <w:tc>
          <w:tcPr>
            <w:tcW w:w="11865" w:type="dxa"/>
            <w:shd w:val="clear" w:color="auto" w:fill="FFFFFF"/>
            <w:tcMar>
              <w:top w:w="0" w:type="dxa"/>
              <w:left w:w="0" w:type="dxa"/>
              <w:bottom w:w="0" w:type="dxa"/>
              <w:right w:w="0" w:type="dxa"/>
            </w:tcMar>
            <w:vAlign w:val="center"/>
            <w:hideMark/>
          </w:tcPr>
          <w:p w:rsidR="00910FA6" w:rsidRDefault="00910FA6">
            <w:pPr>
              <w:pStyle w:val="HTMLPreformatted"/>
            </w:pPr>
            <w:proofErr w:type="spellStart"/>
            <w:r>
              <w:t>frame.</w:t>
            </w:r>
            <w:r>
              <w:rPr>
                <w:color w:val="006633"/>
              </w:rPr>
              <w:t>getContentPane</w:t>
            </w:r>
            <w:proofErr w:type="spellEnd"/>
            <w:r>
              <w:rPr>
                <w:color w:val="009900"/>
              </w:rPr>
              <w:t>()</w:t>
            </w:r>
            <w:r>
              <w:t>.</w:t>
            </w:r>
            <w:r>
              <w:rPr>
                <w:color w:val="006633"/>
              </w:rPr>
              <w:t>add</w:t>
            </w:r>
            <w:r>
              <w:rPr>
                <w:color w:val="009900"/>
              </w:rPr>
              <w:t>(</w:t>
            </w:r>
            <w:proofErr w:type="spellStart"/>
            <w:r>
              <w:t>comp,</w:t>
            </w:r>
            <w:r>
              <w:rPr>
                <w:color w:val="003399"/>
              </w:rPr>
              <w:t>BorderLayout</w:t>
            </w:r>
            <w:r>
              <w:t>.</w:t>
            </w:r>
            <w:r>
              <w:rPr>
                <w:color w:val="006633"/>
              </w:rPr>
              <w:t>CENTER</w:t>
            </w:r>
            <w:proofErr w:type="spellEnd"/>
            <w:r>
              <w:rPr>
                <w:color w:val="009900"/>
              </w:rPr>
              <w:t>)</w:t>
            </w:r>
            <w:r>
              <w:rPr>
                <w:color w:val="339933"/>
              </w:rPr>
              <w:t>;</w:t>
            </w:r>
          </w:p>
          <w:p w:rsidR="00910FA6" w:rsidRDefault="00910FA6">
            <w:pPr>
              <w:pStyle w:val="HTMLPreformatted"/>
            </w:pPr>
            <w:proofErr w:type="spellStart"/>
            <w:r>
              <w:t>frame.</w:t>
            </w:r>
            <w:r>
              <w:rPr>
                <w:color w:val="006633"/>
              </w:rPr>
              <w:t>getContentPane</w:t>
            </w:r>
            <w:proofErr w:type="spellEnd"/>
            <w:r>
              <w:rPr>
                <w:color w:val="009900"/>
              </w:rPr>
              <w:t>()</w:t>
            </w:r>
            <w:r>
              <w:t>.</w:t>
            </w:r>
            <w:r>
              <w:rPr>
                <w:color w:val="006633"/>
              </w:rPr>
              <w:t>add</w:t>
            </w:r>
            <w:r>
              <w:rPr>
                <w:color w:val="009900"/>
              </w:rPr>
              <w:t>(</w:t>
            </w:r>
            <w:proofErr w:type="spellStart"/>
            <w:r>
              <w:t>btn</w:t>
            </w:r>
            <w:proofErr w:type="spellEnd"/>
            <w:r>
              <w:t xml:space="preserve">, </w:t>
            </w:r>
            <w:proofErr w:type="spellStart"/>
            <w:r>
              <w:rPr>
                <w:color w:val="003399"/>
              </w:rPr>
              <w:t>BorderLayout</w:t>
            </w:r>
            <w:r>
              <w:t>.</w:t>
            </w:r>
            <w:r>
              <w:rPr>
                <w:color w:val="006633"/>
              </w:rPr>
              <w:t>SOUTH</w:t>
            </w:r>
            <w:proofErr w:type="spellEnd"/>
            <w:r>
              <w:rPr>
                <w:color w:val="009900"/>
              </w:rPr>
              <w:t>)</w:t>
            </w:r>
            <w:r>
              <w:rPr>
                <w:color w:val="339933"/>
              </w:rPr>
              <w:t>;</w:t>
            </w:r>
          </w:p>
        </w:tc>
      </w:tr>
    </w:tbl>
    <w:p w:rsidR="00910FA6" w:rsidRDefault="00910FA6" w:rsidP="00910FA6">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Attach a listener to the button component. Interacting with a Component causes an Event to occur. To associate a user action with a component, attach a listener to it.</w:t>
      </w:r>
    </w:p>
    <w:p w:rsidR="00910FA6" w:rsidRDefault="00910FA6" w:rsidP="00910FA6">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 xml:space="preserve">Here </w:t>
      </w:r>
      <w:proofErr w:type="spellStart"/>
      <w:r>
        <w:rPr>
          <w:rFonts w:ascii="Arial" w:hAnsi="Arial" w:cs="Arial"/>
          <w:color w:val="222222"/>
          <w:sz w:val="26"/>
          <w:szCs w:val="26"/>
        </w:rPr>
        <w:t>addActionListener</w:t>
      </w:r>
      <w:proofErr w:type="spellEnd"/>
      <w:r>
        <w:rPr>
          <w:rFonts w:ascii="Arial" w:hAnsi="Arial" w:cs="Arial"/>
          <w:color w:val="222222"/>
          <w:sz w:val="26"/>
          <w:szCs w:val="26"/>
        </w:rPr>
        <w:t xml:space="preserve"> method is the subject's register observer method. For a complete example of Observer design pattern, go to </w:t>
      </w:r>
      <w:hyperlink r:id="rId6" w:history="1">
        <w:r>
          <w:rPr>
            <w:rStyle w:val="Hyperlink"/>
            <w:rFonts w:ascii="Arial" w:hAnsi="Arial" w:cs="Arial"/>
            <w:color w:val="03398F"/>
            <w:sz w:val="26"/>
            <w:szCs w:val="26"/>
          </w:rPr>
          <w:t>Observer </w:t>
        </w:r>
      </w:hyperlink>
      <w:r>
        <w:rPr>
          <w:rFonts w:ascii="Arial" w:hAnsi="Arial" w:cs="Arial"/>
          <w:color w:val="222222"/>
          <w:sz w:val="26"/>
          <w:szCs w:val="26"/>
        </w:rPr>
        <w:t>example.</w:t>
      </w:r>
    </w:p>
    <w:tbl>
      <w:tblPr>
        <w:tblW w:w="11865" w:type="dxa"/>
        <w:tblCellSpacing w:w="15" w:type="dxa"/>
        <w:tblCellMar>
          <w:top w:w="15" w:type="dxa"/>
          <w:left w:w="15" w:type="dxa"/>
          <w:bottom w:w="15" w:type="dxa"/>
          <w:right w:w="15" w:type="dxa"/>
        </w:tblCellMar>
        <w:tblLook w:val="04A0"/>
      </w:tblPr>
      <w:tblGrid>
        <w:gridCol w:w="11865"/>
      </w:tblGrid>
      <w:tr w:rsidR="00910FA6" w:rsidTr="00910FA6">
        <w:trPr>
          <w:tblCellSpacing w:w="15" w:type="dxa"/>
        </w:trPr>
        <w:tc>
          <w:tcPr>
            <w:tcW w:w="11865" w:type="dxa"/>
            <w:shd w:val="clear" w:color="auto" w:fill="FFFFFF"/>
            <w:tcMar>
              <w:top w:w="0" w:type="dxa"/>
              <w:left w:w="0" w:type="dxa"/>
              <w:bottom w:w="0" w:type="dxa"/>
              <w:right w:w="0" w:type="dxa"/>
            </w:tcMar>
            <w:vAlign w:val="center"/>
            <w:hideMark/>
          </w:tcPr>
          <w:p w:rsidR="00910FA6" w:rsidRDefault="00910FA6">
            <w:pPr>
              <w:pStyle w:val="HTMLPreformatted"/>
            </w:pPr>
            <w:proofErr w:type="spellStart"/>
            <w:r>
              <w:t>btn.</w:t>
            </w:r>
            <w:r>
              <w:rPr>
                <w:color w:val="006633"/>
              </w:rPr>
              <w:t>addActionListener</w:t>
            </w:r>
            <w:proofErr w:type="spellEnd"/>
            <w:r>
              <w:rPr>
                <w:color w:val="009900"/>
              </w:rPr>
              <w:t>(</w:t>
            </w:r>
            <w:r>
              <w:rPr>
                <w:b/>
                <w:bCs/>
                <w:color w:val="000000"/>
              </w:rPr>
              <w:t>new</w:t>
            </w:r>
            <w:r>
              <w:t xml:space="preserve"> </w:t>
            </w:r>
            <w:proofErr w:type="spellStart"/>
            <w:r>
              <w:rPr>
                <w:color w:val="003399"/>
              </w:rPr>
              <w:t>ActionListener</w:t>
            </w:r>
            <w:proofErr w:type="spellEnd"/>
            <w:r>
              <w:rPr>
                <w:color w:val="009900"/>
              </w:rPr>
              <w:t>(){</w:t>
            </w:r>
          </w:p>
          <w:p w:rsidR="00910FA6" w:rsidRDefault="00910FA6">
            <w:pPr>
              <w:pStyle w:val="HTMLPreformatted"/>
            </w:pPr>
            <w:r>
              <w:lastRenderedPageBreak/>
              <w:t xml:space="preserve">       </w:t>
            </w:r>
            <w:r>
              <w:rPr>
                <w:b/>
                <w:bCs/>
                <w:color w:val="000000"/>
              </w:rPr>
              <w:t>public</w:t>
            </w:r>
            <w:r>
              <w:t xml:space="preserve"> </w:t>
            </w:r>
            <w:r>
              <w:rPr>
                <w:b/>
                <w:bCs/>
                <w:color w:val="000066"/>
              </w:rPr>
              <w:t>void</w:t>
            </w:r>
            <w:r>
              <w:t xml:space="preserve"> </w:t>
            </w:r>
            <w:proofErr w:type="spellStart"/>
            <w:r>
              <w:t>actionPerformed</w:t>
            </w:r>
            <w:proofErr w:type="spellEnd"/>
            <w:r>
              <w:rPr>
                <w:color w:val="009900"/>
              </w:rPr>
              <w:t>(</w:t>
            </w:r>
            <w:proofErr w:type="spellStart"/>
            <w:r>
              <w:rPr>
                <w:color w:val="003399"/>
              </w:rPr>
              <w:t>ActionEvent</w:t>
            </w:r>
            <w:proofErr w:type="spellEnd"/>
            <w:r>
              <w:t xml:space="preserve"> </w:t>
            </w:r>
            <w:proofErr w:type="spellStart"/>
            <w:r>
              <w:t>ae</w:t>
            </w:r>
            <w:proofErr w:type="spellEnd"/>
            <w:r>
              <w:rPr>
                <w:color w:val="009900"/>
              </w:rPr>
              <w:t>){</w:t>
            </w:r>
          </w:p>
          <w:p w:rsidR="00910FA6" w:rsidRDefault="00910FA6">
            <w:pPr>
              <w:pStyle w:val="HTMLPreformatted"/>
            </w:pPr>
            <w:r>
              <w:t xml:space="preserve">             </w:t>
            </w:r>
            <w:proofErr w:type="spellStart"/>
            <w:r>
              <w:t>comp.</w:t>
            </w:r>
            <w:r>
              <w:rPr>
                <w:color w:val="006633"/>
              </w:rPr>
              <w:t>setText</w:t>
            </w:r>
            <w:proofErr w:type="spellEnd"/>
            <w:r>
              <w:rPr>
                <w:color w:val="009900"/>
              </w:rPr>
              <w:t>(</w:t>
            </w:r>
            <w:r>
              <w:rPr>
                <w:color w:val="0000FF"/>
              </w:rPr>
              <w:t>"Button has been clicked"</w:t>
            </w:r>
            <w:r>
              <w:rPr>
                <w:color w:val="009900"/>
              </w:rPr>
              <w:t>)</w:t>
            </w:r>
            <w:r>
              <w:rPr>
                <w:color w:val="339933"/>
              </w:rPr>
              <w:t>;</w:t>
            </w:r>
          </w:p>
          <w:p w:rsidR="00910FA6" w:rsidRDefault="00910FA6">
            <w:pPr>
              <w:pStyle w:val="HTMLPreformatted"/>
            </w:pPr>
            <w:r>
              <w:t xml:space="preserve">       </w:t>
            </w:r>
            <w:r>
              <w:rPr>
                <w:color w:val="009900"/>
              </w:rPr>
              <w:t>}</w:t>
            </w:r>
          </w:p>
          <w:p w:rsidR="00910FA6" w:rsidRDefault="00910FA6">
            <w:pPr>
              <w:pStyle w:val="HTMLPreformatted"/>
            </w:pPr>
            <w:r>
              <w:rPr>
                <w:color w:val="009900"/>
              </w:rPr>
              <w:t>})</w:t>
            </w:r>
            <w:r>
              <w:rPr>
                <w:color w:val="339933"/>
              </w:rPr>
              <w:t>;</w:t>
            </w:r>
          </w:p>
        </w:tc>
      </w:tr>
    </w:tbl>
    <w:p w:rsidR="00910FA6" w:rsidRDefault="00910FA6" w:rsidP="00910FA6">
      <w:pPr>
        <w:pStyle w:val="NormalWeb"/>
        <w:shd w:val="clear" w:color="auto" w:fill="F9F9F9"/>
        <w:spacing w:before="0" w:beforeAutospacing="0" w:after="300" w:afterAutospacing="0"/>
        <w:rPr>
          <w:rFonts w:ascii="inherit" w:hAnsi="inherit" w:cs="Arial"/>
          <w:i/>
          <w:iCs/>
          <w:color w:val="404040"/>
          <w:sz w:val="26"/>
          <w:szCs w:val="26"/>
        </w:rPr>
      </w:pPr>
      <w:proofErr w:type="gramStart"/>
      <w:r>
        <w:rPr>
          <w:rFonts w:ascii="inherit" w:hAnsi="inherit" w:cs="Arial"/>
          <w:i/>
          <w:iCs/>
          <w:color w:val="404040"/>
          <w:sz w:val="26"/>
          <w:szCs w:val="26"/>
        </w:rPr>
        <w:lastRenderedPageBreak/>
        <w:t>public</w:t>
      </w:r>
      <w:proofErr w:type="gramEnd"/>
      <w:r>
        <w:rPr>
          <w:rFonts w:ascii="inherit" w:hAnsi="inherit" w:cs="Arial"/>
          <w:i/>
          <w:iCs/>
          <w:color w:val="404040"/>
          <w:sz w:val="26"/>
          <w:szCs w:val="26"/>
        </w:rPr>
        <w:t xml:space="preserve"> interface </w:t>
      </w:r>
      <w:proofErr w:type="spellStart"/>
      <w:r>
        <w:rPr>
          <w:rFonts w:ascii="inherit" w:hAnsi="inherit" w:cs="Arial"/>
          <w:i/>
          <w:iCs/>
          <w:color w:val="404040"/>
          <w:sz w:val="26"/>
          <w:szCs w:val="26"/>
        </w:rPr>
        <w:t>ActionListener</w:t>
      </w:r>
      <w:proofErr w:type="spellEnd"/>
      <w:r>
        <w:rPr>
          <w:rFonts w:ascii="inherit" w:hAnsi="inherit" w:cs="Arial"/>
          <w:i/>
          <w:iCs/>
          <w:color w:val="404040"/>
          <w:sz w:val="26"/>
          <w:szCs w:val="26"/>
        </w:rPr>
        <w:t xml:space="preserve"> extends </w:t>
      </w:r>
      <w:proofErr w:type="spellStart"/>
      <w:r>
        <w:rPr>
          <w:rFonts w:ascii="inherit" w:hAnsi="inherit" w:cs="Arial"/>
          <w:i/>
          <w:iCs/>
          <w:color w:val="404040"/>
          <w:sz w:val="26"/>
          <w:szCs w:val="26"/>
        </w:rPr>
        <w:t>EventListener</w:t>
      </w:r>
      <w:proofErr w:type="spellEnd"/>
    </w:p>
    <w:p w:rsidR="00910FA6" w:rsidRDefault="00910FA6" w:rsidP="00910FA6">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 xml:space="preserve">The listener interface is for receiving action events. The class (Main, in this case) that is interested in processing an action event implements this interface, and the object created with that class is registered with a component, using the component's </w:t>
      </w:r>
      <w:proofErr w:type="spellStart"/>
      <w:r>
        <w:rPr>
          <w:rFonts w:ascii="Arial" w:hAnsi="Arial" w:cs="Arial"/>
          <w:color w:val="222222"/>
          <w:sz w:val="26"/>
          <w:szCs w:val="26"/>
        </w:rPr>
        <w:t>addActionListener</w:t>
      </w:r>
      <w:proofErr w:type="spellEnd"/>
      <w:r>
        <w:rPr>
          <w:rFonts w:ascii="Arial" w:hAnsi="Arial" w:cs="Arial"/>
          <w:color w:val="222222"/>
          <w:sz w:val="26"/>
          <w:szCs w:val="26"/>
        </w:rPr>
        <w:t xml:space="preserve"> method. When the action event occurs, that object's </w:t>
      </w:r>
      <w:proofErr w:type="spellStart"/>
      <w:r>
        <w:rPr>
          <w:rFonts w:ascii="Arial" w:hAnsi="Arial" w:cs="Arial"/>
          <w:color w:val="222222"/>
          <w:sz w:val="26"/>
          <w:szCs w:val="26"/>
        </w:rPr>
        <w:t>actionPerformed</w:t>
      </w:r>
      <w:proofErr w:type="spellEnd"/>
      <w:r>
        <w:rPr>
          <w:rFonts w:ascii="Arial" w:hAnsi="Arial" w:cs="Arial"/>
          <w:color w:val="222222"/>
          <w:sz w:val="26"/>
          <w:szCs w:val="26"/>
        </w:rPr>
        <w:t xml:space="preserve"> method is invoked.</w:t>
      </w:r>
    </w:p>
    <w:p w:rsidR="009B58AA" w:rsidRDefault="00DB4953" w:rsidP="00DB4953">
      <w:pPr>
        <w:spacing w:after="240" w:line="240" w:lineRule="auto"/>
        <w:rPr>
          <w:rFonts w:ascii="Arial" w:eastAsia="Times New Roman" w:hAnsi="Arial" w:cs="Arial"/>
          <w:color w:val="000000"/>
          <w:sz w:val="24"/>
          <w:szCs w:val="24"/>
        </w:rPr>
      </w:pPr>
      <w:ins w:id="6" w:author="Unknown">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 xml:space="preserve">3. </w:t>
        </w:r>
        <w:r w:rsidRPr="004E453A">
          <w:rPr>
            <w:rFonts w:ascii="Arial" w:eastAsia="Times New Roman" w:hAnsi="Arial" w:cs="Arial"/>
            <w:b/>
            <w:bCs/>
            <w:color w:val="000000"/>
            <w:sz w:val="24"/>
            <w:szCs w:val="24"/>
            <w:highlight w:val="yellow"/>
          </w:rPr>
          <w:t>Difference between Strategy and State design Pattern in Java?</w:t>
        </w:r>
        <w:r w:rsidRPr="00DB4953">
          <w:rPr>
            <w:rFonts w:ascii="Arial" w:eastAsia="Times New Roman" w:hAnsi="Arial" w:cs="Arial"/>
            <w:color w:val="000000"/>
            <w:sz w:val="24"/>
            <w:szCs w:val="24"/>
          </w:rPr>
          <w:br/>
          <w:t>This is an interesting Java design pattern interview questions as both Strategy and State pattern has the same structure. If you look at UML class diagram for both patterns they look exactly same, but their intent is totally different.</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4E453A">
          <w:rPr>
            <w:rFonts w:ascii="Arial" w:eastAsia="Times New Roman" w:hAnsi="Arial" w:cs="Arial"/>
            <w:color w:val="000000"/>
            <w:sz w:val="24"/>
            <w:szCs w:val="24"/>
            <w:highlight w:val="yellow"/>
          </w:rPr>
          <w:t>State design pattern is used to define and manage the state of an object,</w:t>
        </w:r>
        <w:r w:rsidRPr="00DB4953">
          <w:rPr>
            <w:rFonts w:ascii="Arial" w:eastAsia="Times New Roman" w:hAnsi="Arial" w:cs="Arial"/>
            <w:color w:val="000000"/>
            <w:sz w:val="24"/>
            <w:szCs w:val="24"/>
          </w:rPr>
          <w:t xml:space="preserve"> while Strategy pattern is used to define a set of an interchangeable algorithm and let's client choose one of them. So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"http://www.shareasale.com/m-pr.cfm?merchantID=53701&amp;userID=880419&amp;productID=546412275" \t "_blank"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Strategy pattern</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is a client driven pattern while Object can manage their state itself.</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4. What is decorator pattern in Java? Can you give an example of Decorator pattern?</w:t>
        </w:r>
        <w:r w:rsidRPr="00DB4953">
          <w:rPr>
            <w:rFonts w:ascii="Arial" w:eastAsia="Times New Roman" w:hAnsi="Arial" w:cs="Arial"/>
            <w:color w:val="000000"/>
            <w:sz w:val="24"/>
            <w:szCs w:val="24"/>
          </w:rPr>
          <w:br/>
          <w:t xml:space="preserve">Decorator pattern is another popular Java design pattern question which is common because of its heavy usage </w:t>
        </w:r>
        <w:r w:rsidRPr="009014EB">
          <w:rPr>
            <w:rFonts w:ascii="Arial" w:eastAsia="Times New Roman" w:hAnsi="Arial" w:cs="Arial"/>
            <w:color w:val="000000"/>
            <w:sz w:val="24"/>
            <w:szCs w:val="24"/>
            <w:highlight w:val="yellow"/>
          </w:rPr>
          <w:t>in</w:t>
        </w:r>
        <w:r w:rsidRPr="009014EB">
          <w:rPr>
            <w:rFonts w:ascii="Courier New" w:eastAsia="Times New Roman" w:hAnsi="Courier New" w:cs="Courier New"/>
            <w:color w:val="000000"/>
            <w:sz w:val="24"/>
            <w:szCs w:val="24"/>
            <w:highlight w:val="yellow"/>
          </w:rPr>
          <w:t> java.io</w:t>
        </w:r>
        <w:r w:rsidRPr="009014EB">
          <w:rPr>
            <w:rFonts w:ascii="Arial" w:eastAsia="Times New Roman" w:hAnsi="Arial" w:cs="Arial"/>
            <w:color w:val="000000"/>
            <w:sz w:val="24"/>
            <w:szCs w:val="24"/>
            <w:highlight w:val="yellow"/>
          </w:rPr>
          <w:t> package. </w:t>
        </w:r>
        <w:proofErr w:type="spellStart"/>
        <w:r w:rsidRPr="009014EB">
          <w:rPr>
            <w:rFonts w:ascii="Courier New" w:eastAsia="Times New Roman" w:hAnsi="Courier New" w:cs="Courier New"/>
            <w:color w:val="000000"/>
            <w:sz w:val="24"/>
            <w:szCs w:val="24"/>
            <w:highlight w:val="yellow"/>
          </w:rPr>
          <w:t>BufferedReader</w:t>
        </w:r>
        <w:proofErr w:type="spellEnd"/>
        <w:r w:rsidRPr="009014EB">
          <w:rPr>
            <w:rFonts w:ascii="Courier New" w:eastAsia="Times New Roman" w:hAnsi="Courier New" w:cs="Courier New"/>
            <w:color w:val="000000"/>
            <w:sz w:val="24"/>
            <w:szCs w:val="24"/>
            <w:highlight w:val="yellow"/>
          </w:rPr>
          <w:t> </w:t>
        </w:r>
        <w:r w:rsidRPr="009014EB">
          <w:rPr>
            <w:rFonts w:ascii="Arial" w:eastAsia="Times New Roman" w:hAnsi="Arial" w:cs="Arial"/>
            <w:color w:val="000000"/>
            <w:sz w:val="24"/>
            <w:szCs w:val="24"/>
            <w:highlight w:val="yellow"/>
          </w:rPr>
          <w:t>and </w:t>
        </w:r>
        <w:proofErr w:type="spellStart"/>
        <w:r w:rsidRPr="009014EB">
          <w:rPr>
            <w:rFonts w:ascii="Courier New" w:eastAsia="Times New Roman" w:hAnsi="Courier New" w:cs="Courier New"/>
            <w:color w:val="000000"/>
            <w:sz w:val="24"/>
            <w:szCs w:val="24"/>
            <w:highlight w:val="yellow"/>
          </w:rPr>
          <w:t>BufferedWriter</w:t>
        </w:r>
        <w:proofErr w:type="spellEnd"/>
        <w:r w:rsidRPr="009014EB">
          <w:rPr>
            <w:rFonts w:ascii="Courier New" w:eastAsia="Times New Roman" w:hAnsi="Courier New" w:cs="Courier New"/>
            <w:color w:val="000000"/>
            <w:sz w:val="24"/>
            <w:szCs w:val="24"/>
            <w:highlight w:val="yellow"/>
          </w:rPr>
          <w:t> </w:t>
        </w:r>
        <w:r w:rsidRPr="009014EB">
          <w:rPr>
            <w:rFonts w:ascii="Arial" w:eastAsia="Times New Roman" w:hAnsi="Arial" w:cs="Arial"/>
            <w:color w:val="000000"/>
            <w:sz w:val="24"/>
            <w:szCs w:val="24"/>
            <w:highlight w:val="yellow"/>
          </w:rPr>
          <w:t>are a good example</w:t>
        </w:r>
        <w:r w:rsidRPr="00DB4953">
          <w:rPr>
            <w:rFonts w:ascii="Arial" w:eastAsia="Times New Roman" w:hAnsi="Arial" w:cs="Arial"/>
            <w:color w:val="000000"/>
            <w:sz w:val="24"/>
            <w:szCs w:val="24"/>
          </w:rPr>
          <w:t xml:space="preserve"> of decorator pattern in Java. See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"http://javarevisited.blogspot.com/2011/11/decorator-design-pattern-java-example.html"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How to use Decorator pattern in Java</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for more details.</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5. When to use Composite design Pattern in Java? Have you used previously in your project?</w:t>
        </w:r>
        <w:r w:rsidRPr="00DB4953">
          <w:rPr>
            <w:rFonts w:ascii="Arial" w:eastAsia="Times New Roman" w:hAnsi="Arial" w:cs="Arial"/>
            <w:color w:val="000000"/>
            <w:sz w:val="24"/>
            <w:szCs w:val="24"/>
          </w:rPr>
          <w:br/>
          <w:t>This design pattern question is asked on Java interview not just to check familiarity with the Composite pattern but also, whether a candidate has the real life experience or not.</w:t>
        </w:r>
        <w:r w:rsidRPr="00DB4953">
          <w:rPr>
            <w:rFonts w:ascii="Arial" w:eastAsia="Times New Roman" w:hAnsi="Arial" w:cs="Arial"/>
            <w:color w:val="000000"/>
            <w:sz w:val="24"/>
            <w:szCs w:val="24"/>
          </w:rPr>
          <w:br/>
        </w:r>
        <w:r w:rsidRPr="00DB4953">
          <w:rPr>
            <w:rFonts w:ascii="Arial" w:eastAsia="Times New Roman" w:hAnsi="Arial" w:cs="Arial"/>
            <w:i/>
            <w:iCs/>
            <w:color w:val="000000"/>
            <w:sz w:val="24"/>
            <w:szCs w:val="24"/>
          </w:rPr>
          <w:br/>
        </w:r>
        <w:r w:rsidRPr="00DB4953">
          <w:rPr>
            <w:rFonts w:ascii="Arial" w:eastAsia="Times New Roman" w:hAnsi="Arial" w:cs="Arial"/>
            <w:color w:val="000000"/>
            <w:sz w:val="24"/>
            <w:szCs w:val="24"/>
          </w:rPr>
          <w:t>The</w:t>
        </w:r>
        <w:r w:rsidRPr="00DB4953">
          <w:rPr>
            <w:rFonts w:ascii="Arial" w:eastAsia="Times New Roman" w:hAnsi="Arial" w:cs="Arial"/>
            <w:i/>
            <w:iCs/>
            <w:color w:val="000000"/>
            <w:sz w:val="24"/>
            <w:szCs w:val="24"/>
          </w:rPr>
          <w:t> Composite pattern</w:t>
        </w:r>
        <w:r w:rsidRPr="00DB4953">
          <w:rPr>
            <w:rFonts w:ascii="Arial" w:eastAsia="Times New Roman" w:hAnsi="Arial" w:cs="Arial"/>
            <w:color w:val="000000"/>
            <w:sz w:val="24"/>
            <w:szCs w:val="24"/>
          </w:rPr>
          <w:t> is also a core Java design pattern, which allows you to treat both whole and part object to treat in a similar way. Client code, which deals with a Composite or individual object doesn't differentiate between them, it is possible because Composite class also implement the same interface as their individual part.</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lastRenderedPageBreak/>
          <w:t>One of the good examples of the Composite pattern from JDK is </w:t>
        </w:r>
        <w:proofErr w:type="spellStart"/>
        <w:r w:rsidRPr="00DB4953">
          <w:rPr>
            <w:rFonts w:ascii="Courier New" w:eastAsia="Times New Roman" w:hAnsi="Courier New" w:cs="Courier New"/>
            <w:color w:val="000000"/>
            <w:sz w:val="24"/>
            <w:szCs w:val="24"/>
          </w:rPr>
          <w:t>JPanel</w:t>
        </w:r>
        <w:proofErr w:type="spellEnd"/>
        <w:r w:rsidRPr="00DB4953">
          <w:rPr>
            <w:rFonts w:ascii="Courier New" w:eastAsia="Times New Roman" w:hAnsi="Courier New" w:cs="Courier New"/>
            <w:color w:val="000000"/>
            <w:sz w:val="24"/>
            <w:szCs w:val="24"/>
          </w:rPr>
          <w:t> </w:t>
        </w:r>
        <w:r w:rsidRPr="00DB4953">
          <w:rPr>
            <w:rFonts w:ascii="Arial" w:eastAsia="Times New Roman" w:hAnsi="Arial" w:cs="Arial"/>
            <w:color w:val="000000"/>
            <w:sz w:val="24"/>
            <w:szCs w:val="24"/>
          </w:rPr>
          <w:t>class, which is both Component and Container.  When the </w:t>
        </w:r>
        <w:proofErr w:type="gramStart"/>
        <w:r w:rsidRPr="00DB4953">
          <w:rPr>
            <w:rFonts w:ascii="Courier New" w:eastAsia="Times New Roman" w:hAnsi="Courier New" w:cs="Courier New"/>
            <w:color w:val="000000"/>
            <w:sz w:val="24"/>
            <w:szCs w:val="24"/>
          </w:rPr>
          <w:t>paint(</w:t>
        </w:r>
        <w:proofErr w:type="gramEnd"/>
        <w:r w:rsidRPr="00DB4953">
          <w:rPr>
            <w:rFonts w:ascii="Courier New" w:eastAsia="Times New Roman" w:hAnsi="Courier New" w:cs="Courier New"/>
            <w:color w:val="000000"/>
            <w:sz w:val="24"/>
            <w:szCs w:val="24"/>
          </w:rPr>
          <w:t>) </w:t>
        </w:r>
        <w:r w:rsidRPr="00DB4953">
          <w:rPr>
            <w:rFonts w:ascii="Arial" w:eastAsia="Times New Roman" w:hAnsi="Arial" w:cs="Arial"/>
            <w:color w:val="000000"/>
            <w:sz w:val="24"/>
            <w:szCs w:val="24"/>
          </w:rPr>
          <w:t>method is called on </w:t>
        </w:r>
        <w:proofErr w:type="spellStart"/>
        <w:r w:rsidRPr="00DB4953">
          <w:rPr>
            <w:rFonts w:ascii="Courier New" w:eastAsia="Times New Roman" w:hAnsi="Courier New" w:cs="Courier New"/>
            <w:color w:val="000000"/>
            <w:sz w:val="24"/>
            <w:szCs w:val="24"/>
          </w:rPr>
          <w:t>JPanel</w:t>
        </w:r>
        <w:proofErr w:type="spellEnd"/>
        <w:r w:rsidRPr="00DB4953">
          <w:rPr>
            <w:rFonts w:ascii="Arial" w:eastAsia="Times New Roman" w:hAnsi="Arial" w:cs="Arial"/>
            <w:color w:val="000000"/>
            <w:sz w:val="24"/>
            <w:szCs w:val="24"/>
          </w:rPr>
          <w:t>, it internally called </w:t>
        </w:r>
        <w:r w:rsidRPr="00DB4953">
          <w:rPr>
            <w:rFonts w:ascii="Courier New" w:eastAsia="Times New Roman" w:hAnsi="Courier New" w:cs="Courier New"/>
            <w:color w:val="000000"/>
            <w:sz w:val="24"/>
            <w:szCs w:val="24"/>
          </w:rPr>
          <w:t>paint()</w:t>
        </w:r>
        <w:r w:rsidRPr="00DB4953">
          <w:rPr>
            <w:rFonts w:ascii="Arial" w:eastAsia="Times New Roman" w:hAnsi="Arial" w:cs="Arial"/>
            <w:color w:val="000000"/>
            <w:sz w:val="24"/>
            <w:szCs w:val="24"/>
          </w:rPr>
          <w:t> method of individual components and let them draw themselves.</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5F40F9">
          <w:rPr>
            <w:rFonts w:ascii="Arial" w:eastAsia="Times New Roman" w:hAnsi="Arial" w:cs="Arial"/>
            <w:color w:val="000000"/>
            <w:sz w:val="24"/>
            <w:szCs w:val="24"/>
            <w:highlight w:val="yellow"/>
          </w:rPr>
          <w:t>On the second part of this design pattern interview question, be truthful, if you have used then say yes, otherwise say that you are familiar with the concept and used it by your own. By the way, always remember, giving an example from your project creates a better impression.</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6. What is Singleton pattern in Java? </w:t>
        </w:r>
        <w:r w:rsidRPr="00DB4953">
          <w:rPr>
            <w:rFonts w:ascii="Arial" w:eastAsia="Times New Roman" w:hAnsi="Arial" w:cs="Arial"/>
            <w:color w:val="000000"/>
            <w:sz w:val="24"/>
            <w:szCs w:val="24"/>
          </w:rPr>
          <w:br/>
          <w:t xml:space="preserve">Singleton pattern in Java is a pattern which allows only one instance of Singleton class available in the whole application. </w:t>
        </w:r>
        <w:proofErr w:type="spellStart"/>
        <w:proofErr w:type="gramStart"/>
        <w:r w:rsidRPr="00DB4953">
          <w:rPr>
            <w:rFonts w:ascii="Arial" w:eastAsia="Times New Roman" w:hAnsi="Arial" w:cs="Arial"/>
            <w:color w:val="000000"/>
            <w:sz w:val="24"/>
            <w:szCs w:val="24"/>
          </w:rPr>
          <w:t>java.lang.Runtime</w:t>
        </w:r>
        <w:proofErr w:type="spellEnd"/>
        <w:proofErr w:type="gramEnd"/>
        <w:r w:rsidRPr="00DB4953">
          <w:rPr>
            <w:rFonts w:ascii="Arial" w:eastAsia="Times New Roman" w:hAnsi="Arial" w:cs="Arial"/>
            <w:color w:val="000000"/>
            <w:sz w:val="24"/>
            <w:szCs w:val="24"/>
          </w:rPr>
          <w:t xml:space="preserve"> is a good example of Singleton pattern in Java. There are </w:t>
        </w:r>
        <w:proofErr w:type="spellStart"/>
        <w:proofErr w:type="gramStart"/>
        <w:r w:rsidRPr="00DB4953">
          <w:rPr>
            <w:rFonts w:ascii="Arial" w:eastAsia="Times New Roman" w:hAnsi="Arial" w:cs="Arial"/>
            <w:color w:val="000000"/>
            <w:sz w:val="24"/>
            <w:szCs w:val="24"/>
          </w:rPr>
          <w:t>lot's</w:t>
        </w:r>
        <w:proofErr w:type="spellEnd"/>
        <w:proofErr w:type="gramEnd"/>
        <w:r w:rsidRPr="00DB4953">
          <w:rPr>
            <w:rFonts w:ascii="Arial" w:eastAsia="Times New Roman" w:hAnsi="Arial" w:cs="Arial"/>
            <w:color w:val="000000"/>
            <w:sz w:val="24"/>
            <w:szCs w:val="24"/>
          </w:rPr>
          <w:t xml:space="preserve"> of follow up questions on Singleton pattern see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"http://javarevisited.blogspot.com/2011/03/10-interview-questions-on-singleton.html"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10 Java singleton interview question answers</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xml:space="preserve"> for those </w:t>
        </w:r>
        <w:proofErr w:type="spellStart"/>
        <w:r w:rsidRPr="00DB4953">
          <w:rPr>
            <w:rFonts w:ascii="Arial" w:eastAsia="Times New Roman" w:hAnsi="Arial" w:cs="Arial"/>
            <w:color w:val="000000"/>
            <w:sz w:val="24"/>
            <w:szCs w:val="24"/>
          </w:rPr>
          <w:t>followups</w:t>
        </w:r>
        <w:proofErr w:type="spellEnd"/>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7. Can you write thread-safe Singleton in Java?</w:t>
        </w:r>
        <w:r w:rsidRPr="00DB4953">
          <w:rPr>
            <w:rFonts w:ascii="Arial" w:eastAsia="Times New Roman" w:hAnsi="Arial" w:cs="Arial"/>
            <w:color w:val="000000"/>
            <w:sz w:val="24"/>
            <w:szCs w:val="24"/>
          </w:rPr>
          <w:br/>
          <w:t xml:space="preserve">There are multiple ways to write thread-safe singleton in Java </w:t>
        </w:r>
        <w:proofErr w:type="spellStart"/>
        <w:r w:rsidRPr="00DB4953">
          <w:rPr>
            <w:rFonts w:ascii="Arial" w:eastAsia="Times New Roman" w:hAnsi="Arial" w:cs="Arial"/>
            <w:color w:val="000000"/>
            <w:sz w:val="24"/>
            <w:szCs w:val="24"/>
          </w:rPr>
          <w:t>e.g</w:t>
        </w:r>
        <w:proofErr w:type="spellEnd"/>
        <w:r w:rsidRPr="00DB4953">
          <w:rPr>
            <w:rFonts w:ascii="Arial" w:eastAsia="Times New Roman" w:hAnsi="Arial" w:cs="Arial"/>
            <w:color w:val="000000"/>
            <w:sz w:val="24"/>
            <w:szCs w:val="24"/>
          </w:rPr>
          <w:t xml:space="preserve"> by writing singleton using double checked locking, by using static Singleton instance initialized during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"http://javarevisited.blogspot.sg/2012/07/when-class-loading-initialization-java-example.html"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class loading.</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By the way using Java </w:t>
        </w:r>
        <w:proofErr w:type="spellStart"/>
        <w:r w:rsidRPr="00DB4953">
          <w:rPr>
            <w:rFonts w:ascii="Courier New" w:eastAsia="Times New Roman" w:hAnsi="Courier New" w:cs="Courier New"/>
            <w:color w:val="000000"/>
            <w:sz w:val="24"/>
            <w:szCs w:val="24"/>
          </w:rPr>
          <w:t>enum</w:t>
        </w:r>
        <w:proofErr w:type="spellEnd"/>
        <w:r w:rsidRPr="00DB4953">
          <w:rPr>
            <w:rFonts w:ascii="Courier New" w:eastAsia="Times New Roman" w:hAnsi="Courier New" w:cs="Courier New"/>
            <w:color w:val="000000"/>
            <w:sz w:val="24"/>
            <w:szCs w:val="24"/>
          </w:rPr>
          <w:t> </w:t>
        </w:r>
        <w:r w:rsidRPr="00DB4953">
          <w:rPr>
            <w:rFonts w:ascii="Arial" w:eastAsia="Times New Roman" w:hAnsi="Arial" w:cs="Arial"/>
            <w:color w:val="000000"/>
            <w:sz w:val="24"/>
            <w:szCs w:val="24"/>
          </w:rPr>
          <w:t xml:space="preserve">to create thread-safe singleton is the </w:t>
        </w:r>
        <w:proofErr w:type="gramStart"/>
        <w:r w:rsidRPr="00DB4953">
          <w:rPr>
            <w:rFonts w:ascii="Arial" w:eastAsia="Times New Roman" w:hAnsi="Arial" w:cs="Arial"/>
            <w:color w:val="000000"/>
            <w:sz w:val="24"/>
            <w:szCs w:val="24"/>
          </w:rPr>
          <w:t>most simple</w:t>
        </w:r>
        <w:proofErr w:type="gramEnd"/>
        <w:r w:rsidRPr="00DB4953">
          <w:rPr>
            <w:rFonts w:ascii="Arial" w:eastAsia="Times New Roman" w:hAnsi="Arial" w:cs="Arial"/>
            <w:color w:val="000000"/>
            <w:sz w:val="24"/>
            <w:szCs w:val="24"/>
          </w:rPr>
          <w:t xml:space="preserve"> way. See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"http://javarevisited.blogspot.gr/2012/07/why-enum-singleton-are-better-in-java.html"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 xml:space="preserve">Why </w:t>
        </w:r>
        <w:proofErr w:type="spellStart"/>
        <w:r w:rsidRPr="00DB4953">
          <w:rPr>
            <w:rFonts w:ascii="Arial" w:eastAsia="Times New Roman" w:hAnsi="Arial" w:cs="Arial"/>
            <w:color w:val="888888"/>
            <w:sz w:val="24"/>
            <w:szCs w:val="24"/>
            <w:u w:val="single"/>
          </w:rPr>
          <w:t>Enum</w:t>
        </w:r>
        <w:proofErr w:type="spellEnd"/>
        <w:r w:rsidRPr="00DB4953">
          <w:rPr>
            <w:rFonts w:ascii="Arial" w:eastAsia="Times New Roman" w:hAnsi="Arial" w:cs="Arial"/>
            <w:color w:val="888888"/>
            <w:sz w:val="24"/>
            <w:szCs w:val="24"/>
            <w:u w:val="single"/>
          </w:rPr>
          <w:t xml:space="preserve"> singleton is better in Java</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for more details.</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8. When to use Template method design Pattern in Java?</w:t>
        </w:r>
        <w:r w:rsidRPr="00DB4953">
          <w:rPr>
            <w:rFonts w:ascii="Arial" w:eastAsia="Times New Roman" w:hAnsi="Arial" w:cs="Arial"/>
            <w:color w:val="000000"/>
            <w:sz w:val="24"/>
            <w:szCs w:val="24"/>
          </w:rPr>
          <w:br/>
          <w:t>The Template pattern is another popular core Java design pattern interview question. I have seen it appear many times in real life project itself. Template pattern outlines an algorithm in form of template method and lets subclass implement individual steps.</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proofErr w:type="gramStart"/>
        <w:r w:rsidRPr="00DB4953">
          <w:rPr>
            <w:rFonts w:ascii="Arial" w:eastAsia="Times New Roman" w:hAnsi="Arial" w:cs="Arial"/>
            <w:color w:val="000000"/>
            <w:sz w:val="24"/>
            <w:szCs w:val="24"/>
          </w:rPr>
          <w:t xml:space="preserve">The key point to mention, while answering this question is that template method should be final, so that subclass </w:t>
        </w:r>
        <w:proofErr w:type="spellStart"/>
        <w:r w:rsidRPr="00DB4953">
          <w:rPr>
            <w:rFonts w:ascii="Arial" w:eastAsia="Times New Roman" w:hAnsi="Arial" w:cs="Arial"/>
            <w:color w:val="000000"/>
            <w:sz w:val="24"/>
            <w:szCs w:val="24"/>
          </w:rPr>
          <w:t>can not</w:t>
        </w:r>
        <w:proofErr w:type="spellEnd"/>
        <w:r w:rsidRPr="00DB4953">
          <w:rPr>
            <w:rFonts w:ascii="Arial" w:eastAsia="Times New Roman" w:hAnsi="Arial" w:cs="Arial"/>
            <w:color w:val="000000"/>
            <w:sz w:val="24"/>
            <w:szCs w:val="24"/>
          </w:rPr>
          <w:t xml:space="preserve"> override and change steps of the algorithm, but same time individual step should be abstract, so that child classes can implement them.</w:t>
        </w:r>
        <w:proofErr w:type="gramEnd"/>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9. What is Factory pattern in Java? What is the advantage of using a static factory method to create an object?</w:t>
        </w:r>
        <w:r w:rsidRPr="00DB4953">
          <w:rPr>
            <w:rFonts w:ascii="Arial" w:eastAsia="Times New Roman" w:hAnsi="Arial" w:cs="Arial"/>
            <w:color w:val="000000"/>
            <w:sz w:val="24"/>
            <w:szCs w:val="24"/>
          </w:rPr>
          <w:br/>
          <w:t xml:space="preserve">Factory pattern in Java is a creation Java design pattern and favorite on many Java </w:t>
        </w:r>
        <w:proofErr w:type="spellStart"/>
        <w:r w:rsidRPr="00DB4953">
          <w:rPr>
            <w:rFonts w:ascii="Arial" w:eastAsia="Times New Roman" w:hAnsi="Arial" w:cs="Arial"/>
            <w:color w:val="000000"/>
            <w:sz w:val="24"/>
            <w:szCs w:val="24"/>
          </w:rPr>
          <w:t>interviews.Factory</w:t>
        </w:r>
        <w:proofErr w:type="spellEnd"/>
        <w:r w:rsidRPr="00DB4953">
          <w:rPr>
            <w:rFonts w:ascii="Arial" w:eastAsia="Times New Roman" w:hAnsi="Arial" w:cs="Arial"/>
            <w:color w:val="000000"/>
            <w:sz w:val="24"/>
            <w:szCs w:val="24"/>
          </w:rPr>
          <w:t xml:space="preserve"> pattern used to create an object by providing static factory methods. There are many advantages of providing factory methods e.g. caching immutable objects, easy to introduce new objects etc. See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"http://javarevisited.blogspot.sg/2011/12/factory-design-pattern-java-example.html" </w:instrText>
        </w:r>
        <w:r w:rsidR="0085180E" w:rsidRPr="00DB4953">
          <w:rPr>
            <w:rFonts w:ascii="Arial" w:eastAsia="Times New Roman" w:hAnsi="Arial" w:cs="Arial"/>
            <w:color w:val="000000"/>
            <w:sz w:val="24"/>
            <w:szCs w:val="24"/>
          </w:rPr>
          <w:fldChar w:fldCharType="separate"/>
        </w:r>
        <w:proofErr w:type="gramStart"/>
        <w:r w:rsidRPr="00DB4953">
          <w:rPr>
            <w:rFonts w:ascii="Arial" w:eastAsia="Times New Roman" w:hAnsi="Arial" w:cs="Arial"/>
            <w:color w:val="888888"/>
            <w:sz w:val="24"/>
            <w:szCs w:val="24"/>
            <w:u w:val="single"/>
          </w:rPr>
          <w:t>What</w:t>
        </w:r>
        <w:proofErr w:type="gramEnd"/>
        <w:r w:rsidRPr="00DB4953">
          <w:rPr>
            <w:rFonts w:ascii="Arial" w:eastAsia="Times New Roman" w:hAnsi="Arial" w:cs="Arial"/>
            <w:color w:val="888888"/>
            <w:sz w:val="24"/>
            <w:szCs w:val="24"/>
            <w:u w:val="single"/>
          </w:rPr>
          <w:t xml:space="preserve"> is Factory pattern in Java and benefits</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for more details.</w:t>
        </w:r>
        <w:r w:rsidRPr="00DB4953">
          <w:rPr>
            <w:rFonts w:ascii="Arial" w:eastAsia="Times New Roman" w:hAnsi="Arial" w:cs="Arial"/>
            <w:color w:val="000000"/>
            <w:sz w:val="24"/>
            <w:szCs w:val="24"/>
          </w:rPr>
          <w:br/>
        </w:r>
      </w:ins>
    </w:p>
    <w:p w:rsidR="009B58AA" w:rsidRDefault="009B58AA" w:rsidP="009B58AA">
      <w:pPr>
        <w:numPr>
          <w:ilvl w:val="0"/>
          <w:numId w:val="1"/>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lastRenderedPageBreak/>
        <w:t>Factory design pattern provides approach to code for interface rather than implementation.</w:t>
      </w:r>
    </w:p>
    <w:p w:rsidR="009B58AA" w:rsidRDefault="009B58AA" w:rsidP="009B58AA">
      <w:pPr>
        <w:numPr>
          <w:ilvl w:val="0"/>
          <w:numId w:val="1"/>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Factory pattern removes the instantiation of actual implementation classes from client code. Factory pattern makes our code more robust, less coupled and easy to extend. For example, we can easily change PC class implementation because client program is unaware of this.</w:t>
      </w:r>
    </w:p>
    <w:p w:rsidR="009B58AA" w:rsidRDefault="009B58AA" w:rsidP="009B58AA">
      <w:pPr>
        <w:numPr>
          <w:ilvl w:val="0"/>
          <w:numId w:val="1"/>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Factory pattern provides abstraction between implementation and client classes through inheritance.</w:t>
      </w:r>
    </w:p>
    <w:p w:rsidR="009B58AA" w:rsidRDefault="009B58AA" w:rsidP="009B58AA">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Factory Design Pattern Examples in JDK</w:t>
      </w:r>
    </w:p>
    <w:p w:rsidR="009B58AA" w:rsidRDefault="009B58AA" w:rsidP="009B58AA">
      <w:pPr>
        <w:numPr>
          <w:ilvl w:val="0"/>
          <w:numId w:val="2"/>
        </w:numPr>
        <w:shd w:val="clear" w:color="auto" w:fill="FFFFFF"/>
        <w:spacing w:before="100" w:beforeAutospacing="1" w:after="100" w:afterAutospacing="1" w:line="240" w:lineRule="auto"/>
        <w:ind w:left="600"/>
        <w:rPr>
          <w:rFonts w:ascii="Arial" w:hAnsi="Arial" w:cs="Arial"/>
          <w:color w:val="666666"/>
          <w:sz w:val="24"/>
          <w:szCs w:val="24"/>
        </w:rPr>
      </w:pPr>
      <w:proofErr w:type="spellStart"/>
      <w:r>
        <w:rPr>
          <w:rFonts w:ascii="Arial" w:hAnsi="Arial" w:cs="Arial"/>
          <w:color w:val="666666"/>
        </w:rPr>
        <w:t>java.util.Calendar</w:t>
      </w:r>
      <w:proofErr w:type="spellEnd"/>
      <w:r>
        <w:rPr>
          <w:rFonts w:ascii="Arial" w:hAnsi="Arial" w:cs="Arial"/>
          <w:color w:val="666666"/>
        </w:rPr>
        <w:t xml:space="preserve">, </w:t>
      </w:r>
      <w:proofErr w:type="spellStart"/>
      <w:r>
        <w:rPr>
          <w:rFonts w:ascii="Arial" w:hAnsi="Arial" w:cs="Arial"/>
          <w:color w:val="666666"/>
        </w:rPr>
        <w:t>ResourceBundle</w:t>
      </w:r>
      <w:proofErr w:type="spellEnd"/>
      <w:r>
        <w:rPr>
          <w:rFonts w:ascii="Arial" w:hAnsi="Arial" w:cs="Arial"/>
          <w:color w:val="666666"/>
        </w:rPr>
        <w:t xml:space="preserve"> and </w:t>
      </w:r>
      <w:proofErr w:type="spellStart"/>
      <w:r>
        <w:rPr>
          <w:rFonts w:ascii="Arial" w:hAnsi="Arial" w:cs="Arial"/>
          <w:color w:val="666666"/>
        </w:rPr>
        <w:t>NumberFormat</w:t>
      </w:r>
      <w:proofErr w:type="spellEnd"/>
      <w:r>
        <w:rPr>
          <w:rFonts w:ascii="Arial" w:hAnsi="Arial" w:cs="Arial"/>
          <w:color w:val="666666"/>
        </w:rPr>
        <w:t> </w:t>
      </w:r>
      <w:proofErr w:type="spellStart"/>
      <w:proofErr w:type="gramStart"/>
      <w:r>
        <w:rPr>
          <w:rStyle w:val="HTMLCode"/>
          <w:rFonts w:eastAsiaTheme="minorHAnsi"/>
          <w:color w:val="666666"/>
          <w:sz w:val="24"/>
          <w:szCs w:val="24"/>
          <w:shd w:val="clear" w:color="auto" w:fill="EFE8E5"/>
        </w:rPr>
        <w:t>getInstance</w:t>
      </w:r>
      <w:proofErr w:type="spellEnd"/>
      <w:r>
        <w:rPr>
          <w:rStyle w:val="HTMLCode"/>
          <w:rFonts w:eastAsiaTheme="minorHAnsi"/>
          <w:color w:val="666666"/>
          <w:sz w:val="24"/>
          <w:szCs w:val="24"/>
          <w:shd w:val="clear" w:color="auto" w:fill="EFE8E5"/>
        </w:rPr>
        <w:t>(</w:t>
      </w:r>
      <w:proofErr w:type="gramEnd"/>
      <w:r>
        <w:rPr>
          <w:rStyle w:val="HTMLCode"/>
          <w:rFonts w:eastAsiaTheme="minorHAnsi"/>
          <w:color w:val="666666"/>
          <w:sz w:val="24"/>
          <w:szCs w:val="24"/>
          <w:shd w:val="clear" w:color="auto" w:fill="EFE8E5"/>
        </w:rPr>
        <w:t>)</w:t>
      </w:r>
      <w:r>
        <w:rPr>
          <w:rFonts w:ascii="Arial" w:hAnsi="Arial" w:cs="Arial"/>
          <w:color w:val="666666"/>
        </w:rPr>
        <w:t> methods uses Factory pattern.</w:t>
      </w:r>
    </w:p>
    <w:p w:rsidR="009B58AA" w:rsidRDefault="009B58AA" w:rsidP="009B58AA">
      <w:pPr>
        <w:numPr>
          <w:ilvl w:val="0"/>
          <w:numId w:val="2"/>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Style w:val="HTMLCode"/>
          <w:rFonts w:eastAsiaTheme="minorHAnsi"/>
          <w:color w:val="666666"/>
          <w:sz w:val="24"/>
          <w:szCs w:val="24"/>
          <w:shd w:val="clear" w:color="auto" w:fill="EFE8E5"/>
        </w:rPr>
        <w:t>valueOf</w:t>
      </w:r>
      <w:proofErr w:type="spellEnd"/>
      <w:r>
        <w:rPr>
          <w:rStyle w:val="HTMLCode"/>
          <w:rFonts w:eastAsiaTheme="minorHAnsi"/>
          <w:color w:val="666666"/>
          <w:sz w:val="24"/>
          <w:szCs w:val="24"/>
          <w:shd w:val="clear" w:color="auto" w:fill="EFE8E5"/>
        </w:rPr>
        <w:t>(</w:t>
      </w:r>
      <w:proofErr w:type="gramEnd"/>
      <w:r>
        <w:rPr>
          <w:rStyle w:val="HTMLCode"/>
          <w:rFonts w:eastAsiaTheme="minorHAnsi"/>
          <w:color w:val="666666"/>
          <w:sz w:val="24"/>
          <w:szCs w:val="24"/>
          <w:shd w:val="clear" w:color="auto" w:fill="EFE8E5"/>
        </w:rPr>
        <w:t>)</w:t>
      </w:r>
      <w:r>
        <w:rPr>
          <w:rFonts w:ascii="Arial" w:hAnsi="Arial" w:cs="Arial"/>
          <w:color w:val="666666"/>
        </w:rPr>
        <w:t> method in wrapper classes like Boolean, Integer etc.</w:t>
      </w:r>
    </w:p>
    <w:p w:rsidR="00DB4953" w:rsidRPr="00DB4953" w:rsidRDefault="00DB4953" w:rsidP="00DB4953">
      <w:pPr>
        <w:spacing w:after="240" w:line="240" w:lineRule="auto"/>
        <w:rPr>
          <w:ins w:id="7" w:author="Unknown"/>
          <w:rFonts w:ascii="Arial" w:eastAsia="Times New Roman" w:hAnsi="Arial" w:cs="Arial"/>
          <w:color w:val="000000"/>
          <w:sz w:val="24"/>
          <w:szCs w:val="24"/>
        </w:rPr>
      </w:pPr>
      <w:ins w:id="8" w:author="Unknown">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10. What is the difference between Decorator and Proxy pattern in Java?</w:t>
        </w:r>
        <w:r w:rsidRPr="00DB4953">
          <w:rPr>
            <w:rFonts w:ascii="Arial" w:eastAsia="Times New Roman" w:hAnsi="Arial" w:cs="Arial"/>
            <w:color w:val="000000"/>
            <w:sz w:val="24"/>
            <w:szCs w:val="24"/>
          </w:rPr>
          <w:br/>
          <w:t xml:space="preserve">Another tricky Java design pattern question and trick here is that both Decorator and Proxy </w:t>
        </w:r>
        <w:proofErr w:type="gramStart"/>
        <w:r w:rsidRPr="00DB4953">
          <w:rPr>
            <w:rFonts w:ascii="Arial" w:eastAsia="Times New Roman" w:hAnsi="Arial" w:cs="Arial"/>
            <w:color w:val="000000"/>
            <w:sz w:val="24"/>
            <w:szCs w:val="24"/>
          </w:rPr>
          <w:t>implements</w:t>
        </w:r>
        <w:proofErr w:type="gramEnd"/>
        <w:r w:rsidRPr="00DB4953">
          <w:rPr>
            <w:rFonts w:ascii="Arial" w:eastAsia="Times New Roman" w:hAnsi="Arial" w:cs="Arial"/>
            <w:color w:val="000000"/>
            <w:sz w:val="24"/>
            <w:szCs w:val="24"/>
          </w:rPr>
          <w:t xml:space="preserve"> the interface of the object they decorate or encapsulate. As I said, many Java design pattern can have similar or exactly same structure but they differ in their intent.</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t>Decorator pattern is used to implement functionality on an already created object, while a Proxy pattern is used for controlling access to an object.</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t>One more difference between Decorator and the Proxy design pattern is that Decorator doesn't create an object, instead, it get the object in its constructor, while Proxy actually creates objects. You can also read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aax-us-east.amazon-adsystem.com/x/c/QiDtfUpIWr7_ZfWCT8bbpPEAAAFiBnrmgAEAAAFKAfAZsrI/https:/assoc-redirect.amazon.com/g/r/http:/www.amazon.com/dp/0596008678/ref=as_at?creativeASIN=0596008678&amp;linkCode=w61&amp;imprToken=UvLq3Hf4Mi18x8nWlR.Czw&amp;slotNum=0&amp;tag=javamysqlanta-20" \t "_blank"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Head First Analysis and Design</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to understand the difference between them.</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11. When to use Setter and Constructor Injection in Dependency Injection pattern?</w:t>
        </w:r>
        <w:r w:rsidRPr="00DB4953">
          <w:rPr>
            <w:rFonts w:ascii="Arial" w:eastAsia="Times New Roman" w:hAnsi="Arial" w:cs="Arial"/>
            <w:color w:val="000000"/>
            <w:sz w:val="24"/>
            <w:szCs w:val="24"/>
          </w:rPr>
          <w:br/>
          <w:t xml:space="preserve">Use Setter injection to provide optional dependencies of an object, while use Constructor </w:t>
        </w:r>
        <w:proofErr w:type="spellStart"/>
        <w:r w:rsidRPr="00DB4953">
          <w:rPr>
            <w:rFonts w:ascii="Arial" w:eastAsia="Times New Roman" w:hAnsi="Arial" w:cs="Arial"/>
            <w:color w:val="000000"/>
            <w:sz w:val="24"/>
            <w:szCs w:val="24"/>
          </w:rPr>
          <w:t>iInjection</w:t>
        </w:r>
        <w:proofErr w:type="spellEnd"/>
        <w:r w:rsidRPr="00DB4953">
          <w:rPr>
            <w:rFonts w:ascii="Arial" w:eastAsia="Times New Roman" w:hAnsi="Arial" w:cs="Arial"/>
            <w:color w:val="000000"/>
            <w:sz w:val="24"/>
            <w:szCs w:val="24"/>
          </w:rPr>
          <w:t xml:space="preserve"> to provide a mandatory dependency of an object, without which it </w:t>
        </w:r>
        <w:proofErr w:type="spellStart"/>
        <w:r w:rsidRPr="00DB4953">
          <w:rPr>
            <w:rFonts w:ascii="Arial" w:eastAsia="Times New Roman" w:hAnsi="Arial" w:cs="Arial"/>
            <w:color w:val="000000"/>
            <w:sz w:val="24"/>
            <w:szCs w:val="24"/>
          </w:rPr>
          <w:t>can not</w:t>
        </w:r>
        <w:proofErr w:type="spellEnd"/>
        <w:r w:rsidRPr="00DB4953">
          <w:rPr>
            <w:rFonts w:ascii="Arial" w:eastAsia="Times New Roman" w:hAnsi="Arial" w:cs="Arial"/>
            <w:color w:val="000000"/>
            <w:sz w:val="24"/>
            <w:szCs w:val="24"/>
          </w:rPr>
          <w:t xml:space="preserve"> work. This question is related to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"http://javarevisited.blogspot.com/2012/12/inversion-of-control-dependency-injection-design-pattern-spring-example-tutorial.html"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Dependency Injection design pattern</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xml:space="preserve"> and mostly asked in the context of </w:t>
        </w:r>
        <w:proofErr w:type="gramStart"/>
        <w:r w:rsidRPr="00DB4953">
          <w:rPr>
            <w:rFonts w:ascii="Arial" w:eastAsia="Times New Roman" w:hAnsi="Arial" w:cs="Arial"/>
            <w:color w:val="000000"/>
            <w:sz w:val="24"/>
            <w:szCs w:val="24"/>
          </w:rPr>
          <w:t>Spring</w:t>
        </w:r>
        <w:proofErr w:type="gramEnd"/>
        <w:r w:rsidRPr="00DB4953">
          <w:rPr>
            <w:rFonts w:ascii="Arial" w:eastAsia="Times New Roman" w:hAnsi="Arial" w:cs="Arial"/>
            <w:color w:val="000000"/>
            <w:sz w:val="24"/>
            <w:szCs w:val="24"/>
          </w:rPr>
          <w:t xml:space="preserve"> framework, which is now become a standard for developing Java application.</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t xml:space="preserve">Since </w:t>
        </w:r>
        <w:proofErr w:type="gramStart"/>
        <w:r w:rsidRPr="00DB4953">
          <w:rPr>
            <w:rFonts w:ascii="Arial" w:eastAsia="Times New Roman" w:hAnsi="Arial" w:cs="Arial"/>
            <w:color w:val="000000"/>
            <w:sz w:val="24"/>
            <w:szCs w:val="24"/>
          </w:rPr>
          <w:t>Spring</w:t>
        </w:r>
        <w:proofErr w:type="gramEnd"/>
        <w:r w:rsidRPr="00DB4953">
          <w:rPr>
            <w:rFonts w:ascii="Arial" w:eastAsia="Times New Roman" w:hAnsi="Arial" w:cs="Arial"/>
            <w:color w:val="000000"/>
            <w:sz w:val="24"/>
            <w:szCs w:val="24"/>
          </w:rPr>
          <w:t xml:space="preserve"> provides IOC container, it also gives you a way to specify dependencies either by using setter methods or constructors. You can also take a look my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"http://javarevisited.blogspot.com/2012/11/difference-between-setter-injection-vs-constructor-injection-spring-framework.html"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previous post</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on the same topic.</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12. What is difference between Factory and Abstract Factory in Java</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lastRenderedPageBreak/>
          <w:t>I have already answered this question in detail with my article with the same title. The main difference is that Abstract Factory creates factory while Factory pattern creates objects. So both abstract the creation logic but one abstract is for factory and other for items. You can see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"http://javarevisited.blogspot.sg/2013/01/difference-between-factory-and-abstract-factory-design-pattern-java.html" \t "_blank"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here</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to answer this Java design pattern interview question.</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13. When to use Adapter pattern in Java? Have you used it before in your project?</w:t>
        </w:r>
        <w:r w:rsidRPr="00DB4953">
          <w:rPr>
            <w:rFonts w:ascii="Arial" w:eastAsia="Times New Roman" w:hAnsi="Arial" w:cs="Arial"/>
            <w:color w:val="000000"/>
            <w:sz w:val="24"/>
            <w:szCs w:val="24"/>
          </w:rPr>
          <w:br/>
          <w:t xml:space="preserve">Use Adapter pattern when you need to make two class </w:t>
        </w:r>
        <w:proofErr w:type="gramStart"/>
        <w:r w:rsidRPr="00DB4953">
          <w:rPr>
            <w:rFonts w:ascii="Arial" w:eastAsia="Times New Roman" w:hAnsi="Arial" w:cs="Arial"/>
            <w:color w:val="000000"/>
            <w:sz w:val="24"/>
            <w:szCs w:val="24"/>
          </w:rPr>
          <w:t>work</w:t>
        </w:r>
        <w:proofErr w:type="gramEnd"/>
        <w:r w:rsidRPr="00DB4953">
          <w:rPr>
            <w:rFonts w:ascii="Arial" w:eastAsia="Times New Roman" w:hAnsi="Arial" w:cs="Arial"/>
            <w:color w:val="000000"/>
            <w:sz w:val="24"/>
            <w:szCs w:val="24"/>
          </w:rPr>
          <w:t xml:space="preserve"> with incompatible interfaces. Adapter pattern can also be used to encapsulate third party code so that your application only depends upon Adapter, which can adapt itself when third party code changes or you moved to a different third party library.</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t>By the way, this Java design pattern question can also be asked by providing an actual scenario. You can further read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aax-us-east.amazon-adsystem.com/x/c/QiDtfUpIWr7_ZfWCT8bbpPEAAAFiBnrmgAEAAAFKAfAZsrI/https:/assoc-redirect.amazon.com/g/r/http:/www.amazon.com/dp/0596007124/ref=as_at?creativeASIN=0596007124&amp;linkCode=w61&amp;imprToken=UvLq3Hf4Mi18x8nWlR.Czw&amp;slotNum=1&amp;tag=javamysqlanta-20" \t "_blank"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Head First Design Pattern</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xml:space="preserve"> to learn more about Adapter pattern and its real world usage. The book is updated for Java 8 as well so you will learn new, Java 8 </w:t>
        </w:r>
        <w:proofErr w:type="gramStart"/>
        <w:r w:rsidRPr="00DB4953">
          <w:rPr>
            <w:rFonts w:ascii="Arial" w:eastAsia="Times New Roman" w:hAnsi="Arial" w:cs="Arial"/>
            <w:color w:val="000000"/>
            <w:sz w:val="24"/>
            <w:szCs w:val="24"/>
          </w:rPr>
          <w:t>way</w:t>
        </w:r>
        <w:proofErr w:type="gramEnd"/>
        <w:r w:rsidRPr="00DB4953">
          <w:rPr>
            <w:rFonts w:ascii="Arial" w:eastAsia="Times New Roman" w:hAnsi="Arial" w:cs="Arial"/>
            <w:color w:val="000000"/>
            <w:sz w:val="24"/>
            <w:szCs w:val="24"/>
          </w:rPr>
          <w:t xml:space="preserve"> to implement these old design patterns.</w:t>
        </w:r>
      </w:ins>
    </w:p>
    <w:p w:rsidR="00DB4953" w:rsidRPr="00DB4953" w:rsidRDefault="00DB4953" w:rsidP="00DB4953">
      <w:pPr>
        <w:spacing w:after="0" w:line="240" w:lineRule="auto"/>
        <w:jc w:val="center"/>
        <w:rPr>
          <w:ins w:id="9" w:author="Unknown"/>
          <w:rFonts w:ascii="Arial" w:eastAsia="Times New Roman" w:hAnsi="Arial" w:cs="Arial"/>
          <w:color w:val="000000"/>
          <w:sz w:val="24"/>
          <w:szCs w:val="24"/>
        </w:rPr>
      </w:pPr>
    </w:p>
    <w:p w:rsidR="00DB4953" w:rsidRPr="00DB4953" w:rsidRDefault="00DB4953" w:rsidP="00DB4953">
      <w:pPr>
        <w:spacing w:after="240" w:line="240" w:lineRule="auto"/>
        <w:rPr>
          <w:ins w:id="10" w:author="Unknown"/>
          <w:rFonts w:ascii="Arial" w:eastAsia="Times New Roman" w:hAnsi="Arial" w:cs="Arial"/>
          <w:color w:val="000000"/>
          <w:sz w:val="24"/>
          <w:szCs w:val="24"/>
        </w:rPr>
      </w:pPr>
      <w:ins w:id="11" w:author="Unknown">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14. Can you write code to implement producer consumer design pattern in Java?</w:t>
        </w:r>
        <w:r w:rsidRPr="00DB4953">
          <w:rPr>
            <w:rFonts w:ascii="Arial" w:eastAsia="Times New Roman" w:hAnsi="Arial" w:cs="Arial"/>
            <w:color w:val="000000"/>
            <w:sz w:val="24"/>
            <w:szCs w:val="24"/>
          </w:rPr>
          <w:br/>
          <w:t xml:space="preserve">The Producer-consumer design pattern is a concurrency design pattern in Java which can be implemented using multiple ways. If you are working in Java 5 then </w:t>
        </w:r>
        <w:proofErr w:type="spellStart"/>
        <w:r w:rsidRPr="00DB4953">
          <w:rPr>
            <w:rFonts w:ascii="Arial" w:eastAsia="Times New Roman" w:hAnsi="Arial" w:cs="Arial"/>
            <w:color w:val="000000"/>
            <w:sz w:val="24"/>
            <w:szCs w:val="24"/>
          </w:rPr>
          <w:t>its</w:t>
        </w:r>
        <w:proofErr w:type="spellEnd"/>
        <w:r w:rsidRPr="00DB4953">
          <w:rPr>
            <w:rFonts w:ascii="Arial" w:eastAsia="Times New Roman" w:hAnsi="Arial" w:cs="Arial"/>
            <w:color w:val="000000"/>
            <w:sz w:val="24"/>
            <w:szCs w:val="24"/>
          </w:rPr>
          <w:t xml:space="preserve"> better to use Concurrency </w:t>
        </w:r>
        <w:proofErr w:type="spellStart"/>
        <w:r w:rsidRPr="00DB4953">
          <w:rPr>
            <w:rFonts w:ascii="Arial" w:eastAsia="Times New Roman" w:hAnsi="Arial" w:cs="Arial"/>
            <w:color w:val="000000"/>
            <w:sz w:val="24"/>
            <w:szCs w:val="24"/>
          </w:rPr>
          <w:t>util</w:t>
        </w:r>
        <w:proofErr w:type="spellEnd"/>
        <w:r w:rsidRPr="00DB4953">
          <w:rPr>
            <w:rFonts w:ascii="Arial" w:eastAsia="Times New Roman" w:hAnsi="Arial" w:cs="Arial"/>
            <w:color w:val="000000"/>
            <w:sz w:val="24"/>
            <w:szCs w:val="24"/>
          </w:rPr>
          <w:t xml:space="preserve"> to implement producer-consumer pattern instead of plain old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"http://javarevisited.blogspot.sg/2011/05/wait-notify-and-notifyall-in-java.html"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wait and notify in Java</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Here is a good example of implementing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"http://javarevisited.blogspot.sg/2012/02/producer-consumer-design-pattern-with.html"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 xml:space="preserve">producer consumer problem using </w:t>
        </w:r>
        <w:proofErr w:type="spellStart"/>
        <w:r w:rsidRPr="00DB4953">
          <w:rPr>
            <w:rFonts w:ascii="Arial" w:eastAsia="Times New Roman" w:hAnsi="Arial" w:cs="Arial"/>
            <w:color w:val="888888"/>
            <w:sz w:val="24"/>
            <w:szCs w:val="24"/>
            <w:u w:val="single"/>
          </w:rPr>
          <w:t>BlockingQueue</w:t>
        </w:r>
        <w:proofErr w:type="spellEnd"/>
        <w:r w:rsidRPr="00DB4953">
          <w:rPr>
            <w:rFonts w:ascii="Arial" w:eastAsia="Times New Roman" w:hAnsi="Arial" w:cs="Arial"/>
            <w:color w:val="888888"/>
            <w:sz w:val="24"/>
            <w:szCs w:val="24"/>
            <w:u w:val="single"/>
          </w:rPr>
          <w:t xml:space="preserve"> in Java</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15. What is Open closed design principle in Java?</w:t>
        </w:r>
        <w:r w:rsidRPr="00DB4953">
          <w:rPr>
            <w:rFonts w:ascii="Arial" w:eastAsia="Times New Roman" w:hAnsi="Arial" w:cs="Arial"/>
            <w:color w:val="000000"/>
            <w:sz w:val="24"/>
            <w:szCs w:val="24"/>
          </w:rPr>
          <w:br/>
          <w:t>The Open closed design principle is one of the SOLID principle defined by Robert C. Martin, popularly known as Uncle Bob in his most popular book,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aax-us-east.amazon-adsystem.com/x/c/QiDtfUpIWr7_ZfWCT8bbpPEAAAFiBnrmgAEAAAFKAfAZsrI/https:/assoc-redirect.amazon.com/g/r/http:/www.amazon.com/Clean-Code-Handbook-Software-Craftsmanship/dp/0132350882/ref=as_at?creativeASIN=0132350882&amp;linkCode=w61&amp;imprToken=UvLq3Hf4Mi18x8nWlR.Czw&amp;slotNum=3&amp;tag=javamysqlanta-20" \t "_blank"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Clean Code</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This principle advises that a code should be open for extension but closed for modification.</w:t>
        </w:r>
      </w:ins>
    </w:p>
    <w:p w:rsidR="00DB4953" w:rsidRPr="00DB4953" w:rsidRDefault="00DB4953" w:rsidP="00DB4953">
      <w:pPr>
        <w:spacing w:after="0" w:line="240" w:lineRule="auto"/>
        <w:jc w:val="center"/>
        <w:rPr>
          <w:ins w:id="12" w:author="Unknown"/>
          <w:rFonts w:ascii="Arial" w:eastAsia="Times New Roman" w:hAnsi="Arial" w:cs="Arial"/>
          <w:color w:val="000000"/>
          <w:sz w:val="24"/>
          <w:szCs w:val="24"/>
        </w:rPr>
      </w:pPr>
    </w:p>
    <w:p w:rsidR="00DB4953" w:rsidRPr="00DB4953" w:rsidRDefault="00DB4953" w:rsidP="00DB4953">
      <w:pPr>
        <w:spacing w:after="240" w:line="240" w:lineRule="auto"/>
        <w:rPr>
          <w:ins w:id="13" w:author="Unknown"/>
          <w:rFonts w:ascii="Arial" w:eastAsia="Times New Roman" w:hAnsi="Arial" w:cs="Arial"/>
          <w:color w:val="000000"/>
          <w:sz w:val="24"/>
          <w:szCs w:val="24"/>
        </w:rPr>
      </w:pPr>
      <w:ins w:id="14" w:author="Unknown">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t>At first, this may look conflicting but once you explore the power of polymorphism, you will start finding patterns which can provide stability and flexibility of this principle.</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t>One of the key examples of this is State and Strategy design pattern, where Context class is closed for modification and new functionality is provided by writing new code by implementing a new state of strategy. See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"http://javarevisited.blogspot.com/2011/11/great-example-of-open-closed-design.html"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this </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article to know more about Open closed principle.</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16. What is Builder design pattern in Java? When do you use Builder pattern?</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lastRenderedPageBreak/>
          <w:t>Builder pattern in Java is another creational design pattern in Java and often asked in Java interviews because of its specific use when you need to build an object which requires multiple properties some optional and some mandatory. See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"http://javarevisited.blogspot.sg/2012/06/builder-design-pattern-in-java-example.html" </w:instrText>
        </w:r>
        <w:r w:rsidR="0085180E" w:rsidRPr="00DB4953">
          <w:rPr>
            <w:rFonts w:ascii="Arial" w:eastAsia="Times New Roman" w:hAnsi="Arial" w:cs="Arial"/>
            <w:color w:val="000000"/>
            <w:sz w:val="24"/>
            <w:szCs w:val="24"/>
          </w:rPr>
          <w:fldChar w:fldCharType="separate"/>
        </w:r>
        <w:proofErr w:type="gramStart"/>
        <w:r w:rsidRPr="00DB4953">
          <w:rPr>
            <w:rFonts w:ascii="Arial" w:eastAsia="Times New Roman" w:hAnsi="Arial" w:cs="Arial"/>
            <w:color w:val="888888"/>
            <w:sz w:val="24"/>
            <w:szCs w:val="24"/>
            <w:u w:val="single"/>
          </w:rPr>
          <w:t>When</w:t>
        </w:r>
        <w:proofErr w:type="gramEnd"/>
        <w:r w:rsidRPr="00DB4953">
          <w:rPr>
            <w:rFonts w:ascii="Arial" w:eastAsia="Times New Roman" w:hAnsi="Arial" w:cs="Arial"/>
            <w:color w:val="888888"/>
            <w:sz w:val="24"/>
            <w:szCs w:val="24"/>
            <w:u w:val="single"/>
          </w:rPr>
          <w:t xml:space="preserve"> to use Builder pattern in Java</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for more details</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t>17. Can you give an example of</w:t>
        </w:r>
        <w:proofErr w:type="gramStart"/>
        <w:r w:rsidRPr="00DB4953">
          <w:rPr>
            <w:rFonts w:ascii="Arial" w:eastAsia="Times New Roman" w:hAnsi="Arial" w:cs="Arial"/>
            <w:b/>
            <w:bCs/>
            <w:color w:val="000000"/>
            <w:sz w:val="24"/>
            <w:szCs w:val="24"/>
          </w:rPr>
          <w:t>  SOLID</w:t>
        </w:r>
        <w:proofErr w:type="gramEnd"/>
        <w:r w:rsidRPr="00DB4953">
          <w:rPr>
            <w:rFonts w:ascii="Arial" w:eastAsia="Times New Roman" w:hAnsi="Arial" w:cs="Arial"/>
            <w:b/>
            <w:bCs/>
            <w:color w:val="000000"/>
            <w:sz w:val="24"/>
            <w:szCs w:val="24"/>
          </w:rPr>
          <w:t xml:space="preserve"> design principles in Java?</w:t>
        </w:r>
        <w:r w:rsidRPr="00DB4953">
          <w:rPr>
            <w:rFonts w:ascii="Arial" w:eastAsia="Times New Roman" w:hAnsi="Arial" w:cs="Arial"/>
            <w:color w:val="000000"/>
            <w:sz w:val="24"/>
            <w:szCs w:val="24"/>
          </w:rPr>
          <w:br/>
          <w:t>There are lots of SOLID design pattern which forms acronym SOLID e.g</w:t>
        </w:r>
        <w:proofErr w:type="gramStart"/>
        <w:r w:rsidRPr="00DB4953">
          <w:rPr>
            <w:rFonts w:ascii="Arial" w:eastAsia="Times New Roman" w:hAnsi="Arial" w:cs="Arial"/>
            <w:color w:val="000000"/>
            <w:sz w:val="24"/>
            <w:szCs w:val="24"/>
          </w:rPr>
          <w:t>.</w:t>
        </w:r>
        <w:proofErr w:type="gramEnd"/>
        <w:r w:rsidRPr="00DB4953">
          <w:rPr>
            <w:rFonts w:ascii="Arial" w:eastAsia="Times New Roman" w:hAnsi="Arial" w:cs="Arial"/>
            <w:color w:val="000000"/>
            <w:sz w:val="24"/>
            <w:szCs w:val="24"/>
          </w:rPr>
          <w:br/>
          <w:t xml:space="preserve">1. </w:t>
        </w:r>
        <w:proofErr w:type="gramStart"/>
        <w:r w:rsidRPr="00DB4953">
          <w:rPr>
            <w:rFonts w:ascii="Arial" w:eastAsia="Times New Roman" w:hAnsi="Arial" w:cs="Arial"/>
            <w:color w:val="000000"/>
            <w:sz w:val="24"/>
            <w:szCs w:val="24"/>
          </w:rPr>
          <w:t>Single Responsibility Principle or SRP</w:t>
        </w:r>
        <w:r w:rsidRPr="00DB4953">
          <w:rPr>
            <w:rFonts w:ascii="Arial" w:eastAsia="Times New Roman" w:hAnsi="Arial" w:cs="Arial"/>
            <w:color w:val="000000"/>
            <w:sz w:val="24"/>
            <w:szCs w:val="24"/>
          </w:rPr>
          <w:br/>
          <w:t>3.</w:t>
        </w:r>
        <w:proofErr w:type="gramEnd"/>
        <w:r w:rsidRPr="00DB4953">
          <w:rPr>
            <w:rFonts w:ascii="Arial" w:eastAsia="Times New Roman" w:hAnsi="Arial" w:cs="Arial"/>
            <w:color w:val="000000"/>
            <w:sz w:val="24"/>
            <w:szCs w:val="24"/>
          </w:rPr>
          <w:t xml:space="preserve"> Open Closed Design Principle or OCD</w:t>
        </w:r>
        <w:r w:rsidRPr="00DB4953">
          <w:rPr>
            <w:rFonts w:ascii="Arial" w:eastAsia="Times New Roman" w:hAnsi="Arial" w:cs="Arial"/>
            <w:color w:val="000000"/>
            <w:sz w:val="24"/>
            <w:szCs w:val="24"/>
          </w:rPr>
          <w:br/>
          <w:t xml:space="preserve">3. </w:t>
        </w:r>
        <w:proofErr w:type="spellStart"/>
        <w:proofErr w:type="gramStart"/>
        <w:r w:rsidRPr="00DB4953">
          <w:rPr>
            <w:rFonts w:ascii="Arial" w:eastAsia="Times New Roman" w:hAnsi="Arial" w:cs="Arial"/>
            <w:color w:val="000000"/>
            <w:sz w:val="24"/>
            <w:szCs w:val="24"/>
          </w:rPr>
          <w:t>Liskov</w:t>
        </w:r>
        <w:proofErr w:type="spellEnd"/>
        <w:r w:rsidRPr="00DB4953">
          <w:rPr>
            <w:rFonts w:ascii="Arial" w:eastAsia="Times New Roman" w:hAnsi="Arial" w:cs="Arial"/>
            <w:color w:val="000000"/>
            <w:sz w:val="24"/>
            <w:szCs w:val="24"/>
          </w:rPr>
          <w:t xml:space="preserve"> Substitution Principle</w:t>
        </w:r>
        <w:r w:rsidRPr="00DB4953">
          <w:rPr>
            <w:rFonts w:ascii="Arial" w:eastAsia="Times New Roman" w:hAnsi="Arial" w:cs="Arial"/>
            <w:color w:val="000000"/>
            <w:sz w:val="24"/>
            <w:szCs w:val="24"/>
          </w:rPr>
          <w:br/>
          <w:t>4.</w:t>
        </w:r>
        <w:proofErr w:type="gramEnd"/>
        <w:r w:rsidRPr="00DB4953">
          <w:rPr>
            <w:rFonts w:ascii="Arial" w:eastAsia="Times New Roman" w:hAnsi="Arial" w:cs="Arial"/>
            <w:color w:val="000000"/>
            <w:sz w:val="24"/>
            <w:szCs w:val="24"/>
          </w:rPr>
          <w:t xml:space="preserve"> Interface Segregation Principle</w:t>
        </w:r>
        <w:r w:rsidRPr="00DB4953">
          <w:rPr>
            <w:rFonts w:ascii="Arial" w:eastAsia="Times New Roman" w:hAnsi="Arial" w:cs="Arial"/>
            <w:color w:val="000000"/>
            <w:sz w:val="24"/>
            <w:szCs w:val="24"/>
          </w:rPr>
          <w:br/>
          <w:t xml:space="preserve">5. </w:t>
        </w:r>
        <w:proofErr w:type="gramStart"/>
        <w:r w:rsidRPr="00DB4953">
          <w:rPr>
            <w:rFonts w:ascii="Arial" w:eastAsia="Times New Roman" w:hAnsi="Arial" w:cs="Arial"/>
            <w:color w:val="000000"/>
            <w:sz w:val="24"/>
            <w:szCs w:val="24"/>
          </w:rPr>
          <w:t>Dependency Inversion Principle.</w:t>
        </w:r>
        <w:proofErr w:type="gramEnd"/>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t>You can further read this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"http://www.shareasale.com/m-pr.cfm?merchantID=53701&amp;userID=880419&amp;productID=546412145" \t "_blank"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list of SOLID design principles</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for Java programmer to answer this Java interview question.</w:t>
        </w:r>
        <w:r w:rsidRPr="00DB4953">
          <w:rPr>
            <w:rFonts w:ascii="Arial" w:eastAsia="Times New Roman" w:hAnsi="Arial" w:cs="Arial"/>
            <w:color w:val="000000"/>
            <w:sz w:val="24"/>
            <w:szCs w:val="24"/>
          </w:rPr>
          <w:br/>
        </w:r>
        <w:r w:rsidRPr="00DB4953">
          <w:rPr>
            <w:rFonts w:ascii="Arial" w:eastAsia="Times New Roman" w:hAnsi="Arial" w:cs="Arial"/>
            <w:b/>
            <w:bCs/>
            <w:color w:val="000000"/>
            <w:sz w:val="24"/>
            <w:szCs w:val="24"/>
          </w:rPr>
          <w:br/>
        </w:r>
        <w:r w:rsidRPr="00DB4953">
          <w:rPr>
            <w:rFonts w:ascii="Arial" w:eastAsia="Times New Roman" w:hAnsi="Arial" w:cs="Arial"/>
            <w:b/>
            <w:bCs/>
            <w:color w:val="000000"/>
            <w:sz w:val="24"/>
            <w:szCs w:val="24"/>
          </w:rPr>
          <w:br/>
          <w:t>18. What is the difference between Abstraction and Encapsulation in Java?</w:t>
        </w:r>
        <w:r w:rsidRPr="00DB4953">
          <w:rPr>
            <w:rFonts w:ascii="Arial" w:eastAsia="Times New Roman" w:hAnsi="Arial" w:cs="Arial"/>
            <w:color w:val="000000"/>
            <w:sz w:val="24"/>
            <w:szCs w:val="24"/>
          </w:rPr>
          <w:br/>
          <w:t>Even though both Abstraction and Encapsulation looks similar because both hide complexity and make the external interface simpler there is a subtle difference between them. Abstraction hides logical complexity while Encapsulation hides Physical Complexity.</w:t>
        </w:r>
        <w:r w:rsidRPr="00DB4953">
          <w:rPr>
            <w:rFonts w:ascii="Arial" w:eastAsia="Times New Roman" w:hAnsi="Arial" w:cs="Arial"/>
            <w:color w:val="000000"/>
            <w:sz w:val="24"/>
            <w:szCs w:val="24"/>
          </w:rPr>
          <w:br/>
        </w:r>
        <w:r w:rsidRPr="00DB4953">
          <w:rPr>
            <w:rFonts w:ascii="Arial" w:eastAsia="Times New Roman" w:hAnsi="Arial" w:cs="Arial"/>
            <w:color w:val="000000"/>
            <w:sz w:val="24"/>
            <w:szCs w:val="24"/>
          </w:rPr>
          <w:br/>
          <w:t>Btw, I have already covered answer of this Java interview question in my previous post as </w:t>
        </w:r>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"http://java67.blogspot.sg/2012/08/difference-between-abstraction-and-encapsulation-java-oops.html"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 xml:space="preserve">Difference between encapsulation and </w:t>
        </w:r>
        <w:proofErr w:type="gramStart"/>
        <w:r w:rsidRPr="00DB4953">
          <w:rPr>
            <w:rFonts w:ascii="Arial" w:eastAsia="Times New Roman" w:hAnsi="Arial" w:cs="Arial"/>
            <w:color w:val="888888"/>
            <w:sz w:val="24"/>
            <w:szCs w:val="24"/>
            <w:u w:val="single"/>
          </w:rPr>
          <w:t>abstraction in Java</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here are</w:t>
        </w:r>
        <w:proofErr w:type="gramEnd"/>
        <w:r w:rsidRPr="00DB4953">
          <w:rPr>
            <w:rFonts w:ascii="Arial" w:eastAsia="Times New Roman" w:hAnsi="Arial" w:cs="Arial"/>
            <w:color w:val="000000"/>
            <w:sz w:val="24"/>
            <w:szCs w:val="24"/>
          </w:rPr>
          <w:t xml:space="preserve"> some more difference from that post.</w:t>
        </w:r>
      </w:ins>
    </w:p>
    <w:p w:rsidR="00DB4953" w:rsidRPr="00DB4953" w:rsidRDefault="00DB4953" w:rsidP="00DB4953">
      <w:pPr>
        <w:spacing w:after="0" w:line="240" w:lineRule="auto"/>
        <w:jc w:val="center"/>
        <w:rPr>
          <w:ins w:id="15" w:author="Unknown"/>
          <w:rFonts w:ascii="Arial" w:eastAsia="Times New Roman" w:hAnsi="Arial" w:cs="Arial"/>
          <w:color w:val="000000"/>
          <w:sz w:val="24"/>
          <w:szCs w:val="24"/>
        </w:rPr>
      </w:pPr>
      <w:r>
        <w:rPr>
          <w:rFonts w:ascii="Arial" w:eastAsia="Times New Roman" w:hAnsi="Arial" w:cs="Arial"/>
          <w:noProof/>
          <w:color w:val="888888"/>
          <w:sz w:val="24"/>
          <w:szCs w:val="24"/>
        </w:rPr>
        <w:drawing>
          <wp:inline distT="0" distB="0" distL="0" distR="0">
            <wp:extent cx="3810000" cy="3067050"/>
            <wp:effectExtent l="19050" t="0" r="0" b="0"/>
            <wp:docPr id="4" name="Picture 4" descr="OOP Design Pattern Interview questions answer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OP Design Pattern Interview questions answers">
                      <a:hlinkClick r:id="rId7" tgtFrame="&quot;_blank&quot;"/>
                    </pic:cNvPr>
                    <pic:cNvPicPr>
                      <a:picLocks noChangeAspect="1" noChangeArrowheads="1"/>
                    </pic:cNvPicPr>
                  </pic:nvPicPr>
                  <pic:blipFill>
                    <a:blip r:embed="rId8"/>
                    <a:srcRect/>
                    <a:stretch>
                      <a:fillRect/>
                    </a:stretch>
                  </pic:blipFill>
                  <pic:spPr bwMode="auto">
                    <a:xfrm>
                      <a:off x="0" y="0"/>
                      <a:ext cx="3810000" cy="3067050"/>
                    </a:xfrm>
                    <a:prstGeom prst="rect">
                      <a:avLst/>
                    </a:prstGeom>
                    <a:noFill/>
                    <a:ln w="9525">
                      <a:noFill/>
                      <a:miter lim="800000"/>
                      <a:headEnd/>
                      <a:tailEnd/>
                    </a:ln>
                  </pic:spPr>
                </pic:pic>
              </a:graphicData>
            </a:graphic>
          </wp:inline>
        </w:drawing>
      </w:r>
    </w:p>
    <w:p w:rsidR="00DB4953" w:rsidRPr="00DB4953" w:rsidRDefault="00DB4953" w:rsidP="00DB4953">
      <w:pPr>
        <w:spacing w:after="0" w:line="240" w:lineRule="auto"/>
        <w:rPr>
          <w:ins w:id="16" w:author="Unknown"/>
          <w:rFonts w:ascii="Arial" w:eastAsia="Times New Roman" w:hAnsi="Arial" w:cs="Arial"/>
          <w:color w:val="000000"/>
          <w:sz w:val="24"/>
          <w:szCs w:val="24"/>
        </w:rPr>
      </w:pPr>
      <w:ins w:id="17" w:author="Unknown">
        <w:r w:rsidRPr="00DB4953">
          <w:rPr>
            <w:rFonts w:ascii="Arial" w:eastAsia="Times New Roman" w:hAnsi="Arial" w:cs="Arial"/>
            <w:color w:val="000000"/>
            <w:sz w:val="24"/>
            <w:szCs w:val="24"/>
          </w:rPr>
          <w:lastRenderedPageBreak/>
          <w:br/>
        </w:r>
        <w:r w:rsidRPr="00DB4953">
          <w:rPr>
            <w:rFonts w:ascii="Arial" w:eastAsia="Times New Roman" w:hAnsi="Arial" w:cs="Arial"/>
            <w:color w:val="000000"/>
            <w:sz w:val="24"/>
            <w:szCs w:val="24"/>
          </w:rPr>
          <w:br/>
          <w:t>This was my list of </w:t>
        </w:r>
        <w:r w:rsidRPr="00DB4953">
          <w:rPr>
            <w:rFonts w:ascii="Arial" w:eastAsia="Times New Roman" w:hAnsi="Arial" w:cs="Arial"/>
            <w:b/>
            <w:bCs/>
            <w:color w:val="000000"/>
            <w:sz w:val="24"/>
            <w:szCs w:val="24"/>
            <w:u w:val="single"/>
          </w:rPr>
          <w:t xml:space="preserve">10 popular design pattern interview </w:t>
        </w:r>
        <w:proofErr w:type="gramStart"/>
        <w:r w:rsidRPr="00DB4953">
          <w:rPr>
            <w:rFonts w:ascii="Arial" w:eastAsia="Times New Roman" w:hAnsi="Arial" w:cs="Arial"/>
            <w:b/>
            <w:bCs/>
            <w:color w:val="000000"/>
            <w:sz w:val="24"/>
            <w:szCs w:val="24"/>
            <w:u w:val="single"/>
          </w:rPr>
          <w:t>question</w:t>
        </w:r>
        <w:proofErr w:type="gramEnd"/>
        <w:r w:rsidRPr="00DB4953">
          <w:rPr>
            <w:rFonts w:ascii="Arial" w:eastAsia="Times New Roman" w:hAnsi="Arial" w:cs="Arial"/>
            <w:b/>
            <w:bCs/>
            <w:color w:val="000000"/>
            <w:sz w:val="24"/>
            <w:szCs w:val="24"/>
            <w:u w:val="single"/>
          </w:rPr>
          <w:t xml:space="preserve"> in Jav</w:t>
        </w:r>
        <w:r w:rsidRPr="00DB4953">
          <w:rPr>
            <w:rFonts w:ascii="Arial" w:eastAsia="Times New Roman" w:hAnsi="Arial" w:cs="Arial"/>
            <w:color w:val="000000"/>
            <w:sz w:val="24"/>
            <w:szCs w:val="24"/>
          </w:rPr>
          <w:t>a. I have not included MVC (Model View Controller) design pattern because that is more specific to J2EE and </w:t>
        </w:r>
        <w:proofErr w:type="spellStart"/>
        <w:r w:rsidR="0085180E" w:rsidRPr="00DB4953">
          <w:rPr>
            <w:rFonts w:ascii="Arial" w:eastAsia="Times New Roman" w:hAnsi="Arial" w:cs="Arial"/>
            <w:color w:val="000000"/>
            <w:sz w:val="24"/>
            <w:szCs w:val="24"/>
          </w:rPr>
          <w:fldChar w:fldCharType="begin"/>
        </w:r>
        <w:r w:rsidRPr="00DB4953">
          <w:rPr>
            <w:rFonts w:ascii="Arial" w:eastAsia="Times New Roman" w:hAnsi="Arial" w:cs="Arial"/>
            <w:color w:val="000000"/>
            <w:sz w:val="24"/>
            <w:szCs w:val="24"/>
          </w:rPr>
          <w:instrText xml:space="preserve"> HYPERLINK "http://javarevisited.blogspot.sg/2011/09/servlet-interview-questions-answers.html" </w:instrText>
        </w:r>
        <w:r w:rsidR="0085180E" w:rsidRPr="00DB4953">
          <w:rPr>
            <w:rFonts w:ascii="Arial" w:eastAsia="Times New Roman" w:hAnsi="Arial" w:cs="Arial"/>
            <w:color w:val="000000"/>
            <w:sz w:val="24"/>
            <w:szCs w:val="24"/>
          </w:rPr>
          <w:fldChar w:fldCharType="separate"/>
        </w:r>
        <w:r w:rsidRPr="00DB4953">
          <w:rPr>
            <w:rFonts w:ascii="Arial" w:eastAsia="Times New Roman" w:hAnsi="Arial" w:cs="Arial"/>
            <w:color w:val="888888"/>
            <w:sz w:val="24"/>
            <w:szCs w:val="24"/>
            <w:u w:val="single"/>
          </w:rPr>
          <w:t>Servlet</w:t>
        </w:r>
        <w:proofErr w:type="spellEnd"/>
        <w:r w:rsidRPr="00DB4953">
          <w:rPr>
            <w:rFonts w:ascii="Arial" w:eastAsia="Times New Roman" w:hAnsi="Arial" w:cs="Arial"/>
            <w:color w:val="888888"/>
            <w:sz w:val="24"/>
            <w:szCs w:val="24"/>
            <w:u w:val="single"/>
          </w:rPr>
          <w:t xml:space="preserve"> JSP interview</w:t>
        </w:r>
        <w:r w:rsidR="0085180E" w:rsidRPr="00DB4953">
          <w:rPr>
            <w:rFonts w:ascii="Arial" w:eastAsia="Times New Roman" w:hAnsi="Arial" w:cs="Arial"/>
            <w:color w:val="000000"/>
            <w:sz w:val="24"/>
            <w:szCs w:val="24"/>
          </w:rPr>
          <w:fldChar w:fldCharType="end"/>
        </w:r>
        <w:r w:rsidRPr="00DB4953">
          <w:rPr>
            <w:rFonts w:ascii="Arial" w:eastAsia="Times New Roman" w:hAnsi="Arial" w:cs="Arial"/>
            <w:color w:val="000000"/>
            <w:sz w:val="24"/>
            <w:szCs w:val="24"/>
          </w:rPr>
          <w:t>, but if you are going for any Java interview which demands experience in J2EE then you must prepare MVC design pattern. That's all on Java design pattern interview question and answers. Please let us know if you have any other interesting question on Java design pattern.</w:t>
        </w:r>
      </w:ins>
    </w:p>
    <w:p w:rsidR="00274F56" w:rsidRDefault="00DB4953" w:rsidP="00DB4953">
      <w:ins w:id="18" w:author="Unknown">
        <w:r w:rsidRPr="00DB4953">
          <w:rPr>
            <w:rFonts w:ascii="Arial" w:eastAsia="Times New Roman" w:hAnsi="Arial" w:cs="Arial"/>
            <w:color w:val="000000"/>
            <w:sz w:val="21"/>
            <w:szCs w:val="21"/>
          </w:rPr>
          <w:br/>
        </w:r>
        <w:r w:rsidRPr="00DB4953">
          <w:rPr>
            <w:rFonts w:ascii="Arial" w:eastAsia="Times New Roman" w:hAnsi="Arial" w:cs="Arial"/>
            <w:color w:val="000000"/>
            <w:sz w:val="21"/>
            <w:szCs w:val="21"/>
          </w:rPr>
          <w:br/>
        </w:r>
      </w:ins>
    </w:p>
    <w:sectPr w:rsidR="00274F56" w:rsidSect="00274F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75E09"/>
    <w:multiLevelType w:val="multilevel"/>
    <w:tmpl w:val="A05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E56E1"/>
    <w:multiLevelType w:val="multilevel"/>
    <w:tmpl w:val="756AF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B842DF"/>
    <w:multiLevelType w:val="multilevel"/>
    <w:tmpl w:val="30E0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03018D"/>
    <w:multiLevelType w:val="multilevel"/>
    <w:tmpl w:val="3A5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296A75"/>
    <w:multiLevelType w:val="multilevel"/>
    <w:tmpl w:val="B986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4953"/>
    <w:rsid w:val="0009366A"/>
    <w:rsid w:val="001A255A"/>
    <w:rsid w:val="00274F56"/>
    <w:rsid w:val="003D21CF"/>
    <w:rsid w:val="00402643"/>
    <w:rsid w:val="004E453A"/>
    <w:rsid w:val="00537AE5"/>
    <w:rsid w:val="005F40F9"/>
    <w:rsid w:val="0085180E"/>
    <w:rsid w:val="008D370F"/>
    <w:rsid w:val="009014EB"/>
    <w:rsid w:val="00910FA6"/>
    <w:rsid w:val="009B58AA"/>
    <w:rsid w:val="00C42605"/>
    <w:rsid w:val="00DB49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F56"/>
  </w:style>
  <w:style w:type="paragraph" w:styleId="Heading1">
    <w:name w:val="heading 1"/>
    <w:basedOn w:val="Normal"/>
    <w:link w:val="Heading1Char"/>
    <w:uiPriority w:val="9"/>
    <w:qFormat/>
    <w:rsid w:val="00DB49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49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58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58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9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495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B4953"/>
    <w:rPr>
      <w:color w:val="0000FF"/>
      <w:u w:val="single"/>
    </w:rPr>
  </w:style>
  <w:style w:type="paragraph" w:styleId="BalloonText">
    <w:name w:val="Balloon Text"/>
    <w:basedOn w:val="Normal"/>
    <w:link w:val="BalloonTextChar"/>
    <w:uiPriority w:val="99"/>
    <w:semiHidden/>
    <w:unhideWhenUsed/>
    <w:rsid w:val="00DB4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53"/>
    <w:rPr>
      <w:rFonts w:ascii="Tahoma" w:hAnsi="Tahoma" w:cs="Tahoma"/>
      <w:sz w:val="16"/>
      <w:szCs w:val="16"/>
    </w:rPr>
  </w:style>
  <w:style w:type="character" w:customStyle="1" w:styleId="Heading3Char">
    <w:name w:val="Heading 3 Char"/>
    <w:basedOn w:val="DefaultParagraphFont"/>
    <w:link w:val="Heading3"/>
    <w:uiPriority w:val="9"/>
    <w:semiHidden/>
    <w:rsid w:val="009B58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B58AA"/>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B58AA"/>
    <w:rPr>
      <w:rFonts w:ascii="Courier New" w:eastAsia="Times New Roman" w:hAnsi="Courier New" w:cs="Courier New"/>
      <w:sz w:val="20"/>
      <w:szCs w:val="20"/>
    </w:rPr>
  </w:style>
  <w:style w:type="paragraph" w:styleId="NormalWeb">
    <w:name w:val="Normal (Web)"/>
    <w:basedOn w:val="Normal"/>
    <w:uiPriority w:val="99"/>
    <w:semiHidden/>
    <w:unhideWhenUsed/>
    <w:rsid w:val="009B58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9B58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ategories">
    <w:name w:val="entry-categories"/>
    <w:basedOn w:val="DefaultParagraphFont"/>
    <w:rsid w:val="009B58AA"/>
  </w:style>
  <w:style w:type="character" w:styleId="Strong">
    <w:name w:val="Strong"/>
    <w:basedOn w:val="DefaultParagraphFont"/>
    <w:uiPriority w:val="22"/>
    <w:qFormat/>
    <w:rsid w:val="009B58AA"/>
    <w:rPr>
      <w:b/>
      <w:bCs/>
    </w:rPr>
  </w:style>
  <w:style w:type="paragraph" w:customStyle="1" w:styleId="comment-author">
    <w:name w:val="comment-author"/>
    <w:basedOn w:val="Normal"/>
    <w:rsid w:val="009B58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9B58AA"/>
  </w:style>
  <w:style w:type="paragraph" w:customStyle="1" w:styleId="comment-meta">
    <w:name w:val="comment-meta"/>
    <w:basedOn w:val="Normal"/>
    <w:rsid w:val="009B58A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B5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58AA"/>
    <w:rPr>
      <w:rFonts w:ascii="Arial" w:eastAsia="Times New Roman" w:hAnsi="Arial" w:cs="Arial"/>
      <w:vanish/>
      <w:sz w:val="16"/>
      <w:szCs w:val="16"/>
    </w:rPr>
  </w:style>
  <w:style w:type="paragraph" w:customStyle="1" w:styleId="comment-notes">
    <w:name w:val="comment-notes"/>
    <w:basedOn w:val="Normal"/>
    <w:rsid w:val="009B58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9B58AA"/>
  </w:style>
  <w:style w:type="paragraph" w:customStyle="1" w:styleId="comment-form-comment">
    <w:name w:val="comment-form-comment"/>
    <w:basedOn w:val="Normal"/>
    <w:rsid w:val="009B58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9B58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9B58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9B58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9B58A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B5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B58AA"/>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910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FA6"/>
    <w:rPr>
      <w:rFonts w:ascii="Courier New" w:eastAsia="Times New Roman" w:hAnsi="Courier New" w:cs="Courier New"/>
      <w:sz w:val="20"/>
      <w:szCs w:val="20"/>
    </w:rPr>
  </w:style>
  <w:style w:type="paragraph" w:styleId="ListParagraph">
    <w:name w:val="List Paragraph"/>
    <w:basedOn w:val="Normal"/>
    <w:uiPriority w:val="34"/>
    <w:qFormat/>
    <w:rsid w:val="00537AE5"/>
    <w:pPr>
      <w:ind w:left="720"/>
      <w:contextualSpacing/>
    </w:pPr>
  </w:style>
</w:styles>
</file>

<file path=word/webSettings.xml><?xml version="1.0" encoding="utf-8"?>
<w:webSettings xmlns:r="http://schemas.openxmlformats.org/officeDocument/2006/relationships" xmlns:w="http://schemas.openxmlformats.org/wordprocessingml/2006/main">
  <w:divs>
    <w:div w:id="165098255">
      <w:bodyDiv w:val="1"/>
      <w:marLeft w:val="0"/>
      <w:marRight w:val="0"/>
      <w:marTop w:val="0"/>
      <w:marBottom w:val="0"/>
      <w:divBdr>
        <w:top w:val="none" w:sz="0" w:space="0" w:color="auto"/>
        <w:left w:val="none" w:sz="0" w:space="0" w:color="auto"/>
        <w:bottom w:val="none" w:sz="0" w:space="0" w:color="auto"/>
        <w:right w:val="none" w:sz="0" w:space="0" w:color="auto"/>
      </w:divBdr>
    </w:div>
    <w:div w:id="830173684">
      <w:bodyDiv w:val="1"/>
      <w:marLeft w:val="0"/>
      <w:marRight w:val="0"/>
      <w:marTop w:val="0"/>
      <w:marBottom w:val="0"/>
      <w:divBdr>
        <w:top w:val="none" w:sz="0" w:space="0" w:color="auto"/>
        <w:left w:val="none" w:sz="0" w:space="0" w:color="auto"/>
        <w:bottom w:val="none" w:sz="0" w:space="0" w:color="auto"/>
        <w:right w:val="none" w:sz="0" w:space="0" w:color="auto"/>
      </w:divBdr>
      <w:divsChild>
        <w:div w:id="272178886">
          <w:marLeft w:val="0"/>
          <w:marRight w:val="0"/>
          <w:marTop w:val="0"/>
          <w:marBottom w:val="300"/>
          <w:divBdr>
            <w:top w:val="none" w:sz="0" w:space="0" w:color="auto"/>
            <w:left w:val="none" w:sz="0" w:space="0" w:color="auto"/>
            <w:bottom w:val="dashed" w:sz="6" w:space="0" w:color="E4E4E7"/>
            <w:right w:val="none" w:sz="0" w:space="0" w:color="auto"/>
          </w:divBdr>
        </w:div>
      </w:divsChild>
    </w:div>
    <w:div w:id="1348017540">
      <w:bodyDiv w:val="1"/>
      <w:marLeft w:val="0"/>
      <w:marRight w:val="0"/>
      <w:marTop w:val="0"/>
      <w:marBottom w:val="0"/>
      <w:divBdr>
        <w:top w:val="none" w:sz="0" w:space="0" w:color="auto"/>
        <w:left w:val="none" w:sz="0" w:space="0" w:color="auto"/>
        <w:bottom w:val="none" w:sz="0" w:space="0" w:color="auto"/>
        <w:right w:val="none" w:sz="0" w:space="0" w:color="auto"/>
      </w:divBdr>
      <w:divsChild>
        <w:div w:id="1961912015">
          <w:marLeft w:val="0"/>
          <w:marRight w:val="240"/>
          <w:marTop w:val="0"/>
          <w:marBottom w:val="360"/>
          <w:divBdr>
            <w:top w:val="single" w:sz="6" w:space="8" w:color="D1D1E8"/>
            <w:left w:val="single" w:sz="6" w:space="8" w:color="D1D1E8"/>
            <w:bottom w:val="single" w:sz="6" w:space="8" w:color="D1D1E8"/>
            <w:right w:val="single" w:sz="6" w:space="8" w:color="D1D1E8"/>
          </w:divBdr>
        </w:div>
        <w:div w:id="1136099319">
          <w:marLeft w:val="0"/>
          <w:marRight w:val="240"/>
          <w:marTop w:val="0"/>
          <w:marBottom w:val="360"/>
          <w:divBdr>
            <w:top w:val="single" w:sz="6" w:space="8" w:color="D1D1E8"/>
            <w:left w:val="single" w:sz="6" w:space="8" w:color="D1D1E8"/>
            <w:bottom w:val="single" w:sz="6" w:space="8" w:color="D1D1E8"/>
            <w:right w:val="single" w:sz="6" w:space="8" w:color="D1D1E8"/>
          </w:divBdr>
        </w:div>
        <w:div w:id="1434593636">
          <w:marLeft w:val="0"/>
          <w:marRight w:val="240"/>
          <w:marTop w:val="0"/>
          <w:marBottom w:val="360"/>
          <w:divBdr>
            <w:top w:val="single" w:sz="6" w:space="8" w:color="D1D1E8"/>
            <w:left w:val="single" w:sz="6" w:space="8" w:color="D1D1E8"/>
            <w:bottom w:val="single" w:sz="6" w:space="8" w:color="D1D1E8"/>
            <w:right w:val="single" w:sz="6" w:space="8" w:color="D1D1E8"/>
          </w:divBdr>
        </w:div>
        <w:div w:id="1817798774">
          <w:marLeft w:val="0"/>
          <w:marRight w:val="240"/>
          <w:marTop w:val="0"/>
          <w:marBottom w:val="360"/>
          <w:divBdr>
            <w:top w:val="single" w:sz="6" w:space="8" w:color="D1D1E8"/>
            <w:left w:val="single" w:sz="6" w:space="8" w:color="D1D1E8"/>
            <w:bottom w:val="single" w:sz="6" w:space="8" w:color="D1D1E8"/>
            <w:right w:val="single" w:sz="6" w:space="8" w:color="D1D1E8"/>
          </w:divBdr>
        </w:div>
        <w:div w:id="342242189">
          <w:blockQuote w:val="1"/>
          <w:marLeft w:val="375"/>
          <w:marRight w:val="375"/>
          <w:marTop w:val="0"/>
          <w:marBottom w:val="0"/>
          <w:divBdr>
            <w:top w:val="none" w:sz="0" w:space="0" w:color="auto"/>
            <w:left w:val="single" w:sz="12" w:space="6" w:color="CADAE7"/>
            <w:bottom w:val="none" w:sz="0" w:space="0" w:color="auto"/>
            <w:right w:val="none" w:sz="0" w:space="0" w:color="auto"/>
          </w:divBdr>
        </w:div>
      </w:divsChild>
    </w:div>
    <w:div w:id="1473601955">
      <w:bodyDiv w:val="1"/>
      <w:marLeft w:val="0"/>
      <w:marRight w:val="0"/>
      <w:marTop w:val="0"/>
      <w:marBottom w:val="0"/>
      <w:divBdr>
        <w:top w:val="none" w:sz="0" w:space="0" w:color="auto"/>
        <w:left w:val="none" w:sz="0" w:space="0" w:color="auto"/>
        <w:bottom w:val="none" w:sz="0" w:space="0" w:color="auto"/>
        <w:right w:val="none" w:sz="0" w:space="0" w:color="auto"/>
      </w:divBdr>
      <w:divsChild>
        <w:div w:id="412973761">
          <w:marLeft w:val="0"/>
          <w:marRight w:val="0"/>
          <w:marTop w:val="240"/>
          <w:marBottom w:val="240"/>
          <w:divBdr>
            <w:top w:val="single" w:sz="6" w:space="0" w:color="E3E3E3"/>
            <w:left w:val="single" w:sz="6" w:space="0" w:color="E3E3E3"/>
            <w:bottom w:val="single" w:sz="6" w:space="0" w:color="E3E3E3"/>
            <w:right w:val="single" w:sz="6" w:space="0" w:color="E3E3E3"/>
          </w:divBdr>
          <w:divsChild>
            <w:div w:id="677315456">
              <w:marLeft w:val="0"/>
              <w:marRight w:val="0"/>
              <w:marTop w:val="0"/>
              <w:marBottom w:val="0"/>
              <w:divBdr>
                <w:top w:val="none" w:sz="0" w:space="0" w:color="auto"/>
                <w:left w:val="none" w:sz="0" w:space="0" w:color="auto"/>
                <w:bottom w:val="none" w:sz="0" w:space="0" w:color="auto"/>
                <w:right w:val="none" w:sz="0" w:space="0" w:color="auto"/>
              </w:divBdr>
              <w:divsChild>
                <w:div w:id="144932587">
                  <w:marLeft w:val="0"/>
                  <w:marRight w:val="0"/>
                  <w:marTop w:val="0"/>
                  <w:marBottom w:val="0"/>
                  <w:divBdr>
                    <w:top w:val="none" w:sz="0" w:space="0" w:color="auto"/>
                    <w:left w:val="none" w:sz="0" w:space="0" w:color="auto"/>
                    <w:bottom w:val="none" w:sz="0" w:space="0" w:color="auto"/>
                    <w:right w:val="none" w:sz="0" w:space="0" w:color="auto"/>
                  </w:divBdr>
                  <w:divsChild>
                    <w:div w:id="1481269457">
                      <w:marLeft w:val="0"/>
                      <w:marRight w:val="0"/>
                      <w:marTop w:val="0"/>
                      <w:marBottom w:val="0"/>
                      <w:divBdr>
                        <w:top w:val="none" w:sz="0" w:space="0" w:color="auto"/>
                        <w:left w:val="none" w:sz="0" w:space="0" w:color="auto"/>
                        <w:bottom w:val="none" w:sz="0" w:space="0" w:color="auto"/>
                        <w:right w:val="none" w:sz="0" w:space="0" w:color="auto"/>
                      </w:divBdr>
                    </w:div>
                    <w:div w:id="1489902579">
                      <w:marLeft w:val="0"/>
                      <w:marRight w:val="0"/>
                      <w:marTop w:val="0"/>
                      <w:marBottom w:val="0"/>
                      <w:divBdr>
                        <w:top w:val="none" w:sz="0" w:space="0" w:color="auto"/>
                        <w:left w:val="none" w:sz="0" w:space="0" w:color="auto"/>
                        <w:bottom w:val="none" w:sz="0" w:space="0" w:color="auto"/>
                        <w:right w:val="none" w:sz="0" w:space="0" w:color="auto"/>
                      </w:divBdr>
                    </w:div>
                    <w:div w:id="952445909">
                      <w:marLeft w:val="0"/>
                      <w:marRight w:val="0"/>
                      <w:marTop w:val="0"/>
                      <w:marBottom w:val="0"/>
                      <w:divBdr>
                        <w:top w:val="none" w:sz="0" w:space="0" w:color="auto"/>
                        <w:left w:val="none" w:sz="0" w:space="0" w:color="auto"/>
                        <w:bottom w:val="none" w:sz="0" w:space="0" w:color="auto"/>
                        <w:right w:val="none" w:sz="0" w:space="0" w:color="auto"/>
                      </w:divBdr>
                    </w:div>
                    <w:div w:id="980428363">
                      <w:marLeft w:val="0"/>
                      <w:marRight w:val="0"/>
                      <w:marTop w:val="0"/>
                      <w:marBottom w:val="0"/>
                      <w:divBdr>
                        <w:top w:val="none" w:sz="0" w:space="0" w:color="auto"/>
                        <w:left w:val="none" w:sz="0" w:space="0" w:color="auto"/>
                        <w:bottom w:val="single" w:sz="6" w:space="30" w:color="E3E3E3"/>
                        <w:right w:val="none" w:sz="0" w:space="0" w:color="auto"/>
                      </w:divBdr>
                      <w:divsChild>
                        <w:div w:id="223948660">
                          <w:marLeft w:val="0"/>
                          <w:marRight w:val="0"/>
                          <w:marTop w:val="0"/>
                          <w:marBottom w:val="0"/>
                          <w:divBdr>
                            <w:top w:val="none" w:sz="0" w:space="0" w:color="auto"/>
                            <w:left w:val="none" w:sz="0" w:space="0" w:color="auto"/>
                            <w:bottom w:val="none" w:sz="0" w:space="0" w:color="auto"/>
                            <w:right w:val="none" w:sz="0" w:space="0" w:color="auto"/>
                          </w:divBdr>
                        </w:div>
                        <w:div w:id="2067795926">
                          <w:marLeft w:val="0"/>
                          <w:marRight w:val="0"/>
                          <w:marTop w:val="0"/>
                          <w:marBottom w:val="0"/>
                          <w:divBdr>
                            <w:top w:val="none" w:sz="0" w:space="0" w:color="auto"/>
                            <w:left w:val="none" w:sz="0" w:space="0" w:color="auto"/>
                            <w:bottom w:val="none" w:sz="0" w:space="0" w:color="auto"/>
                            <w:right w:val="none" w:sz="0" w:space="0" w:color="auto"/>
                          </w:divBdr>
                        </w:div>
                        <w:div w:id="21833363">
                          <w:marLeft w:val="0"/>
                          <w:marRight w:val="0"/>
                          <w:marTop w:val="0"/>
                          <w:marBottom w:val="0"/>
                          <w:divBdr>
                            <w:top w:val="none" w:sz="0" w:space="0" w:color="auto"/>
                            <w:left w:val="none" w:sz="0" w:space="0" w:color="auto"/>
                            <w:bottom w:val="none" w:sz="0" w:space="0" w:color="auto"/>
                            <w:right w:val="none" w:sz="0" w:space="0" w:color="auto"/>
                          </w:divBdr>
                        </w:div>
                        <w:div w:id="1460494854">
                          <w:marLeft w:val="0"/>
                          <w:marRight w:val="0"/>
                          <w:marTop w:val="0"/>
                          <w:marBottom w:val="0"/>
                          <w:divBdr>
                            <w:top w:val="none" w:sz="0" w:space="0" w:color="auto"/>
                            <w:left w:val="none" w:sz="0" w:space="0" w:color="auto"/>
                            <w:bottom w:val="none" w:sz="0" w:space="0" w:color="auto"/>
                            <w:right w:val="none" w:sz="0" w:space="0" w:color="auto"/>
                          </w:divBdr>
                        </w:div>
                        <w:div w:id="604581223">
                          <w:marLeft w:val="0"/>
                          <w:marRight w:val="0"/>
                          <w:marTop w:val="0"/>
                          <w:marBottom w:val="0"/>
                          <w:divBdr>
                            <w:top w:val="none" w:sz="0" w:space="0" w:color="auto"/>
                            <w:left w:val="none" w:sz="0" w:space="0" w:color="auto"/>
                            <w:bottom w:val="none" w:sz="0" w:space="0" w:color="auto"/>
                            <w:right w:val="none" w:sz="0" w:space="0" w:color="auto"/>
                          </w:divBdr>
                        </w:div>
                        <w:div w:id="1621184506">
                          <w:marLeft w:val="0"/>
                          <w:marRight w:val="0"/>
                          <w:marTop w:val="0"/>
                          <w:marBottom w:val="0"/>
                          <w:divBdr>
                            <w:top w:val="none" w:sz="0" w:space="0" w:color="auto"/>
                            <w:left w:val="none" w:sz="0" w:space="0" w:color="auto"/>
                            <w:bottom w:val="none" w:sz="0" w:space="0" w:color="auto"/>
                            <w:right w:val="none" w:sz="0" w:space="0" w:color="auto"/>
                          </w:divBdr>
                        </w:div>
                        <w:div w:id="1269504180">
                          <w:marLeft w:val="0"/>
                          <w:marRight w:val="0"/>
                          <w:marTop w:val="0"/>
                          <w:marBottom w:val="0"/>
                          <w:divBdr>
                            <w:top w:val="none" w:sz="0" w:space="0" w:color="auto"/>
                            <w:left w:val="none" w:sz="0" w:space="0" w:color="auto"/>
                            <w:bottom w:val="none" w:sz="0" w:space="0" w:color="auto"/>
                            <w:right w:val="none" w:sz="0" w:space="0" w:color="auto"/>
                          </w:divBdr>
                        </w:div>
                        <w:div w:id="1206722881">
                          <w:marLeft w:val="0"/>
                          <w:marRight w:val="0"/>
                          <w:marTop w:val="0"/>
                          <w:marBottom w:val="0"/>
                          <w:divBdr>
                            <w:top w:val="none" w:sz="0" w:space="0" w:color="auto"/>
                            <w:left w:val="none" w:sz="0" w:space="0" w:color="auto"/>
                            <w:bottom w:val="none" w:sz="0" w:space="0" w:color="auto"/>
                            <w:right w:val="none" w:sz="0" w:space="0" w:color="auto"/>
                          </w:divBdr>
                        </w:div>
                        <w:div w:id="1443106445">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 w:id="512259827">
                          <w:marLeft w:val="0"/>
                          <w:marRight w:val="0"/>
                          <w:marTop w:val="0"/>
                          <w:marBottom w:val="0"/>
                          <w:divBdr>
                            <w:top w:val="none" w:sz="0" w:space="0" w:color="auto"/>
                            <w:left w:val="none" w:sz="0" w:space="0" w:color="auto"/>
                            <w:bottom w:val="none" w:sz="0" w:space="0" w:color="auto"/>
                            <w:right w:val="none" w:sz="0" w:space="0" w:color="auto"/>
                          </w:divBdr>
                        </w:div>
                        <w:div w:id="1650786637">
                          <w:marLeft w:val="0"/>
                          <w:marRight w:val="0"/>
                          <w:marTop w:val="0"/>
                          <w:marBottom w:val="0"/>
                          <w:divBdr>
                            <w:top w:val="none" w:sz="0" w:space="0" w:color="auto"/>
                            <w:left w:val="none" w:sz="0" w:space="0" w:color="auto"/>
                            <w:bottom w:val="none" w:sz="0" w:space="0" w:color="auto"/>
                            <w:right w:val="none" w:sz="0" w:space="0" w:color="auto"/>
                          </w:divBdr>
                        </w:div>
                        <w:div w:id="2105148446">
                          <w:marLeft w:val="0"/>
                          <w:marRight w:val="0"/>
                          <w:marTop w:val="0"/>
                          <w:marBottom w:val="0"/>
                          <w:divBdr>
                            <w:top w:val="none" w:sz="0" w:space="0" w:color="auto"/>
                            <w:left w:val="none" w:sz="0" w:space="0" w:color="auto"/>
                            <w:bottom w:val="none" w:sz="0" w:space="0" w:color="auto"/>
                            <w:right w:val="none" w:sz="0" w:space="0" w:color="auto"/>
                          </w:divBdr>
                        </w:div>
                        <w:div w:id="1923489090">
                          <w:marLeft w:val="0"/>
                          <w:marRight w:val="0"/>
                          <w:marTop w:val="0"/>
                          <w:marBottom w:val="0"/>
                          <w:divBdr>
                            <w:top w:val="none" w:sz="0" w:space="0" w:color="auto"/>
                            <w:left w:val="none" w:sz="0" w:space="0" w:color="auto"/>
                            <w:bottom w:val="none" w:sz="0" w:space="0" w:color="auto"/>
                            <w:right w:val="none" w:sz="0" w:space="0" w:color="auto"/>
                          </w:divBdr>
                        </w:div>
                        <w:div w:id="2011179624">
                          <w:marLeft w:val="0"/>
                          <w:marRight w:val="0"/>
                          <w:marTop w:val="0"/>
                          <w:marBottom w:val="0"/>
                          <w:divBdr>
                            <w:top w:val="none" w:sz="0" w:space="0" w:color="auto"/>
                            <w:left w:val="none" w:sz="0" w:space="0" w:color="auto"/>
                            <w:bottom w:val="none" w:sz="0" w:space="0" w:color="auto"/>
                            <w:right w:val="none" w:sz="0" w:space="0" w:color="auto"/>
                          </w:divBdr>
                        </w:div>
                        <w:div w:id="1662658953">
                          <w:marLeft w:val="0"/>
                          <w:marRight w:val="0"/>
                          <w:marTop w:val="0"/>
                          <w:marBottom w:val="0"/>
                          <w:divBdr>
                            <w:top w:val="none" w:sz="0" w:space="0" w:color="auto"/>
                            <w:left w:val="none" w:sz="0" w:space="0" w:color="auto"/>
                            <w:bottom w:val="none" w:sz="0" w:space="0" w:color="auto"/>
                            <w:right w:val="none" w:sz="0" w:space="0" w:color="auto"/>
                          </w:divBdr>
                        </w:div>
                        <w:div w:id="1921256979">
                          <w:marLeft w:val="0"/>
                          <w:marRight w:val="0"/>
                          <w:marTop w:val="0"/>
                          <w:marBottom w:val="0"/>
                          <w:divBdr>
                            <w:top w:val="none" w:sz="0" w:space="0" w:color="auto"/>
                            <w:left w:val="none" w:sz="0" w:space="0" w:color="auto"/>
                            <w:bottom w:val="none" w:sz="0" w:space="0" w:color="auto"/>
                            <w:right w:val="none" w:sz="0" w:space="0" w:color="auto"/>
                          </w:divBdr>
                        </w:div>
                        <w:div w:id="2001500867">
                          <w:marLeft w:val="0"/>
                          <w:marRight w:val="0"/>
                          <w:marTop w:val="0"/>
                          <w:marBottom w:val="0"/>
                          <w:divBdr>
                            <w:top w:val="none" w:sz="0" w:space="0" w:color="auto"/>
                            <w:left w:val="none" w:sz="0" w:space="0" w:color="auto"/>
                            <w:bottom w:val="none" w:sz="0" w:space="0" w:color="auto"/>
                            <w:right w:val="none" w:sz="0" w:space="0" w:color="auto"/>
                          </w:divBdr>
                        </w:div>
                        <w:div w:id="659847370">
                          <w:marLeft w:val="0"/>
                          <w:marRight w:val="0"/>
                          <w:marTop w:val="0"/>
                          <w:marBottom w:val="0"/>
                          <w:divBdr>
                            <w:top w:val="none" w:sz="0" w:space="0" w:color="auto"/>
                            <w:left w:val="none" w:sz="0" w:space="0" w:color="auto"/>
                            <w:bottom w:val="none" w:sz="0" w:space="0" w:color="auto"/>
                            <w:right w:val="none" w:sz="0" w:space="0" w:color="auto"/>
                          </w:divBdr>
                        </w:div>
                        <w:div w:id="308756416">
                          <w:marLeft w:val="0"/>
                          <w:marRight w:val="0"/>
                          <w:marTop w:val="0"/>
                          <w:marBottom w:val="0"/>
                          <w:divBdr>
                            <w:top w:val="none" w:sz="0" w:space="0" w:color="auto"/>
                            <w:left w:val="none" w:sz="0" w:space="0" w:color="auto"/>
                            <w:bottom w:val="none" w:sz="0" w:space="0" w:color="auto"/>
                            <w:right w:val="none" w:sz="0" w:space="0" w:color="auto"/>
                          </w:divBdr>
                        </w:div>
                        <w:div w:id="1056590286">
                          <w:marLeft w:val="0"/>
                          <w:marRight w:val="0"/>
                          <w:marTop w:val="0"/>
                          <w:marBottom w:val="0"/>
                          <w:divBdr>
                            <w:top w:val="none" w:sz="0" w:space="0" w:color="auto"/>
                            <w:left w:val="none" w:sz="0" w:space="0" w:color="auto"/>
                            <w:bottom w:val="none" w:sz="0" w:space="0" w:color="auto"/>
                            <w:right w:val="none" w:sz="0" w:space="0" w:color="auto"/>
                          </w:divBdr>
                        </w:div>
                        <w:div w:id="42795463">
                          <w:marLeft w:val="0"/>
                          <w:marRight w:val="0"/>
                          <w:marTop w:val="0"/>
                          <w:marBottom w:val="0"/>
                          <w:divBdr>
                            <w:top w:val="none" w:sz="0" w:space="0" w:color="auto"/>
                            <w:left w:val="none" w:sz="0" w:space="0" w:color="auto"/>
                            <w:bottom w:val="none" w:sz="0" w:space="0" w:color="auto"/>
                            <w:right w:val="none" w:sz="0" w:space="0" w:color="auto"/>
                          </w:divBdr>
                        </w:div>
                        <w:div w:id="1238704555">
                          <w:marLeft w:val="0"/>
                          <w:marRight w:val="0"/>
                          <w:marTop w:val="0"/>
                          <w:marBottom w:val="0"/>
                          <w:divBdr>
                            <w:top w:val="none" w:sz="0" w:space="0" w:color="auto"/>
                            <w:left w:val="none" w:sz="0" w:space="0" w:color="auto"/>
                            <w:bottom w:val="none" w:sz="0" w:space="0" w:color="auto"/>
                            <w:right w:val="none" w:sz="0" w:space="0" w:color="auto"/>
                          </w:divBdr>
                        </w:div>
                        <w:div w:id="577250696">
                          <w:marLeft w:val="0"/>
                          <w:marRight w:val="0"/>
                          <w:marTop w:val="0"/>
                          <w:marBottom w:val="0"/>
                          <w:divBdr>
                            <w:top w:val="none" w:sz="0" w:space="0" w:color="auto"/>
                            <w:left w:val="none" w:sz="0" w:space="0" w:color="auto"/>
                            <w:bottom w:val="none" w:sz="0" w:space="0" w:color="auto"/>
                            <w:right w:val="none" w:sz="0" w:space="0" w:color="auto"/>
                          </w:divBdr>
                        </w:div>
                        <w:div w:id="1776827572">
                          <w:marLeft w:val="0"/>
                          <w:marRight w:val="0"/>
                          <w:marTop w:val="0"/>
                          <w:marBottom w:val="0"/>
                          <w:divBdr>
                            <w:top w:val="none" w:sz="0" w:space="0" w:color="auto"/>
                            <w:left w:val="none" w:sz="0" w:space="0" w:color="auto"/>
                            <w:bottom w:val="none" w:sz="0" w:space="0" w:color="auto"/>
                            <w:right w:val="none" w:sz="0" w:space="0" w:color="auto"/>
                          </w:divBdr>
                        </w:div>
                        <w:div w:id="1622108643">
                          <w:marLeft w:val="0"/>
                          <w:marRight w:val="0"/>
                          <w:marTop w:val="0"/>
                          <w:marBottom w:val="0"/>
                          <w:divBdr>
                            <w:top w:val="none" w:sz="0" w:space="0" w:color="auto"/>
                            <w:left w:val="none" w:sz="0" w:space="0" w:color="auto"/>
                            <w:bottom w:val="none" w:sz="0" w:space="0" w:color="auto"/>
                            <w:right w:val="none" w:sz="0" w:space="0" w:color="auto"/>
                          </w:divBdr>
                        </w:div>
                        <w:div w:id="1120417961">
                          <w:marLeft w:val="0"/>
                          <w:marRight w:val="0"/>
                          <w:marTop w:val="0"/>
                          <w:marBottom w:val="0"/>
                          <w:divBdr>
                            <w:top w:val="none" w:sz="0" w:space="0" w:color="auto"/>
                            <w:left w:val="none" w:sz="0" w:space="0" w:color="auto"/>
                            <w:bottom w:val="none" w:sz="0" w:space="0" w:color="auto"/>
                            <w:right w:val="none" w:sz="0" w:space="0" w:color="auto"/>
                          </w:divBdr>
                        </w:div>
                        <w:div w:id="874461229">
                          <w:marLeft w:val="0"/>
                          <w:marRight w:val="0"/>
                          <w:marTop w:val="0"/>
                          <w:marBottom w:val="0"/>
                          <w:divBdr>
                            <w:top w:val="none" w:sz="0" w:space="0" w:color="auto"/>
                            <w:left w:val="none" w:sz="0" w:space="0" w:color="auto"/>
                            <w:bottom w:val="none" w:sz="0" w:space="0" w:color="auto"/>
                            <w:right w:val="none" w:sz="0" w:space="0" w:color="auto"/>
                          </w:divBdr>
                        </w:div>
                        <w:div w:id="579869532">
                          <w:marLeft w:val="0"/>
                          <w:marRight w:val="0"/>
                          <w:marTop w:val="0"/>
                          <w:marBottom w:val="0"/>
                          <w:divBdr>
                            <w:top w:val="none" w:sz="0" w:space="0" w:color="auto"/>
                            <w:left w:val="none" w:sz="0" w:space="0" w:color="auto"/>
                            <w:bottom w:val="none" w:sz="0" w:space="0" w:color="auto"/>
                            <w:right w:val="none" w:sz="0" w:space="0" w:color="auto"/>
                          </w:divBdr>
                        </w:div>
                        <w:div w:id="949363002">
                          <w:marLeft w:val="0"/>
                          <w:marRight w:val="0"/>
                          <w:marTop w:val="0"/>
                          <w:marBottom w:val="0"/>
                          <w:divBdr>
                            <w:top w:val="none" w:sz="0" w:space="0" w:color="auto"/>
                            <w:left w:val="none" w:sz="0" w:space="0" w:color="auto"/>
                            <w:bottom w:val="none" w:sz="0" w:space="0" w:color="auto"/>
                            <w:right w:val="none" w:sz="0" w:space="0" w:color="auto"/>
                          </w:divBdr>
                        </w:div>
                        <w:div w:id="1039935490">
                          <w:marLeft w:val="0"/>
                          <w:marRight w:val="0"/>
                          <w:marTop w:val="0"/>
                          <w:marBottom w:val="0"/>
                          <w:divBdr>
                            <w:top w:val="none" w:sz="0" w:space="0" w:color="auto"/>
                            <w:left w:val="none" w:sz="0" w:space="0" w:color="auto"/>
                            <w:bottom w:val="none" w:sz="0" w:space="0" w:color="auto"/>
                            <w:right w:val="none" w:sz="0" w:space="0" w:color="auto"/>
                          </w:divBdr>
                        </w:div>
                        <w:div w:id="1532494648">
                          <w:marLeft w:val="0"/>
                          <w:marRight w:val="0"/>
                          <w:marTop w:val="0"/>
                          <w:marBottom w:val="0"/>
                          <w:divBdr>
                            <w:top w:val="none" w:sz="0" w:space="0" w:color="auto"/>
                            <w:left w:val="none" w:sz="0" w:space="0" w:color="auto"/>
                            <w:bottom w:val="none" w:sz="0" w:space="0" w:color="auto"/>
                            <w:right w:val="none" w:sz="0" w:space="0" w:color="auto"/>
                          </w:divBdr>
                        </w:div>
                        <w:div w:id="176702172">
                          <w:marLeft w:val="0"/>
                          <w:marRight w:val="0"/>
                          <w:marTop w:val="0"/>
                          <w:marBottom w:val="0"/>
                          <w:divBdr>
                            <w:top w:val="none" w:sz="0" w:space="0" w:color="auto"/>
                            <w:left w:val="none" w:sz="0" w:space="0" w:color="auto"/>
                            <w:bottom w:val="none" w:sz="0" w:space="0" w:color="auto"/>
                            <w:right w:val="none" w:sz="0" w:space="0" w:color="auto"/>
                          </w:divBdr>
                        </w:div>
                        <w:div w:id="103690482">
                          <w:marLeft w:val="0"/>
                          <w:marRight w:val="0"/>
                          <w:marTop w:val="0"/>
                          <w:marBottom w:val="0"/>
                          <w:divBdr>
                            <w:top w:val="none" w:sz="0" w:space="0" w:color="auto"/>
                            <w:left w:val="none" w:sz="0" w:space="0" w:color="auto"/>
                            <w:bottom w:val="none" w:sz="0" w:space="0" w:color="auto"/>
                            <w:right w:val="none" w:sz="0" w:space="0" w:color="auto"/>
                          </w:divBdr>
                        </w:div>
                        <w:div w:id="1318994584">
                          <w:marLeft w:val="0"/>
                          <w:marRight w:val="0"/>
                          <w:marTop w:val="0"/>
                          <w:marBottom w:val="0"/>
                          <w:divBdr>
                            <w:top w:val="none" w:sz="0" w:space="0" w:color="auto"/>
                            <w:left w:val="none" w:sz="0" w:space="0" w:color="auto"/>
                            <w:bottom w:val="none" w:sz="0" w:space="0" w:color="auto"/>
                            <w:right w:val="none" w:sz="0" w:space="0" w:color="auto"/>
                          </w:divBdr>
                        </w:div>
                        <w:div w:id="1692952247">
                          <w:marLeft w:val="0"/>
                          <w:marRight w:val="0"/>
                          <w:marTop w:val="0"/>
                          <w:marBottom w:val="0"/>
                          <w:divBdr>
                            <w:top w:val="none" w:sz="0" w:space="0" w:color="auto"/>
                            <w:left w:val="none" w:sz="0" w:space="0" w:color="auto"/>
                            <w:bottom w:val="none" w:sz="0" w:space="0" w:color="auto"/>
                            <w:right w:val="none" w:sz="0" w:space="0" w:color="auto"/>
                          </w:divBdr>
                        </w:div>
                        <w:div w:id="683283985">
                          <w:marLeft w:val="0"/>
                          <w:marRight w:val="0"/>
                          <w:marTop w:val="0"/>
                          <w:marBottom w:val="0"/>
                          <w:divBdr>
                            <w:top w:val="none" w:sz="0" w:space="0" w:color="auto"/>
                            <w:left w:val="none" w:sz="0" w:space="0" w:color="auto"/>
                            <w:bottom w:val="none" w:sz="0" w:space="0" w:color="auto"/>
                            <w:right w:val="none" w:sz="0" w:space="0" w:color="auto"/>
                          </w:divBdr>
                        </w:div>
                        <w:div w:id="188229079">
                          <w:marLeft w:val="0"/>
                          <w:marRight w:val="0"/>
                          <w:marTop w:val="0"/>
                          <w:marBottom w:val="0"/>
                          <w:divBdr>
                            <w:top w:val="none" w:sz="0" w:space="0" w:color="auto"/>
                            <w:left w:val="none" w:sz="0" w:space="0" w:color="auto"/>
                            <w:bottom w:val="none" w:sz="0" w:space="0" w:color="auto"/>
                            <w:right w:val="none" w:sz="0" w:space="0" w:color="auto"/>
                          </w:divBdr>
                        </w:div>
                        <w:div w:id="750927666">
                          <w:marLeft w:val="0"/>
                          <w:marRight w:val="0"/>
                          <w:marTop w:val="0"/>
                          <w:marBottom w:val="0"/>
                          <w:divBdr>
                            <w:top w:val="none" w:sz="0" w:space="0" w:color="auto"/>
                            <w:left w:val="none" w:sz="0" w:space="0" w:color="auto"/>
                            <w:bottom w:val="none" w:sz="0" w:space="0" w:color="auto"/>
                            <w:right w:val="none" w:sz="0" w:space="0" w:color="auto"/>
                          </w:divBdr>
                        </w:div>
                        <w:div w:id="2067796879">
                          <w:marLeft w:val="0"/>
                          <w:marRight w:val="0"/>
                          <w:marTop w:val="0"/>
                          <w:marBottom w:val="0"/>
                          <w:divBdr>
                            <w:top w:val="none" w:sz="0" w:space="0" w:color="auto"/>
                            <w:left w:val="none" w:sz="0" w:space="0" w:color="auto"/>
                            <w:bottom w:val="none" w:sz="0" w:space="0" w:color="auto"/>
                            <w:right w:val="none" w:sz="0" w:space="0" w:color="auto"/>
                          </w:divBdr>
                        </w:div>
                        <w:div w:id="1909609754">
                          <w:marLeft w:val="0"/>
                          <w:marRight w:val="0"/>
                          <w:marTop w:val="0"/>
                          <w:marBottom w:val="0"/>
                          <w:divBdr>
                            <w:top w:val="none" w:sz="0" w:space="0" w:color="auto"/>
                            <w:left w:val="none" w:sz="0" w:space="0" w:color="auto"/>
                            <w:bottom w:val="none" w:sz="0" w:space="0" w:color="auto"/>
                            <w:right w:val="none" w:sz="0" w:space="0" w:color="auto"/>
                          </w:divBdr>
                        </w:div>
                        <w:div w:id="1587572458">
                          <w:marLeft w:val="0"/>
                          <w:marRight w:val="0"/>
                          <w:marTop w:val="0"/>
                          <w:marBottom w:val="0"/>
                          <w:divBdr>
                            <w:top w:val="none" w:sz="0" w:space="0" w:color="auto"/>
                            <w:left w:val="none" w:sz="0" w:space="0" w:color="auto"/>
                            <w:bottom w:val="none" w:sz="0" w:space="0" w:color="auto"/>
                            <w:right w:val="none" w:sz="0" w:space="0" w:color="auto"/>
                          </w:divBdr>
                        </w:div>
                        <w:div w:id="823400301">
                          <w:marLeft w:val="0"/>
                          <w:marRight w:val="0"/>
                          <w:marTop w:val="0"/>
                          <w:marBottom w:val="0"/>
                          <w:divBdr>
                            <w:top w:val="none" w:sz="0" w:space="0" w:color="auto"/>
                            <w:left w:val="none" w:sz="0" w:space="0" w:color="auto"/>
                            <w:bottom w:val="none" w:sz="0" w:space="0" w:color="auto"/>
                            <w:right w:val="none" w:sz="0" w:space="0" w:color="auto"/>
                          </w:divBdr>
                        </w:div>
                        <w:div w:id="784353497">
                          <w:marLeft w:val="0"/>
                          <w:marRight w:val="0"/>
                          <w:marTop w:val="0"/>
                          <w:marBottom w:val="0"/>
                          <w:divBdr>
                            <w:top w:val="none" w:sz="0" w:space="0" w:color="auto"/>
                            <w:left w:val="none" w:sz="0" w:space="0" w:color="auto"/>
                            <w:bottom w:val="none" w:sz="0" w:space="0" w:color="auto"/>
                            <w:right w:val="none" w:sz="0" w:space="0" w:color="auto"/>
                          </w:divBdr>
                        </w:div>
                      </w:divsChild>
                    </w:div>
                    <w:div w:id="275215954">
                      <w:marLeft w:val="0"/>
                      <w:marRight w:val="0"/>
                      <w:marTop w:val="0"/>
                      <w:marBottom w:val="0"/>
                      <w:divBdr>
                        <w:top w:val="none" w:sz="0" w:space="0" w:color="auto"/>
                        <w:left w:val="none" w:sz="0" w:space="0" w:color="auto"/>
                        <w:bottom w:val="none" w:sz="0" w:space="0" w:color="auto"/>
                        <w:right w:val="none" w:sz="0" w:space="0" w:color="auto"/>
                      </w:divBdr>
                    </w:div>
                    <w:div w:id="756709354">
                      <w:marLeft w:val="0"/>
                      <w:marRight w:val="0"/>
                      <w:marTop w:val="0"/>
                      <w:marBottom w:val="0"/>
                      <w:divBdr>
                        <w:top w:val="none" w:sz="0" w:space="0" w:color="auto"/>
                        <w:left w:val="none" w:sz="0" w:space="0" w:color="auto"/>
                        <w:bottom w:val="none" w:sz="0" w:space="0" w:color="auto"/>
                        <w:right w:val="none" w:sz="0" w:space="0" w:color="auto"/>
                      </w:divBdr>
                      <w:divsChild>
                        <w:div w:id="1648589116">
                          <w:marLeft w:val="0"/>
                          <w:marRight w:val="0"/>
                          <w:marTop w:val="0"/>
                          <w:marBottom w:val="0"/>
                          <w:divBdr>
                            <w:top w:val="none" w:sz="0" w:space="0" w:color="auto"/>
                            <w:left w:val="none" w:sz="0" w:space="0" w:color="auto"/>
                            <w:bottom w:val="none" w:sz="0" w:space="0" w:color="auto"/>
                            <w:right w:val="none" w:sz="0" w:space="0" w:color="auto"/>
                          </w:divBdr>
                          <w:divsChild>
                            <w:div w:id="2027243014">
                              <w:marLeft w:val="0"/>
                              <w:marRight w:val="0"/>
                              <w:marTop w:val="0"/>
                              <w:marBottom w:val="0"/>
                              <w:divBdr>
                                <w:top w:val="none" w:sz="0" w:space="0" w:color="auto"/>
                                <w:left w:val="none" w:sz="0" w:space="0" w:color="auto"/>
                                <w:bottom w:val="none" w:sz="0" w:space="0" w:color="auto"/>
                                <w:right w:val="none" w:sz="0" w:space="0" w:color="auto"/>
                              </w:divBdr>
                              <w:divsChild>
                                <w:div w:id="361172242">
                                  <w:marLeft w:val="0"/>
                                  <w:marRight w:val="0"/>
                                  <w:marTop w:val="0"/>
                                  <w:marBottom w:val="0"/>
                                  <w:divBdr>
                                    <w:top w:val="none" w:sz="0" w:space="0" w:color="auto"/>
                                    <w:left w:val="none" w:sz="0" w:space="0" w:color="auto"/>
                                    <w:bottom w:val="none" w:sz="0" w:space="0" w:color="auto"/>
                                    <w:right w:val="none" w:sz="0" w:space="0" w:color="auto"/>
                                  </w:divBdr>
                                  <w:divsChild>
                                    <w:div w:id="140352946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6851">
                      <w:marLeft w:val="0"/>
                      <w:marRight w:val="0"/>
                      <w:marTop w:val="0"/>
                      <w:marBottom w:val="0"/>
                      <w:divBdr>
                        <w:top w:val="none" w:sz="0" w:space="0" w:color="auto"/>
                        <w:left w:val="none" w:sz="0" w:space="0" w:color="auto"/>
                        <w:bottom w:val="none" w:sz="0" w:space="0" w:color="auto"/>
                        <w:right w:val="none" w:sz="0" w:space="0" w:color="auto"/>
                      </w:divBdr>
                      <w:divsChild>
                        <w:div w:id="100301737">
                          <w:marLeft w:val="0"/>
                          <w:marRight w:val="0"/>
                          <w:marTop w:val="0"/>
                          <w:marBottom w:val="0"/>
                          <w:divBdr>
                            <w:top w:val="none" w:sz="0" w:space="0" w:color="auto"/>
                            <w:left w:val="none" w:sz="0" w:space="0" w:color="auto"/>
                            <w:bottom w:val="none" w:sz="0" w:space="0" w:color="auto"/>
                            <w:right w:val="none" w:sz="0" w:space="0" w:color="auto"/>
                          </w:divBdr>
                        </w:div>
                      </w:divsChild>
                    </w:div>
                    <w:div w:id="466050136">
                      <w:marLeft w:val="0"/>
                      <w:marRight w:val="0"/>
                      <w:marTop w:val="0"/>
                      <w:marBottom w:val="0"/>
                      <w:divBdr>
                        <w:top w:val="none" w:sz="0" w:space="0" w:color="auto"/>
                        <w:left w:val="none" w:sz="0" w:space="0" w:color="auto"/>
                        <w:bottom w:val="none" w:sz="0" w:space="0" w:color="auto"/>
                        <w:right w:val="none" w:sz="0" w:space="0" w:color="auto"/>
                      </w:divBdr>
                      <w:divsChild>
                        <w:div w:id="733771511">
                          <w:marLeft w:val="0"/>
                          <w:marRight w:val="0"/>
                          <w:marTop w:val="0"/>
                          <w:marBottom w:val="0"/>
                          <w:divBdr>
                            <w:top w:val="none" w:sz="0" w:space="0" w:color="auto"/>
                            <w:left w:val="none" w:sz="0" w:space="0" w:color="auto"/>
                            <w:bottom w:val="none" w:sz="0" w:space="0" w:color="auto"/>
                            <w:right w:val="none" w:sz="0" w:space="0" w:color="auto"/>
                          </w:divBdr>
                        </w:div>
                      </w:divsChild>
                    </w:div>
                    <w:div w:id="654458225">
                      <w:marLeft w:val="0"/>
                      <w:marRight w:val="0"/>
                      <w:marTop w:val="0"/>
                      <w:marBottom w:val="0"/>
                      <w:divBdr>
                        <w:top w:val="none" w:sz="0" w:space="0" w:color="auto"/>
                        <w:left w:val="none" w:sz="0" w:space="0" w:color="auto"/>
                        <w:bottom w:val="none" w:sz="0" w:space="0" w:color="auto"/>
                        <w:right w:val="none" w:sz="0" w:space="0" w:color="auto"/>
                      </w:divBdr>
                      <w:divsChild>
                        <w:div w:id="2051176674">
                          <w:marLeft w:val="0"/>
                          <w:marRight w:val="0"/>
                          <w:marTop w:val="0"/>
                          <w:marBottom w:val="0"/>
                          <w:divBdr>
                            <w:top w:val="none" w:sz="0" w:space="0" w:color="auto"/>
                            <w:left w:val="none" w:sz="0" w:space="0" w:color="auto"/>
                            <w:bottom w:val="none" w:sz="0" w:space="0" w:color="auto"/>
                            <w:right w:val="none" w:sz="0" w:space="0" w:color="auto"/>
                          </w:divBdr>
                        </w:div>
                      </w:divsChild>
                    </w:div>
                    <w:div w:id="334965756">
                      <w:marLeft w:val="0"/>
                      <w:marRight w:val="0"/>
                      <w:marTop w:val="0"/>
                      <w:marBottom w:val="0"/>
                      <w:divBdr>
                        <w:top w:val="none" w:sz="0" w:space="0" w:color="auto"/>
                        <w:left w:val="none" w:sz="0" w:space="0" w:color="auto"/>
                        <w:bottom w:val="none" w:sz="0" w:space="0" w:color="auto"/>
                        <w:right w:val="none" w:sz="0" w:space="0" w:color="auto"/>
                      </w:divBdr>
                      <w:divsChild>
                        <w:div w:id="10181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shareasale.com/m-pr.cfm?merchantID=53701&amp;userID=880419&amp;productID=5464121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creek.com/2011/01/an-java-example-of-observer-pattern/" TargetMode="External"/><Relationship Id="rId5" Type="http://schemas.openxmlformats.org/officeDocument/2006/relationships/hyperlink" Target="https://www.programcreek.com/2009/01/the-steps-involved-in-building-a-swing-gui-applic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2791</Words>
  <Characters>15914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2018-03-08T17:08:00Z</dcterms:created>
  <dcterms:modified xsi:type="dcterms:W3CDTF">2018-03-09T15:50:00Z</dcterms:modified>
</cp:coreProperties>
</file>