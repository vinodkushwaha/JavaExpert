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1DD" w:rsidRDefault="00D72A89">
      <w:pPr>
        <w:rPr>
          <w:rFonts w:ascii="Arial" w:hAnsi="Arial" w:cs="Arial"/>
          <w:b/>
          <w:color w:val="666666"/>
          <w:sz w:val="44"/>
          <w:szCs w:val="44"/>
          <w:shd w:val="clear" w:color="auto" w:fill="FFFFFF"/>
        </w:rPr>
      </w:pPr>
      <w:hyperlink r:id="rId5" w:history="1">
        <w:r w:rsidR="00AE06EE" w:rsidRPr="00F75203">
          <w:rPr>
            <w:rStyle w:val="Hyperlink"/>
            <w:rFonts w:ascii="Arial" w:hAnsi="Arial" w:cs="Arial"/>
            <w:b/>
            <w:sz w:val="44"/>
            <w:szCs w:val="44"/>
            <w:shd w:val="clear" w:color="auto" w:fill="FFFFFF"/>
          </w:rPr>
          <w:t>http://www.java67.com/2012/09/top-10-java-design-pattern-interview-question-answer.html</w:t>
        </w:r>
      </w:hyperlink>
    </w:p>
    <w:p w:rsidR="00AE06EE" w:rsidRPr="00AE06EE" w:rsidRDefault="00AE06EE" w:rsidP="00AE06EE">
      <w:pPr>
        <w:spacing w:after="0" w:line="240" w:lineRule="auto"/>
        <w:rPr>
          <w:rFonts w:ascii="Times New Roman" w:eastAsia="Times New Roman" w:hAnsi="Times New Roman" w:cs="Times New Roman"/>
          <w:sz w:val="24"/>
          <w:szCs w:val="24"/>
        </w:rPr>
      </w:pPr>
      <w:r w:rsidRPr="00AE06EE">
        <w:rPr>
          <w:rFonts w:ascii="Arial" w:eastAsia="Times New Roman" w:hAnsi="Arial" w:cs="Arial"/>
          <w:color w:val="000000"/>
          <w:sz w:val="24"/>
          <w:szCs w:val="24"/>
        </w:rPr>
        <w:t>Design patterns are divided into three fundamental groups:</w:t>
      </w:r>
    </w:p>
    <w:p w:rsidR="00AE06EE" w:rsidRDefault="00AE06EE" w:rsidP="00AE06EE">
      <w:pPr>
        <w:spacing w:after="0" w:line="240" w:lineRule="auto"/>
        <w:ind w:left="-345" w:right="15"/>
        <w:rPr>
          <w:rFonts w:ascii="Arial" w:eastAsia="Times New Roman" w:hAnsi="Arial" w:cs="Arial"/>
          <w:color w:val="000000"/>
          <w:sz w:val="24"/>
          <w:szCs w:val="24"/>
        </w:rPr>
      </w:pPr>
      <w:r w:rsidRPr="00AE06EE">
        <w:rPr>
          <w:rFonts w:ascii="Arial" w:eastAsia="Times New Roman" w:hAnsi="Arial" w:cs="Arial"/>
          <w:color w:val="000000"/>
          <w:sz w:val="24"/>
          <w:szCs w:val="24"/>
          <w:highlight w:val="green"/>
        </w:rPr>
        <w:t>1.</w:t>
      </w:r>
      <w:r>
        <w:rPr>
          <w:rFonts w:ascii="Arial" w:eastAsia="Times New Roman" w:hAnsi="Arial" w:cs="Arial"/>
          <w:color w:val="000000"/>
          <w:sz w:val="24"/>
          <w:szCs w:val="24"/>
          <w:highlight w:val="green"/>
        </w:rPr>
        <w:t>Behavioral</w:t>
      </w:r>
      <w:r>
        <w:rPr>
          <w:rFonts w:ascii="Arial" w:eastAsia="Times New Roman" w:hAnsi="Arial" w:cs="Arial"/>
          <w:color w:val="000000"/>
          <w:sz w:val="24"/>
          <w:szCs w:val="24"/>
        </w:rPr>
        <w:t xml:space="preserve"> </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highlight w:val="yellow"/>
        </w:rPr>
      </w:pPr>
      <w:r w:rsidRPr="00AE06EE">
        <w:rPr>
          <w:rFonts w:ascii="Verdana" w:eastAsia="Times New Roman" w:hAnsi="Verdana" w:cs="Times New Roman"/>
          <w:color w:val="000000"/>
          <w:sz w:val="20"/>
          <w:szCs w:val="20"/>
          <w:highlight w:val="yellow"/>
        </w:rPr>
        <w:t>Chain of Responsibility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highlight w:val="yellow"/>
        </w:rPr>
        <w:t>Command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Interpreter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highlight w:val="yellow"/>
        </w:rPr>
        <w:t>Iterator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Mediator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Memento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Observer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State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highlight w:val="yellow"/>
        </w:rPr>
        <w:t>Strategy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Template Pattern</w:t>
      </w:r>
    </w:p>
    <w:p w:rsidR="00AE06EE" w:rsidRP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Visitor Pattern</w:t>
      </w:r>
    </w:p>
    <w:p w:rsidR="00AE06EE" w:rsidRDefault="00AE06EE" w:rsidP="00AE06EE">
      <w:pPr>
        <w:shd w:val="clear" w:color="auto" w:fill="FFFFFF"/>
        <w:spacing w:after="0" w:line="345" w:lineRule="atLeast"/>
        <w:ind w:left="360"/>
        <w:jc w:val="both"/>
        <w:rPr>
          <w:rFonts w:ascii="Verdana" w:eastAsia="Times New Roman" w:hAnsi="Verdana" w:cs="Times New Roman"/>
          <w:color w:val="000000"/>
          <w:sz w:val="20"/>
          <w:szCs w:val="20"/>
        </w:rPr>
      </w:pPr>
      <w:r w:rsidRPr="00AE06EE">
        <w:rPr>
          <w:rFonts w:ascii="Verdana" w:eastAsia="Times New Roman" w:hAnsi="Verdana" w:cs="Times New Roman"/>
          <w:color w:val="000000"/>
          <w:sz w:val="20"/>
          <w:szCs w:val="20"/>
        </w:rPr>
        <w:t>Null Object</w:t>
      </w:r>
    </w:p>
    <w:p w:rsidR="003E3E71" w:rsidRPr="00AE06EE" w:rsidRDefault="003E3E71" w:rsidP="00AE06EE">
      <w:pPr>
        <w:shd w:val="clear" w:color="auto" w:fill="FFFFFF"/>
        <w:spacing w:after="0" w:line="345" w:lineRule="atLeast"/>
        <w:ind w:left="360"/>
        <w:jc w:val="both"/>
        <w:rPr>
          <w:rFonts w:ascii="Verdana" w:eastAsia="Times New Roman" w:hAnsi="Verdana" w:cs="Times New Roman"/>
          <w:color w:val="000000"/>
          <w:sz w:val="20"/>
          <w:szCs w:val="20"/>
        </w:rPr>
      </w:pPr>
    </w:p>
    <w:p w:rsidR="00AE06EE" w:rsidRPr="00AE06EE" w:rsidRDefault="00AE06EE" w:rsidP="00AE06EE">
      <w:pPr>
        <w:spacing w:after="0" w:line="240" w:lineRule="auto"/>
        <w:ind w:left="15" w:right="15"/>
        <w:rPr>
          <w:rFonts w:ascii="Arial" w:eastAsia="Times New Roman" w:hAnsi="Arial" w:cs="Arial"/>
          <w:color w:val="000000"/>
          <w:sz w:val="24"/>
          <w:szCs w:val="24"/>
        </w:rPr>
      </w:pPr>
    </w:p>
    <w:p w:rsidR="00AE06EE" w:rsidRDefault="00AE06EE" w:rsidP="00AE06EE">
      <w:pPr>
        <w:spacing w:after="0" w:line="240" w:lineRule="auto"/>
        <w:ind w:left="-345" w:right="15"/>
        <w:rPr>
          <w:rFonts w:ascii="Arial" w:eastAsia="Times New Roman" w:hAnsi="Arial" w:cs="Arial"/>
          <w:color w:val="000000"/>
          <w:sz w:val="24"/>
          <w:szCs w:val="24"/>
        </w:rPr>
      </w:pPr>
      <w:r w:rsidRPr="00AE06EE">
        <w:rPr>
          <w:rFonts w:ascii="Arial" w:eastAsia="Times New Roman" w:hAnsi="Arial" w:cs="Arial"/>
          <w:color w:val="000000"/>
          <w:sz w:val="24"/>
          <w:szCs w:val="24"/>
          <w:highlight w:val="green"/>
        </w:rPr>
        <w:t>2. Creational</w:t>
      </w:r>
    </w:p>
    <w:p w:rsidR="00AE06EE" w:rsidRPr="00A01BE1" w:rsidRDefault="00D72A89" w:rsidP="00AE06EE">
      <w:pPr>
        <w:shd w:val="clear" w:color="auto" w:fill="FFFFFF"/>
        <w:spacing w:after="0" w:line="345" w:lineRule="atLeast"/>
        <w:ind w:left="360"/>
        <w:jc w:val="both"/>
        <w:rPr>
          <w:rFonts w:ascii="Verdana" w:hAnsi="Verdana"/>
          <w:color w:val="000000"/>
          <w:sz w:val="20"/>
          <w:szCs w:val="20"/>
          <w:highlight w:val="yellow"/>
        </w:rPr>
      </w:pPr>
      <w:hyperlink r:id="rId6" w:history="1">
        <w:r w:rsidR="00AE06EE" w:rsidRPr="00A01BE1">
          <w:rPr>
            <w:rStyle w:val="Hyperlink"/>
            <w:rFonts w:ascii="Verdana" w:hAnsi="Verdana"/>
            <w:color w:val="FF0000"/>
            <w:sz w:val="20"/>
            <w:szCs w:val="20"/>
          </w:rPr>
          <w:t>Factory Method Pattern</w:t>
        </w:r>
      </w:hyperlink>
    </w:p>
    <w:p w:rsidR="00AE06EE" w:rsidRPr="00A01BE1" w:rsidRDefault="00D72A89" w:rsidP="00AE06EE">
      <w:pPr>
        <w:shd w:val="clear" w:color="auto" w:fill="FFFFFF"/>
        <w:spacing w:after="0" w:line="345" w:lineRule="atLeast"/>
        <w:ind w:left="360"/>
        <w:jc w:val="both"/>
        <w:rPr>
          <w:rFonts w:ascii="Verdana" w:hAnsi="Verdana"/>
          <w:color w:val="000000"/>
          <w:sz w:val="20"/>
          <w:szCs w:val="20"/>
          <w:highlight w:val="yellow"/>
        </w:rPr>
      </w:pPr>
      <w:hyperlink r:id="rId7" w:history="1">
        <w:r w:rsidR="00AE06EE" w:rsidRPr="00A01BE1">
          <w:rPr>
            <w:rStyle w:val="Hyperlink"/>
            <w:rFonts w:ascii="Verdana" w:hAnsi="Verdana"/>
            <w:color w:val="008000"/>
            <w:sz w:val="20"/>
            <w:szCs w:val="20"/>
          </w:rPr>
          <w:t>Singleton Pattern</w:t>
        </w:r>
      </w:hyperlink>
    </w:p>
    <w:p w:rsidR="00AE06EE" w:rsidRPr="00A01BE1" w:rsidRDefault="00D72A89" w:rsidP="00AE06EE">
      <w:pPr>
        <w:shd w:val="clear" w:color="auto" w:fill="FFFFFF"/>
        <w:spacing w:after="0" w:line="345" w:lineRule="atLeast"/>
        <w:ind w:left="360"/>
        <w:jc w:val="both"/>
        <w:rPr>
          <w:rFonts w:ascii="Verdana" w:hAnsi="Verdana"/>
          <w:color w:val="000000"/>
          <w:sz w:val="20"/>
          <w:szCs w:val="20"/>
          <w:highlight w:val="yellow"/>
        </w:rPr>
      </w:pPr>
      <w:hyperlink r:id="rId8" w:history="1">
        <w:r w:rsidR="00AE06EE" w:rsidRPr="00A01BE1">
          <w:rPr>
            <w:rStyle w:val="Hyperlink"/>
            <w:rFonts w:ascii="Verdana" w:hAnsi="Verdana"/>
            <w:color w:val="008000"/>
            <w:sz w:val="20"/>
            <w:szCs w:val="20"/>
          </w:rPr>
          <w:t>Prototype Pattern</w:t>
        </w:r>
      </w:hyperlink>
    </w:p>
    <w:p w:rsidR="00AE06EE" w:rsidRDefault="00D72A89" w:rsidP="00AE06EE">
      <w:pPr>
        <w:shd w:val="clear" w:color="auto" w:fill="FFFFFF"/>
        <w:spacing w:after="0" w:line="345" w:lineRule="atLeast"/>
        <w:ind w:left="360"/>
        <w:jc w:val="both"/>
        <w:rPr>
          <w:rFonts w:ascii="Verdana" w:hAnsi="Verdana"/>
          <w:color w:val="000000"/>
          <w:sz w:val="20"/>
          <w:szCs w:val="20"/>
        </w:rPr>
      </w:pPr>
      <w:hyperlink r:id="rId9" w:history="1">
        <w:r w:rsidR="00AE06EE" w:rsidRPr="00A01BE1">
          <w:rPr>
            <w:rStyle w:val="Hyperlink"/>
            <w:rFonts w:ascii="Verdana" w:hAnsi="Verdana"/>
            <w:color w:val="008000"/>
            <w:sz w:val="20"/>
            <w:szCs w:val="20"/>
          </w:rPr>
          <w:t>Builder Pattern</w:t>
        </w:r>
      </w:hyperlink>
    </w:p>
    <w:p w:rsidR="00AE06EE" w:rsidRDefault="00D72A89" w:rsidP="00AE06EE">
      <w:pPr>
        <w:shd w:val="clear" w:color="auto" w:fill="FFFFFF"/>
        <w:spacing w:after="0" w:line="345" w:lineRule="atLeast"/>
        <w:ind w:left="360"/>
        <w:jc w:val="both"/>
        <w:rPr>
          <w:rFonts w:ascii="Verdana" w:hAnsi="Verdana"/>
          <w:color w:val="000000"/>
          <w:sz w:val="20"/>
          <w:szCs w:val="20"/>
        </w:rPr>
      </w:pPr>
      <w:hyperlink r:id="rId10" w:history="1">
        <w:r w:rsidR="00AE06EE">
          <w:rPr>
            <w:rStyle w:val="Hyperlink"/>
            <w:rFonts w:ascii="Verdana" w:hAnsi="Verdana"/>
            <w:color w:val="008000"/>
            <w:sz w:val="20"/>
            <w:szCs w:val="20"/>
          </w:rPr>
          <w:t>Object Pool Pattern</w:t>
        </w:r>
      </w:hyperlink>
    </w:p>
    <w:p w:rsidR="00A01BE1" w:rsidRDefault="00D72A89" w:rsidP="00A01BE1">
      <w:pPr>
        <w:shd w:val="clear" w:color="auto" w:fill="FFFFFF"/>
        <w:spacing w:after="0" w:line="345" w:lineRule="atLeast"/>
        <w:ind w:left="360"/>
        <w:jc w:val="both"/>
        <w:rPr>
          <w:rFonts w:ascii="Verdana" w:hAnsi="Verdana"/>
          <w:color w:val="000000"/>
          <w:sz w:val="20"/>
          <w:szCs w:val="20"/>
        </w:rPr>
      </w:pPr>
      <w:hyperlink r:id="rId11" w:history="1">
        <w:r w:rsidR="00A01BE1">
          <w:rPr>
            <w:rStyle w:val="Hyperlink"/>
            <w:rFonts w:ascii="Verdana" w:hAnsi="Verdana"/>
            <w:color w:val="008000"/>
            <w:sz w:val="20"/>
            <w:szCs w:val="20"/>
          </w:rPr>
          <w:t>Abstract Factory Pattern</w:t>
        </w:r>
      </w:hyperlink>
    </w:p>
    <w:p w:rsidR="00A01BE1" w:rsidRDefault="00A01BE1" w:rsidP="00AE06EE">
      <w:pPr>
        <w:shd w:val="clear" w:color="auto" w:fill="FFFFFF"/>
        <w:spacing w:after="0" w:line="345" w:lineRule="atLeast"/>
        <w:ind w:left="360"/>
        <w:jc w:val="both"/>
        <w:rPr>
          <w:rFonts w:ascii="Verdana" w:hAnsi="Verdana"/>
          <w:color w:val="000000"/>
          <w:sz w:val="20"/>
          <w:szCs w:val="20"/>
        </w:rPr>
      </w:pPr>
    </w:p>
    <w:p w:rsidR="00AE06EE" w:rsidRPr="00AE06EE" w:rsidRDefault="00AE06EE" w:rsidP="00AE06EE">
      <w:pPr>
        <w:spacing w:after="0" w:line="240" w:lineRule="auto"/>
        <w:ind w:left="15" w:right="15"/>
        <w:rPr>
          <w:rFonts w:ascii="Arial" w:eastAsia="Times New Roman" w:hAnsi="Arial" w:cs="Arial"/>
          <w:color w:val="000000"/>
          <w:sz w:val="24"/>
          <w:szCs w:val="24"/>
        </w:rPr>
      </w:pPr>
    </w:p>
    <w:p w:rsidR="00AE06EE" w:rsidRPr="00AE06EE" w:rsidRDefault="00AE06EE" w:rsidP="00AE06EE">
      <w:pPr>
        <w:spacing w:after="0" w:line="240" w:lineRule="auto"/>
        <w:ind w:left="-345" w:right="15"/>
        <w:rPr>
          <w:rFonts w:ascii="Arial" w:eastAsia="Times New Roman" w:hAnsi="Arial" w:cs="Arial"/>
          <w:color w:val="000000"/>
          <w:sz w:val="24"/>
          <w:szCs w:val="24"/>
        </w:rPr>
      </w:pPr>
      <w:r w:rsidRPr="00AE06EE">
        <w:rPr>
          <w:rFonts w:ascii="Arial" w:eastAsia="Times New Roman" w:hAnsi="Arial" w:cs="Arial"/>
          <w:color w:val="000000"/>
          <w:sz w:val="24"/>
          <w:szCs w:val="24"/>
          <w:highlight w:val="green"/>
        </w:rPr>
        <w:t>3. Structural</w:t>
      </w:r>
    </w:p>
    <w:p w:rsidR="00AE06EE" w:rsidRPr="00AE06EE" w:rsidRDefault="00D72A89" w:rsidP="00AE06EE">
      <w:pPr>
        <w:pStyle w:val="ListParagraph"/>
        <w:numPr>
          <w:ilvl w:val="0"/>
          <w:numId w:val="11"/>
        </w:numPr>
        <w:spacing w:after="0" w:line="240" w:lineRule="auto"/>
        <w:ind w:right="15"/>
        <w:rPr>
          <w:rFonts w:ascii="Arial" w:eastAsia="Times New Roman" w:hAnsi="Arial" w:cs="Arial"/>
          <w:color w:val="000000"/>
          <w:sz w:val="24"/>
          <w:szCs w:val="24"/>
        </w:rPr>
      </w:pPr>
      <w:hyperlink r:id="rId12" w:history="1">
        <w:r w:rsidR="00AE06EE" w:rsidRPr="00AE06EE">
          <w:rPr>
            <w:rFonts w:ascii="Arial" w:eastAsia="Times New Roman" w:hAnsi="Arial" w:cs="Arial"/>
            <w:i/>
            <w:iCs/>
            <w:color w:val="00FF00"/>
            <w:sz w:val="24"/>
            <w:szCs w:val="24"/>
            <w:u w:val="single"/>
          </w:rPr>
          <w:t>Adapter:</w:t>
        </w:r>
      </w:hyperlink>
      <w:r w:rsidR="00AE06EE" w:rsidRPr="00AE06EE">
        <w:rPr>
          <w:rFonts w:ascii="Arial" w:eastAsia="Times New Roman" w:hAnsi="Arial" w:cs="Arial"/>
          <w:color w:val="000000"/>
          <w:sz w:val="24"/>
          <w:szCs w:val="24"/>
        </w:rPr>
        <w:t> Adapts one interface for a class into one that a client expects</w:t>
      </w:r>
    </w:p>
    <w:p w:rsidR="00AE06EE" w:rsidRPr="00AE06EE" w:rsidRDefault="00AE06EE" w:rsidP="00AE06EE">
      <w:pPr>
        <w:pStyle w:val="ListParagraph"/>
        <w:numPr>
          <w:ilvl w:val="0"/>
          <w:numId w:val="11"/>
        </w:numPr>
        <w:shd w:val="clear" w:color="auto" w:fill="EAEAEA"/>
        <w:spacing w:before="100" w:beforeAutospacing="1" w:after="100" w:afterAutospacing="1" w:line="240" w:lineRule="auto"/>
        <w:ind w:right="15"/>
        <w:rPr>
          <w:rFonts w:ascii="Arial" w:eastAsia="Times New Roman" w:hAnsi="Arial" w:cs="Arial"/>
          <w:color w:val="000000"/>
          <w:sz w:val="24"/>
          <w:szCs w:val="24"/>
        </w:rPr>
      </w:pPr>
      <w:r w:rsidRPr="00AE06EE">
        <w:rPr>
          <w:rFonts w:ascii="Arial" w:eastAsia="Times New Roman" w:hAnsi="Arial" w:cs="Arial"/>
          <w:i/>
          <w:iCs/>
          <w:color w:val="000000"/>
          <w:sz w:val="24"/>
          <w:szCs w:val="24"/>
        </w:rPr>
        <w:t>Bridge:</w:t>
      </w:r>
      <w:r w:rsidRPr="00AE06EE">
        <w:rPr>
          <w:rFonts w:ascii="Arial" w:eastAsia="Times New Roman" w:hAnsi="Arial" w:cs="Arial"/>
          <w:color w:val="000000"/>
          <w:sz w:val="24"/>
          <w:szCs w:val="24"/>
        </w:rPr>
        <w:t> Decouple an abstraction from its implementation so that the two can vary independently</w:t>
      </w:r>
    </w:p>
    <w:p w:rsidR="00AE06EE" w:rsidRPr="00AE06EE" w:rsidRDefault="00AE06EE" w:rsidP="00AE06EE">
      <w:pPr>
        <w:pStyle w:val="ListParagraph"/>
        <w:numPr>
          <w:ilvl w:val="0"/>
          <w:numId w:val="11"/>
        </w:numPr>
        <w:spacing w:before="100" w:beforeAutospacing="1" w:after="100" w:afterAutospacing="1" w:line="240" w:lineRule="auto"/>
        <w:ind w:right="15"/>
        <w:rPr>
          <w:rFonts w:ascii="Arial" w:eastAsia="Times New Roman" w:hAnsi="Arial" w:cs="Arial"/>
          <w:color w:val="000000"/>
          <w:sz w:val="24"/>
          <w:szCs w:val="24"/>
        </w:rPr>
      </w:pPr>
      <w:r w:rsidRPr="00AE06EE">
        <w:rPr>
          <w:rFonts w:ascii="Arial" w:eastAsia="Times New Roman" w:hAnsi="Arial" w:cs="Arial"/>
          <w:i/>
          <w:iCs/>
          <w:color w:val="000000"/>
          <w:sz w:val="24"/>
          <w:szCs w:val="24"/>
        </w:rPr>
        <w:t>Composite:</w:t>
      </w:r>
      <w:r w:rsidRPr="00AE06EE">
        <w:rPr>
          <w:rFonts w:ascii="Arial" w:eastAsia="Times New Roman" w:hAnsi="Arial" w:cs="Arial"/>
          <w:color w:val="000000"/>
          <w:sz w:val="24"/>
          <w:szCs w:val="24"/>
        </w:rPr>
        <w:t> A tree structure of objects where every object has the same interface</w:t>
      </w:r>
    </w:p>
    <w:p w:rsidR="00AE06EE" w:rsidRPr="000B1C0A" w:rsidRDefault="00AE06EE" w:rsidP="00AE06EE">
      <w:pPr>
        <w:pStyle w:val="ListParagraph"/>
        <w:numPr>
          <w:ilvl w:val="0"/>
          <w:numId w:val="11"/>
        </w:numPr>
        <w:shd w:val="clear" w:color="auto" w:fill="EAEAEA"/>
        <w:spacing w:before="100" w:beforeAutospacing="1" w:after="100" w:afterAutospacing="1" w:line="240" w:lineRule="auto"/>
        <w:ind w:right="15"/>
        <w:rPr>
          <w:rFonts w:ascii="Arial" w:eastAsia="Times New Roman" w:hAnsi="Arial" w:cs="Arial"/>
          <w:color w:val="000000"/>
          <w:sz w:val="24"/>
          <w:szCs w:val="24"/>
          <w:highlight w:val="yellow"/>
        </w:rPr>
      </w:pPr>
      <w:r w:rsidRPr="000B1C0A">
        <w:rPr>
          <w:rFonts w:ascii="Arial" w:eastAsia="Times New Roman" w:hAnsi="Arial" w:cs="Arial"/>
          <w:i/>
          <w:iCs/>
          <w:color w:val="000000"/>
          <w:sz w:val="24"/>
          <w:szCs w:val="24"/>
          <w:highlight w:val="yellow"/>
        </w:rPr>
        <w:t>Decorator :</w:t>
      </w:r>
      <w:r w:rsidRPr="000B1C0A">
        <w:rPr>
          <w:rFonts w:ascii="Arial" w:eastAsia="Times New Roman" w:hAnsi="Arial" w:cs="Arial"/>
          <w:color w:val="000000"/>
          <w:sz w:val="24"/>
          <w:szCs w:val="24"/>
          <w:highlight w:val="yellow"/>
        </w:rPr>
        <w:t> Add additional functionality to a class at runtime where subclassing would result in an exponential rise of new classes</w:t>
      </w:r>
    </w:p>
    <w:p w:rsidR="00AE06EE" w:rsidRPr="000B1C0A" w:rsidRDefault="00AE06EE" w:rsidP="00AE06EE">
      <w:pPr>
        <w:pStyle w:val="ListParagraph"/>
        <w:numPr>
          <w:ilvl w:val="0"/>
          <w:numId w:val="11"/>
        </w:numPr>
        <w:spacing w:before="100" w:beforeAutospacing="1" w:after="100" w:afterAutospacing="1" w:line="240" w:lineRule="auto"/>
        <w:ind w:right="15"/>
        <w:rPr>
          <w:rFonts w:ascii="Arial" w:eastAsia="Times New Roman" w:hAnsi="Arial" w:cs="Arial"/>
          <w:color w:val="000000"/>
          <w:sz w:val="24"/>
          <w:szCs w:val="24"/>
          <w:highlight w:val="yellow"/>
        </w:rPr>
      </w:pPr>
      <w:r w:rsidRPr="000B1C0A">
        <w:rPr>
          <w:rFonts w:ascii="Arial" w:eastAsia="Times New Roman" w:hAnsi="Arial" w:cs="Arial"/>
          <w:i/>
          <w:iCs/>
          <w:color w:val="000000"/>
          <w:sz w:val="24"/>
          <w:szCs w:val="24"/>
          <w:highlight w:val="yellow"/>
        </w:rPr>
        <w:lastRenderedPageBreak/>
        <w:t>Facade:</w:t>
      </w:r>
      <w:r w:rsidRPr="000B1C0A">
        <w:rPr>
          <w:rFonts w:ascii="Arial" w:eastAsia="Times New Roman" w:hAnsi="Arial" w:cs="Arial"/>
          <w:color w:val="000000"/>
          <w:sz w:val="24"/>
          <w:szCs w:val="24"/>
          <w:highlight w:val="yellow"/>
        </w:rPr>
        <w:t> Create a simplified interface of an existing interface to ease usage for common tasks</w:t>
      </w:r>
    </w:p>
    <w:p w:rsidR="00AE06EE" w:rsidRPr="00AE06EE" w:rsidRDefault="00AE06EE" w:rsidP="00AE06EE">
      <w:pPr>
        <w:pStyle w:val="ListParagraph"/>
        <w:numPr>
          <w:ilvl w:val="0"/>
          <w:numId w:val="11"/>
        </w:numPr>
        <w:shd w:val="clear" w:color="auto" w:fill="EAEAEA"/>
        <w:spacing w:before="100" w:beforeAutospacing="1" w:after="100" w:afterAutospacing="1" w:line="240" w:lineRule="auto"/>
        <w:ind w:right="15"/>
        <w:rPr>
          <w:rFonts w:ascii="Arial" w:eastAsia="Times New Roman" w:hAnsi="Arial" w:cs="Arial"/>
          <w:color w:val="000000"/>
          <w:sz w:val="24"/>
          <w:szCs w:val="24"/>
        </w:rPr>
      </w:pPr>
      <w:r w:rsidRPr="00AE06EE">
        <w:rPr>
          <w:rFonts w:ascii="Arial" w:eastAsia="Times New Roman" w:hAnsi="Arial" w:cs="Arial"/>
          <w:i/>
          <w:iCs/>
          <w:color w:val="000000"/>
          <w:sz w:val="24"/>
          <w:szCs w:val="24"/>
        </w:rPr>
        <w:t>Flyweight:</w:t>
      </w:r>
      <w:r w:rsidRPr="00AE06EE">
        <w:rPr>
          <w:rFonts w:ascii="Arial" w:eastAsia="Times New Roman" w:hAnsi="Arial" w:cs="Arial"/>
          <w:color w:val="000000"/>
          <w:sz w:val="24"/>
          <w:szCs w:val="24"/>
        </w:rPr>
        <w:t> A high quantity of objects share a common properties object to save space</w:t>
      </w:r>
    </w:p>
    <w:p w:rsidR="00AE06EE" w:rsidRPr="00AE06EE" w:rsidRDefault="00AE06EE" w:rsidP="00AE06EE">
      <w:pPr>
        <w:pStyle w:val="ListParagraph"/>
        <w:numPr>
          <w:ilvl w:val="0"/>
          <w:numId w:val="11"/>
        </w:numPr>
        <w:spacing w:before="100" w:beforeAutospacing="1" w:after="100" w:afterAutospacing="1" w:line="240" w:lineRule="auto"/>
        <w:ind w:right="15"/>
        <w:rPr>
          <w:rFonts w:ascii="Arial" w:eastAsia="Times New Roman" w:hAnsi="Arial" w:cs="Arial"/>
          <w:color w:val="000000"/>
          <w:sz w:val="24"/>
          <w:szCs w:val="24"/>
        </w:rPr>
      </w:pPr>
      <w:r w:rsidRPr="003E3E71">
        <w:rPr>
          <w:rFonts w:ascii="Arial" w:eastAsia="Times New Roman" w:hAnsi="Arial" w:cs="Arial"/>
          <w:i/>
          <w:iCs/>
          <w:color w:val="000000"/>
          <w:sz w:val="24"/>
          <w:szCs w:val="24"/>
          <w:highlight w:val="yellow"/>
        </w:rPr>
        <w:t>Proxy:</w:t>
      </w:r>
      <w:r w:rsidRPr="00AE06EE">
        <w:rPr>
          <w:rFonts w:ascii="Arial" w:eastAsia="Times New Roman" w:hAnsi="Arial" w:cs="Arial"/>
          <w:color w:val="000000"/>
          <w:sz w:val="24"/>
          <w:szCs w:val="24"/>
        </w:rPr>
        <w:t> A class functioning as an interface to another thing</w:t>
      </w:r>
    </w:p>
    <w:p w:rsidR="00AE06EE" w:rsidRDefault="00AE06EE">
      <w:pPr>
        <w:rPr>
          <w:rFonts w:ascii="Arial" w:hAnsi="Arial" w:cs="Arial"/>
          <w:b/>
          <w:color w:val="666666"/>
          <w:sz w:val="44"/>
          <w:szCs w:val="44"/>
          <w:shd w:val="clear" w:color="auto" w:fill="FFFFFF"/>
        </w:rPr>
      </w:pPr>
    </w:p>
    <w:p w:rsidR="00A01EFC" w:rsidRPr="00A01EFC" w:rsidRDefault="00A01EFC">
      <w:pPr>
        <w:rPr>
          <w:rFonts w:ascii="Arial" w:hAnsi="Arial" w:cs="Arial"/>
          <w:b/>
          <w:color w:val="666666"/>
          <w:sz w:val="44"/>
          <w:szCs w:val="44"/>
          <w:shd w:val="clear" w:color="auto" w:fill="FFFFFF"/>
        </w:rPr>
      </w:pPr>
      <w:r>
        <w:rPr>
          <w:rFonts w:ascii="Arial" w:hAnsi="Arial" w:cs="Arial"/>
          <w:b/>
          <w:color w:val="666666"/>
          <w:sz w:val="44"/>
          <w:szCs w:val="44"/>
          <w:shd w:val="clear" w:color="auto" w:fill="FFFFFF"/>
        </w:rPr>
        <w:t>==========</w:t>
      </w:r>
      <w:r w:rsidRPr="00A01EFC">
        <w:rPr>
          <w:rFonts w:ascii="Arial" w:hAnsi="Arial" w:cs="Arial"/>
          <w:b/>
          <w:color w:val="666666"/>
          <w:sz w:val="44"/>
          <w:szCs w:val="44"/>
          <w:shd w:val="clear" w:color="auto" w:fill="FFFFFF"/>
        </w:rPr>
        <w:t xml:space="preserve"> </w:t>
      </w:r>
      <w:r w:rsidRPr="009854C6">
        <w:rPr>
          <w:rFonts w:ascii="Arial" w:hAnsi="Arial" w:cs="Arial"/>
          <w:b/>
          <w:color w:val="666666"/>
          <w:sz w:val="44"/>
          <w:szCs w:val="44"/>
          <w:highlight w:val="yellow"/>
          <w:shd w:val="clear" w:color="auto" w:fill="FFFFFF"/>
        </w:rPr>
        <w:t>Strategy</w:t>
      </w:r>
      <w:r w:rsidRPr="00A01EFC">
        <w:rPr>
          <w:rFonts w:ascii="Arial" w:hAnsi="Arial" w:cs="Arial"/>
          <w:b/>
          <w:color w:val="666666"/>
          <w:sz w:val="44"/>
          <w:szCs w:val="44"/>
          <w:shd w:val="clear" w:color="auto" w:fill="FFFFFF"/>
        </w:rPr>
        <w:t xml:space="preserve"> design pattern</w:t>
      </w:r>
      <w:r>
        <w:rPr>
          <w:rFonts w:ascii="Arial" w:hAnsi="Arial" w:cs="Arial"/>
          <w:b/>
          <w:color w:val="666666"/>
          <w:sz w:val="44"/>
          <w:szCs w:val="44"/>
          <w:shd w:val="clear" w:color="auto" w:fill="FFFFFF"/>
        </w:rPr>
        <w:t>=====</w:t>
      </w:r>
    </w:p>
    <w:p w:rsidR="00A01EFC" w:rsidRDefault="00A01EFC">
      <w:pPr>
        <w:rPr>
          <w:rFonts w:ascii="Arial" w:hAnsi="Arial" w:cs="Arial"/>
          <w:color w:val="666666"/>
          <w:shd w:val="clear" w:color="auto" w:fill="FFFFFF"/>
        </w:rPr>
      </w:pPr>
      <w:r>
        <w:rPr>
          <w:rFonts w:ascii="Arial" w:hAnsi="Arial" w:cs="Arial"/>
          <w:color w:val="666666"/>
          <w:shd w:val="clear" w:color="auto" w:fill="FFFFFF"/>
        </w:rPr>
        <w:t>Strategy design pattern is one of the </w:t>
      </w:r>
      <w:r>
        <w:rPr>
          <w:rStyle w:val="Strong"/>
          <w:rFonts w:ascii="Arial" w:hAnsi="Arial" w:cs="Arial"/>
          <w:color w:val="666666"/>
          <w:shd w:val="clear" w:color="auto" w:fill="FFFFFF"/>
        </w:rPr>
        <w:t>behavioral design pattern</w:t>
      </w:r>
      <w:r>
        <w:rPr>
          <w:rFonts w:ascii="Arial" w:hAnsi="Arial" w:cs="Arial"/>
          <w:color w:val="666666"/>
          <w:shd w:val="clear" w:color="auto" w:fill="FFFFFF"/>
        </w:rPr>
        <w:t xml:space="preserve">. </w:t>
      </w:r>
      <w:r w:rsidRPr="00B950A1">
        <w:rPr>
          <w:rFonts w:ascii="Arial" w:hAnsi="Arial" w:cs="Arial"/>
          <w:color w:val="666666"/>
          <w:highlight w:val="yellow"/>
          <w:shd w:val="clear" w:color="auto" w:fill="FFFFFF"/>
        </w:rPr>
        <w:t>Strategy pattern is used when we have multiple algorithm for a specific task and client decides the actual implementation to be used at runtime.</w:t>
      </w:r>
      <w:r w:rsidR="00B950A1">
        <w:rPr>
          <w:rFonts w:ascii="Arial" w:hAnsi="Arial" w:cs="Arial"/>
          <w:color w:val="666666"/>
          <w:shd w:val="clear" w:color="auto" w:fill="FFFFFF"/>
        </w:rPr>
        <w:t xml:space="preserve"> </w:t>
      </w:r>
      <w:r>
        <w:rPr>
          <w:rFonts w:ascii="Arial" w:hAnsi="Arial" w:cs="Arial"/>
          <w:color w:val="666666"/>
          <w:shd w:val="clear" w:color="auto" w:fill="FFFFFF"/>
        </w:rPr>
        <w:t>One of the best example of strategy pattern is </w:t>
      </w:r>
      <w:r w:rsidRPr="009854C6">
        <w:rPr>
          <w:rStyle w:val="HTMLCode"/>
          <w:rFonts w:eastAsiaTheme="minorHAnsi"/>
          <w:color w:val="666666"/>
          <w:sz w:val="24"/>
          <w:szCs w:val="24"/>
          <w:shd w:val="clear" w:color="auto" w:fill="EFE8E5"/>
        </w:rPr>
        <w:t>Collections.sort(ListArg,ValueComparator</w:t>
      </w:r>
      <w:r>
        <w:rPr>
          <w:rStyle w:val="HTMLCode"/>
          <w:rFonts w:eastAsiaTheme="minorHAnsi"/>
          <w:color w:val="666666"/>
          <w:sz w:val="24"/>
          <w:szCs w:val="24"/>
          <w:shd w:val="clear" w:color="auto" w:fill="EFE8E5"/>
        </w:rPr>
        <w:t>)</w:t>
      </w:r>
      <w:r>
        <w:rPr>
          <w:rFonts w:ascii="Arial" w:hAnsi="Arial" w:cs="Arial"/>
          <w:color w:val="666666"/>
          <w:shd w:val="clear" w:color="auto" w:fill="FFFFFF"/>
        </w:rPr>
        <w:t> method that takes Comparator parameter. Based on the different implementations of Comparator interfaces, the Objects are getting sorted in different ways</w:t>
      </w:r>
    </w:p>
    <w:p w:rsidR="00876EA7" w:rsidRDefault="00A01EFC" w:rsidP="00876EA7">
      <w:pPr>
        <w:pStyle w:val="Heading3"/>
        <w:spacing w:after="0" w:afterAutospacing="0"/>
        <w:rPr>
          <w:rFonts w:ascii="Trebuchet MS" w:hAnsi="Trebuchet MS"/>
          <w:b w:val="0"/>
          <w:bCs w:val="0"/>
          <w:color w:val="000000"/>
          <w:u w:val="single"/>
        </w:rPr>
      </w:pPr>
      <w:r>
        <w:rPr>
          <w:noProof/>
        </w:rPr>
        <w:drawing>
          <wp:inline distT="0" distB="0" distL="0" distR="0">
            <wp:extent cx="5943600" cy="37700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770026"/>
                    </a:xfrm>
                    <a:prstGeom prst="rect">
                      <a:avLst/>
                    </a:prstGeom>
                    <a:noFill/>
                    <a:ln w="9525">
                      <a:noFill/>
                      <a:miter lim="800000"/>
                      <a:headEnd/>
                      <a:tailEnd/>
                    </a:ln>
                  </pic:spPr>
                </pic:pic>
              </a:graphicData>
            </a:graphic>
          </wp:inline>
        </w:drawing>
      </w:r>
      <w:r w:rsidR="00876EA7" w:rsidRPr="00876EA7">
        <w:rPr>
          <w:rFonts w:ascii="Trebuchet MS" w:hAnsi="Trebuchet MS"/>
          <w:b w:val="0"/>
          <w:bCs w:val="0"/>
          <w:color w:val="000000"/>
          <w:u w:val="single"/>
        </w:rPr>
        <w:t xml:space="preserve"> </w:t>
      </w:r>
      <w:r w:rsidR="00876EA7" w:rsidRPr="007635F8">
        <w:rPr>
          <w:rFonts w:ascii="Trebuchet MS" w:hAnsi="Trebuchet MS"/>
          <w:bCs w:val="0"/>
          <w:color w:val="000000"/>
          <w:sz w:val="44"/>
          <w:szCs w:val="44"/>
          <w:u w:val="single"/>
        </w:rPr>
        <w:t>What is decorator design pattern in Java?</w:t>
      </w:r>
    </w:p>
    <w:p w:rsidR="00ED623F" w:rsidRPr="00876EA7" w:rsidRDefault="00ED623F" w:rsidP="00876EA7">
      <w:pPr>
        <w:pStyle w:val="Heading3"/>
        <w:spacing w:after="0" w:afterAutospacing="0"/>
        <w:rPr>
          <w:rFonts w:ascii="Trebuchet MS" w:hAnsi="Trebuchet MS"/>
          <w:color w:val="000000"/>
        </w:rPr>
      </w:pPr>
      <w:r w:rsidRPr="00ED623F">
        <w:rPr>
          <w:rFonts w:ascii="Arial" w:hAnsi="Arial" w:cs="Arial"/>
          <w:b w:val="0"/>
          <w:bCs w:val="0"/>
          <w:color w:val="000000"/>
          <w:sz w:val="21"/>
          <w:szCs w:val="21"/>
          <w:highlight w:val="yellow"/>
        </w:rPr>
        <w:t>What is decorator pattern in Java? Can you give an example of Decorator pattern?</w:t>
      </w:r>
      <w:r w:rsidRPr="00ED623F">
        <w:rPr>
          <w:rFonts w:ascii="Arial" w:hAnsi="Arial" w:cs="Arial"/>
          <w:color w:val="000000"/>
          <w:sz w:val="21"/>
          <w:szCs w:val="21"/>
          <w:highlight w:val="yellow"/>
        </w:rPr>
        <w:br/>
      </w:r>
      <w:r w:rsidRPr="00ED623F">
        <w:rPr>
          <w:rFonts w:ascii="Arial" w:hAnsi="Arial" w:cs="Arial"/>
          <w:color w:val="000000"/>
          <w:sz w:val="21"/>
          <w:szCs w:val="21"/>
          <w:highlight w:val="yellow"/>
          <w:shd w:val="clear" w:color="auto" w:fill="FFFFFF"/>
        </w:rPr>
        <w:t>Decorator pattern is another popular Java design pattern question which is common because of its heavy usage in</w:t>
      </w:r>
      <w:r w:rsidRPr="00ED623F">
        <w:rPr>
          <w:rFonts w:ascii="Courier New" w:hAnsi="Courier New" w:cs="Courier New"/>
          <w:color w:val="000000"/>
          <w:sz w:val="21"/>
          <w:szCs w:val="21"/>
          <w:highlight w:val="yellow"/>
        </w:rPr>
        <w:t> java.io</w:t>
      </w:r>
      <w:r w:rsidRPr="00ED623F">
        <w:rPr>
          <w:rFonts w:ascii="Arial" w:hAnsi="Arial" w:cs="Arial"/>
          <w:color w:val="000000"/>
          <w:sz w:val="21"/>
          <w:szCs w:val="21"/>
          <w:highlight w:val="yellow"/>
          <w:shd w:val="clear" w:color="auto" w:fill="FFFFFF"/>
        </w:rPr>
        <w:t> package. </w:t>
      </w:r>
      <w:r w:rsidRPr="00ED623F">
        <w:rPr>
          <w:rFonts w:ascii="Courier New" w:hAnsi="Courier New" w:cs="Courier New"/>
          <w:color w:val="000000"/>
          <w:sz w:val="21"/>
          <w:szCs w:val="21"/>
          <w:highlight w:val="yellow"/>
        </w:rPr>
        <w:t>BufferedReader </w:t>
      </w:r>
      <w:r w:rsidRPr="00ED623F">
        <w:rPr>
          <w:rFonts w:ascii="Arial" w:hAnsi="Arial" w:cs="Arial"/>
          <w:color w:val="000000"/>
          <w:sz w:val="21"/>
          <w:szCs w:val="21"/>
          <w:highlight w:val="yellow"/>
          <w:shd w:val="clear" w:color="auto" w:fill="FFFFFF"/>
        </w:rPr>
        <w:t>and </w:t>
      </w:r>
      <w:r w:rsidRPr="00ED623F">
        <w:rPr>
          <w:rFonts w:ascii="Courier New" w:hAnsi="Courier New" w:cs="Courier New"/>
          <w:color w:val="000000"/>
          <w:sz w:val="21"/>
          <w:szCs w:val="21"/>
          <w:highlight w:val="yellow"/>
        </w:rPr>
        <w:t>BufferedWriter </w:t>
      </w:r>
      <w:r w:rsidRPr="00ED623F">
        <w:rPr>
          <w:rFonts w:ascii="Arial" w:hAnsi="Arial" w:cs="Arial"/>
          <w:color w:val="000000"/>
          <w:sz w:val="21"/>
          <w:szCs w:val="21"/>
          <w:highlight w:val="yellow"/>
          <w:shd w:val="clear" w:color="auto" w:fill="FFFFFF"/>
        </w:rPr>
        <w:t xml:space="preserve">are a </w:t>
      </w:r>
      <w:r w:rsidRPr="00ED623F">
        <w:rPr>
          <w:rFonts w:ascii="Arial" w:hAnsi="Arial" w:cs="Arial"/>
          <w:color w:val="000000"/>
          <w:sz w:val="21"/>
          <w:szCs w:val="21"/>
          <w:highlight w:val="yellow"/>
          <w:shd w:val="clear" w:color="auto" w:fill="FFFFFF"/>
        </w:rPr>
        <w:lastRenderedPageBreak/>
        <w:t>good example of decorator pattern in Java.</w:t>
      </w:r>
      <w:r>
        <w:rPr>
          <w:rFonts w:ascii="Arial" w:hAnsi="Arial" w:cs="Arial"/>
          <w:color w:val="000000"/>
          <w:sz w:val="21"/>
          <w:szCs w:val="21"/>
        </w:rPr>
        <w:br/>
      </w:r>
    </w:p>
    <w:p w:rsidR="00876EA7" w:rsidRPr="00876EA7" w:rsidRDefault="00876EA7" w:rsidP="00876EA7">
      <w:pPr>
        <w:spacing w:after="0" w:line="240" w:lineRule="auto"/>
        <w:rPr>
          <w:rFonts w:ascii="Trebuchet MS" w:eastAsia="Times New Roman" w:hAnsi="Trebuchet MS" w:cs="Times New Roman"/>
          <w:color w:val="000000"/>
          <w:sz w:val="24"/>
          <w:szCs w:val="24"/>
        </w:rPr>
      </w:pPr>
    </w:p>
    <w:p w:rsidR="00876EA7" w:rsidRPr="00876EA7" w:rsidRDefault="00876EA7" w:rsidP="00876EA7">
      <w:pPr>
        <w:spacing w:after="0" w:line="240" w:lineRule="auto"/>
        <w:ind w:hanging="360"/>
        <w:rPr>
          <w:rFonts w:ascii="Trebuchet MS" w:eastAsia="Times New Roman" w:hAnsi="Trebuchet MS" w:cs="Times New Roman"/>
          <w:color w:val="000000"/>
          <w:sz w:val="24"/>
          <w:szCs w:val="24"/>
        </w:rPr>
      </w:pPr>
      <w:r w:rsidRPr="00876EA7">
        <w:rPr>
          <w:rFonts w:ascii="Symbol" w:eastAsia="Times New Roman" w:hAnsi="Symbol" w:cs="Times New Roman"/>
          <w:color w:val="000000"/>
          <w:sz w:val="18"/>
          <w:szCs w:val="18"/>
        </w:rPr>
        <w:t></w:t>
      </w:r>
      <w:r w:rsidRPr="00876EA7">
        <w:rPr>
          <w:rFonts w:ascii="Times New Roman" w:eastAsia="Times New Roman" w:hAnsi="Times New Roman" w:cs="Times New Roman"/>
          <w:color w:val="000000"/>
          <w:sz w:val="14"/>
          <w:szCs w:val="14"/>
        </w:rPr>
        <w:t>          </w:t>
      </w:r>
      <w:r w:rsidRPr="00876EA7">
        <w:rPr>
          <w:rFonts w:ascii="Verdana" w:eastAsia="Times New Roman" w:hAnsi="Verdana" w:cs="Times New Roman"/>
          <w:color w:val="000000"/>
          <w:sz w:val="18"/>
          <w:szCs w:val="18"/>
        </w:rPr>
        <w:t>Decorator design pattern is used to </w:t>
      </w:r>
      <w:r w:rsidRPr="00876EA7">
        <w:rPr>
          <w:rFonts w:ascii="Verdana" w:eastAsia="Times New Roman" w:hAnsi="Verdana" w:cs="Times New Roman"/>
          <w:b/>
          <w:bCs/>
          <w:color w:val="000000"/>
          <w:sz w:val="18"/>
          <w:szCs w:val="18"/>
        </w:rPr>
        <w:t>enhance the functionality of a particular object at run-</w:t>
      </w:r>
      <w:r w:rsidR="00054FCE">
        <w:rPr>
          <w:rFonts w:ascii="Verdana" w:eastAsia="Times New Roman" w:hAnsi="Verdana" w:cs="Times New Roman"/>
          <w:b/>
          <w:bCs/>
          <w:color w:val="000000"/>
          <w:sz w:val="18"/>
          <w:szCs w:val="18"/>
        </w:rPr>
        <w:t xml:space="preserve">     </w:t>
      </w:r>
      <w:r w:rsidRPr="00876EA7">
        <w:rPr>
          <w:rFonts w:ascii="Verdana" w:eastAsia="Times New Roman" w:hAnsi="Verdana" w:cs="Times New Roman"/>
          <w:b/>
          <w:bCs/>
          <w:color w:val="000000"/>
          <w:sz w:val="18"/>
          <w:szCs w:val="18"/>
        </w:rPr>
        <w:t>time</w:t>
      </w:r>
      <w:r w:rsidRPr="00876EA7">
        <w:rPr>
          <w:rFonts w:ascii="Verdana" w:eastAsia="Times New Roman" w:hAnsi="Verdana" w:cs="Times New Roman"/>
          <w:color w:val="000000"/>
          <w:sz w:val="18"/>
          <w:szCs w:val="18"/>
        </w:rPr>
        <w:t> or dynamically.</w:t>
      </w:r>
    </w:p>
    <w:p w:rsidR="00876EA7" w:rsidRPr="00876EA7" w:rsidRDefault="00876EA7" w:rsidP="00876EA7">
      <w:pPr>
        <w:spacing w:after="0" w:line="240" w:lineRule="auto"/>
        <w:ind w:hanging="360"/>
        <w:rPr>
          <w:rFonts w:ascii="Trebuchet MS" w:eastAsia="Times New Roman" w:hAnsi="Trebuchet MS" w:cs="Times New Roman"/>
          <w:color w:val="000000"/>
          <w:sz w:val="24"/>
          <w:szCs w:val="24"/>
        </w:rPr>
      </w:pPr>
      <w:r w:rsidRPr="00876EA7">
        <w:rPr>
          <w:rFonts w:ascii="Symbol" w:eastAsia="Times New Roman" w:hAnsi="Symbol" w:cs="Times New Roman"/>
          <w:color w:val="000000"/>
          <w:sz w:val="18"/>
          <w:szCs w:val="18"/>
        </w:rPr>
        <w:t></w:t>
      </w:r>
      <w:r w:rsidRPr="00876EA7">
        <w:rPr>
          <w:rFonts w:ascii="Times New Roman" w:eastAsia="Times New Roman" w:hAnsi="Times New Roman" w:cs="Times New Roman"/>
          <w:color w:val="000000"/>
          <w:sz w:val="14"/>
          <w:szCs w:val="14"/>
        </w:rPr>
        <w:t>          </w:t>
      </w:r>
      <w:r w:rsidRPr="00876EA7">
        <w:rPr>
          <w:rFonts w:ascii="Verdana" w:eastAsia="Times New Roman" w:hAnsi="Verdana" w:cs="Times New Roman"/>
          <w:color w:val="000000"/>
          <w:sz w:val="18"/>
          <w:szCs w:val="18"/>
        </w:rPr>
        <w:t>At the same time </w:t>
      </w:r>
      <w:r w:rsidRPr="00876EA7">
        <w:rPr>
          <w:rFonts w:ascii="Verdana" w:eastAsia="Times New Roman" w:hAnsi="Verdana" w:cs="Times New Roman"/>
          <w:b/>
          <w:bCs/>
          <w:color w:val="000000"/>
          <w:sz w:val="18"/>
          <w:szCs w:val="18"/>
        </w:rPr>
        <w:t>other instance of same class will not be affected by this</w:t>
      </w:r>
      <w:r w:rsidRPr="00876EA7">
        <w:rPr>
          <w:rFonts w:ascii="Verdana" w:eastAsia="Times New Roman" w:hAnsi="Verdana" w:cs="Times New Roman"/>
          <w:color w:val="000000"/>
          <w:sz w:val="18"/>
          <w:szCs w:val="18"/>
        </w:rPr>
        <w:t> so individual object gets the new behavior.</w:t>
      </w:r>
    </w:p>
    <w:p w:rsidR="00876EA7" w:rsidRPr="00876EA7" w:rsidRDefault="00876EA7" w:rsidP="00876EA7">
      <w:pPr>
        <w:spacing w:after="0" w:line="240" w:lineRule="auto"/>
        <w:ind w:hanging="360"/>
        <w:rPr>
          <w:rFonts w:ascii="Trebuchet MS" w:eastAsia="Times New Roman" w:hAnsi="Trebuchet MS" w:cs="Times New Roman"/>
          <w:color w:val="000000"/>
          <w:sz w:val="24"/>
          <w:szCs w:val="24"/>
        </w:rPr>
      </w:pPr>
      <w:r w:rsidRPr="00876EA7">
        <w:rPr>
          <w:rFonts w:ascii="Symbol" w:eastAsia="Times New Roman" w:hAnsi="Symbol" w:cs="Times New Roman"/>
          <w:color w:val="000000"/>
          <w:sz w:val="18"/>
          <w:szCs w:val="18"/>
        </w:rPr>
        <w:t></w:t>
      </w:r>
      <w:r w:rsidRPr="00876EA7">
        <w:rPr>
          <w:rFonts w:ascii="Times New Roman" w:eastAsia="Times New Roman" w:hAnsi="Times New Roman" w:cs="Times New Roman"/>
          <w:color w:val="000000"/>
          <w:sz w:val="14"/>
          <w:szCs w:val="14"/>
        </w:rPr>
        <w:t>          </w:t>
      </w:r>
      <w:r w:rsidRPr="00876EA7">
        <w:rPr>
          <w:rFonts w:ascii="Verdana" w:eastAsia="Times New Roman" w:hAnsi="Verdana" w:cs="Times New Roman"/>
          <w:color w:val="000000"/>
          <w:sz w:val="18"/>
          <w:szCs w:val="18"/>
        </w:rPr>
        <w:t>Basically we wrap the original object through decorator object.</w:t>
      </w:r>
    </w:p>
    <w:p w:rsidR="00876EA7" w:rsidRDefault="00876EA7" w:rsidP="00876EA7">
      <w:pPr>
        <w:spacing w:after="0" w:line="240" w:lineRule="auto"/>
        <w:ind w:hanging="360"/>
        <w:rPr>
          <w:rFonts w:ascii="Verdana" w:eastAsia="Times New Roman" w:hAnsi="Verdana" w:cs="Times New Roman"/>
          <w:color w:val="000000"/>
          <w:sz w:val="18"/>
          <w:szCs w:val="18"/>
        </w:rPr>
      </w:pPr>
      <w:r w:rsidRPr="00876EA7">
        <w:rPr>
          <w:rFonts w:ascii="Symbol" w:eastAsia="Times New Roman" w:hAnsi="Symbol" w:cs="Times New Roman"/>
          <w:color w:val="000000"/>
          <w:sz w:val="18"/>
          <w:szCs w:val="18"/>
        </w:rPr>
        <w:t></w:t>
      </w:r>
      <w:r w:rsidRPr="00876EA7">
        <w:rPr>
          <w:rFonts w:ascii="Times New Roman" w:eastAsia="Times New Roman" w:hAnsi="Times New Roman" w:cs="Times New Roman"/>
          <w:color w:val="000000"/>
          <w:sz w:val="14"/>
          <w:szCs w:val="14"/>
        </w:rPr>
        <w:t>          </w:t>
      </w:r>
      <w:r w:rsidRPr="00876EA7">
        <w:rPr>
          <w:rFonts w:ascii="Verdana" w:eastAsia="Times New Roman" w:hAnsi="Verdana" w:cs="Times New Roman"/>
          <w:color w:val="000000"/>
          <w:sz w:val="18"/>
          <w:szCs w:val="18"/>
        </w:rPr>
        <w:t>Decorator design pattern is based on abstract classes and we derive concrete implementation from that classes,</w:t>
      </w:r>
    </w:p>
    <w:p w:rsidR="00876EA7" w:rsidRDefault="00876EA7" w:rsidP="00876EA7">
      <w:pPr>
        <w:spacing w:after="0" w:line="240" w:lineRule="auto"/>
        <w:ind w:hanging="360"/>
        <w:rPr>
          <w:rFonts w:ascii="Verdana" w:eastAsia="Times New Roman" w:hAnsi="Verdana" w:cs="Times New Roman"/>
          <w:color w:val="000000"/>
          <w:sz w:val="18"/>
          <w:szCs w:val="18"/>
        </w:rPr>
      </w:pPr>
    </w:p>
    <w:p w:rsidR="00876EA7" w:rsidRPr="00876EA7" w:rsidRDefault="00876EA7" w:rsidP="00876EA7">
      <w:pPr>
        <w:spacing w:after="0" w:line="240" w:lineRule="auto"/>
        <w:rPr>
          <w:rFonts w:ascii="Trebuchet MS" w:eastAsia="Times New Roman" w:hAnsi="Trebuchet MS" w:cs="Times New Roman"/>
          <w:color w:val="000000"/>
          <w:sz w:val="24"/>
          <w:szCs w:val="24"/>
        </w:rPr>
      </w:pPr>
      <w:r w:rsidRPr="00876EA7">
        <w:rPr>
          <w:rFonts w:ascii="Verdana" w:eastAsia="Times New Roman" w:hAnsi="Verdana" w:cs="Times New Roman"/>
          <w:b/>
          <w:bCs/>
          <w:color w:val="000000"/>
          <w:sz w:val="18"/>
          <w:szCs w:val="18"/>
          <w:u w:val="single"/>
        </w:rPr>
        <w:t>When to use Decorator pattern in Java</w:t>
      </w:r>
    </w:p>
    <w:p w:rsidR="00876EA7" w:rsidRPr="00876EA7" w:rsidRDefault="00876EA7" w:rsidP="00876EA7">
      <w:pPr>
        <w:spacing w:after="0" w:line="240" w:lineRule="auto"/>
        <w:rPr>
          <w:rFonts w:ascii="Trebuchet MS" w:eastAsia="Times New Roman" w:hAnsi="Trebuchet MS" w:cs="Times New Roman"/>
          <w:color w:val="000000"/>
          <w:sz w:val="24"/>
          <w:szCs w:val="24"/>
        </w:rPr>
      </w:pPr>
    </w:p>
    <w:p w:rsidR="00876EA7" w:rsidRPr="00876EA7" w:rsidRDefault="00876EA7" w:rsidP="00876EA7">
      <w:pPr>
        <w:spacing w:after="0" w:line="240" w:lineRule="auto"/>
        <w:ind w:hanging="360"/>
        <w:rPr>
          <w:rFonts w:ascii="Trebuchet MS" w:eastAsia="Times New Roman" w:hAnsi="Trebuchet MS" w:cs="Times New Roman"/>
          <w:color w:val="000000"/>
          <w:sz w:val="24"/>
          <w:szCs w:val="24"/>
        </w:rPr>
      </w:pPr>
      <w:r w:rsidRPr="00876EA7">
        <w:rPr>
          <w:rFonts w:ascii="Symbol" w:eastAsia="Times New Roman" w:hAnsi="Symbol" w:cs="Times New Roman"/>
          <w:color w:val="000000"/>
          <w:sz w:val="18"/>
          <w:szCs w:val="18"/>
        </w:rPr>
        <w:t></w:t>
      </w:r>
      <w:r w:rsidRPr="00876EA7">
        <w:rPr>
          <w:rFonts w:ascii="Times New Roman" w:eastAsia="Times New Roman" w:hAnsi="Times New Roman" w:cs="Times New Roman"/>
          <w:color w:val="000000"/>
          <w:sz w:val="14"/>
          <w:szCs w:val="14"/>
        </w:rPr>
        <w:t>          </w:t>
      </w:r>
      <w:r w:rsidRPr="00876EA7">
        <w:rPr>
          <w:rFonts w:ascii="Verdana" w:eastAsia="Times New Roman" w:hAnsi="Verdana" w:cs="Times New Roman"/>
          <w:color w:val="000000"/>
          <w:sz w:val="18"/>
          <w:szCs w:val="18"/>
        </w:rPr>
        <w:t>When sub classing is become impractical and we need large number of different possibilities to make independent object or we can say we have number of combination for an object.</w:t>
      </w:r>
    </w:p>
    <w:p w:rsidR="00876EA7" w:rsidRPr="00876EA7" w:rsidRDefault="00876EA7" w:rsidP="00876EA7">
      <w:pPr>
        <w:spacing w:after="0" w:line="240" w:lineRule="auto"/>
        <w:ind w:hanging="360"/>
        <w:rPr>
          <w:rFonts w:ascii="Trebuchet MS" w:eastAsia="Times New Roman" w:hAnsi="Trebuchet MS" w:cs="Times New Roman"/>
          <w:color w:val="000000"/>
          <w:sz w:val="24"/>
          <w:szCs w:val="24"/>
        </w:rPr>
      </w:pPr>
      <w:r w:rsidRPr="00876EA7">
        <w:rPr>
          <w:rFonts w:ascii="Symbol" w:eastAsia="Times New Roman" w:hAnsi="Symbol" w:cs="Times New Roman"/>
          <w:color w:val="000000"/>
          <w:sz w:val="18"/>
          <w:szCs w:val="18"/>
        </w:rPr>
        <w:t></w:t>
      </w:r>
      <w:r w:rsidRPr="00876EA7">
        <w:rPr>
          <w:rFonts w:ascii="Times New Roman" w:eastAsia="Times New Roman" w:hAnsi="Times New Roman" w:cs="Times New Roman"/>
          <w:color w:val="000000"/>
          <w:sz w:val="14"/>
          <w:szCs w:val="14"/>
        </w:rPr>
        <w:t>          </w:t>
      </w:r>
      <w:r w:rsidRPr="00876EA7">
        <w:rPr>
          <w:rFonts w:ascii="Verdana" w:eastAsia="Times New Roman" w:hAnsi="Verdana" w:cs="Times New Roman"/>
          <w:color w:val="000000"/>
          <w:sz w:val="18"/>
          <w:szCs w:val="18"/>
        </w:rPr>
        <w:t>Secondly when we want to add functionality to individual object not to all object at run-time we use decorator design pattern.</w:t>
      </w:r>
    </w:p>
    <w:p w:rsidR="002B2064" w:rsidRDefault="002B2064" w:rsidP="002B2064">
      <w:pPr>
        <w:pStyle w:val="Heading3"/>
        <w:spacing w:before="0" w:beforeAutospacing="0" w:after="0" w:afterAutospacing="0"/>
        <w:rPr>
          <w:rFonts w:ascii="Arial" w:hAnsi="Arial" w:cs="Arial"/>
          <w:color w:val="000000"/>
          <w:sz w:val="26"/>
          <w:szCs w:val="26"/>
        </w:rPr>
      </w:pPr>
      <w:r>
        <w:rPr>
          <w:rFonts w:ascii="inherit" w:hAnsi="inherit" w:cs="Arial"/>
          <w:color w:val="000000"/>
          <w:sz w:val="26"/>
          <w:szCs w:val="26"/>
          <w:u w:val="single"/>
        </w:rPr>
        <w:t>Sample Code of Decorator Design Pattern in Java</w:t>
      </w:r>
    </w:p>
    <w:p w:rsidR="002B2064" w:rsidRDefault="002B2064" w:rsidP="002B2064">
      <w:pPr>
        <w:spacing w:after="240"/>
        <w:rPr>
          <w:rFonts w:ascii="inherit" w:hAnsi="inherit" w:cs="Arial"/>
          <w:color w:val="000000"/>
          <w:sz w:val="21"/>
          <w:szCs w:val="21"/>
        </w:rPr>
      </w:pPr>
      <w:r>
        <w:rPr>
          <w:rFonts w:ascii="inherit" w:hAnsi="inherit" w:cs="Arial"/>
          <w:color w:val="000000"/>
          <w:sz w:val="21"/>
          <w:szCs w:val="21"/>
        </w:rPr>
        <w:t>Here is complete Java program to demonstrate how you can implement decorator pattern in Java. You can use this sample code to add more features and create new classes. If you are using Eclipse IDE, just create a Java project, select that project in the package explorer and copy the code there, it will automatically create right packages and Java classes. </w:t>
      </w:r>
      <w:r w:rsidR="0080583B">
        <w:rPr>
          <w:rFonts w:ascii="inherit" w:hAnsi="inherit" w:cs="Arial"/>
          <w:color w:val="000000"/>
          <w:sz w:val="21"/>
          <w:szCs w:val="21"/>
        </w:rPr>
        <w:t xml:space="preserve"> </w:t>
      </w:r>
    </w:p>
    <w:tbl>
      <w:tblPr>
        <w:tblStyle w:val="TableGrid"/>
        <w:tblW w:w="0" w:type="auto"/>
        <w:tblLook w:val="04A0"/>
      </w:tblPr>
      <w:tblGrid>
        <w:gridCol w:w="4788"/>
        <w:gridCol w:w="4788"/>
      </w:tblGrid>
      <w:tr w:rsidR="002B2064" w:rsidTr="002B2064">
        <w:tc>
          <w:tcPr>
            <w:tcW w:w="4788" w:type="dxa"/>
          </w:tcPr>
          <w:p w:rsidR="002B2064" w:rsidRDefault="002B2064" w:rsidP="002B2064">
            <w:pPr>
              <w:pStyle w:val="HTMLPreformatted"/>
              <w:spacing w:line="263" w:lineRule="atLeast"/>
              <w:rPr>
                <w:color w:val="000000"/>
              </w:rPr>
            </w:pPr>
            <w:r>
              <w:rPr>
                <w:rFonts w:ascii="Arial" w:hAnsi="Arial" w:cs="Arial"/>
                <w:b/>
                <w:bCs/>
                <w:color w:val="000000"/>
                <w:u w:val="single"/>
              </w:rPr>
              <w:t>Sandwich</w:t>
            </w:r>
            <w:r>
              <w:rPr>
                <w:rFonts w:ascii="Arial" w:hAnsi="Arial" w:cs="Arial"/>
                <w:b/>
                <w:bCs/>
                <w:color w:val="333333"/>
                <w:u w:val="single"/>
              </w:rPr>
              <w:t>.</w:t>
            </w:r>
            <w:r>
              <w:rPr>
                <w:rFonts w:ascii="Arial" w:hAnsi="Arial" w:cs="Arial"/>
                <w:b/>
                <w:bCs/>
                <w:color w:val="0000CC"/>
                <w:u w:val="single"/>
              </w:rPr>
              <w:t>java</w:t>
            </w:r>
          </w:p>
          <w:p w:rsidR="002B2064" w:rsidRDefault="002B2064" w:rsidP="002B2064">
            <w:pPr>
              <w:pStyle w:val="HTMLPreformatted"/>
              <w:spacing w:line="263" w:lineRule="atLeast"/>
              <w:rPr>
                <w:b/>
                <w:bCs/>
                <w:color w:val="008800"/>
              </w:rPr>
            </w:pPr>
          </w:p>
          <w:p w:rsidR="002B2064" w:rsidRDefault="002B2064" w:rsidP="002B2064">
            <w:pPr>
              <w:pStyle w:val="HTMLPreformatted"/>
              <w:spacing w:line="263" w:lineRule="atLeast"/>
              <w:rPr>
                <w:color w:val="000000"/>
              </w:rPr>
            </w:pPr>
            <w:r>
              <w:rPr>
                <w:b/>
                <w:bCs/>
                <w:color w:val="008800"/>
              </w:rPr>
              <w:t>import</w:t>
            </w:r>
            <w:r>
              <w:rPr>
                <w:color w:val="000000"/>
              </w:rPr>
              <w:t xml:space="preserve"> </w:t>
            </w:r>
            <w:r>
              <w:rPr>
                <w:b/>
                <w:bCs/>
                <w:color w:val="0E84B5"/>
              </w:rPr>
              <w:t>java.math.BigDecimal</w:t>
            </w:r>
            <w:r>
              <w:rPr>
                <w:color w:val="333333"/>
              </w:rPr>
              <w:t>;</w:t>
            </w:r>
          </w:p>
          <w:p w:rsidR="002B2064" w:rsidRDefault="002B2064" w:rsidP="002B2064">
            <w:pPr>
              <w:pStyle w:val="HTMLPreformatted"/>
              <w:spacing w:line="263" w:lineRule="atLeast"/>
              <w:rPr>
                <w:color w:val="000000"/>
              </w:rPr>
            </w:pPr>
          </w:p>
          <w:p w:rsidR="002B2064" w:rsidRDefault="002B2064" w:rsidP="002B2064">
            <w:pPr>
              <w:pStyle w:val="HTMLPreformatted"/>
              <w:spacing w:line="263" w:lineRule="atLeast"/>
              <w:rPr>
                <w:color w:val="000000"/>
              </w:rPr>
            </w:pPr>
            <w:r>
              <w:rPr>
                <w:color w:val="888888"/>
              </w:rPr>
              <w:t>/**</w:t>
            </w:r>
          </w:p>
          <w:p w:rsidR="002B2064" w:rsidRDefault="002B2064" w:rsidP="002B2064">
            <w:pPr>
              <w:pStyle w:val="HTMLPreformatted"/>
              <w:spacing w:line="263" w:lineRule="atLeast"/>
              <w:rPr>
                <w:color w:val="000000"/>
              </w:rPr>
            </w:pPr>
            <w:r>
              <w:rPr>
                <w:color w:val="888888"/>
              </w:rPr>
              <w:t xml:space="preserve"> * Base class for all types of Sandwich, cost method is abstract because</w:t>
            </w:r>
          </w:p>
          <w:p w:rsidR="002B2064" w:rsidRDefault="002B2064" w:rsidP="002B2064">
            <w:pPr>
              <w:pStyle w:val="HTMLPreformatted"/>
              <w:spacing w:line="263" w:lineRule="atLeast"/>
              <w:rPr>
                <w:color w:val="000000"/>
              </w:rPr>
            </w:pPr>
            <w:r>
              <w:rPr>
                <w:color w:val="888888"/>
              </w:rPr>
              <w:t xml:space="preserve"> * different sandwiches has different price.</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color w:val="888888"/>
              </w:rPr>
              <w:t xml:space="preserve"> * @author Javin Paul</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b/>
                <w:bCs/>
                <w:color w:val="008800"/>
              </w:rPr>
              <w:t>public</w:t>
            </w:r>
            <w:r>
              <w:rPr>
                <w:color w:val="000000"/>
              </w:rPr>
              <w:t xml:space="preserve"> </w:t>
            </w:r>
            <w:r>
              <w:rPr>
                <w:b/>
                <w:bCs/>
                <w:color w:val="008800"/>
              </w:rPr>
              <w:t>abstract</w:t>
            </w:r>
            <w:r>
              <w:rPr>
                <w:color w:val="000000"/>
              </w:rPr>
              <w:t xml:space="preserve"> </w:t>
            </w:r>
            <w:r>
              <w:rPr>
                <w:b/>
                <w:bCs/>
                <w:color w:val="008800"/>
              </w:rPr>
              <w:t>class</w:t>
            </w:r>
            <w:r>
              <w:rPr>
                <w:color w:val="000000"/>
              </w:rPr>
              <w:t xml:space="preserve"> </w:t>
            </w:r>
            <w:r>
              <w:rPr>
                <w:b/>
                <w:bCs/>
                <w:color w:val="BB0066"/>
              </w:rPr>
              <w:t>Sandwich</w:t>
            </w:r>
            <w:r>
              <w:rPr>
                <w:color w:val="000000"/>
              </w:rPr>
              <w:t xml:space="preserve"> </w:t>
            </w:r>
            <w:r>
              <w:rPr>
                <w:color w:val="333333"/>
              </w:rPr>
              <w:t>{</w:t>
            </w: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008800"/>
              </w:rPr>
              <w:t>protected</w:t>
            </w:r>
            <w:r>
              <w:rPr>
                <w:color w:val="000000"/>
              </w:rPr>
              <w:t xml:space="preserve"> String description </w:t>
            </w:r>
            <w:r>
              <w:rPr>
                <w:color w:val="333333"/>
              </w:rPr>
              <w:t>=</w:t>
            </w:r>
            <w:r>
              <w:rPr>
                <w:color w:val="000000"/>
              </w:rPr>
              <w:t xml:space="preserve"> </w:t>
            </w:r>
            <w:r>
              <w:rPr>
                <w:color w:val="000000"/>
                <w:shd w:val="clear" w:color="auto" w:fill="FFF0F0"/>
              </w:rPr>
              <w:t>"Sandwich"</w:t>
            </w:r>
            <w:r>
              <w:rPr>
                <w:color w:val="333333"/>
              </w:rPr>
              <w:t>;</w:t>
            </w:r>
            <w:r>
              <w:rPr>
                <w:color w:val="000000"/>
              </w:rPr>
              <w:t xml:space="preserve">  </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String </w:t>
            </w:r>
            <w:r>
              <w:rPr>
                <w:b/>
                <w:bCs/>
                <w:color w:val="0066BB"/>
              </w:rPr>
              <w:t>getDescription</w:t>
            </w:r>
            <w:r>
              <w:rPr>
                <w:color w:val="333333"/>
              </w:rPr>
              <w:t>(){</w:t>
            </w:r>
          </w:p>
          <w:p w:rsidR="002B2064" w:rsidRDefault="002B2064" w:rsidP="002B2064">
            <w:pPr>
              <w:pStyle w:val="HTMLPreformatted"/>
              <w:spacing w:line="263" w:lineRule="atLeast"/>
              <w:rPr>
                <w:color w:val="000000"/>
              </w:rPr>
            </w:pPr>
            <w:r>
              <w:rPr>
                <w:color w:val="000000"/>
              </w:rPr>
              <w:t xml:space="preserve">        </w:t>
            </w:r>
            <w:r>
              <w:rPr>
                <w:b/>
                <w:bCs/>
                <w:color w:val="008800"/>
              </w:rPr>
              <w:t>return</w:t>
            </w:r>
            <w:r>
              <w:rPr>
                <w:color w:val="000000"/>
              </w:rPr>
              <w:t xml:space="preserve"> description</w:t>
            </w:r>
            <w:r>
              <w:rPr>
                <w:color w:val="333333"/>
              </w:rPr>
              <w:t>;</w:t>
            </w:r>
          </w:p>
          <w:p w:rsidR="002B2064" w:rsidRDefault="002B2064" w:rsidP="002B2064">
            <w:pPr>
              <w:pStyle w:val="HTMLPreformatted"/>
              <w:spacing w:line="263" w:lineRule="atLeast"/>
              <w:rPr>
                <w:color w:val="000000"/>
              </w:rPr>
            </w:pP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w:t>
            </w:r>
            <w:r>
              <w:rPr>
                <w:b/>
                <w:bCs/>
                <w:color w:val="008800"/>
              </w:rPr>
              <w:t>abstract</w:t>
            </w:r>
            <w:r>
              <w:rPr>
                <w:color w:val="000000"/>
              </w:rPr>
              <w:t xml:space="preserve"> BigDecimal </w:t>
            </w:r>
            <w:r>
              <w:rPr>
                <w:b/>
                <w:bCs/>
                <w:color w:val="0066BB"/>
              </w:rPr>
              <w:t>price</w:t>
            </w:r>
            <w:r>
              <w:rPr>
                <w:color w:val="333333"/>
              </w:rPr>
              <w:t>();</w:t>
            </w:r>
          </w:p>
          <w:p w:rsidR="002B2064" w:rsidRDefault="002B2064" w:rsidP="002B2064">
            <w:pPr>
              <w:spacing w:after="240"/>
              <w:rPr>
                <w:rFonts w:ascii="Arial" w:hAnsi="Arial" w:cs="Arial"/>
                <w:color w:val="000000"/>
                <w:sz w:val="21"/>
                <w:szCs w:val="21"/>
              </w:rPr>
            </w:pPr>
            <w:r>
              <w:rPr>
                <w:color w:val="333333"/>
              </w:rPr>
              <w:t>}</w:t>
            </w:r>
          </w:p>
        </w:tc>
        <w:tc>
          <w:tcPr>
            <w:tcW w:w="4788" w:type="dxa"/>
          </w:tcPr>
          <w:p w:rsidR="002B2064" w:rsidRDefault="002B2064" w:rsidP="002B2064">
            <w:pPr>
              <w:pStyle w:val="HTMLPreformatted"/>
              <w:spacing w:line="263" w:lineRule="atLeast"/>
              <w:rPr>
                <w:color w:val="000000"/>
              </w:rPr>
            </w:pPr>
            <w:r>
              <w:rPr>
                <w:rFonts w:ascii="Arial" w:hAnsi="Arial" w:cs="Arial"/>
                <w:b/>
                <w:bCs/>
                <w:color w:val="000000"/>
                <w:u w:val="single"/>
              </w:rPr>
              <w:t>WhiteBreadSandWich</w:t>
            </w:r>
            <w:r>
              <w:rPr>
                <w:rFonts w:ascii="Arial" w:hAnsi="Arial" w:cs="Arial"/>
                <w:b/>
                <w:bCs/>
                <w:color w:val="333333"/>
                <w:u w:val="single"/>
              </w:rPr>
              <w:t>.</w:t>
            </w:r>
            <w:r>
              <w:rPr>
                <w:rFonts w:ascii="Arial" w:hAnsi="Arial" w:cs="Arial"/>
                <w:b/>
                <w:bCs/>
                <w:color w:val="0000CC"/>
                <w:u w:val="single"/>
              </w:rPr>
              <w:t>java</w:t>
            </w:r>
          </w:p>
          <w:p w:rsidR="002B2064" w:rsidRDefault="002B2064" w:rsidP="002B2064">
            <w:pPr>
              <w:pStyle w:val="HTMLPreformatted"/>
              <w:spacing w:line="263" w:lineRule="atLeast"/>
              <w:rPr>
                <w:color w:val="000000"/>
              </w:rPr>
            </w:pPr>
            <w:r>
              <w:rPr>
                <w:b/>
                <w:bCs/>
                <w:color w:val="008800"/>
              </w:rPr>
              <w:t>import</w:t>
            </w:r>
            <w:r>
              <w:rPr>
                <w:color w:val="000000"/>
              </w:rPr>
              <w:t xml:space="preserve"> </w:t>
            </w:r>
            <w:r>
              <w:rPr>
                <w:b/>
                <w:bCs/>
                <w:color w:val="0E84B5"/>
              </w:rPr>
              <w:t>java.math.BigDecimal</w:t>
            </w:r>
            <w:r>
              <w:rPr>
                <w:color w:val="333333"/>
              </w:rPr>
              <w:t>;</w:t>
            </w:r>
          </w:p>
          <w:p w:rsidR="002B2064" w:rsidRDefault="002B2064" w:rsidP="002B2064">
            <w:pPr>
              <w:pStyle w:val="HTMLPreformatted"/>
              <w:spacing w:line="263" w:lineRule="atLeast"/>
              <w:rPr>
                <w:color w:val="000000"/>
              </w:rPr>
            </w:pPr>
          </w:p>
          <w:p w:rsidR="002B2064" w:rsidRDefault="002B2064" w:rsidP="002B2064">
            <w:pPr>
              <w:pStyle w:val="HTMLPreformatted"/>
              <w:spacing w:line="263" w:lineRule="atLeast"/>
              <w:rPr>
                <w:color w:val="000000"/>
              </w:rPr>
            </w:pPr>
            <w:r>
              <w:rPr>
                <w:color w:val="888888"/>
              </w:rPr>
              <w:t>/**</w:t>
            </w:r>
          </w:p>
          <w:p w:rsidR="002B2064" w:rsidRDefault="002B2064" w:rsidP="002B2064">
            <w:pPr>
              <w:pStyle w:val="HTMLPreformatted"/>
              <w:spacing w:line="263" w:lineRule="atLeast"/>
              <w:rPr>
                <w:color w:val="000000"/>
              </w:rPr>
            </w:pPr>
            <w:r>
              <w:rPr>
                <w:color w:val="888888"/>
              </w:rPr>
              <w:t xml:space="preserve"> * A Concrete implementation of abstract Sandwich class, which represent a WhiteBread</w:t>
            </w:r>
          </w:p>
          <w:p w:rsidR="002B2064" w:rsidRDefault="002B2064" w:rsidP="002B2064">
            <w:pPr>
              <w:pStyle w:val="HTMLPreformatted"/>
              <w:spacing w:line="263" w:lineRule="atLeast"/>
              <w:rPr>
                <w:color w:val="000000"/>
              </w:rPr>
            </w:pPr>
            <w:r>
              <w:rPr>
                <w:color w:val="888888"/>
              </w:rPr>
              <w:t xml:space="preserve"> * Sandwich, whose price is 3.0$.</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color w:val="888888"/>
              </w:rPr>
              <w:t xml:space="preserve"> * @author Javin Paul</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b/>
                <w:bCs/>
                <w:color w:val="008800"/>
              </w:rPr>
              <w:t>public</w:t>
            </w:r>
            <w:r>
              <w:rPr>
                <w:color w:val="000000"/>
              </w:rPr>
              <w:t xml:space="preserve"> </w:t>
            </w:r>
            <w:r>
              <w:rPr>
                <w:b/>
                <w:bCs/>
                <w:color w:val="008800"/>
              </w:rPr>
              <w:t>class</w:t>
            </w:r>
            <w:r>
              <w:rPr>
                <w:color w:val="000000"/>
              </w:rPr>
              <w:t xml:space="preserve"> </w:t>
            </w:r>
            <w:r>
              <w:rPr>
                <w:b/>
                <w:bCs/>
                <w:color w:val="BB0066"/>
              </w:rPr>
              <w:t>WhiteBreadSandWich</w:t>
            </w:r>
            <w:r>
              <w:rPr>
                <w:color w:val="000000"/>
              </w:rPr>
              <w:t xml:space="preserve"> </w:t>
            </w:r>
            <w:r>
              <w:rPr>
                <w:b/>
                <w:bCs/>
                <w:color w:val="008800"/>
              </w:rPr>
              <w:t>extends</w:t>
            </w:r>
            <w:r>
              <w:rPr>
                <w:color w:val="000000"/>
              </w:rPr>
              <w:t xml:space="preserve"> Sandwich </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w:t>
            </w:r>
            <w:r>
              <w:rPr>
                <w:b/>
                <w:bCs/>
                <w:color w:val="0066BB"/>
              </w:rPr>
              <w:t>WhiteBreadSandWich</w:t>
            </w:r>
            <w:r>
              <w:rPr>
                <w:color w:val="333333"/>
              </w:rPr>
              <w:t>(</w:t>
            </w:r>
            <w:r>
              <w:rPr>
                <w:color w:val="000000"/>
              </w:rPr>
              <w:t>String desc</w:t>
            </w:r>
            <w:r>
              <w:rPr>
                <w:color w:val="333333"/>
              </w:rPr>
              <w:t>){</w:t>
            </w:r>
          </w:p>
          <w:p w:rsidR="002B2064" w:rsidRDefault="002B2064" w:rsidP="002B2064">
            <w:pPr>
              <w:pStyle w:val="HTMLPreformatted"/>
              <w:spacing w:line="263" w:lineRule="atLeast"/>
              <w:rPr>
                <w:color w:val="000000"/>
              </w:rPr>
            </w:pPr>
            <w:r>
              <w:rPr>
                <w:color w:val="000000"/>
              </w:rPr>
              <w:t xml:space="preserve">       description </w:t>
            </w:r>
            <w:r>
              <w:rPr>
                <w:color w:val="333333"/>
              </w:rPr>
              <w:t>=</w:t>
            </w:r>
            <w:r>
              <w:rPr>
                <w:color w:val="000000"/>
              </w:rPr>
              <w:t xml:space="preserve"> desc</w:t>
            </w:r>
            <w:r>
              <w:rPr>
                <w:color w:val="333333"/>
              </w:rPr>
              <w:t>;</w:t>
            </w:r>
          </w:p>
          <w:p w:rsidR="002B2064" w:rsidRDefault="002B2064" w:rsidP="002B2064">
            <w:pPr>
              <w:pStyle w:val="HTMLPreformatted"/>
              <w:spacing w:line="263" w:lineRule="atLeast"/>
              <w:rPr>
                <w:color w:val="000000"/>
              </w:rPr>
            </w:pP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555555"/>
              </w:rPr>
              <w:t>@Override</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BigDecimal </w:t>
            </w:r>
            <w:r>
              <w:rPr>
                <w:b/>
                <w:bCs/>
                <w:color w:val="0066BB"/>
              </w:rPr>
              <w:t>price</w:t>
            </w:r>
            <w:r>
              <w:rPr>
                <w:color w:val="333333"/>
              </w:rPr>
              <w:t>()</w:t>
            </w: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r>
              <w:rPr>
                <w:b/>
                <w:bCs/>
                <w:color w:val="008800"/>
              </w:rPr>
              <w:t>return</w:t>
            </w:r>
            <w:r>
              <w:rPr>
                <w:color w:val="000000"/>
              </w:rPr>
              <w:t xml:space="preserve"> </w:t>
            </w:r>
            <w:r>
              <w:rPr>
                <w:b/>
                <w:bCs/>
                <w:color w:val="008800"/>
              </w:rPr>
              <w:t>new</w:t>
            </w:r>
            <w:r>
              <w:rPr>
                <w:color w:val="000000"/>
              </w:rPr>
              <w:t xml:space="preserve"> </w:t>
            </w:r>
            <w:r>
              <w:rPr>
                <w:b/>
                <w:bCs/>
                <w:color w:val="0066BB"/>
              </w:rPr>
              <w:t>BigDecimal</w:t>
            </w:r>
            <w:r>
              <w:rPr>
                <w:color w:val="333333"/>
              </w:rPr>
              <w:t>(</w:t>
            </w:r>
            <w:r>
              <w:rPr>
                <w:color w:val="000000"/>
                <w:shd w:val="clear" w:color="auto" w:fill="FFF0F0"/>
              </w:rPr>
              <w:t>"3.0"</w:t>
            </w:r>
            <w:r>
              <w:rPr>
                <w:color w:val="333333"/>
              </w:rPr>
              <w:t>);</w:t>
            </w:r>
          </w:p>
          <w:p w:rsidR="002B2064" w:rsidRDefault="002B2064" w:rsidP="002B2064">
            <w:pPr>
              <w:pStyle w:val="HTMLPreformatted"/>
              <w:spacing w:line="263" w:lineRule="atLeast"/>
              <w:rPr>
                <w:color w:val="000000"/>
              </w:rPr>
            </w:pP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333333"/>
              </w:rPr>
              <w:t>}</w:t>
            </w:r>
          </w:p>
          <w:p w:rsidR="002B2064" w:rsidRDefault="002B2064" w:rsidP="002B2064">
            <w:pPr>
              <w:spacing w:after="240"/>
              <w:rPr>
                <w:rFonts w:ascii="Arial" w:hAnsi="Arial" w:cs="Arial"/>
                <w:color w:val="000000"/>
                <w:sz w:val="21"/>
                <w:szCs w:val="21"/>
              </w:rPr>
            </w:pPr>
          </w:p>
        </w:tc>
      </w:tr>
      <w:tr w:rsidR="002B2064" w:rsidTr="002B2064">
        <w:tc>
          <w:tcPr>
            <w:tcW w:w="4788" w:type="dxa"/>
          </w:tcPr>
          <w:p w:rsidR="002B2064" w:rsidRDefault="002B2064" w:rsidP="002B2064">
            <w:pPr>
              <w:pStyle w:val="HTMLPreformatted"/>
              <w:spacing w:line="263" w:lineRule="atLeast"/>
              <w:rPr>
                <w:color w:val="000000"/>
              </w:rPr>
            </w:pPr>
            <w:r>
              <w:rPr>
                <w:rFonts w:ascii="Arial" w:hAnsi="Arial" w:cs="Arial"/>
                <w:b/>
                <w:bCs/>
                <w:color w:val="000000"/>
                <w:u w:val="single"/>
              </w:rPr>
              <w:lastRenderedPageBreak/>
              <w:t>SandWichDecorator</w:t>
            </w:r>
            <w:r>
              <w:rPr>
                <w:rFonts w:ascii="Arial" w:hAnsi="Arial" w:cs="Arial"/>
                <w:b/>
                <w:bCs/>
                <w:color w:val="333333"/>
                <w:u w:val="single"/>
              </w:rPr>
              <w:t>.</w:t>
            </w:r>
            <w:r>
              <w:rPr>
                <w:rFonts w:ascii="Arial" w:hAnsi="Arial" w:cs="Arial"/>
                <w:b/>
                <w:bCs/>
                <w:color w:val="0000CC"/>
                <w:u w:val="single"/>
              </w:rPr>
              <w:t>java</w:t>
            </w:r>
          </w:p>
          <w:p w:rsidR="002B2064" w:rsidRDefault="002B2064" w:rsidP="002B2064">
            <w:pPr>
              <w:pStyle w:val="HTMLPreformatted"/>
              <w:spacing w:line="263" w:lineRule="atLeast"/>
              <w:rPr>
                <w:color w:val="000000"/>
              </w:rPr>
            </w:pPr>
            <w:r>
              <w:rPr>
                <w:color w:val="888888"/>
              </w:rPr>
              <w:t>/**</w:t>
            </w:r>
          </w:p>
          <w:p w:rsidR="002B2064" w:rsidRDefault="002B2064" w:rsidP="002B2064">
            <w:pPr>
              <w:pStyle w:val="HTMLPreformatted"/>
              <w:spacing w:line="263" w:lineRule="atLeast"/>
              <w:rPr>
                <w:color w:val="000000"/>
              </w:rPr>
            </w:pPr>
            <w:r>
              <w:rPr>
                <w:color w:val="888888"/>
              </w:rPr>
              <w:t xml:space="preserve"> * Base class for Decorators, this class inherit from Sandwich, so that</w:t>
            </w:r>
          </w:p>
          <w:p w:rsidR="002B2064" w:rsidRDefault="002B2064" w:rsidP="002B2064">
            <w:pPr>
              <w:pStyle w:val="HTMLPreformatted"/>
              <w:spacing w:line="263" w:lineRule="atLeast"/>
              <w:rPr>
                <w:color w:val="000000"/>
              </w:rPr>
            </w:pPr>
            <w:r>
              <w:rPr>
                <w:color w:val="888888"/>
              </w:rPr>
              <w:t xml:space="preserve"> * it can be of same type, which is required to pass decorators where</w:t>
            </w:r>
          </w:p>
          <w:p w:rsidR="002B2064" w:rsidRDefault="002B2064" w:rsidP="002B2064">
            <w:pPr>
              <w:pStyle w:val="HTMLPreformatted"/>
              <w:spacing w:line="263" w:lineRule="atLeast"/>
              <w:rPr>
                <w:color w:val="000000"/>
              </w:rPr>
            </w:pPr>
            <w:r>
              <w:rPr>
                <w:color w:val="888888"/>
              </w:rPr>
              <w:t xml:space="preserve"> * original object is expected. Later, this class will also come handy</w:t>
            </w:r>
          </w:p>
          <w:p w:rsidR="002B2064" w:rsidRDefault="002B2064" w:rsidP="002B2064">
            <w:pPr>
              <w:pStyle w:val="HTMLPreformatted"/>
              <w:spacing w:line="263" w:lineRule="atLeast"/>
              <w:rPr>
                <w:color w:val="000000"/>
              </w:rPr>
            </w:pPr>
            <w:r>
              <w:rPr>
                <w:color w:val="888888"/>
              </w:rPr>
              <w:t xml:space="preserve"> * to provide common functionalities to Decorators.</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color w:val="888888"/>
              </w:rPr>
              <w:t xml:space="preserve"> * @author</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b/>
                <w:bCs/>
                <w:color w:val="008800"/>
              </w:rPr>
              <w:t>public</w:t>
            </w:r>
            <w:r>
              <w:rPr>
                <w:color w:val="000000"/>
              </w:rPr>
              <w:t xml:space="preserve"> </w:t>
            </w:r>
            <w:r>
              <w:rPr>
                <w:b/>
                <w:bCs/>
                <w:color w:val="008800"/>
              </w:rPr>
              <w:t>abstract</w:t>
            </w:r>
            <w:r>
              <w:rPr>
                <w:color w:val="000000"/>
              </w:rPr>
              <w:t xml:space="preserve"> </w:t>
            </w:r>
            <w:r>
              <w:rPr>
                <w:b/>
                <w:bCs/>
                <w:color w:val="008800"/>
              </w:rPr>
              <w:t>class</w:t>
            </w:r>
            <w:r>
              <w:rPr>
                <w:color w:val="000000"/>
              </w:rPr>
              <w:t xml:space="preserve"> </w:t>
            </w:r>
            <w:r>
              <w:rPr>
                <w:b/>
                <w:bCs/>
                <w:color w:val="BB0066"/>
              </w:rPr>
              <w:t>SandWichDecorator</w:t>
            </w:r>
            <w:r>
              <w:rPr>
                <w:color w:val="000000"/>
              </w:rPr>
              <w:t xml:space="preserve"> </w:t>
            </w:r>
            <w:r>
              <w:rPr>
                <w:b/>
                <w:bCs/>
                <w:color w:val="008800"/>
              </w:rPr>
              <w:t>extends</w:t>
            </w:r>
            <w:r>
              <w:rPr>
                <w:color w:val="000000"/>
              </w:rPr>
              <w:t xml:space="preserve"> Sandwich </w:t>
            </w:r>
            <w:r>
              <w:rPr>
                <w:color w:val="333333"/>
              </w:rPr>
              <w:t>{</w:t>
            </w:r>
            <w:r>
              <w:rPr>
                <w:color w:val="000000"/>
              </w:rPr>
              <w:t xml:space="preserve">  </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555555"/>
              </w:rPr>
              <w:t>@Override</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w:t>
            </w:r>
            <w:r>
              <w:rPr>
                <w:b/>
                <w:bCs/>
                <w:color w:val="008800"/>
              </w:rPr>
              <w:t>abstract</w:t>
            </w:r>
            <w:r>
              <w:rPr>
                <w:color w:val="000000"/>
              </w:rPr>
              <w:t xml:space="preserve"> BigDecimal </w:t>
            </w:r>
            <w:r>
              <w:rPr>
                <w:b/>
                <w:bCs/>
                <w:color w:val="0066BB"/>
              </w:rPr>
              <w:t>price</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333333"/>
              </w:rPr>
              <w:t>}</w:t>
            </w:r>
          </w:p>
          <w:p w:rsidR="002B2064" w:rsidRDefault="002B2064" w:rsidP="002B2064">
            <w:pPr>
              <w:spacing w:after="240"/>
              <w:rPr>
                <w:rFonts w:ascii="Arial" w:hAnsi="Arial" w:cs="Arial"/>
                <w:color w:val="000000"/>
                <w:sz w:val="21"/>
                <w:szCs w:val="21"/>
              </w:rPr>
            </w:pPr>
          </w:p>
        </w:tc>
        <w:tc>
          <w:tcPr>
            <w:tcW w:w="4788" w:type="dxa"/>
          </w:tcPr>
          <w:p w:rsidR="002B2064" w:rsidRDefault="002B2064" w:rsidP="002B2064">
            <w:pPr>
              <w:pStyle w:val="HTMLPreformatted"/>
              <w:spacing w:line="263" w:lineRule="atLeast"/>
              <w:rPr>
                <w:color w:val="000000"/>
              </w:rPr>
            </w:pPr>
            <w:r>
              <w:rPr>
                <w:rFonts w:ascii="Arial" w:hAnsi="Arial" w:cs="Arial"/>
                <w:b/>
                <w:bCs/>
                <w:color w:val="000000"/>
                <w:u w:val="single"/>
              </w:rPr>
              <w:t>CheeseDecorator</w:t>
            </w:r>
            <w:r>
              <w:rPr>
                <w:rFonts w:ascii="Arial" w:hAnsi="Arial" w:cs="Arial"/>
                <w:b/>
                <w:bCs/>
                <w:color w:val="333333"/>
                <w:u w:val="single"/>
              </w:rPr>
              <w:t>.</w:t>
            </w:r>
            <w:r>
              <w:rPr>
                <w:rFonts w:ascii="Arial" w:hAnsi="Arial" w:cs="Arial"/>
                <w:b/>
                <w:bCs/>
                <w:color w:val="0000CC"/>
                <w:u w:val="single"/>
              </w:rPr>
              <w:t>java</w:t>
            </w:r>
          </w:p>
          <w:p w:rsidR="002B2064" w:rsidRDefault="002B2064" w:rsidP="002B2064">
            <w:pPr>
              <w:pStyle w:val="HTMLPreformatted"/>
              <w:spacing w:line="263" w:lineRule="atLeast"/>
              <w:rPr>
                <w:color w:val="000000"/>
              </w:rPr>
            </w:pPr>
            <w:r>
              <w:rPr>
                <w:b/>
                <w:bCs/>
                <w:color w:val="008800"/>
              </w:rPr>
              <w:t>import</w:t>
            </w:r>
            <w:r>
              <w:rPr>
                <w:color w:val="000000"/>
              </w:rPr>
              <w:t xml:space="preserve"> </w:t>
            </w:r>
            <w:r>
              <w:rPr>
                <w:b/>
                <w:bCs/>
                <w:color w:val="0E84B5"/>
              </w:rPr>
              <w:t>java.math.BigDecimal</w:t>
            </w:r>
            <w:r>
              <w:rPr>
                <w:color w:val="333333"/>
              </w:rPr>
              <w:t>;</w:t>
            </w:r>
          </w:p>
          <w:p w:rsidR="002B2064" w:rsidRDefault="002B2064" w:rsidP="002B2064">
            <w:pPr>
              <w:pStyle w:val="HTMLPreformatted"/>
              <w:spacing w:line="263" w:lineRule="atLeast"/>
              <w:rPr>
                <w:color w:val="000000"/>
              </w:rPr>
            </w:pPr>
          </w:p>
          <w:p w:rsidR="002B2064" w:rsidRDefault="002B2064" w:rsidP="002B2064">
            <w:pPr>
              <w:pStyle w:val="HTMLPreformatted"/>
              <w:spacing w:line="263" w:lineRule="atLeast"/>
              <w:rPr>
                <w:color w:val="000000"/>
              </w:rPr>
            </w:pPr>
            <w:r>
              <w:rPr>
                <w:color w:val="888888"/>
              </w:rPr>
              <w:t>/**</w:t>
            </w:r>
          </w:p>
          <w:p w:rsidR="002B2064" w:rsidRDefault="002B2064" w:rsidP="002B2064">
            <w:pPr>
              <w:pStyle w:val="HTMLPreformatted"/>
              <w:spacing w:line="263" w:lineRule="atLeast"/>
              <w:rPr>
                <w:color w:val="000000"/>
              </w:rPr>
            </w:pPr>
            <w:r>
              <w:rPr>
                <w:color w:val="888888"/>
              </w:rPr>
              <w:t xml:space="preserve"> * A Decorator class, which adds cheese (new functionality) into Sandwich object.</w:t>
            </w:r>
          </w:p>
          <w:p w:rsidR="002B2064" w:rsidRDefault="002B2064" w:rsidP="002B2064">
            <w:pPr>
              <w:pStyle w:val="HTMLPreformatted"/>
              <w:spacing w:line="263" w:lineRule="atLeast"/>
              <w:rPr>
                <w:color w:val="000000"/>
              </w:rPr>
            </w:pPr>
            <w:r>
              <w:rPr>
                <w:color w:val="888888"/>
              </w:rPr>
              <w:t xml:space="preserve"> * This Decorator class modifies price() and getDescritption() method to implement</w:t>
            </w:r>
          </w:p>
          <w:p w:rsidR="002B2064" w:rsidRDefault="002B2064" w:rsidP="002B2064">
            <w:pPr>
              <w:pStyle w:val="HTMLPreformatted"/>
              <w:spacing w:line="263" w:lineRule="atLeast"/>
              <w:rPr>
                <w:color w:val="000000"/>
              </w:rPr>
            </w:pPr>
            <w:r>
              <w:rPr>
                <w:color w:val="888888"/>
              </w:rPr>
              <w:t xml:space="preserve"> * new behaviour.</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color w:val="888888"/>
              </w:rPr>
              <w:t xml:space="preserve"> * @author</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b/>
                <w:bCs/>
                <w:color w:val="000000"/>
                <w:u w:val="single"/>
              </w:rPr>
            </w:pPr>
          </w:p>
          <w:p w:rsidR="002B2064" w:rsidRDefault="002B2064" w:rsidP="002B2064">
            <w:pPr>
              <w:pStyle w:val="HTMLPreformatted"/>
              <w:spacing w:line="263" w:lineRule="atLeast"/>
              <w:rPr>
                <w:color w:val="000000"/>
              </w:rPr>
            </w:pPr>
            <w:r>
              <w:rPr>
                <w:b/>
                <w:bCs/>
                <w:color w:val="008800"/>
              </w:rPr>
              <w:t>public</w:t>
            </w:r>
            <w:r>
              <w:rPr>
                <w:color w:val="000000"/>
              </w:rPr>
              <w:t xml:space="preserve"> </w:t>
            </w:r>
            <w:r>
              <w:rPr>
                <w:b/>
                <w:bCs/>
                <w:color w:val="008800"/>
              </w:rPr>
              <w:t>class</w:t>
            </w:r>
            <w:r>
              <w:rPr>
                <w:color w:val="000000"/>
              </w:rPr>
              <w:t xml:space="preserve"> </w:t>
            </w:r>
            <w:r>
              <w:rPr>
                <w:b/>
                <w:bCs/>
                <w:color w:val="BB0066"/>
              </w:rPr>
              <w:t>CheeseDecorator</w:t>
            </w:r>
            <w:r>
              <w:rPr>
                <w:color w:val="000000"/>
              </w:rPr>
              <w:t xml:space="preserve"> </w:t>
            </w:r>
            <w:r>
              <w:rPr>
                <w:b/>
                <w:bCs/>
                <w:color w:val="008800"/>
              </w:rPr>
              <w:t>extends</w:t>
            </w:r>
            <w:r>
              <w:rPr>
                <w:color w:val="000000"/>
              </w:rPr>
              <w:t xml:space="preserve"> SandWichDecorator</w:t>
            </w:r>
            <w:r>
              <w:rPr>
                <w:color w:val="333333"/>
              </w:rPr>
              <w:t>{</w:t>
            </w:r>
          </w:p>
          <w:p w:rsidR="002B2064" w:rsidRPr="00053150" w:rsidRDefault="002B2064" w:rsidP="002B2064">
            <w:pPr>
              <w:pStyle w:val="HTMLPreformatted"/>
              <w:spacing w:line="263" w:lineRule="atLeast"/>
              <w:rPr>
                <w:color w:val="000000"/>
                <w:highlight w:val="yellow"/>
              </w:rPr>
            </w:pPr>
            <w:r>
              <w:rPr>
                <w:color w:val="000000"/>
              </w:rPr>
              <w:t xml:space="preserve">    </w:t>
            </w:r>
            <w:r w:rsidRPr="00053150">
              <w:rPr>
                <w:color w:val="000000"/>
                <w:highlight w:val="yellow"/>
              </w:rPr>
              <w:t>Sandwich currentSandwich</w:t>
            </w:r>
            <w:r w:rsidRPr="00053150">
              <w:rPr>
                <w:color w:val="333333"/>
                <w:highlight w:val="yellow"/>
              </w:rPr>
              <w:t>;</w:t>
            </w:r>
          </w:p>
          <w:p w:rsidR="002B2064" w:rsidRPr="00053150" w:rsidRDefault="002B2064" w:rsidP="002B2064">
            <w:pPr>
              <w:pStyle w:val="HTMLPreformatted"/>
              <w:spacing w:line="263" w:lineRule="atLeast"/>
              <w:rPr>
                <w:color w:val="000000"/>
                <w:highlight w:val="yellow"/>
              </w:rPr>
            </w:pPr>
            <w:r w:rsidRPr="00053150">
              <w:rPr>
                <w:color w:val="000000"/>
                <w:highlight w:val="yellow"/>
              </w:rPr>
              <w:t xml:space="preserve">   </w:t>
            </w:r>
          </w:p>
          <w:p w:rsidR="002B2064" w:rsidRPr="00053150" w:rsidRDefault="002B2064" w:rsidP="002B2064">
            <w:pPr>
              <w:pStyle w:val="HTMLPreformatted"/>
              <w:spacing w:line="263" w:lineRule="atLeast"/>
              <w:rPr>
                <w:color w:val="000000"/>
                <w:highlight w:val="yellow"/>
              </w:rPr>
            </w:pPr>
            <w:r w:rsidRPr="00053150">
              <w:rPr>
                <w:color w:val="000000"/>
                <w:highlight w:val="yellow"/>
              </w:rPr>
              <w:t xml:space="preserve">    </w:t>
            </w:r>
            <w:r w:rsidRPr="00053150">
              <w:rPr>
                <w:b/>
                <w:bCs/>
                <w:color w:val="008800"/>
                <w:highlight w:val="yellow"/>
              </w:rPr>
              <w:t>public</w:t>
            </w:r>
            <w:r w:rsidRPr="00053150">
              <w:rPr>
                <w:color w:val="000000"/>
                <w:highlight w:val="yellow"/>
              </w:rPr>
              <w:t xml:space="preserve"> </w:t>
            </w:r>
            <w:r w:rsidRPr="00053150">
              <w:rPr>
                <w:b/>
                <w:bCs/>
                <w:color w:val="0066BB"/>
                <w:highlight w:val="yellow"/>
              </w:rPr>
              <w:t>CheeseDecorator</w:t>
            </w:r>
            <w:r w:rsidRPr="00053150">
              <w:rPr>
                <w:color w:val="333333"/>
                <w:highlight w:val="yellow"/>
              </w:rPr>
              <w:t>(</w:t>
            </w:r>
            <w:r w:rsidRPr="00053150">
              <w:rPr>
                <w:color w:val="000000"/>
                <w:highlight w:val="yellow"/>
              </w:rPr>
              <w:t>Sandwich sw</w:t>
            </w:r>
            <w:r w:rsidRPr="00053150">
              <w:rPr>
                <w:color w:val="333333"/>
                <w:highlight w:val="yellow"/>
              </w:rPr>
              <w:t>){</w:t>
            </w:r>
          </w:p>
          <w:p w:rsidR="002B2064" w:rsidRPr="00053150" w:rsidRDefault="002B2064" w:rsidP="002B2064">
            <w:pPr>
              <w:pStyle w:val="HTMLPreformatted"/>
              <w:spacing w:line="263" w:lineRule="atLeast"/>
              <w:rPr>
                <w:color w:val="000000"/>
                <w:highlight w:val="yellow"/>
              </w:rPr>
            </w:pPr>
            <w:r w:rsidRPr="00053150">
              <w:rPr>
                <w:color w:val="000000"/>
                <w:highlight w:val="yellow"/>
              </w:rPr>
              <w:t xml:space="preserve">        currentSandwich </w:t>
            </w:r>
            <w:r w:rsidRPr="00053150">
              <w:rPr>
                <w:color w:val="333333"/>
                <w:highlight w:val="yellow"/>
              </w:rPr>
              <w:t>=</w:t>
            </w:r>
            <w:r w:rsidRPr="00053150">
              <w:rPr>
                <w:color w:val="000000"/>
                <w:highlight w:val="yellow"/>
              </w:rPr>
              <w:t xml:space="preserve"> sw</w:t>
            </w:r>
            <w:r w:rsidRPr="00053150">
              <w:rPr>
                <w:color w:val="333333"/>
                <w:highlight w:val="yellow"/>
              </w:rPr>
              <w:t>;</w:t>
            </w:r>
          </w:p>
          <w:p w:rsidR="002B2064" w:rsidRDefault="002B2064" w:rsidP="002B2064">
            <w:pPr>
              <w:pStyle w:val="HTMLPreformatted"/>
              <w:spacing w:line="263" w:lineRule="atLeast"/>
              <w:rPr>
                <w:color w:val="000000"/>
              </w:rPr>
            </w:pPr>
            <w:r w:rsidRPr="00053150">
              <w:rPr>
                <w:color w:val="000000"/>
                <w:highlight w:val="yellow"/>
              </w:rPr>
              <w:t xml:space="preserve">    </w:t>
            </w:r>
            <w:r w:rsidRPr="00053150">
              <w:rPr>
                <w:color w:val="333333"/>
                <w:highlight w:val="yellow"/>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555555"/>
              </w:rPr>
              <w:t>@Override</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String </w:t>
            </w:r>
            <w:r>
              <w:rPr>
                <w:b/>
                <w:bCs/>
                <w:color w:val="0066BB"/>
              </w:rPr>
              <w:t>getDescription</w:t>
            </w:r>
            <w:r>
              <w:rPr>
                <w:color w:val="333333"/>
              </w:rPr>
              <w:t>(){</w:t>
            </w:r>
          </w:p>
          <w:p w:rsidR="002B2064" w:rsidRDefault="002B2064" w:rsidP="002B2064">
            <w:pPr>
              <w:pStyle w:val="HTMLPreformatted"/>
              <w:spacing w:line="263" w:lineRule="atLeast"/>
              <w:rPr>
                <w:color w:val="000000"/>
              </w:rPr>
            </w:pPr>
            <w:r>
              <w:rPr>
                <w:color w:val="000000"/>
              </w:rPr>
              <w:t xml:space="preserve">        </w:t>
            </w:r>
            <w:r>
              <w:rPr>
                <w:b/>
                <w:bCs/>
                <w:color w:val="008800"/>
              </w:rPr>
              <w:t>return</w:t>
            </w:r>
            <w:r>
              <w:rPr>
                <w:color w:val="000000"/>
              </w:rPr>
              <w:t xml:space="preserve"> currentSandwich</w:t>
            </w:r>
            <w:r>
              <w:rPr>
                <w:color w:val="333333"/>
              </w:rPr>
              <w:t>.</w:t>
            </w:r>
            <w:r>
              <w:rPr>
                <w:color w:val="0000CC"/>
              </w:rPr>
              <w:t>getDescription</w:t>
            </w:r>
            <w:r>
              <w:rPr>
                <w:color w:val="333333"/>
              </w:rPr>
              <w:t>()</w:t>
            </w:r>
            <w:r>
              <w:rPr>
                <w:color w:val="000000"/>
              </w:rPr>
              <w:t xml:space="preserve"> </w:t>
            </w:r>
            <w:r>
              <w:rPr>
                <w:color w:val="333333"/>
              </w:rPr>
              <w:t>+</w:t>
            </w:r>
            <w:r>
              <w:rPr>
                <w:color w:val="000000"/>
              </w:rPr>
              <w:t xml:space="preserve"> </w:t>
            </w:r>
            <w:r>
              <w:rPr>
                <w:color w:val="000000"/>
                <w:shd w:val="clear" w:color="auto" w:fill="FFF0F0"/>
              </w:rPr>
              <w:t>", Cheese"</w:t>
            </w:r>
            <w:r>
              <w:rPr>
                <w:color w:val="333333"/>
              </w:rPr>
              <w:t>;</w:t>
            </w:r>
          </w:p>
          <w:p w:rsidR="002B2064" w:rsidRDefault="002B2064" w:rsidP="002B2064">
            <w:pPr>
              <w:pStyle w:val="HTMLPreformatted"/>
              <w:spacing w:line="263" w:lineRule="atLeast"/>
              <w:rPr>
                <w:color w:val="000000"/>
              </w:rPr>
            </w:pP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r>
              <w:rPr>
                <w:b/>
                <w:bCs/>
                <w:color w:val="555555"/>
              </w:rPr>
              <w:t>@Override</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BigDecimal </w:t>
            </w:r>
            <w:r>
              <w:rPr>
                <w:b/>
                <w:bCs/>
                <w:color w:val="0066BB"/>
              </w:rPr>
              <w:t>price</w:t>
            </w:r>
            <w:r>
              <w:rPr>
                <w:color w:val="333333"/>
              </w:rPr>
              <w:t>()</w:t>
            </w: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r>
              <w:rPr>
                <w:b/>
                <w:bCs/>
                <w:color w:val="008800"/>
              </w:rPr>
              <w:t>return</w:t>
            </w:r>
            <w:r>
              <w:rPr>
                <w:color w:val="000000"/>
              </w:rPr>
              <w:t xml:space="preserve"> currentSandwich</w:t>
            </w:r>
            <w:r>
              <w:rPr>
                <w:color w:val="333333"/>
              </w:rPr>
              <w:t>.</w:t>
            </w:r>
            <w:r>
              <w:rPr>
                <w:color w:val="0000CC"/>
              </w:rPr>
              <w:t>price</w:t>
            </w:r>
            <w:r>
              <w:rPr>
                <w:color w:val="333333"/>
              </w:rPr>
              <w:t>().</w:t>
            </w:r>
            <w:r>
              <w:rPr>
                <w:color w:val="0000CC"/>
              </w:rPr>
              <w:t>add</w:t>
            </w:r>
            <w:r>
              <w:rPr>
                <w:color w:val="333333"/>
              </w:rPr>
              <w:t>(</w:t>
            </w:r>
            <w:r>
              <w:rPr>
                <w:b/>
                <w:bCs/>
                <w:color w:val="008800"/>
              </w:rPr>
              <w:t>new</w:t>
            </w:r>
            <w:r>
              <w:rPr>
                <w:color w:val="000000"/>
              </w:rPr>
              <w:t xml:space="preserve"> BigDecimal</w:t>
            </w:r>
            <w:r>
              <w:rPr>
                <w:color w:val="333333"/>
              </w:rPr>
              <w:t>(</w:t>
            </w:r>
            <w:r>
              <w:rPr>
                <w:color w:val="000000"/>
                <w:shd w:val="clear" w:color="auto" w:fill="FFF0F0"/>
              </w:rPr>
              <w:t>"0.50"</w:t>
            </w:r>
            <w:r>
              <w:rPr>
                <w:color w:val="333333"/>
              </w:rPr>
              <w:t>));</w:t>
            </w:r>
          </w:p>
          <w:p w:rsidR="002B2064" w:rsidRDefault="002B2064" w:rsidP="002B2064">
            <w:pPr>
              <w:pStyle w:val="HTMLPreformatted"/>
              <w:spacing w:line="263" w:lineRule="atLeast"/>
              <w:rPr>
                <w:color w:val="000000"/>
              </w:rPr>
            </w:pP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333333"/>
              </w:rPr>
              <w:t>}</w:t>
            </w:r>
          </w:p>
          <w:p w:rsidR="002B2064" w:rsidRDefault="002B2064" w:rsidP="002B2064">
            <w:pPr>
              <w:spacing w:after="240"/>
              <w:rPr>
                <w:rFonts w:ascii="Arial" w:hAnsi="Arial" w:cs="Arial"/>
                <w:color w:val="000000"/>
                <w:sz w:val="21"/>
                <w:szCs w:val="21"/>
              </w:rPr>
            </w:pPr>
          </w:p>
        </w:tc>
      </w:tr>
      <w:tr w:rsidR="002B2064" w:rsidTr="00570884">
        <w:tc>
          <w:tcPr>
            <w:tcW w:w="9576" w:type="dxa"/>
            <w:gridSpan w:val="2"/>
          </w:tcPr>
          <w:p w:rsidR="002B2064" w:rsidRDefault="002B2064" w:rsidP="002B2064">
            <w:pPr>
              <w:spacing w:after="240"/>
              <w:rPr>
                <w:rFonts w:ascii="Arial" w:hAnsi="Arial" w:cs="Arial"/>
                <w:color w:val="000000"/>
                <w:sz w:val="21"/>
                <w:szCs w:val="21"/>
              </w:rPr>
            </w:pPr>
          </w:p>
          <w:p w:rsidR="002B2064" w:rsidRDefault="002B2064" w:rsidP="002B2064">
            <w:pPr>
              <w:pStyle w:val="HTMLPreformatted"/>
              <w:spacing w:line="263" w:lineRule="atLeast"/>
              <w:rPr>
                <w:color w:val="000000"/>
              </w:rPr>
            </w:pPr>
            <w:r>
              <w:rPr>
                <w:rFonts w:ascii="Arial" w:hAnsi="Arial" w:cs="Arial"/>
                <w:b/>
                <w:bCs/>
                <w:color w:val="000000"/>
                <w:u w:val="single"/>
              </w:rPr>
              <w:t>SandwichMaker</w:t>
            </w:r>
            <w:r>
              <w:rPr>
                <w:rFonts w:ascii="Arial" w:hAnsi="Arial" w:cs="Arial"/>
                <w:b/>
                <w:bCs/>
                <w:color w:val="333333"/>
                <w:u w:val="single"/>
              </w:rPr>
              <w:t>.</w:t>
            </w:r>
            <w:r>
              <w:rPr>
                <w:rFonts w:ascii="Arial" w:hAnsi="Arial" w:cs="Arial"/>
                <w:b/>
                <w:bCs/>
                <w:color w:val="0000CC"/>
                <w:u w:val="single"/>
              </w:rPr>
              <w:t>java</w:t>
            </w:r>
          </w:p>
          <w:p w:rsidR="002B2064" w:rsidRDefault="002B2064" w:rsidP="002B2064">
            <w:pPr>
              <w:pStyle w:val="HTMLPreformatted"/>
              <w:spacing w:line="263" w:lineRule="atLeast"/>
              <w:rPr>
                <w:color w:val="000000"/>
              </w:rPr>
            </w:pPr>
            <w:r>
              <w:rPr>
                <w:color w:val="888888"/>
              </w:rPr>
              <w:t>/**</w:t>
            </w:r>
          </w:p>
          <w:p w:rsidR="002B2064" w:rsidRDefault="002B2064" w:rsidP="002B2064">
            <w:pPr>
              <w:pStyle w:val="HTMLPreformatted"/>
              <w:spacing w:line="263" w:lineRule="atLeast"/>
              <w:rPr>
                <w:color w:val="000000"/>
              </w:rPr>
            </w:pPr>
            <w:r>
              <w:rPr>
                <w:color w:val="888888"/>
              </w:rPr>
              <w:t xml:space="preserve"> * Test class to demonstrate How Decorator Pattern in Java work together. This class</w:t>
            </w:r>
          </w:p>
          <w:p w:rsidR="002B2064" w:rsidRDefault="002B2064" w:rsidP="002B2064">
            <w:pPr>
              <w:pStyle w:val="HTMLPreformatted"/>
              <w:spacing w:line="263" w:lineRule="atLeast"/>
              <w:rPr>
                <w:color w:val="000000"/>
              </w:rPr>
            </w:pPr>
            <w:r>
              <w:rPr>
                <w:color w:val="888888"/>
              </w:rPr>
              <w:t xml:space="preserve"> * first creates a Sandwich and decorates it with extra cheese. This is nice example</w:t>
            </w:r>
          </w:p>
          <w:p w:rsidR="002B2064" w:rsidRDefault="002B2064" w:rsidP="002B2064">
            <w:pPr>
              <w:pStyle w:val="HTMLPreformatted"/>
              <w:spacing w:line="263" w:lineRule="atLeast"/>
              <w:rPr>
                <w:color w:val="000000"/>
              </w:rPr>
            </w:pPr>
            <w:r>
              <w:rPr>
                <w:color w:val="888888"/>
              </w:rPr>
              <w:t xml:space="preserve"> * of how to provide new functionalities to an object at runtime using </w:t>
            </w:r>
            <w:r>
              <w:rPr>
                <w:color w:val="888888"/>
              </w:rPr>
              <w:lastRenderedPageBreak/>
              <w:t>Decorator Pattern.</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color w:val="888888"/>
              </w:rPr>
              <w:t xml:space="preserve"> * @author Javain Paul</w:t>
            </w:r>
          </w:p>
          <w:p w:rsidR="002B2064" w:rsidRDefault="002B2064" w:rsidP="002B2064">
            <w:pPr>
              <w:pStyle w:val="HTMLPreformatted"/>
              <w:spacing w:line="263" w:lineRule="atLeast"/>
              <w:rPr>
                <w:color w:val="000000"/>
              </w:rPr>
            </w:pPr>
            <w:r>
              <w:rPr>
                <w:color w:val="888888"/>
              </w:rPr>
              <w:t xml:space="preserve"> */</w:t>
            </w:r>
          </w:p>
          <w:p w:rsidR="002B2064" w:rsidRDefault="002B2064" w:rsidP="002B2064">
            <w:pPr>
              <w:pStyle w:val="HTMLPreformatted"/>
              <w:spacing w:line="263" w:lineRule="atLeast"/>
              <w:rPr>
                <w:color w:val="000000"/>
              </w:rPr>
            </w:pPr>
            <w:r>
              <w:rPr>
                <w:b/>
                <w:bCs/>
                <w:color w:val="008800"/>
              </w:rPr>
              <w:t>public</w:t>
            </w:r>
            <w:r>
              <w:rPr>
                <w:color w:val="000000"/>
              </w:rPr>
              <w:t xml:space="preserve"> </w:t>
            </w:r>
            <w:r>
              <w:rPr>
                <w:b/>
                <w:bCs/>
                <w:color w:val="008800"/>
              </w:rPr>
              <w:t>class</w:t>
            </w:r>
            <w:r>
              <w:rPr>
                <w:color w:val="000000"/>
              </w:rPr>
              <w:t xml:space="preserve"> </w:t>
            </w:r>
            <w:r>
              <w:rPr>
                <w:b/>
                <w:bCs/>
                <w:color w:val="BB0066"/>
              </w:rPr>
              <w:t>SandwichMaker</w:t>
            </w:r>
            <w:r>
              <w:rPr>
                <w:color w:val="000000"/>
              </w:rPr>
              <w:t xml:space="preserve"> </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b/>
                <w:bCs/>
                <w:color w:val="008800"/>
              </w:rPr>
              <w:t>public</w:t>
            </w:r>
            <w:r>
              <w:rPr>
                <w:color w:val="000000"/>
              </w:rPr>
              <w:t xml:space="preserve"> </w:t>
            </w:r>
            <w:r>
              <w:rPr>
                <w:b/>
                <w:bCs/>
                <w:color w:val="008800"/>
              </w:rPr>
              <w:t>static</w:t>
            </w:r>
            <w:r>
              <w:rPr>
                <w:color w:val="000000"/>
              </w:rPr>
              <w:t xml:space="preserve"> </w:t>
            </w:r>
            <w:r>
              <w:rPr>
                <w:b/>
                <w:bCs/>
                <w:color w:val="333399"/>
              </w:rPr>
              <w:t>void</w:t>
            </w:r>
            <w:r>
              <w:rPr>
                <w:color w:val="000000"/>
              </w:rPr>
              <w:t xml:space="preserve"> </w:t>
            </w:r>
            <w:r>
              <w:rPr>
                <w:b/>
                <w:bCs/>
                <w:color w:val="0066BB"/>
              </w:rPr>
              <w:t>main</w:t>
            </w:r>
            <w:r>
              <w:rPr>
                <w:color w:val="333333"/>
              </w:rPr>
              <w:t>(</w:t>
            </w:r>
            <w:r>
              <w:rPr>
                <w:color w:val="000000"/>
              </w:rPr>
              <w:t>String args</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Sandwich mySandwich </w:t>
            </w:r>
            <w:r>
              <w:rPr>
                <w:color w:val="333333"/>
              </w:rPr>
              <w:t>=</w:t>
            </w:r>
            <w:r>
              <w:rPr>
                <w:color w:val="000000"/>
              </w:rPr>
              <w:t xml:space="preserve"> </w:t>
            </w:r>
            <w:r>
              <w:rPr>
                <w:b/>
                <w:bCs/>
                <w:color w:val="008800"/>
              </w:rPr>
              <w:t>new</w:t>
            </w:r>
            <w:r>
              <w:rPr>
                <w:color w:val="000000"/>
              </w:rPr>
              <w:t xml:space="preserve"> WhiteBreadSandWich</w:t>
            </w:r>
            <w:r>
              <w:rPr>
                <w:color w:val="333333"/>
              </w:rPr>
              <w:t>(</w:t>
            </w:r>
            <w:r>
              <w:rPr>
                <w:color w:val="000000"/>
                <w:shd w:val="clear" w:color="auto" w:fill="FFF0F0"/>
              </w:rPr>
              <w:t>"White bread Sandwich"</w:t>
            </w:r>
            <w:r>
              <w:rPr>
                <w:color w:val="333333"/>
              </w:rPr>
              <w:t>);</w:t>
            </w:r>
          </w:p>
          <w:p w:rsidR="002B2064" w:rsidRDefault="002B2064" w:rsidP="002B2064">
            <w:pPr>
              <w:pStyle w:val="HTMLPreformatted"/>
              <w:spacing w:line="263" w:lineRule="atLeast"/>
              <w:rPr>
                <w:color w:val="000000"/>
              </w:rPr>
            </w:pPr>
            <w:r>
              <w:rPr>
                <w:color w:val="000000"/>
              </w:rPr>
              <w:t xml:space="preserve">        System</w:t>
            </w:r>
            <w:r>
              <w:rPr>
                <w:color w:val="333333"/>
              </w:rPr>
              <w:t>.</w:t>
            </w:r>
            <w:r>
              <w:rPr>
                <w:color w:val="0000CC"/>
              </w:rPr>
              <w:t>out</w:t>
            </w:r>
            <w:r>
              <w:rPr>
                <w:color w:val="333333"/>
              </w:rPr>
              <w:t>.</w:t>
            </w:r>
            <w:r>
              <w:rPr>
                <w:color w:val="0000CC"/>
              </w:rPr>
              <w:t>printf</w:t>
            </w:r>
            <w:r>
              <w:rPr>
                <w:color w:val="333333"/>
              </w:rPr>
              <w:t>(</w:t>
            </w:r>
            <w:r>
              <w:rPr>
                <w:color w:val="000000"/>
                <w:shd w:val="clear" w:color="auto" w:fill="FFF0F0"/>
              </w:rPr>
              <w:t>"Price of %s is $%.2f %n"</w:t>
            </w:r>
            <w:r>
              <w:rPr>
                <w:color w:val="333333"/>
              </w:rPr>
              <w:t>,</w:t>
            </w:r>
            <w:r>
              <w:rPr>
                <w:color w:val="000000"/>
              </w:rPr>
              <w:t xml:space="preserve"> mySandwich</w:t>
            </w:r>
            <w:r>
              <w:rPr>
                <w:color w:val="333333"/>
              </w:rPr>
              <w:t>.</w:t>
            </w:r>
            <w:r>
              <w:rPr>
                <w:color w:val="0000CC"/>
              </w:rPr>
              <w:t>getDescription</w:t>
            </w:r>
            <w:r>
              <w:rPr>
                <w:color w:val="333333"/>
              </w:rPr>
              <w:t>(),</w:t>
            </w:r>
            <w:r>
              <w:rPr>
                <w:color w:val="000000"/>
              </w:rPr>
              <w:t> </w:t>
            </w:r>
          </w:p>
          <w:p w:rsidR="002B2064" w:rsidRDefault="002B2064" w:rsidP="002B2064">
            <w:pPr>
              <w:pStyle w:val="HTMLPreformatted"/>
              <w:spacing w:line="263" w:lineRule="atLeast"/>
              <w:rPr>
                <w:color w:val="000000"/>
              </w:rPr>
            </w:pPr>
            <w:r>
              <w:rPr>
                <w:color w:val="000000"/>
              </w:rPr>
              <w:t xml:space="preserve">                                                     mySandwich</w:t>
            </w:r>
            <w:r>
              <w:rPr>
                <w:color w:val="333333"/>
              </w:rPr>
              <w:t>.</w:t>
            </w:r>
            <w:r>
              <w:rPr>
                <w:color w:val="0000CC"/>
              </w:rPr>
              <w:t>price</w:t>
            </w:r>
            <w:r>
              <w:rPr>
                <w:color w:val="333333"/>
              </w:rPr>
              <w:t>());</w:t>
            </w:r>
          </w:p>
          <w:p w:rsidR="002B2064" w:rsidRDefault="002B2064" w:rsidP="002B2064">
            <w:pPr>
              <w:pStyle w:val="HTMLPreformatted"/>
              <w:spacing w:line="263" w:lineRule="atLeast"/>
              <w:rPr>
                <w:color w:val="000000"/>
              </w:rPr>
            </w:pPr>
            <w:r>
              <w:rPr>
                <w:color w:val="000000"/>
              </w:rPr>
              <w:t xml:space="preserve">       </w:t>
            </w:r>
          </w:p>
          <w:p w:rsidR="002B2064" w:rsidRDefault="002B2064" w:rsidP="002B2064">
            <w:pPr>
              <w:pStyle w:val="HTMLPreformatted"/>
              <w:spacing w:line="263" w:lineRule="atLeast"/>
              <w:rPr>
                <w:color w:val="000000"/>
              </w:rPr>
            </w:pPr>
            <w:r>
              <w:rPr>
                <w:color w:val="000000"/>
              </w:rPr>
              <w:t xml:space="preserve">        </w:t>
            </w:r>
            <w:r>
              <w:rPr>
                <w:color w:val="888888"/>
              </w:rPr>
              <w:t>//adding extra cheese using Decorator Pattter</w:t>
            </w:r>
            <w:r w:rsidR="00700156">
              <w:rPr>
                <w:color w:val="888888"/>
              </w:rPr>
              <w:t>n</w:t>
            </w:r>
          </w:p>
          <w:p w:rsidR="002B2064" w:rsidRDefault="002B2064" w:rsidP="002B2064">
            <w:pPr>
              <w:pStyle w:val="HTMLPreformatted"/>
              <w:spacing w:line="263" w:lineRule="atLeast"/>
              <w:rPr>
                <w:color w:val="000000"/>
              </w:rPr>
            </w:pPr>
            <w:r>
              <w:rPr>
                <w:color w:val="000000"/>
              </w:rPr>
              <w:t xml:space="preserve">        mySandwich </w:t>
            </w:r>
            <w:r>
              <w:rPr>
                <w:color w:val="333333"/>
              </w:rPr>
              <w:t>=</w:t>
            </w:r>
            <w:r>
              <w:rPr>
                <w:color w:val="000000"/>
              </w:rPr>
              <w:t xml:space="preserve"> </w:t>
            </w:r>
            <w:r>
              <w:rPr>
                <w:b/>
                <w:bCs/>
                <w:color w:val="008800"/>
              </w:rPr>
              <w:t>new</w:t>
            </w:r>
            <w:r>
              <w:rPr>
                <w:color w:val="000000"/>
              </w:rPr>
              <w:t xml:space="preserve"> CheeseDecorator</w:t>
            </w:r>
            <w:r>
              <w:rPr>
                <w:color w:val="333333"/>
              </w:rPr>
              <w:t>(</w:t>
            </w:r>
            <w:r>
              <w:rPr>
                <w:color w:val="000000"/>
              </w:rPr>
              <w:t>mySandwich</w:t>
            </w:r>
            <w:r>
              <w:rPr>
                <w:color w:val="333333"/>
              </w:rPr>
              <w:t>);</w:t>
            </w:r>
          </w:p>
          <w:p w:rsidR="002B2064" w:rsidRDefault="002B2064" w:rsidP="002B2064">
            <w:pPr>
              <w:pStyle w:val="HTMLPreformatted"/>
              <w:spacing w:line="263" w:lineRule="atLeast"/>
              <w:rPr>
                <w:color w:val="000000"/>
              </w:rPr>
            </w:pPr>
            <w:r>
              <w:rPr>
                <w:color w:val="000000"/>
              </w:rPr>
              <w:t xml:space="preserve">        System</w:t>
            </w:r>
            <w:r>
              <w:rPr>
                <w:color w:val="333333"/>
              </w:rPr>
              <w:t>.</w:t>
            </w:r>
            <w:r>
              <w:rPr>
                <w:color w:val="0000CC"/>
              </w:rPr>
              <w:t>out</w:t>
            </w:r>
            <w:r>
              <w:rPr>
                <w:color w:val="333333"/>
              </w:rPr>
              <w:t>.</w:t>
            </w:r>
            <w:r>
              <w:rPr>
                <w:color w:val="0000CC"/>
              </w:rPr>
              <w:t>printf</w:t>
            </w:r>
            <w:r>
              <w:rPr>
                <w:color w:val="333333"/>
              </w:rPr>
              <w:t>(</w:t>
            </w:r>
            <w:r>
              <w:rPr>
                <w:color w:val="000000"/>
                <w:shd w:val="clear" w:color="auto" w:fill="FFF0F0"/>
              </w:rPr>
              <w:t>"Price of %s is $%.2f %n"</w:t>
            </w:r>
            <w:r>
              <w:rPr>
                <w:color w:val="333333"/>
              </w:rPr>
              <w:t>,</w:t>
            </w:r>
            <w:r>
              <w:rPr>
                <w:color w:val="000000"/>
              </w:rPr>
              <w:t xml:space="preserve"> mySandwich</w:t>
            </w:r>
            <w:r>
              <w:rPr>
                <w:color w:val="333333"/>
              </w:rPr>
              <w:t>.</w:t>
            </w:r>
            <w:r>
              <w:rPr>
                <w:color w:val="0000CC"/>
              </w:rPr>
              <w:t>getDescription</w:t>
            </w:r>
            <w:r>
              <w:rPr>
                <w:color w:val="333333"/>
              </w:rPr>
              <w:t>(),</w:t>
            </w:r>
            <w:r>
              <w:rPr>
                <w:color w:val="000000"/>
              </w:rPr>
              <w:t> </w:t>
            </w:r>
          </w:p>
          <w:p w:rsidR="002B2064" w:rsidRDefault="002B2064" w:rsidP="002B2064">
            <w:pPr>
              <w:pStyle w:val="HTMLPreformatted"/>
              <w:spacing w:line="263" w:lineRule="atLeast"/>
              <w:rPr>
                <w:color w:val="000000"/>
              </w:rPr>
            </w:pPr>
            <w:r>
              <w:rPr>
                <w:color w:val="000000"/>
              </w:rPr>
              <w:t xml:space="preserve">                                                     mySandwich</w:t>
            </w:r>
            <w:r>
              <w:rPr>
                <w:color w:val="333333"/>
              </w:rPr>
              <w:t>.</w:t>
            </w:r>
            <w:r>
              <w:rPr>
                <w:color w:val="0000CC"/>
              </w:rPr>
              <w:t>price</w:t>
            </w:r>
            <w:r>
              <w:rPr>
                <w:color w:val="333333"/>
              </w:rPr>
              <w:t>());</w:t>
            </w:r>
          </w:p>
          <w:p w:rsidR="002B2064" w:rsidRDefault="002B2064" w:rsidP="002B2064">
            <w:pPr>
              <w:pStyle w:val="HTMLPreformatted"/>
              <w:spacing w:line="263" w:lineRule="atLeast"/>
              <w:rPr>
                <w:color w:val="000000"/>
              </w:rPr>
            </w:pPr>
            <w:r>
              <w:rPr>
                <w:color w:val="000000"/>
              </w:rPr>
              <w:t xml:space="preserve">    </w:t>
            </w:r>
            <w:r>
              <w:rPr>
                <w:color w:val="333333"/>
              </w:rPr>
              <w:t>}</w:t>
            </w:r>
          </w:p>
          <w:p w:rsidR="002B2064" w:rsidRDefault="002B2064" w:rsidP="002B2064">
            <w:pPr>
              <w:pStyle w:val="HTMLPreformatted"/>
              <w:spacing w:line="263" w:lineRule="atLeast"/>
              <w:rPr>
                <w:color w:val="000000"/>
              </w:rPr>
            </w:pPr>
            <w:r>
              <w:rPr>
                <w:color w:val="333333"/>
              </w:rPr>
              <w:t>}</w:t>
            </w:r>
          </w:p>
          <w:p w:rsidR="002B2064" w:rsidRDefault="002B2064" w:rsidP="002B2064">
            <w:pPr>
              <w:pStyle w:val="HTMLPreformatted"/>
              <w:spacing w:line="263" w:lineRule="atLeast"/>
              <w:rPr>
                <w:color w:val="000000"/>
              </w:rPr>
            </w:pPr>
          </w:p>
          <w:p w:rsidR="002B2064" w:rsidRDefault="002B2064" w:rsidP="002B2064">
            <w:pPr>
              <w:pStyle w:val="HTMLPreformatted"/>
              <w:spacing w:line="263" w:lineRule="atLeast"/>
              <w:rPr>
                <w:color w:val="000000"/>
              </w:rPr>
            </w:pPr>
            <w:r>
              <w:rPr>
                <w:b/>
                <w:bCs/>
                <w:color w:val="997700"/>
              </w:rPr>
              <w:t>Output:</w:t>
            </w:r>
          </w:p>
          <w:p w:rsidR="002B2064" w:rsidRDefault="002B2064" w:rsidP="002B2064">
            <w:pPr>
              <w:pStyle w:val="HTMLPreformatted"/>
              <w:spacing w:line="263" w:lineRule="atLeast"/>
              <w:rPr>
                <w:color w:val="000000"/>
              </w:rPr>
            </w:pPr>
            <w:r>
              <w:rPr>
                <w:color w:val="000000"/>
              </w:rPr>
              <w:t>Price of White bread Sandwich is $3</w:t>
            </w:r>
            <w:r>
              <w:rPr>
                <w:color w:val="333333"/>
              </w:rPr>
              <w:t>.</w:t>
            </w:r>
            <w:r>
              <w:rPr>
                <w:b/>
                <w:bCs/>
                <w:color w:val="0000DD"/>
              </w:rPr>
              <w:t>00</w:t>
            </w:r>
          </w:p>
          <w:p w:rsidR="002B2064" w:rsidRDefault="002B2064" w:rsidP="002B2064">
            <w:pPr>
              <w:pStyle w:val="HTMLPreformatted"/>
              <w:spacing w:line="263" w:lineRule="atLeast"/>
              <w:rPr>
                <w:color w:val="000000"/>
              </w:rPr>
            </w:pPr>
            <w:r>
              <w:rPr>
                <w:color w:val="000000"/>
              </w:rPr>
              <w:t>Price of White bread Sandwich</w:t>
            </w:r>
            <w:r>
              <w:rPr>
                <w:color w:val="333333"/>
              </w:rPr>
              <w:t>,</w:t>
            </w:r>
            <w:r>
              <w:rPr>
                <w:color w:val="000000"/>
              </w:rPr>
              <w:t xml:space="preserve"> Cheese is $3</w:t>
            </w:r>
            <w:r>
              <w:rPr>
                <w:color w:val="333333"/>
              </w:rPr>
              <w:t>.</w:t>
            </w:r>
            <w:r>
              <w:rPr>
                <w:b/>
                <w:bCs/>
                <w:color w:val="0000DD"/>
              </w:rPr>
              <w:t>50</w:t>
            </w:r>
          </w:p>
          <w:p w:rsidR="002B2064" w:rsidRDefault="002B2064" w:rsidP="002B2064">
            <w:pPr>
              <w:spacing w:after="240"/>
              <w:rPr>
                <w:rFonts w:ascii="Arial" w:hAnsi="Arial" w:cs="Arial"/>
                <w:color w:val="000000"/>
                <w:sz w:val="21"/>
                <w:szCs w:val="21"/>
              </w:rPr>
            </w:pPr>
          </w:p>
        </w:tc>
      </w:tr>
    </w:tbl>
    <w:p w:rsidR="002B2064" w:rsidRDefault="002B2064" w:rsidP="002B2064">
      <w:pPr>
        <w:spacing w:after="240"/>
        <w:rPr>
          <w:rFonts w:ascii="Arial" w:hAnsi="Arial" w:cs="Arial"/>
          <w:color w:val="000000"/>
          <w:sz w:val="21"/>
          <w:szCs w:val="21"/>
        </w:rPr>
      </w:pPr>
    </w:p>
    <w:p w:rsidR="002B2064" w:rsidRDefault="002B2064" w:rsidP="002B2064">
      <w:pPr>
        <w:pStyle w:val="Heading3"/>
        <w:spacing w:before="0" w:beforeAutospacing="0" w:after="0" w:afterAutospacing="0"/>
        <w:rPr>
          <w:rFonts w:ascii="Arial" w:hAnsi="Arial" w:cs="Arial"/>
          <w:color w:val="000000"/>
          <w:sz w:val="26"/>
          <w:szCs w:val="26"/>
        </w:rPr>
      </w:pPr>
      <w:r>
        <w:rPr>
          <w:rFonts w:ascii="Arial" w:hAnsi="Arial" w:cs="Arial"/>
          <w:color w:val="000000"/>
          <w:sz w:val="26"/>
          <w:szCs w:val="26"/>
          <w:u w:val="single"/>
        </w:rPr>
        <w:t>Key things about Decorator Design Pattern</w:t>
      </w:r>
    </w:p>
    <w:p w:rsidR="002B2064" w:rsidRDefault="002B2064" w:rsidP="002B2064">
      <w:pPr>
        <w:rPr>
          <w:rFonts w:ascii="Arial" w:hAnsi="Arial" w:cs="Arial"/>
          <w:color w:val="000000"/>
          <w:sz w:val="21"/>
          <w:szCs w:val="21"/>
        </w:rPr>
      </w:pPr>
      <w:r>
        <w:rPr>
          <w:rFonts w:ascii="inherit" w:hAnsi="inherit" w:cs="Arial"/>
          <w:color w:val="000000"/>
          <w:sz w:val="21"/>
          <w:szCs w:val="21"/>
        </w:rPr>
        <w:t>Now, we have seen an example of decorator pattern in Java, we can quickly summarize few important things which are worth remembering while implementing or applying decorator pattern or even to answers design pattern questions like </w:t>
      </w:r>
      <w:r>
        <w:rPr>
          <w:rFonts w:ascii="inherit" w:hAnsi="inherit" w:cs="Arial"/>
          <w:i/>
          <w:iCs/>
          <w:color w:val="000000"/>
          <w:sz w:val="21"/>
          <w:szCs w:val="21"/>
        </w:rPr>
        <w:t>When to use Decorator design pattern in Java</w:t>
      </w:r>
      <w:r>
        <w:rPr>
          <w:rFonts w:ascii="inherit" w:hAnsi="inherit" w:cs="Arial"/>
          <w:color w:val="000000"/>
          <w:sz w:val="21"/>
          <w:szCs w:val="21"/>
        </w:rPr>
        <w:t>.</w:t>
      </w:r>
    </w:p>
    <w:p w:rsidR="002B2064" w:rsidRDefault="002B2064" w:rsidP="002B2064">
      <w:pPr>
        <w:rPr>
          <w:rFonts w:ascii="Arial" w:hAnsi="Arial" w:cs="Arial"/>
          <w:color w:val="000000"/>
          <w:sz w:val="21"/>
          <w:szCs w:val="21"/>
        </w:rPr>
      </w:pPr>
    </w:p>
    <w:p w:rsidR="002B2064" w:rsidRPr="00F6738A" w:rsidRDefault="002B2064" w:rsidP="002B2064">
      <w:pPr>
        <w:rPr>
          <w:rFonts w:ascii="Arial" w:hAnsi="Arial" w:cs="Arial"/>
          <w:color w:val="000000"/>
        </w:rPr>
      </w:pPr>
      <w:r w:rsidRPr="00F6738A">
        <w:rPr>
          <w:rFonts w:ascii="inherit" w:hAnsi="inherit" w:cs="Arial"/>
          <w:color w:val="000000"/>
          <w:highlight w:val="yellow"/>
        </w:rPr>
        <w:t>1) The decorator must be of the same type of object, which they are decorating. This can be achieved either by implementing the interface of the object or by extending an abstract class of the original class.</w:t>
      </w:r>
    </w:p>
    <w:p w:rsidR="002B2064" w:rsidRDefault="002B2064" w:rsidP="002B2064">
      <w:pPr>
        <w:rPr>
          <w:rFonts w:ascii="Arial" w:hAnsi="Arial" w:cs="Arial"/>
          <w:color w:val="000000"/>
          <w:sz w:val="21"/>
          <w:szCs w:val="21"/>
        </w:rPr>
      </w:pPr>
    </w:p>
    <w:p w:rsidR="002B2064" w:rsidRDefault="002B2064" w:rsidP="002B2064">
      <w:pPr>
        <w:rPr>
          <w:rFonts w:ascii="Arial" w:hAnsi="Arial" w:cs="Arial"/>
          <w:color w:val="000000"/>
          <w:sz w:val="21"/>
          <w:szCs w:val="21"/>
        </w:rPr>
      </w:pPr>
      <w:r w:rsidRPr="00F6738A">
        <w:rPr>
          <w:rFonts w:ascii="inherit" w:hAnsi="inherit" w:cs="Arial"/>
          <w:color w:val="000000"/>
          <w:sz w:val="21"/>
          <w:szCs w:val="21"/>
          <w:highlight w:val="green"/>
        </w:rPr>
        <w:t>2) Decorator is based on Composition, which means it needs an original object to decorate it. This is achieved by creating a constructor on decorator class which accepts a base type of original object. e.g. in this example constructor of </w:t>
      </w:r>
      <w:r w:rsidRPr="00F6738A">
        <w:rPr>
          <w:rFonts w:ascii="Courier New" w:hAnsi="Courier New" w:cs="Courier New"/>
          <w:color w:val="000000"/>
          <w:highlight w:val="green"/>
        </w:rPr>
        <w:t>CheeseDecorator</w:t>
      </w:r>
      <w:r w:rsidRPr="00F6738A">
        <w:rPr>
          <w:rFonts w:ascii="inherit" w:hAnsi="inherit" w:cs="Arial"/>
          <w:color w:val="000000"/>
          <w:sz w:val="21"/>
          <w:szCs w:val="21"/>
          <w:highlight w:val="green"/>
        </w:rPr>
        <w:t> accepts </w:t>
      </w:r>
      <w:r w:rsidRPr="00F6738A">
        <w:rPr>
          <w:rFonts w:ascii="Courier New" w:hAnsi="Courier New" w:cs="Courier New"/>
          <w:color w:val="000000"/>
          <w:highlight w:val="green"/>
        </w:rPr>
        <w:t>Sandwich</w:t>
      </w:r>
      <w:r w:rsidRPr="00F6738A">
        <w:rPr>
          <w:rFonts w:ascii="inherit" w:hAnsi="inherit" w:cs="Arial"/>
          <w:color w:val="000000"/>
          <w:sz w:val="21"/>
          <w:szCs w:val="21"/>
          <w:highlight w:val="green"/>
        </w:rPr>
        <w:t> object.</w:t>
      </w:r>
      <w:r>
        <w:rPr>
          <w:rFonts w:ascii="inherit" w:hAnsi="inherit" w:cs="Arial"/>
          <w:color w:val="000000"/>
          <w:sz w:val="21"/>
          <w:szCs w:val="21"/>
        </w:rPr>
        <w:t xml:space="preserve"> Decorator pattern is also a good example of </w:t>
      </w:r>
      <w:hyperlink r:id="rId14" w:history="1">
        <w:r>
          <w:rPr>
            <w:rStyle w:val="Hyperlink"/>
            <w:rFonts w:ascii="inherit" w:hAnsi="inherit" w:cs="Arial"/>
            <w:color w:val="888888"/>
            <w:sz w:val="21"/>
            <w:szCs w:val="21"/>
          </w:rPr>
          <w:t>Open Closed design principle</w:t>
        </w:r>
      </w:hyperlink>
      <w:r>
        <w:rPr>
          <w:rFonts w:ascii="inherit" w:hAnsi="inherit" w:cs="Arial"/>
          <w:color w:val="000000"/>
          <w:sz w:val="21"/>
          <w:szCs w:val="21"/>
        </w:rPr>
        <w:t>, which is one of the key principles from Uncle Bob's SOLID design principles.</w:t>
      </w:r>
    </w:p>
    <w:p w:rsidR="002B2064" w:rsidRDefault="002B2064" w:rsidP="002B2064">
      <w:pPr>
        <w:rPr>
          <w:rFonts w:ascii="Arial" w:hAnsi="Arial" w:cs="Arial"/>
          <w:color w:val="000000"/>
          <w:sz w:val="21"/>
          <w:szCs w:val="21"/>
        </w:rPr>
      </w:pPr>
    </w:p>
    <w:p w:rsidR="002B2064" w:rsidRDefault="002B2064" w:rsidP="002B2064">
      <w:pPr>
        <w:rPr>
          <w:rFonts w:ascii="Arial" w:hAnsi="Arial" w:cs="Arial"/>
          <w:color w:val="000000"/>
          <w:sz w:val="21"/>
          <w:szCs w:val="21"/>
        </w:rPr>
      </w:pPr>
      <w:r>
        <w:rPr>
          <w:rFonts w:ascii="inherit" w:hAnsi="inherit" w:cs="Arial"/>
          <w:color w:val="000000"/>
          <w:sz w:val="21"/>
          <w:szCs w:val="21"/>
        </w:rPr>
        <w:lastRenderedPageBreak/>
        <w:t xml:space="preserve">3) Decorator class adds new functionality </w:t>
      </w:r>
      <w:r w:rsidRPr="006E55E3">
        <w:rPr>
          <w:rFonts w:ascii="inherit" w:hAnsi="inherit" w:cs="Arial"/>
          <w:color w:val="000000"/>
          <w:sz w:val="21"/>
          <w:szCs w:val="21"/>
          <w:highlight w:val="green"/>
        </w:rPr>
        <w:t>before or after delegating the task to the original object</w:t>
      </w:r>
      <w:r>
        <w:rPr>
          <w:rFonts w:ascii="inherit" w:hAnsi="inherit" w:cs="Arial"/>
          <w:color w:val="000000"/>
          <w:sz w:val="21"/>
          <w:szCs w:val="21"/>
        </w:rPr>
        <w:t>. In this example, the price of Decorator i.e. cheese is included after calculating the price of White Bread Sandwich.</w:t>
      </w:r>
    </w:p>
    <w:p w:rsidR="002B2064" w:rsidRDefault="002B2064" w:rsidP="002B2064">
      <w:pPr>
        <w:rPr>
          <w:rFonts w:ascii="Arial" w:hAnsi="Arial" w:cs="Arial"/>
          <w:color w:val="000000"/>
          <w:sz w:val="21"/>
          <w:szCs w:val="21"/>
        </w:rPr>
      </w:pPr>
    </w:p>
    <w:p w:rsidR="002B2064" w:rsidRDefault="002B2064" w:rsidP="002B2064">
      <w:pPr>
        <w:rPr>
          <w:rFonts w:ascii="Arial" w:hAnsi="Arial" w:cs="Arial"/>
          <w:color w:val="000000"/>
          <w:sz w:val="21"/>
          <w:szCs w:val="21"/>
        </w:rPr>
      </w:pPr>
      <w:r>
        <w:rPr>
          <w:rFonts w:ascii="inherit" w:hAnsi="inherit" w:cs="Arial"/>
          <w:color w:val="000000"/>
          <w:sz w:val="21"/>
          <w:szCs w:val="21"/>
        </w:rPr>
        <w:t xml:space="preserve">4) </w:t>
      </w:r>
      <w:r w:rsidRPr="002209E2">
        <w:rPr>
          <w:rFonts w:ascii="inherit" w:hAnsi="inherit" w:cs="Arial"/>
          <w:color w:val="000000"/>
          <w:sz w:val="32"/>
          <w:szCs w:val="32"/>
          <w:highlight w:val="green"/>
        </w:rPr>
        <w:t>Remember, Decorator design pattern only affects objects at runtime, it doesn't affect the class.</w:t>
      </w:r>
      <w:r>
        <w:rPr>
          <w:rFonts w:ascii="inherit" w:hAnsi="inherit" w:cs="Arial"/>
          <w:color w:val="000000"/>
          <w:sz w:val="21"/>
          <w:szCs w:val="21"/>
        </w:rPr>
        <w:t xml:space="preserve"> You should use DECORATOR PATTERN when your intent is to add new functionality at runtime (i.e. a customer order, where you only know about order details, one it placed).</w:t>
      </w:r>
    </w:p>
    <w:p w:rsidR="002B2064" w:rsidRDefault="002B2064" w:rsidP="002B2064">
      <w:pPr>
        <w:rPr>
          <w:rFonts w:ascii="Arial" w:hAnsi="Arial" w:cs="Arial"/>
          <w:color w:val="000000"/>
          <w:sz w:val="21"/>
          <w:szCs w:val="21"/>
        </w:rPr>
      </w:pPr>
    </w:p>
    <w:p w:rsidR="002B2064" w:rsidRDefault="002B2064" w:rsidP="002B2064">
      <w:pPr>
        <w:rPr>
          <w:rFonts w:ascii="Arial" w:hAnsi="Arial" w:cs="Arial"/>
          <w:color w:val="000000"/>
          <w:sz w:val="21"/>
          <w:szCs w:val="21"/>
        </w:rPr>
      </w:pPr>
      <w:r>
        <w:rPr>
          <w:rFonts w:ascii="inherit" w:hAnsi="inherit" w:cs="Arial"/>
          <w:color w:val="000000"/>
          <w:sz w:val="21"/>
          <w:szCs w:val="21"/>
        </w:rPr>
        <w:t xml:space="preserve">5) </w:t>
      </w:r>
      <w:r w:rsidRPr="007E439D">
        <w:rPr>
          <w:rFonts w:ascii="inherit" w:hAnsi="inherit" w:cs="Arial"/>
          <w:color w:val="000000"/>
          <w:sz w:val="21"/>
          <w:szCs w:val="21"/>
          <w:highlight w:val="green"/>
        </w:rPr>
        <w:t>There is </w:t>
      </w:r>
      <w:r w:rsidRPr="007E439D">
        <w:rPr>
          <w:rFonts w:ascii="inherit" w:hAnsi="inherit" w:cs="Arial"/>
          <w:i/>
          <w:iCs/>
          <w:color w:val="000000"/>
          <w:sz w:val="21"/>
          <w:szCs w:val="21"/>
          <w:highlight w:val="green"/>
        </w:rPr>
        <w:t>one disadvantage of Decorator pattern</w:t>
      </w:r>
      <w:r w:rsidRPr="007E439D">
        <w:rPr>
          <w:rFonts w:ascii="inherit" w:hAnsi="inherit" w:cs="Arial"/>
          <w:color w:val="000000"/>
          <w:sz w:val="21"/>
          <w:szCs w:val="21"/>
          <w:highlight w:val="green"/>
        </w:rPr>
        <w:t> as well, it adds lots of small classes in the code base, remember</w:t>
      </w:r>
      <w:r>
        <w:rPr>
          <w:rFonts w:ascii="inherit" w:hAnsi="inherit" w:cs="Arial"/>
          <w:color w:val="000000"/>
          <w:sz w:val="21"/>
          <w:szCs w:val="21"/>
        </w:rPr>
        <w:t xml:space="preserve"> the overwhelming number of classes in </w:t>
      </w:r>
      <w:r>
        <w:rPr>
          <w:rFonts w:ascii="Courier New" w:hAnsi="Courier New" w:cs="Courier New"/>
          <w:color w:val="000000"/>
        </w:rPr>
        <w:t>java.io</w:t>
      </w:r>
      <w:r>
        <w:rPr>
          <w:rFonts w:ascii="inherit" w:hAnsi="inherit" w:cs="Arial"/>
          <w:color w:val="000000"/>
          <w:sz w:val="21"/>
          <w:szCs w:val="21"/>
        </w:rPr>
        <w:t> package. Though, once you know that which classes are main classes, and which are decorators, you tend to get a better understanding of overall structure. UML diagrams certain helps in this case.</w:t>
      </w:r>
    </w:p>
    <w:p w:rsidR="002B2064" w:rsidRDefault="002B2064" w:rsidP="002B2064">
      <w:pPr>
        <w:rPr>
          <w:rFonts w:ascii="Arial" w:hAnsi="Arial" w:cs="Arial"/>
          <w:color w:val="000000"/>
          <w:sz w:val="21"/>
          <w:szCs w:val="21"/>
        </w:rPr>
      </w:pPr>
    </w:p>
    <w:p w:rsidR="002B2064" w:rsidRDefault="002B2064" w:rsidP="002B2064">
      <w:pPr>
        <w:rPr>
          <w:rFonts w:ascii="Arial" w:hAnsi="Arial" w:cs="Arial"/>
          <w:color w:val="000000"/>
          <w:sz w:val="21"/>
          <w:szCs w:val="21"/>
        </w:rPr>
      </w:pPr>
      <w:r>
        <w:rPr>
          <w:rFonts w:ascii="inherit" w:hAnsi="inherit" w:cs="Arial"/>
          <w:color w:val="000000"/>
          <w:sz w:val="21"/>
          <w:szCs w:val="21"/>
        </w:rPr>
        <w:t>That's all on </w:t>
      </w:r>
      <w:r>
        <w:rPr>
          <w:rFonts w:ascii="inherit" w:hAnsi="inherit" w:cs="Arial"/>
          <w:b/>
          <w:bCs/>
          <w:color w:val="000000"/>
          <w:sz w:val="21"/>
          <w:szCs w:val="21"/>
        </w:rPr>
        <w:t>Decorator design pattern in Java and Object oriented design</w:t>
      </w:r>
      <w:r>
        <w:rPr>
          <w:rFonts w:ascii="inherit" w:hAnsi="inherit" w:cs="Arial"/>
          <w:color w:val="000000"/>
          <w:sz w:val="21"/>
          <w:szCs w:val="21"/>
        </w:rPr>
        <w:t>. I must say, this is one of the must know design patterns for a senior Java developers, it's general purpose and has lot's of use cases as well.</w:t>
      </w:r>
    </w:p>
    <w:p w:rsidR="00082F90" w:rsidRPr="00082F90" w:rsidRDefault="00082F90" w:rsidP="00082F90">
      <w:pPr>
        <w:pStyle w:val="Heading2"/>
        <w:rPr>
          <w:rFonts w:ascii="Trebuchet MS" w:hAnsi="Trebuchet MS"/>
          <w:color w:val="000000"/>
          <w:sz w:val="48"/>
          <w:szCs w:val="48"/>
        </w:rPr>
      </w:pPr>
      <w:r w:rsidRPr="00082F90">
        <w:rPr>
          <w:rFonts w:ascii="Trebuchet MS" w:hAnsi="Trebuchet MS"/>
          <w:bCs w:val="0"/>
          <w:color w:val="000000"/>
          <w:sz w:val="48"/>
          <w:szCs w:val="48"/>
          <w:u w:val="single"/>
        </w:rPr>
        <w:t>Example of Builder Design pattern in Java</w:t>
      </w:r>
      <w:r w:rsidR="00226FB3">
        <w:rPr>
          <w:rFonts w:ascii="Trebuchet MS" w:hAnsi="Trebuchet MS"/>
          <w:bCs w:val="0"/>
          <w:color w:val="000000"/>
          <w:sz w:val="48"/>
          <w:szCs w:val="48"/>
          <w:u w:val="single"/>
        </w:rPr>
        <w:t xml:space="preserve">  </w:t>
      </w:r>
      <w:r w:rsidR="00226FB3" w:rsidRPr="00226FB3">
        <w:rPr>
          <w:rFonts w:ascii="Trebuchet MS" w:hAnsi="Trebuchet MS"/>
          <w:bCs w:val="0"/>
          <w:color w:val="000000"/>
          <w:sz w:val="48"/>
          <w:szCs w:val="48"/>
          <w:highlight w:val="green"/>
          <w:u w:val="single"/>
        </w:rPr>
        <w:t>RTS LOGGER iN CTS</w:t>
      </w:r>
    </w:p>
    <w:p w:rsidR="00082F90" w:rsidRDefault="00082F90" w:rsidP="00082F90">
      <w:pPr>
        <w:rPr>
          <w:rFonts w:ascii="Trebuchet MS" w:hAnsi="Trebuchet MS"/>
          <w:color w:val="000000"/>
        </w:rPr>
      </w:pPr>
      <w:r>
        <w:rPr>
          <w:rFonts w:ascii="Arial" w:hAnsi="Arial" w:cs="Arial"/>
          <w:color w:val="000000"/>
          <w:sz w:val="18"/>
          <w:szCs w:val="18"/>
        </w:rPr>
        <w:t>We will use same example of creating Cake using Builder design pattern in Java. here we have </w:t>
      </w:r>
      <w:hyperlink r:id="rId15" w:history="1">
        <w:r>
          <w:rPr>
            <w:rStyle w:val="Hyperlink"/>
            <w:rFonts w:ascii="Arial" w:hAnsi="Arial" w:cs="Arial"/>
            <w:color w:val="660099"/>
            <w:sz w:val="18"/>
            <w:szCs w:val="18"/>
          </w:rPr>
          <w:t>static nested builder class</w:t>
        </w:r>
      </w:hyperlink>
      <w:r>
        <w:rPr>
          <w:rFonts w:ascii="Arial" w:hAnsi="Arial" w:cs="Arial"/>
          <w:color w:val="000000"/>
          <w:sz w:val="18"/>
          <w:szCs w:val="18"/>
        </w:rPr>
        <w:t> inside </w:t>
      </w:r>
      <w:r>
        <w:rPr>
          <w:rFonts w:ascii="Courier New" w:hAnsi="Courier New" w:cs="Courier New"/>
          <w:color w:val="000000"/>
          <w:sz w:val="18"/>
          <w:szCs w:val="18"/>
        </w:rPr>
        <w:t>Cake</w:t>
      </w:r>
      <w:r>
        <w:rPr>
          <w:rFonts w:ascii="Arial" w:hAnsi="Arial" w:cs="Arial"/>
          <w:color w:val="000000"/>
          <w:sz w:val="18"/>
          <w:szCs w:val="18"/>
        </w:rPr>
        <w:t> which is used to create object.</w:t>
      </w:r>
    </w:p>
    <w:p w:rsidR="00082F90" w:rsidRDefault="00082F90" w:rsidP="00082F90">
      <w:pPr>
        <w:rPr>
          <w:rFonts w:ascii="Trebuchet MS" w:hAnsi="Trebuchet MS"/>
          <w:color w:val="000000"/>
        </w:rPr>
      </w:pPr>
    </w:p>
    <w:p w:rsidR="00082F90" w:rsidRDefault="00082F90" w:rsidP="00082F90">
      <w:pPr>
        <w:rPr>
          <w:rFonts w:ascii="Trebuchet MS" w:hAnsi="Trebuchet MS"/>
          <w:color w:val="000000"/>
        </w:rPr>
      </w:pPr>
      <w:r>
        <w:rPr>
          <w:rFonts w:ascii="Arial" w:hAnsi="Arial" w:cs="Arial"/>
          <w:b/>
          <w:bCs/>
          <w:color w:val="000000"/>
          <w:sz w:val="18"/>
          <w:szCs w:val="18"/>
        </w:rPr>
        <w:t>Guidelines for Builder design pattern in Java</w:t>
      </w:r>
    </w:p>
    <w:p w:rsidR="00082F90" w:rsidRDefault="00082F90" w:rsidP="00082F90">
      <w:pPr>
        <w:rPr>
          <w:rFonts w:ascii="Trebuchet MS" w:hAnsi="Trebuchet MS"/>
          <w:color w:val="000000"/>
        </w:rPr>
      </w:pPr>
      <w:r>
        <w:rPr>
          <w:rFonts w:ascii="Arial" w:hAnsi="Arial" w:cs="Arial"/>
          <w:color w:val="000000"/>
          <w:sz w:val="18"/>
          <w:szCs w:val="18"/>
        </w:rPr>
        <w:t>1) Make a static nested class called Builder inside the class whose object will be build by </w:t>
      </w:r>
      <w:r>
        <w:rPr>
          <w:rFonts w:ascii="Courier New" w:hAnsi="Courier New" w:cs="Courier New"/>
          <w:color w:val="000000"/>
          <w:sz w:val="18"/>
          <w:szCs w:val="18"/>
        </w:rPr>
        <w:t>Builder</w:t>
      </w:r>
      <w:r>
        <w:rPr>
          <w:rFonts w:ascii="Arial" w:hAnsi="Arial" w:cs="Arial"/>
          <w:color w:val="000000"/>
          <w:sz w:val="18"/>
          <w:szCs w:val="18"/>
        </w:rPr>
        <w:t>. In this example its </w:t>
      </w:r>
      <w:r>
        <w:rPr>
          <w:rFonts w:ascii="Courier New" w:hAnsi="Courier New" w:cs="Courier New"/>
          <w:color w:val="000000"/>
          <w:sz w:val="18"/>
          <w:szCs w:val="18"/>
        </w:rPr>
        <w:t>Cake</w:t>
      </w:r>
      <w:r>
        <w:rPr>
          <w:rFonts w:ascii="Arial" w:hAnsi="Arial" w:cs="Arial"/>
          <w:color w:val="000000"/>
          <w:sz w:val="18"/>
          <w:szCs w:val="18"/>
        </w:rPr>
        <w:t>.</w:t>
      </w:r>
    </w:p>
    <w:p w:rsidR="00082F90" w:rsidRDefault="00082F90" w:rsidP="00082F90">
      <w:pPr>
        <w:rPr>
          <w:rFonts w:ascii="Trebuchet MS" w:hAnsi="Trebuchet MS"/>
          <w:color w:val="000000"/>
        </w:rPr>
      </w:pPr>
    </w:p>
    <w:p w:rsidR="00082F90" w:rsidRDefault="00082F90" w:rsidP="00082F90">
      <w:pPr>
        <w:rPr>
          <w:rFonts w:ascii="Trebuchet MS" w:hAnsi="Trebuchet MS"/>
          <w:color w:val="000000"/>
        </w:rPr>
      </w:pPr>
      <w:r>
        <w:rPr>
          <w:rFonts w:ascii="Arial" w:hAnsi="Arial" w:cs="Arial"/>
          <w:color w:val="000000"/>
          <w:sz w:val="18"/>
          <w:szCs w:val="18"/>
        </w:rPr>
        <w:t>2) Builder class will have exactly same set of fields as original class.</w:t>
      </w:r>
    </w:p>
    <w:p w:rsidR="00082F90" w:rsidRDefault="00082F90" w:rsidP="00082F90">
      <w:pPr>
        <w:rPr>
          <w:rFonts w:ascii="Trebuchet MS" w:hAnsi="Trebuchet MS"/>
          <w:color w:val="000000"/>
        </w:rPr>
      </w:pPr>
      <w:r>
        <w:rPr>
          <w:rFonts w:ascii="Arial" w:hAnsi="Arial" w:cs="Arial"/>
          <w:color w:val="000000"/>
          <w:sz w:val="18"/>
          <w:szCs w:val="18"/>
        </w:rPr>
        <w:t>3) Builder class will expose method for adding ingredients e.g. </w:t>
      </w:r>
      <w:r>
        <w:rPr>
          <w:rFonts w:ascii="Courier New" w:hAnsi="Courier New" w:cs="Courier New"/>
          <w:color w:val="000000"/>
          <w:sz w:val="18"/>
          <w:szCs w:val="18"/>
        </w:rPr>
        <w:t>sugar()</w:t>
      </w:r>
      <w:r>
        <w:rPr>
          <w:rFonts w:ascii="Arial" w:hAnsi="Arial" w:cs="Arial"/>
          <w:color w:val="000000"/>
          <w:sz w:val="18"/>
          <w:szCs w:val="18"/>
        </w:rPr>
        <w:t> in this example. each method will return same </w:t>
      </w:r>
      <w:r>
        <w:rPr>
          <w:rFonts w:ascii="Courier New" w:hAnsi="Courier New" w:cs="Courier New"/>
          <w:color w:val="000000"/>
          <w:sz w:val="18"/>
          <w:szCs w:val="18"/>
        </w:rPr>
        <w:t>Builder</w:t>
      </w:r>
      <w:r>
        <w:rPr>
          <w:rFonts w:ascii="Arial" w:hAnsi="Arial" w:cs="Arial"/>
          <w:color w:val="000000"/>
          <w:sz w:val="18"/>
          <w:szCs w:val="18"/>
        </w:rPr>
        <w:t xml:space="preserve"> object. </w:t>
      </w:r>
      <w:r w:rsidRPr="005F44D0">
        <w:rPr>
          <w:rFonts w:ascii="Arial" w:hAnsi="Arial" w:cs="Arial"/>
          <w:color w:val="000000"/>
          <w:sz w:val="18"/>
          <w:szCs w:val="18"/>
          <w:highlight w:val="green"/>
        </w:rPr>
        <w:t>Builder will be enriched with each method call.</w:t>
      </w:r>
    </w:p>
    <w:p w:rsidR="00082F90" w:rsidRDefault="00082F90" w:rsidP="00082F90">
      <w:pPr>
        <w:rPr>
          <w:rFonts w:ascii="Trebuchet MS" w:hAnsi="Trebuchet MS"/>
          <w:color w:val="000000"/>
        </w:rPr>
      </w:pPr>
    </w:p>
    <w:p w:rsidR="00082F90" w:rsidRDefault="00082F90" w:rsidP="00082F90">
      <w:pPr>
        <w:rPr>
          <w:rFonts w:ascii="Trebuchet MS" w:hAnsi="Trebuchet MS"/>
          <w:color w:val="000000"/>
        </w:rPr>
      </w:pPr>
      <w:r>
        <w:rPr>
          <w:rFonts w:ascii="Arial" w:hAnsi="Arial" w:cs="Arial"/>
          <w:color w:val="000000"/>
          <w:sz w:val="18"/>
          <w:szCs w:val="18"/>
        </w:rPr>
        <w:t>4) </w:t>
      </w:r>
      <w:r>
        <w:rPr>
          <w:rFonts w:ascii="Courier New" w:hAnsi="Courier New" w:cs="Courier New"/>
          <w:color w:val="000000"/>
          <w:sz w:val="18"/>
          <w:szCs w:val="18"/>
        </w:rPr>
        <w:t>Builder.build()</w:t>
      </w:r>
      <w:r>
        <w:rPr>
          <w:rFonts w:ascii="Arial" w:hAnsi="Arial" w:cs="Arial"/>
          <w:color w:val="000000"/>
          <w:sz w:val="18"/>
          <w:szCs w:val="18"/>
        </w:rPr>
        <w:t> method will copy all builder field values into actual class and return object of </w:t>
      </w:r>
      <w:r>
        <w:rPr>
          <w:rFonts w:ascii="Courier New" w:hAnsi="Courier New" w:cs="Courier New"/>
          <w:color w:val="000000"/>
          <w:sz w:val="18"/>
          <w:szCs w:val="18"/>
        </w:rPr>
        <w:t>Item</w:t>
      </w:r>
      <w:r>
        <w:rPr>
          <w:rFonts w:ascii="Arial" w:hAnsi="Arial" w:cs="Arial"/>
          <w:color w:val="000000"/>
          <w:sz w:val="18"/>
          <w:szCs w:val="18"/>
        </w:rPr>
        <w:t> class.</w:t>
      </w:r>
    </w:p>
    <w:p w:rsidR="00082F90" w:rsidRDefault="00082F90" w:rsidP="00082F90">
      <w:pPr>
        <w:rPr>
          <w:rFonts w:ascii="Trebuchet MS" w:hAnsi="Trebuchet MS"/>
          <w:color w:val="000000"/>
        </w:rPr>
      </w:pPr>
      <w:r>
        <w:rPr>
          <w:rFonts w:ascii="Arial" w:hAnsi="Arial" w:cs="Arial"/>
          <w:color w:val="000000"/>
          <w:sz w:val="18"/>
          <w:szCs w:val="18"/>
        </w:rPr>
        <w:t>5) Item class (class for which we are creating Builder) should have </w:t>
      </w:r>
      <w:hyperlink r:id="rId16" w:history="1">
        <w:r>
          <w:rPr>
            <w:rStyle w:val="Hyperlink"/>
            <w:rFonts w:ascii="Arial" w:hAnsi="Arial" w:cs="Arial"/>
            <w:color w:val="660099"/>
            <w:sz w:val="18"/>
            <w:szCs w:val="18"/>
          </w:rPr>
          <w:t>private constructor</w:t>
        </w:r>
      </w:hyperlink>
      <w:r>
        <w:rPr>
          <w:rFonts w:ascii="Arial" w:hAnsi="Arial" w:cs="Arial"/>
          <w:color w:val="000000"/>
          <w:sz w:val="18"/>
          <w:szCs w:val="18"/>
        </w:rPr>
        <w:t> to create its object from </w:t>
      </w:r>
      <w:r>
        <w:rPr>
          <w:rFonts w:ascii="Courier New" w:hAnsi="Courier New" w:cs="Courier New"/>
          <w:color w:val="000000"/>
          <w:sz w:val="18"/>
          <w:szCs w:val="18"/>
        </w:rPr>
        <w:t>build()</w:t>
      </w:r>
      <w:r>
        <w:rPr>
          <w:rFonts w:ascii="Arial" w:hAnsi="Arial" w:cs="Arial"/>
          <w:color w:val="000000"/>
          <w:sz w:val="18"/>
          <w:szCs w:val="18"/>
        </w:rPr>
        <w:t> method and prevent outsider to access its constructor.</w:t>
      </w:r>
    </w:p>
    <w:p w:rsidR="00082F90" w:rsidRDefault="00082F90" w:rsidP="00082F90">
      <w:pPr>
        <w:rPr>
          <w:rFonts w:ascii="Trebuchet MS" w:hAnsi="Trebuchet MS"/>
          <w:color w:val="000000"/>
        </w:rPr>
      </w:pPr>
    </w:p>
    <w:p w:rsidR="003223B3" w:rsidRDefault="00082F90" w:rsidP="00082F90">
      <w:pPr>
        <w:shd w:val="clear" w:color="auto" w:fill="F3F3F3"/>
        <w:rPr>
          <w:rFonts w:ascii="Courier New" w:hAnsi="Courier New" w:cs="Courier New"/>
          <w:color w:val="000000"/>
          <w:sz w:val="18"/>
          <w:szCs w:val="18"/>
        </w:rPr>
      </w:pPr>
      <w:r>
        <w:rPr>
          <w:rFonts w:ascii="Courier New" w:hAnsi="Courier New" w:cs="Courier New"/>
          <w:b/>
          <w:bCs/>
          <w:color w:val="000000"/>
          <w:sz w:val="18"/>
          <w:szCs w:val="18"/>
        </w:rPr>
        <w:lastRenderedPageBreak/>
        <w:t>public</w:t>
      </w:r>
      <w:r>
        <w:rPr>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 BuilderPatternExample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static</w:t>
      </w:r>
      <w:r>
        <w:rPr>
          <w:rFonts w:ascii="Courier New" w:hAnsi="Courier New" w:cs="Courier New"/>
          <w:color w:val="000000"/>
          <w:sz w:val="18"/>
          <w:szCs w:val="18"/>
        </w:rPr>
        <w:t> </w:t>
      </w:r>
      <w:r>
        <w:rPr>
          <w:rFonts w:ascii="Courier New" w:hAnsi="Courier New" w:cs="Courier New"/>
          <w:b/>
          <w:bCs/>
          <w:color w:val="006600"/>
          <w:sz w:val="18"/>
          <w:szCs w:val="18"/>
        </w:rPr>
        <w:t>void</w:t>
      </w:r>
      <w:r>
        <w:rPr>
          <w:rFonts w:ascii="Courier New" w:hAnsi="Courier New" w:cs="Courier New"/>
          <w:color w:val="000000"/>
          <w:sz w:val="18"/>
          <w:szCs w:val="18"/>
        </w:rPr>
        <w:t> main</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args</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i/>
          <w:iCs/>
          <w:color w:val="666666"/>
          <w:sz w:val="18"/>
          <w:szCs w:val="18"/>
        </w:rPr>
        <w:t>//Creating object using Builder pattern in java</w:t>
      </w:r>
      <w:r>
        <w:rPr>
          <w:rFonts w:ascii="Courier New" w:hAnsi="Courier New" w:cs="Courier New"/>
          <w:color w:val="000000"/>
          <w:sz w:val="18"/>
          <w:szCs w:val="18"/>
        </w:rPr>
        <w:br/>
        <w:t>        Cake whiteCake = </w:t>
      </w:r>
      <w:r>
        <w:rPr>
          <w:rFonts w:ascii="Courier New" w:hAnsi="Courier New" w:cs="Courier New"/>
          <w:b/>
          <w:bCs/>
          <w:color w:val="000000"/>
          <w:sz w:val="18"/>
          <w:szCs w:val="18"/>
        </w:rPr>
        <w:t>new </w:t>
      </w:r>
      <w:r>
        <w:rPr>
          <w:rFonts w:ascii="Courier New" w:hAnsi="Courier New" w:cs="Courier New"/>
          <w:color w:val="000000"/>
          <w:sz w:val="18"/>
          <w:szCs w:val="18"/>
        </w:rPr>
        <w:t>Cake.</w:t>
      </w:r>
      <w:r>
        <w:rPr>
          <w:rFonts w:ascii="Courier New" w:hAnsi="Courier New" w:cs="Courier New"/>
          <w:color w:val="006633"/>
          <w:sz w:val="18"/>
          <w:szCs w:val="18"/>
        </w:rPr>
        <w:t>Builder</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sugar</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butter</w:t>
      </w:r>
      <w:r>
        <w:rPr>
          <w:rFonts w:ascii="Courier New" w:hAnsi="Courier New" w:cs="Courier New"/>
          <w:color w:val="009900"/>
          <w:sz w:val="18"/>
          <w:szCs w:val="18"/>
        </w:rPr>
        <w:t>(</w:t>
      </w:r>
      <w:r>
        <w:rPr>
          <w:rFonts w:ascii="Courier New" w:hAnsi="Courier New" w:cs="Courier New"/>
          <w:color w:val="CC66CC"/>
          <w:sz w:val="18"/>
          <w:szCs w:val="18"/>
        </w:rPr>
        <w:t>0.5</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6633"/>
          <w:sz w:val="18"/>
          <w:szCs w:val="18"/>
        </w:rPr>
        <w:t>eggs</w:t>
      </w:r>
      <w:r>
        <w:rPr>
          <w:rFonts w:ascii="Courier New" w:hAnsi="Courier New" w:cs="Courier New"/>
          <w:color w:val="009900"/>
          <w:sz w:val="18"/>
          <w:szCs w:val="18"/>
        </w:rPr>
        <w:t>(</w:t>
      </w:r>
      <w:r>
        <w:rPr>
          <w:rFonts w:ascii="Courier New" w:hAnsi="Courier New" w:cs="Courier New"/>
          <w:color w:val="CC66CC"/>
          <w:sz w:val="18"/>
          <w:szCs w:val="18"/>
        </w:rPr>
        <w:t>2</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vanila</w:t>
      </w:r>
      <w:r>
        <w:rPr>
          <w:rFonts w:ascii="Courier New" w:hAnsi="Courier New" w:cs="Courier New"/>
          <w:color w:val="009900"/>
          <w:sz w:val="18"/>
          <w:szCs w:val="18"/>
        </w:rPr>
        <w:t>(</w:t>
      </w:r>
      <w:r>
        <w:rPr>
          <w:rFonts w:ascii="Courier New" w:hAnsi="Courier New" w:cs="Courier New"/>
          <w:color w:val="CC66CC"/>
          <w:sz w:val="18"/>
          <w:szCs w:val="18"/>
        </w:rPr>
        <w:t>2</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flour</w:t>
      </w:r>
      <w:r>
        <w:rPr>
          <w:rFonts w:ascii="Courier New" w:hAnsi="Courier New" w:cs="Courier New"/>
          <w:color w:val="009900"/>
          <w:sz w:val="18"/>
          <w:szCs w:val="18"/>
        </w:rPr>
        <w:t>(</w:t>
      </w:r>
      <w:r>
        <w:rPr>
          <w:rFonts w:ascii="Courier New" w:hAnsi="Courier New" w:cs="Courier New"/>
          <w:color w:val="CC66CC"/>
          <w:sz w:val="18"/>
          <w:szCs w:val="18"/>
        </w:rPr>
        <w:t>1.5</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6633"/>
          <w:sz w:val="18"/>
          <w:szCs w:val="18"/>
        </w:rPr>
        <w:t>bakingpowder</w:t>
      </w:r>
      <w:r>
        <w:rPr>
          <w:rFonts w:ascii="Courier New" w:hAnsi="Courier New" w:cs="Courier New"/>
          <w:color w:val="009900"/>
          <w:sz w:val="18"/>
          <w:szCs w:val="18"/>
        </w:rPr>
        <w:t>(</w:t>
      </w:r>
      <w:r>
        <w:rPr>
          <w:rFonts w:ascii="Courier New" w:hAnsi="Courier New" w:cs="Courier New"/>
          <w:color w:val="CC66CC"/>
          <w:sz w:val="18"/>
          <w:szCs w:val="18"/>
        </w:rPr>
        <w:t>0.75</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milk</w:t>
      </w:r>
      <w:r>
        <w:rPr>
          <w:rFonts w:ascii="Courier New" w:hAnsi="Courier New" w:cs="Courier New"/>
          <w:color w:val="009900"/>
          <w:sz w:val="18"/>
          <w:szCs w:val="18"/>
        </w:rPr>
        <w:t>(</w:t>
      </w:r>
      <w:r>
        <w:rPr>
          <w:rFonts w:ascii="Courier New" w:hAnsi="Courier New" w:cs="Courier New"/>
          <w:color w:val="CC66CC"/>
          <w:sz w:val="18"/>
          <w:szCs w:val="18"/>
        </w:rPr>
        <w:t>0.5</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build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i/>
          <w:iCs/>
          <w:color w:val="666666"/>
          <w:sz w:val="18"/>
          <w:szCs w:val="18"/>
        </w:rPr>
        <w:t>//Cake is ready to eat :)</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00"/>
          <w:sz w:val="18"/>
          <w:szCs w:val="18"/>
        </w:rPr>
        <w:t>whiteCake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class</w:t>
      </w:r>
      <w:r>
        <w:rPr>
          <w:rFonts w:ascii="Courier New" w:hAnsi="Courier New" w:cs="Courier New"/>
          <w:color w:val="000000"/>
          <w:sz w:val="18"/>
          <w:szCs w:val="18"/>
        </w:rPr>
        <w:t> Cake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sidRPr="0005270A">
        <w:rPr>
          <w:rFonts w:ascii="Courier New" w:hAnsi="Courier New" w:cs="Courier New"/>
          <w:b/>
          <w:bCs/>
          <w:color w:val="000000"/>
          <w:sz w:val="18"/>
          <w:szCs w:val="18"/>
          <w:highlight w:val="green"/>
        </w:rPr>
        <w:t>private</w:t>
      </w:r>
      <w:r w:rsidRPr="0005270A">
        <w:rPr>
          <w:rFonts w:ascii="Courier New" w:hAnsi="Courier New" w:cs="Courier New"/>
          <w:color w:val="000000"/>
          <w:sz w:val="18"/>
          <w:szCs w:val="18"/>
          <w:highlight w:val="green"/>
        </w:rPr>
        <w:t> </w:t>
      </w:r>
      <w:r w:rsidRPr="0005270A">
        <w:rPr>
          <w:rFonts w:ascii="Courier New" w:hAnsi="Courier New" w:cs="Courier New"/>
          <w:b/>
          <w:bCs/>
          <w:color w:val="000000"/>
          <w:sz w:val="18"/>
          <w:szCs w:val="18"/>
          <w:highlight w:val="green"/>
        </w:rPr>
        <w:t>final</w:t>
      </w:r>
      <w:r w:rsidRPr="0005270A">
        <w:rPr>
          <w:rFonts w:ascii="Courier New" w:hAnsi="Courier New" w:cs="Courier New"/>
          <w:color w:val="000000"/>
          <w:sz w:val="18"/>
          <w:szCs w:val="18"/>
          <w:highlight w:val="green"/>
        </w:rPr>
        <w:t> </w:t>
      </w:r>
      <w:r w:rsidRPr="0005270A">
        <w:rPr>
          <w:rFonts w:ascii="Courier New" w:hAnsi="Courier New" w:cs="Courier New"/>
          <w:b/>
          <w:bCs/>
          <w:color w:val="006600"/>
          <w:sz w:val="18"/>
          <w:szCs w:val="18"/>
          <w:highlight w:val="green"/>
        </w:rPr>
        <w:t>double</w:t>
      </w:r>
      <w:r w:rsidRPr="0005270A">
        <w:rPr>
          <w:rFonts w:ascii="Courier New" w:hAnsi="Courier New" w:cs="Courier New"/>
          <w:color w:val="000000"/>
          <w:sz w:val="18"/>
          <w:szCs w:val="18"/>
          <w:highlight w:val="green"/>
        </w:rPr>
        <w:t> sugar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butter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eggs</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vanila</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//spoon</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flour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bakingpowder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//spoon</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milk</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cherry</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static</w:t>
      </w:r>
      <w:r>
        <w:rPr>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 Builder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sidRPr="0005270A">
        <w:rPr>
          <w:rFonts w:ascii="Courier New" w:hAnsi="Courier New" w:cs="Courier New"/>
          <w:b/>
          <w:bCs/>
          <w:color w:val="000000"/>
          <w:sz w:val="18"/>
          <w:szCs w:val="18"/>
          <w:highlight w:val="green"/>
        </w:rPr>
        <w:t>private</w:t>
      </w:r>
      <w:r w:rsidRPr="0005270A">
        <w:rPr>
          <w:rFonts w:ascii="Courier New" w:hAnsi="Courier New" w:cs="Courier New"/>
          <w:color w:val="000000"/>
          <w:sz w:val="18"/>
          <w:szCs w:val="18"/>
          <w:highlight w:val="green"/>
        </w:rPr>
        <w:t> </w:t>
      </w:r>
      <w:r w:rsidRPr="0005270A">
        <w:rPr>
          <w:rFonts w:ascii="Courier New" w:hAnsi="Courier New" w:cs="Courier New"/>
          <w:b/>
          <w:bCs/>
          <w:color w:val="006600"/>
          <w:sz w:val="18"/>
          <w:szCs w:val="18"/>
          <w:highlight w:val="green"/>
        </w:rPr>
        <w:t>double</w:t>
      </w:r>
      <w:r w:rsidRPr="0005270A">
        <w:rPr>
          <w:rFonts w:ascii="Courier New" w:hAnsi="Courier New" w:cs="Courier New"/>
          <w:color w:val="000000"/>
          <w:sz w:val="18"/>
          <w:szCs w:val="18"/>
          <w:highlight w:val="green"/>
        </w:rPr>
        <w:t> sugar</w:t>
      </w:r>
      <w:r w:rsidRPr="0005270A">
        <w:rPr>
          <w:rFonts w:ascii="Courier New" w:hAnsi="Courier New" w:cs="Courier New"/>
          <w:color w:val="339933"/>
          <w:sz w:val="18"/>
          <w:szCs w:val="18"/>
          <w:highlight w:val="green"/>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butter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eggs</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vanila</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//spoon</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flour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bakingpowder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//spoon</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6600"/>
          <w:sz w:val="18"/>
          <w:szCs w:val="18"/>
        </w:rPr>
        <w:t>double</w:t>
      </w:r>
      <w:r>
        <w:rPr>
          <w:rFonts w:ascii="Courier New" w:hAnsi="Courier New" w:cs="Courier New"/>
          <w:color w:val="000000"/>
          <w:sz w:val="18"/>
          <w:szCs w:val="18"/>
        </w:rPr>
        <w:t> milk</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//cup</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cherry</w:t>
      </w:r>
      <w:r>
        <w:rPr>
          <w:rFonts w:ascii="Courier New" w:hAnsi="Courier New" w:cs="Courier New"/>
          <w:color w:val="339933"/>
          <w:sz w:val="18"/>
          <w:szCs w:val="18"/>
        </w:rPr>
        <w:t>;</w:t>
      </w:r>
      <w:r>
        <w:rPr>
          <w:rFonts w:ascii="Courier New" w:hAnsi="Courier New" w:cs="Courier New"/>
          <w:color w:val="000000"/>
          <w:sz w:val="18"/>
          <w:szCs w:val="18"/>
        </w:rPr>
        <w:br/>
      </w:r>
      <w:r w:rsidRPr="00587766">
        <w:rPr>
          <w:rFonts w:ascii="Courier New" w:hAnsi="Courier New" w:cs="Courier New"/>
          <w:color w:val="000000"/>
          <w:sz w:val="28"/>
          <w:szCs w:val="28"/>
        </w:rPr>
        <w:br/>
        <w:t>        </w:t>
      </w:r>
      <w:r w:rsidRPr="00587766">
        <w:rPr>
          <w:rFonts w:ascii="Courier New" w:hAnsi="Courier New" w:cs="Courier New"/>
          <w:i/>
          <w:iCs/>
          <w:color w:val="666666"/>
          <w:sz w:val="28"/>
          <w:szCs w:val="28"/>
          <w:highlight w:val="green"/>
        </w:rPr>
        <w:t>//builder methods for setting property</w:t>
      </w:r>
      <w:r>
        <w:rPr>
          <w:rFonts w:ascii="Courier New" w:hAnsi="Courier New" w:cs="Courier New"/>
          <w:color w:val="000000"/>
          <w:sz w:val="18"/>
          <w:szCs w:val="18"/>
        </w:rPr>
        <w:br/>
        <w:t>        </w:t>
      </w:r>
      <w:r w:rsidRPr="009A287C">
        <w:rPr>
          <w:rFonts w:ascii="Courier New" w:hAnsi="Courier New" w:cs="Courier New"/>
          <w:b/>
          <w:bCs/>
          <w:color w:val="000000"/>
          <w:sz w:val="18"/>
          <w:szCs w:val="18"/>
          <w:highlight w:val="green"/>
        </w:rPr>
        <w:t>public</w:t>
      </w:r>
      <w:r w:rsidRPr="009A287C">
        <w:rPr>
          <w:rFonts w:ascii="Courier New" w:hAnsi="Courier New" w:cs="Courier New"/>
          <w:color w:val="000000"/>
          <w:sz w:val="18"/>
          <w:szCs w:val="18"/>
          <w:highlight w:val="green"/>
        </w:rPr>
        <w:t> Builder sugar</w:t>
      </w:r>
      <w:r w:rsidRPr="009A287C">
        <w:rPr>
          <w:rFonts w:ascii="Courier New" w:hAnsi="Courier New" w:cs="Courier New"/>
          <w:color w:val="009900"/>
          <w:sz w:val="18"/>
          <w:szCs w:val="18"/>
          <w:highlight w:val="green"/>
        </w:rPr>
        <w:t>(</w:t>
      </w:r>
      <w:r w:rsidRPr="009A287C">
        <w:rPr>
          <w:rFonts w:ascii="Courier New" w:hAnsi="Courier New" w:cs="Courier New"/>
          <w:b/>
          <w:bCs/>
          <w:color w:val="006600"/>
          <w:sz w:val="18"/>
          <w:szCs w:val="18"/>
          <w:highlight w:val="green"/>
        </w:rPr>
        <w:t>double</w:t>
      </w:r>
      <w:r w:rsidRPr="009A287C">
        <w:rPr>
          <w:rFonts w:ascii="Courier New" w:hAnsi="Courier New" w:cs="Courier New"/>
          <w:color w:val="000000"/>
          <w:sz w:val="18"/>
          <w:szCs w:val="18"/>
          <w:highlight w:val="green"/>
        </w:rPr>
        <w:t> cup</w:t>
      </w:r>
      <w:r w:rsidRPr="009A287C">
        <w:rPr>
          <w:rFonts w:ascii="Courier New" w:hAnsi="Courier New" w:cs="Courier New"/>
          <w:color w:val="009900"/>
          <w:sz w:val="18"/>
          <w:szCs w:val="18"/>
          <w:highlight w:val="green"/>
        </w:rPr>
        <w:t>){</w:t>
      </w:r>
      <w:r w:rsidRPr="009A287C">
        <w:rPr>
          <w:rFonts w:ascii="Courier New" w:hAnsi="Courier New" w:cs="Courier New"/>
          <w:b/>
          <w:bCs/>
          <w:color w:val="000000"/>
          <w:sz w:val="18"/>
          <w:szCs w:val="18"/>
          <w:highlight w:val="green"/>
        </w:rPr>
        <w:t>this</w:t>
      </w:r>
      <w:r w:rsidRPr="009A287C">
        <w:rPr>
          <w:rFonts w:ascii="Courier New" w:hAnsi="Courier New" w:cs="Courier New"/>
          <w:color w:val="000000"/>
          <w:sz w:val="18"/>
          <w:szCs w:val="18"/>
          <w:highlight w:val="green"/>
        </w:rPr>
        <w:t>.</w:t>
      </w:r>
      <w:r w:rsidRPr="009A287C">
        <w:rPr>
          <w:rFonts w:ascii="Courier New" w:hAnsi="Courier New" w:cs="Courier New"/>
          <w:color w:val="006633"/>
          <w:sz w:val="18"/>
          <w:szCs w:val="18"/>
          <w:highlight w:val="green"/>
        </w:rPr>
        <w:t>sugar</w:t>
      </w:r>
      <w:r w:rsidRPr="009A287C">
        <w:rPr>
          <w:rFonts w:ascii="Courier New" w:hAnsi="Courier New" w:cs="Courier New"/>
          <w:color w:val="000000"/>
          <w:sz w:val="18"/>
          <w:szCs w:val="18"/>
          <w:highlight w:val="green"/>
        </w:rPr>
        <w:t> = cup</w:t>
      </w:r>
      <w:r w:rsidRPr="009A287C">
        <w:rPr>
          <w:rFonts w:ascii="Courier New" w:hAnsi="Courier New" w:cs="Courier New"/>
          <w:color w:val="339933"/>
          <w:sz w:val="18"/>
          <w:szCs w:val="18"/>
          <w:highlight w:val="green"/>
        </w:rPr>
        <w:t>;</w:t>
      </w:r>
      <w:r w:rsidRPr="009A287C">
        <w:rPr>
          <w:rFonts w:ascii="Courier New" w:hAnsi="Courier New" w:cs="Courier New"/>
          <w:color w:val="000000"/>
          <w:sz w:val="18"/>
          <w:szCs w:val="18"/>
          <w:highlight w:val="green"/>
        </w:rPr>
        <w:t> </w:t>
      </w:r>
      <w:r w:rsidRPr="009A287C">
        <w:rPr>
          <w:rFonts w:ascii="Courier New" w:hAnsi="Courier New" w:cs="Courier New"/>
          <w:b/>
          <w:bCs/>
          <w:color w:val="000000"/>
          <w:sz w:val="18"/>
          <w:szCs w:val="18"/>
          <w:highlight w:val="green"/>
        </w:rPr>
        <w:t>return</w:t>
      </w:r>
      <w:r w:rsidRPr="009A287C">
        <w:rPr>
          <w:rFonts w:ascii="Courier New" w:hAnsi="Courier New" w:cs="Courier New"/>
          <w:color w:val="000000"/>
          <w:sz w:val="18"/>
          <w:szCs w:val="18"/>
          <w:highlight w:val="green"/>
        </w:rPr>
        <w:t> </w:t>
      </w:r>
      <w:r w:rsidRPr="009A287C">
        <w:rPr>
          <w:rFonts w:ascii="Courier New" w:hAnsi="Courier New" w:cs="Courier New"/>
          <w:b/>
          <w:bCs/>
          <w:color w:val="000000"/>
          <w:sz w:val="18"/>
          <w:szCs w:val="18"/>
          <w:highlight w:val="green"/>
        </w:rPr>
        <w:t>this</w:t>
      </w:r>
      <w:r w:rsidRPr="009A287C">
        <w:rPr>
          <w:rFonts w:ascii="Courier New" w:hAnsi="Courier New" w:cs="Courier New"/>
          <w:color w:val="339933"/>
          <w:sz w:val="18"/>
          <w:szCs w:val="18"/>
          <w:highlight w:val="green"/>
        </w:rPr>
        <w:t>;</w:t>
      </w:r>
      <w:r w:rsidRPr="009A287C">
        <w:rPr>
          <w:rFonts w:ascii="Courier New" w:hAnsi="Courier New" w:cs="Courier New"/>
          <w:color w:val="000000"/>
          <w:sz w:val="18"/>
          <w:szCs w:val="18"/>
          <w:highlight w:val="green"/>
        </w:rPr>
        <w:t> </w:t>
      </w:r>
      <w:r w:rsidRPr="009A287C">
        <w:rPr>
          <w:rFonts w:ascii="Courier New" w:hAnsi="Courier New" w:cs="Courier New"/>
          <w:color w:val="009900"/>
          <w:sz w:val="18"/>
          <w:szCs w:val="18"/>
          <w:highlight w:val="green"/>
        </w:rPr>
        <w:t>}</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Builder butter</w:t>
      </w:r>
      <w:r>
        <w:rPr>
          <w:rFonts w:ascii="Courier New" w:hAnsi="Courier New" w:cs="Courier New"/>
          <w:color w:val="009900"/>
          <w:sz w:val="18"/>
          <w:szCs w:val="18"/>
        </w:rPr>
        <w:t>(</w:t>
      </w:r>
      <w:r>
        <w:rPr>
          <w:rFonts w:ascii="Courier New" w:hAnsi="Courier New" w:cs="Courier New"/>
          <w:b/>
          <w:bCs/>
          <w:color w:val="006600"/>
          <w:sz w:val="18"/>
          <w:szCs w:val="18"/>
        </w:rPr>
        <w:t>double</w:t>
      </w:r>
      <w:r>
        <w:rPr>
          <w:rFonts w:ascii="Courier New" w:hAnsi="Courier New" w:cs="Courier New"/>
          <w:color w:val="000000"/>
          <w:sz w:val="18"/>
          <w:szCs w:val="18"/>
        </w:rPr>
        <w:t> cup</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butter</w:t>
      </w:r>
      <w:r>
        <w:rPr>
          <w:rFonts w:ascii="Courier New" w:hAnsi="Courier New" w:cs="Courier New"/>
          <w:color w:val="000000"/>
          <w:sz w:val="18"/>
          <w:szCs w:val="18"/>
        </w:rPr>
        <w:t> = cup</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Builder eggs</w:t>
      </w:r>
      <w:r>
        <w:rPr>
          <w:rFonts w:ascii="Courier New" w:hAnsi="Courier New" w:cs="Courier New"/>
          <w:color w:val="009900"/>
          <w:sz w:val="18"/>
          <w:szCs w:val="18"/>
        </w:rPr>
        <w:t>(</w:t>
      </w:r>
      <w:r>
        <w:rPr>
          <w:rFonts w:ascii="Courier New" w:hAnsi="Courier New" w:cs="Courier New"/>
          <w:b/>
          <w:bCs/>
          <w:color w:val="006600"/>
          <w:sz w:val="18"/>
          <w:szCs w:val="18"/>
        </w:rPr>
        <w:t>int</w:t>
      </w:r>
      <w:r>
        <w:rPr>
          <w:rFonts w:ascii="Courier New" w:hAnsi="Courier New" w:cs="Courier New"/>
          <w:color w:val="000000"/>
          <w:sz w:val="18"/>
          <w:szCs w:val="18"/>
        </w:rPr>
        <w:t> number</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eggs</w:t>
      </w:r>
      <w:r>
        <w:rPr>
          <w:rFonts w:ascii="Courier New" w:hAnsi="Courier New" w:cs="Courier New"/>
          <w:color w:val="000000"/>
          <w:sz w:val="18"/>
          <w:szCs w:val="18"/>
        </w:rPr>
        <w:t> = number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Builder vanila</w:t>
      </w:r>
      <w:r>
        <w:rPr>
          <w:rFonts w:ascii="Courier New" w:hAnsi="Courier New" w:cs="Courier New"/>
          <w:color w:val="009900"/>
          <w:sz w:val="18"/>
          <w:szCs w:val="18"/>
        </w:rPr>
        <w:t>(</w:t>
      </w:r>
      <w:r>
        <w:rPr>
          <w:rFonts w:ascii="Courier New" w:hAnsi="Courier New" w:cs="Courier New"/>
          <w:b/>
          <w:bCs/>
          <w:color w:val="006600"/>
          <w:sz w:val="18"/>
          <w:szCs w:val="18"/>
        </w:rPr>
        <w:t>int</w:t>
      </w:r>
      <w:r>
        <w:rPr>
          <w:rFonts w:ascii="Courier New" w:hAnsi="Courier New" w:cs="Courier New"/>
          <w:color w:val="000000"/>
          <w:sz w:val="18"/>
          <w:szCs w:val="18"/>
        </w:rPr>
        <w:t> spoon</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vanila</w:t>
      </w:r>
      <w:r>
        <w:rPr>
          <w:rFonts w:ascii="Courier New" w:hAnsi="Courier New" w:cs="Courier New"/>
          <w:color w:val="000000"/>
          <w:sz w:val="18"/>
          <w:szCs w:val="18"/>
        </w:rPr>
        <w:t> = spoon</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Builder flour</w:t>
      </w:r>
      <w:r>
        <w:rPr>
          <w:rFonts w:ascii="Courier New" w:hAnsi="Courier New" w:cs="Courier New"/>
          <w:color w:val="009900"/>
          <w:sz w:val="18"/>
          <w:szCs w:val="18"/>
        </w:rPr>
        <w:t>(</w:t>
      </w:r>
      <w:r>
        <w:rPr>
          <w:rFonts w:ascii="Courier New" w:hAnsi="Courier New" w:cs="Courier New"/>
          <w:b/>
          <w:bCs/>
          <w:color w:val="006600"/>
          <w:sz w:val="18"/>
          <w:szCs w:val="18"/>
        </w:rPr>
        <w:t>double</w:t>
      </w:r>
      <w:r>
        <w:rPr>
          <w:rFonts w:ascii="Courier New" w:hAnsi="Courier New" w:cs="Courier New"/>
          <w:color w:val="000000"/>
          <w:sz w:val="18"/>
          <w:szCs w:val="18"/>
        </w:rPr>
        <w:t> cup</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flour</w:t>
      </w:r>
      <w:r>
        <w:rPr>
          <w:rFonts w:ascii="Courier New" w:hAnsi="Courier New" w:cs="Courier New"/>
          <w:color w:val="000000"/>
          <w:sz w:val="18"/>
          <w:szCs w:val="18"/>
        </w:rPr>
        <w:t> = cup</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Builder bakingpowder</w:t>
      </w:r>
      <w:r>
        <w:rPr>
          <w:rFonts w:ascii="Courier New" w:hAnsi="Courier New" w:cs="Courier New"/>
          <w:color w:val="009900"/>
          <w:sz w:val="18"/>
          <w:szCs w:val="18"/>
        </w:rPr>
        <w:t>(</w:t>
      </w:r>
      <w:r>
        <w:rPr>
          <w:rFonts w:ascii="Courier New" w:hAnsi="Courier New" w:cs="Courier New"/>
          <w:b/>
          <w:bCs/>
          <w:color w:val="006600"/>
          <w:sz w:val="18"/>
          <w:szCs w:val="18"/>
        </w:rPr>
        <w:t>double</w:t>
      </w:r>
      <w:r>
        <w:rPr>
          <w:rFonts w:ascii="Courier New" w:hAnsi="Courier New" w:cs="Courier New"/>
          <w:color w:val="000000"/>
          <w:sz w:val="18"/>
          <w:szCs w:val="18"/>
        </w:rPr>
        <w:t> spoon</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sugar</w:t>
      </w:r>
      <w:r>
        <w:rPr>
          <w:rFonts w:ascii="Courier New" w:hAnsi="Courier New" w:cs="Courier New"/>
          <w:color w:val="000000"/>
          <w:sz w:val="18"/>
          <w:szCs w:val="18"/>
        </w:rPr>
        <w:t> = spoon</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Builder milk</w:t>
      </w:r>
      <w:r>
        <w:rPr>
          <w:rFonts w:ascii="Courier New" w:hAnsi="Courier New" w:cs="Courier New"/>
          <w:color w:val="009900"/>
          <w:sz w:val="18"/>
          <w:szCs w:val="18"/>
        </w:rPr>
        <w:t>(</w:t>
      </w:r>
      <w:r>
        <w:rPr>
          <w:rFonts w:ascii="Courier New" w:hAnsi="Courier New" w:cs="Courier New"/>
          <w:b/>
          <w:bCs/>
          <w:color w:val="006600"/>
          <w:sz w:val="18"/>
          <w:szCs w:val="18"/>
        </w:rPr>
        <w:t>double</w:t>
      </w:r>
      <w:r>
        <w:rPr>
          <w:rFonts w:ascii="Courier New" w:hAnsi="Courier New" w:cs="Courier New"/>
          <w:color w:val="000000"/>
          <w:sz w:val="18"/>
          <w:szCs w:val="18"/>
        </w:rPr>
        <w:t> cup</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milk</w:t>
      </w:r>
      <w:r>
        <w:rPr>
          <w:rFonts w:ascii="Courier New" w:hAnsi="Courier New" w:cs="Courier New"/>
          <w:color w:val="000000"/>
          <w:sz w:val="18"/>
          <w:szCs w:val="18"/>
        </w:rPr>
        <w:t> = cup</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Builder cherry</w:t>
      </w:r>
      <w:r>
        <w:rPr>
          <w:rFonts w:ascii="Courier New" w:hAnsi="Courier New" w:cs="Courier New"/>
          <w:color w:val="009900"/>
          <w:sz w:val="18"/>
          <w:szCs w:val="18"/>
        </w:rPr>
        <w:t>(</w:t>
      </w:r>
      <w:r>
        <w:rPr>
          <w:rFonts w:ascii="Courier New" w:hAnsi="Courier New" w:cs="Courier New"/>
          <w:b/>
          <w:bCs/>
          <w:color w:val="006600"/>
          <w:sz w:val="18"/>
          <w:szCs w:val="18"/>
        </w:rPr>
        <w:t>int</w:t>
      </w:r>
      <w:r>
        <w:rPr>
          <w:rFonts w:ascii="Courier New" w:hAnsi="Courier New" w:cs="Courier New"/>
          <w:color w:val="000000"/>
          <w:sz w:val="18"/>
          <w:szCs w:val="18"/>
        </w:rPr>
        <w:t> number</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cherry</w:t>
      </w:r>
      <w:r>
        <w:rPr>
          <w:rFonts w:ascii="Courier New" w:hAnsi="Courier New" w:cs="Courier New"/>
          <w:color w:val="000000"/>
          <w:sz w:val="18"/>
          <w:szCs w:val="18"/>
        </w:rPr>
        <w:t> = number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color w:val="000000"/>
          <w:sz w:val="18"/>
          <w:szCs w:val="18"/>
        </w:rPr>
        <w:br/>
        <w:t>        </w:t>
      </w:r>
      <w:r w:rsidRPr="002A3737">
        <w:rPr>
          <w:rFonts w:ascii="Courier New" w:hAnsi="Courier New" w:cs="Courier New"/>
          <w:i/>
          <w:iCs/>
          <w:color w:val="666666"/>
          <w:sz w:val="18"/>
          <w:szCs w:val="18"/>
          <w:highlight w:val="green"/>
        </w:rPr>
        <w:t>//return fully build object</w:t>
      </w:r>
      <w:r w:rsidRPr="002A3737">
        <w:rPr>
          <w:rFonts w:ascii="Courier New" w:hAnsi="Courier New" w:cs="Courier New"/>
          <w:color w:val="000000"/>
          <w:sz w:val="18"/>
          <w:szCs w:val="18"/>
          <w:highlight w:val="green"/>
        </w:rPr>
        <w:br/>
        <w:t>        </w:t>
      </w:r>
      <w:r w:rsidRPr="002A3737">
        <w:rPr>
          <w:rFonts w:ascii="Courier New" w:hAnsi="Courier New" w:cs="Courier New"/>
          <w:b/>
          <w:bCs/>
          <w:color w:val="000000"/>
          <w:sz w:val="18"/>
          <w:szCs w:val="18"/>
          <w:highlight w:val="green"/>
        </w:rPr>
        <w:t>public</w:t>
      </w:r>
      <w:r w:rsidRPr="002A3737">
        <w:rPr>
          <w:rFonts w:ascii="Courier New" w:hAnsi="Courier New" w:cs="Courier New"/>
          <w:color w:val="000000"/>
          <w:sz w:val="18"/>
          <w:szCs w:val="18"/>
          <w:highlight w:val="green"/>
        </w:rPr>
        <w:t> Cake build</w:t>
      </w:r>
      <w:r w:rsidRPr="002A3737">
        <w:rPr>
          <w:rFonts w:ascii="Courier New" w:hAnsi="Courier New" w:cs="Courier New"/>
          <w:color w:val="009900"/>
          <w:sz w:val="18"/>
          <w:szCs w:val="18"/>
          <w:highlight w:val="green"/>
        </w:rPr>
        <w:t>()</w:t>
      </w:r>
      <w:r w:rsidRPr="002A3737">
        <w:rPr>
          <w:rFonts w:ascii="Courier New" w:hAnsi="Courier New" w:cs="Courier New"/>
          <w:color w:val="000000"/>
          <w:sz w:val="18"/>
          <w:szCs w:val="18"/>
          <w:highlight w:val="green"/>
        </w:rPr>
        <w:t> </w:t>
      </w:r>
      <w:r w:rsidRPr="002A3737">
        <w:rPr>
          <w:rFonts w:ascii="Courier New" w:hAnsi="Courier New" w:cs="Courier New"/>
          <w:color w:val="009900"/>
          <w:sz w:val="18"/>
          <w:szCs w:val="18"/>
          <w:highlight w:val="green"/>
        </w:rPr>
        <w:t>{</w:t>
      </w:r>
      <w:r w:rsidRPr="002A3737">
        <w:rPr>
          <w:rFonts w:ascii="Courier New" w:hAnsi="Courier New" w:cs="Courier New"/>
          <w:color w:val="000000"/>
          <w:sz w:val="18"/>
          <w:szCs w:val="18"/>
          <w:highlight w:val="green"/>
        </w:rPr>
        <w:br/>
        <w:t>            </w:t>
      </w:r>
      <w:r w:rsidRPr="002A3737">
        <w:rPr>
          <w:rFonts w:ascii="Courier New" w:hAnsi="Courier New" w:cs="Courier New"/>
          <w:b/>
          <w:bCs/>
          <w:color w:val="000000"/>
          <w:sz w:val="18"/>
          <w:szCs w:val="18"/>
          <w:highlight w:val="green"/>
        </w:rPr>
        <w:t>return</w:t>
      </w:r>
      <w:r w:rsidRPr="002A3737">
        <w:rPr>
          <w:rFonts w:ascii="Courier New" w:hAnsi="Courier New" w:cs="Courier New"/>
          <w:color w:val="000000"/>
          <w:sz w:val="18"/>
          <w:szCs w:val="18"/>
          <w:highlight w:val="green"/>
        </w:rPr>
        <w:t> </w:t>
      </w:r>
      <w:r w:rsidRPr="002A3737">
        <w:rPr>
          <w:rFonts w:ascii="Courier New" w:hAnsi="Courier New" w:cs="Courier New"/>
          <w:b/>
          <w:bCs/>
          <w:color w:val="000000"/>
          <w:sz w:val="18"/>
          <w:szCs w:val="18"/>
          <w:highlight w:val="green"/>
        </w:rPr>
        <w:t>new</w:t>
      </w:r>
      <w:r w:rsidRPr="002A3737">
        <w:rPr>
          <w:rFonts w:ascii="Courier New" w:hAnsi="Courier New" w:cs="Courier New"/>
          <w:color w:val="000000"/>
          <w:sz w:val="18"/>
          <w:szCs w:val="18"/>
          <w:highlight w:val="green"/>
        </w:rPr>
        <w:t> Cake</w:t>
      </w:r>
      <w:r w:rsidRPr="002A3737">
        <w:rPr>
          <w:rFonts w:ascii="Courier New" w:hAnsi="Courier New" w:cs="Courier New"/>
          <w:color w:val="009900"/>
          <w:sz w:val="18"/>
          <w:szCs w:val="18"/>
          <w:highlight w:val="green"/>
        </w:rPr>
        <w:t>(</w:t>
      </w:r>
      <w:r w:rsidRPr="002A3737">
        <w:rPr>
          <w:rFonts w:ascii="Courier New" w:hAnsi="Courier New" w:cs="Courier New"/>
          <w:b/>
          <w:bCs/>
          <w:color w:val="000000"/>
          <w:sz w:val="18"/>
          <w:szCs w:val="18"/>
          <w:highlight w:val="green"/>
        </w:rPr>
        <w:t>this</w:t>
      </w:r>
      <w:r w:rsidRPr="002A3737">
        <w:rPr>
          <w:rFonts w:ascii="Courier New" w:hAnsi="Courier New" w:cs="Courier New"/>
          <w:color w:val="009900"/>
          <w:sz w:val="18"/>
          <w:szCs w:val="18"/>
          <w:highlight w:val="green"/>
        </w:rPr>
        <w:t>)</w:t>
      </w:r>
      <w:r w:rsidRPr="002A3737">
        <w:rPr>
          <w:rFonts w:ascii="Courier New" w:hAnsi="Courier New" w:cs="Courier New"/>
          <w:color w:val="339933"/>
          <w:sz w:val="18"/>
          <w:szCs w:val="18"/>
          <w:highlight w:val="green"/>
        </w:rPr>
        <w:t>;</w:t>
      </w:r>
      <w:r w:rsidRPr="002A3737">
        <w:rPr>
          <w:rFonts w:ascii="Courier New" w:hAnsi="Courier New" w:cs="Courier New"/>
          <w:color w:val="000000"/>
          <w:sz w:val="18"/>
          <w:szCs w:val="18"/>
          <w:highlight w:val="green"/>
        </w:rPr>
        <w:br/>
        <w:t>        </w:t>
      </w:r>
      <w:r w:rsidRPr="002A3737">
        <w:rPr>
          <w:rFonts w:ascii="Courier New" w:hAnsi="Courier New" w:cs="Courier New"/>
          <w:color w:val="009900"/>
          <w:sz w:val="18"/>
          <w:szCs w:val="18"/>
          <w:highlight w:val="green"/>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p>
    <w:p w:rsidR="00082F90" w:rsidRDefault="00082F90" w:rsidP="00082F90">
      <w:pPr>
        <w:shd w:val="clear" w:color="auto" w:fill="F3F3F3"/>
        <w:rPr>
          <w:rFonts w:ascii="Trebuchet MS" w:hAnsi="Trebuchet MS"/>
          <w:color w:val="000000"/>
        </w:rPr>
      </w:pPr>
      <w:r w:rsidRPr="003223B3">
        <w:rPr>
          <w:rFonts w:ascii="Courier New" w:hAnsi="Courier New" w:cs="Courier New"/>
          <w:i/>
          <w:iCs/>
          <w:color w:val="666666"/>
          <w:sz w:val="28"/>
          <w:szCs w:val="28"/>
          <w:highlight w:val="green"/>
        </w:rPr>
        <w:lastRenderedPageBreak/>
        <w:t>//private constructor to enforce object creation through builder</w:t>
      </w:r>
      <w:r w:rsidRPr="003223B3">
        <w:rPr>
          <w:rFonts w:ascii="Courier New" w:hAnsi="Courier New" w:cs="Courier New"/>
          <w:color w:val="000000"/>
          <w:sz w:val="28"/>
          <w:szCs w:val="28"/>
          <w:highlight w:val="green"/>
        </w:rPr>
        <w:br/>
        <w:t>    </w:t>
      </w:r>
      <w:r w:rsidRPr="003223B3">
        <w:rPr>
          <w:rFonts w:ascii="Courier New" w:hAnsi="Courier New" w:cs="Courier New"/>
          <w:b/>
          <w:bCs/>
          <w:color w:val="000000"/>
          <w:sz w:val="28"/>
          <w:szCs w:val="28"/>
          <w:highlight w:val="green"/>
        </w:rPr>
        <w:t>private</w:t>
      </w:r>
      <w:r w:rsidRPr="003223B3">
        <w:rPr>
          <w:rFonts w:ascii="Courier New" w:hAnsi="Courier New" w:cs="Courier New"/>
          <w:color w:val="000000"/>
          <w:sz w:val="28"/>
          <w:szCs w:val="28"/>
          <w:highlight w:val="green"/>
        </w:rPr>
        <w:t> Cake</w:t>
      </w:r>
      <w:r w:rsidRPr="003223B3">
        <w:rPr>
          <w:rFonts w:ascii="Courier New" w:hAnsi="Courier New" w:cs="Courier New"/>
          <w:color w:val="009900"/>
          <w:sz w:val="28"/>
          <w:szCs w:val="28"/>
          <w:highlight w:val="green"/>
        </w:rPr>
        <w:t>(</w:t>
      </w:r>
      <w:r w:rsidRPr="003223B3">
        <w:rPr>
          <w:rFonts w:ascii="Courier New" w:hAnsi="Courier New" w:cs="Courier New"/>
          <w:color w:val="000000"/>
          <w:sz w:val="28"/>
          <w:szCs w:val="28"/>
          <w:highlight w:val="green"/>
        </w:rPr>
        <w:t>Builder builder</w:t>
      </w:r>
      <w:r w:rsidRPr="003223B3">
        <w:rPr>
          <w:rFonts w:ascii="Courier New" w:hAnsi="Courier New" w:cs="Courier New"/>
          <w:color w:val="009900"/>
          <w:sz w:val="28"/>
          <w:szCs w:val="28"/>
          <w:highlight w:val="green"/>
        </w:rPr>
        <w:t>)</w:t>
      </w:r>
      <w:r w:rsidRPr="003223B3">
        <w:rPr>
          <w:rFonts w:ascii="Courier New" w:hAnsi="Courier New" w:cs="Courier New"/>
          <w:color w:val="000000"/>
          <w:sz w:val="28"/>
          <w:szCs w:val="28"/>
          <w:highlight w:val="green"/>
        </w:rPr>
        <w:t> </w:t>
      </w:r>
      <w:r w:rsidRPr="003223B3">
        <w:rPr>
          <w:rFonts w:ascii="Courier New" w:hAnsi="Courier New" w:cs="Courier New"/>
          <w:color w:val="009900"/>
          <w:sz w:val="28"/>
          <w:szCs w:val="28"/>
          <w:highlight w:val="green"/>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sugar</w:t>
      </w:r>
      <w:r>
        <w:rPr>
          <w:rFonts w:ascii="Courier New" w:hAnsi="Courier New" w:cs="Courier New"/>
          <w:color w:val="000000"/>
          <w:sz w:val="18"/>
          <w:szCs w:val="18"/>
        </w:rPr>
        <w:t> = builder.</w:t>
      </w:r>
      <w:r>
        <w:rPr>
          <w:rFonts w:ascii="Courier New" w:hAnsi="Courier New" w:cs="Courier New"/>
          <w:color w:val="006633"/>
          <w:sz w:val="18"/>
          <w:szCs w:val="18"/>
        </w:rPr>
        <w:t>sugar</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butter</w:t>
      </w:r>
      <w:r>
        <w:rPr>
          <w:rFonts w:ascii="Courier New" w:hAnsi="Courier New" w:cs="Courier New"/>
          <w:color w:val="000000"/>
          <w:sz w:val="18"/>
          <w:szCs w:val="18"/>
        </w:rPr>
        <w:t> = builder.</w:t>
      </w:r>
      <w:r>
        <w:rPr>
          <w:rFonts w:ascii="Courier New" w:hAnsi="Courier New" w:cs="Courier New"/>
          <w:color w:val="006633"/>
          <w:sz w:val="18"/>
          <w:szCs w:val="18"/>
        </w:rPr>
        <w:t>butter</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eggs</w:t>
      </w:r>
      <w:r>
        <w:rPr>
          <w:rFonts w:ascii="Courier New" w:hAnsi="Courier New" w:cs="Courier New"/>
          <w:color w:val="000000"/>
          <w:sz w:val="18"/>
          <w:szCs w:val="18"/>
        </w:rPr>
        <w:t> = builder.</w:t>
      </w:r>
      <w:r>
        <w:rPr>
          <w:rFonts w:ascii="Courier New" w:hAnsi="Courier New" w:cs="Courier New"/>
          <w:color w:val="006633"/>
          <w:sz w:val="18"/>
          <w:szCs w:val="18"/>
        </w:rPr>
        <w:t>eggs</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vanila</w:t>
      </w:r>
      <w:r>
        <w:rPr>
          <w:rFonts w:ascii="Courier New" w:hAnsi="Courier New" w:cs="Courier New"/>
          <w:color w:val="000000"/>
          <w:sz w:val="18"/>
          <w:szCs w:val="18"/>
        </w:rPr>
        <w:t> = builder.</w:t>
      </w:r>
      <w:r>
        <w:rPr>
          <w:rFonts w:ascii="Courier New" w:hAnsi="Courier New" w:cs="Courier New"/>
          <w:color w:val="006633"/>
          <w:sz w:val="18"/>
          <w:szCs w:val="18"/>
        </w:rPr>
        <w:t>vanila</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flour</w:t>
      </w:r>
      <w:r>
        <w:rPr>
          <w:rFonts w:ascii="Courier New" w:hAnsi="Courier New" w:cs="Courier New"/>
          <w:color w:val="000000"/>
          <w:sz w:val="18"/>
          <w:szCs w:val="18"/>
        </w:rPr>
        <w:t> = builder.</w:t>
      </w:r>
      <w:r>
        <w:rPr>
          <w:rFonts w:ascii="Courier New" w:hAnsi="Courier New" w:cs="Courier New"/>
          <w:color w:val="006633"/>
          <w:sz w:val="18"/>
          <w:szCs w:val="18"/>
        </w:rPr>
        <w:t>flour</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bakingpowder</w:t>
      </w:r>
      <w:r>
        <w:rPr>
          <w:rFonts w:ascii="Courier New" w:hAnsi="Courier New" w:cs="Courier New"/>
          <w:color w:val="000000"/>
          <w:sz w:val="18"/>
          <w:szCs w:val="18"/>
        </w:rPr>
        <w:t> = builder.</w:t>
      </w:r>
      <w:r>
        <w:rPr>
          <w:rFonts w:ascii="Courier New" w:hAnsi="Courier New" w:cs="Courier New"/>
          <w:color w:val="006633"/>
          <w:sz w:val="18"/>
          <w:szCs w:val="18"/>
        </w:rPr>
        <w:t>bakingpowder</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milk</w:t>
      </w:r>
      <w:r>
        <w:rPr>
          <w:rFonts w:ascii="Courier New" w:hAnsi="Courier New" w:cs="Courier New"/>
          <w:color w:val="000000"/>
          <w:sz w:val="18"/>
          <w:szCs w:val="18"/>
        </w:rPr>
        <w:t> = builder.</w:t>
      </w:r>
      <w:r>
        <w:rPr>
          <w:rFonts w:ascii="Courier New" w:hAnsi="Courier New" w:cs="Courier New"/>
          <w:color w:val="006633"/>
          <w:sz w:val="18"/>
          <w:szCs w:val="18"/>
        </w:rPr>
        <w:t>milk</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cherry</w:t>
      </w:r>
      <w:r>
        <w:rPr>
          <w:rFonts w:ascii="Courier New" w:hAnsi="Courier New" w:cs="Courier New"/>
          <w:color w:val="000000"/>
          <w:sz w:val="18"/>
          <w:szCs w:val="18"/>
        </w:rPr>
        <w:t> = builder.</w:t>
      </w:r>
      <w:r>
        <w:rPr>
          <w:rFonts w:ascii="Courier New" w:hAnsi="Courier New" w:cs="Courier New"/>
          <w:color w:val="006633"/>
          <w:sz w:val="18"/>
          <w:szCs w:val="18"/>
        </w:rPr>
        <w:t>cherry</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String</w:t>
      </w:r>
      <w:r>
        <w:rPr>
          <w:rFonts w:ascii="Courier New" w:hAnsi="Courier New" w:cs="Courier New"/>
          <w:color w:val="000000"/>
          <w:sz w:val="18"/>
          <w:szCs w:val="18"/>
        </w:rPr>
        <w:t> toString</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return</w:t>
      </w:r>
      <w:r>
        <w:rPr>
          <w:rFonts w:ascii="Courier New" w:hAnsi="Courier New" w:cs="Courier New"/>
          <w:color w:val="000000"/>
          <w:sz w:val="18"/>
          <w:szCs w:val="18"/>
        </w:rPr>
        <w:t> </w:t>
      </w:r>
      <w:r>
        <w:rPr>
          <w:rFonts w:ascii="Courier New" w:hAnsi="Courier New" w:cs="Courier New"/>
          <w:color w:val="0000FF"/>
          <w:sz w:val="18"/>
          <w:szCs w:val="18"/>
        </w:rPr>
        <w:t>"Cake{"</w:t>
      </w:r>
      <w:r>
        <w:rPr>
          <w:rFonts w:ascii="Courier New" w:hAnsi="Courier New" w:cs="Courier New"/>
          <w:color w:val="000000"/>
          <w:sz w:val="18"/>
          <w:szCs w:val="18"/>
        </w:rPr>
        <w:t> + </w:t>
      </w:r>
      <w:r>
        <w:rPr>
          <w:rFonts w:ascii="Courier New" w:hAnsi="Courier New" w:cs="Courier New"/>
          <w:color w:val="0000FF"/>
          <w:sz w:val="18"/>
          <w:szCs w:val="18"/>
        </w:rPr>
        <w:t>"sugar="</w:t>
      </w:r>
      <w:r>
        <w:rPr>
          <w:rFonts w:ascii="Courier New" w:hAnsi="Courier New" w:cs="Courier New"/>
          <w:color w:val="000000"/>
          <w:sz w:val="18"/>
          <w:szCs w:val="18"/>
        </w:rPr>
        <w:t> + sugar + </w:t>
      </w:r>
      <w:r>
        <w:rPr>
          <w:rFonts w:ascii="Courier New" w:hAnsi="Courier New" w:cs="Courier New"/>
          <w:color w:val="0000FF"/>
          <w:sz w:val="18"/>
          <w:szCs w:val="18"/>
        </w:rPr>
        <w:t>", butter="</w:t>
      </w:r>
      <w:r>
        <w:rPr>
          <w:rFonts w:ascii="Courier New" w:hAnsi="Courier New" w:cs="Courier New"/>
          <w:color w:val="000000"/>
          <w:sz w:val="18"/>
          <w:szCs w:val="18"/>
        </w:rPr>
        <w:t> + butter + </w:t>
      </w:r>
      <w:r>
        <w:rPr>
          <w:rFonts w:ascii="Courier New" w:hAnsi="Courier New" w:cs="Courier New"/>
          <w:color w:val="0000FF"/>
          <w:sz w:val="18"/>
          <w:szCs w:val="18"/>
        </w:rPr>
        <w:t>", eggs="</w:t>
      </w:r>
      <w:r>
        <w:rPr>
          <w:rFonts w:ascii="Courier New" w:hAnsi="Courier New" w:cs="Courier New"/>
          <w:color w:val="000000"/>
          <w:sz w:val="18"/>
          <w:szCs w:val="18"/>
        </w:rPr>
        <w:t> + eggs + </w:t>
      </w:r>
      <w:r>
        <w:rPr>
          <w:rFonts w:ascii="Courier New" w:hAnsi="Courier New" w:cs="Courier New"/>
          <w:color w:val="0000FF"/>
          <w:sz w:val="18"/>
          <w:szCs w:val="18"/>
        </w:rPr>
        <w:t>", vanila="</w:t>
      </w:r>
      <w:r>
        <w:rPr>
          <w:rFonts w:ascii="Courier New" w:hAnsi="Courier New" w:cs="Courier New"/>
          <w:color w:val="000000"/>
          <w:sz w:val="18"/>
          <w:szCs w:val="18"/>
        </w:rPr>
        <w:t> + vanila + </w:t>
      </w:r>
      <w:r>
        <w:rPr>
          <w:rFonts w:ascii="Courier New" w:hAnsi="Courier New" w:cs="Courier New"/>
          <w:color w:val="0000FF"/>
          <w:sz w:val="18"/>
          <w:szCs w:val="18"/>
        </w:rPr>
        <w:t>", flour="</w:t>
      </w:r>
      <w:r>
        <w:rPr>
          <w:rFonts w:ascii="Courier New" w:hAnsi="Courier New" w:cs="Courier New"/>
          <w:color w:val="000000"/>
          <w:sz w:val="18"/>
          <w:szCs w:val="18"/>
        </w:rPr>
        <w:t> + flour + </w:t>
      </w:r>
      <w:r>
        <w:rPr>
          <w:rFonts w:ascii="Courier New" w:hAnsi="Courier New" w:cs="Courier New"/>
          <w:color w:val="0000FF"/>
          <w:sz w:val="18"/>
          <w:szCs w:val="18"/>
        </w:rPr>
        <w:t>", bakingpowder="</w:t>
      </w:r>
      <w:r>
        <w:rPr>
          <w:rFonts w:ascii="Courier New" w:hAnsi="Courier New" w:cs="Courier New"/>
          <w:color w:val="000000"/>
          <w:sz w:val="18"/>
          <w:szCs w:val="18"/>
        </w:rPr>
        <w:t> + bakingpowder + </w:t>
      </w:r>
      <w:r>
        <w:rPr>
          <w:rFonts w:ascii="Courier New" w:hAnsi="Courier New" w:cs="Courier New"/>
          <w:color w:val="0000FF"/>
          <w:sz w:val="18"/>
          <w:szCs w:val="18"/>
        </w:rPr>
        <w:t>", milk="</w:t>
      </w:r>
      <w:r>
        <w:rPr>
          <w:rFonts w:ascii="Courier New" w:hAnsi="Courier New" w:cs="Courier New"/>
          <w:color w:val="000000"/>
          <w:sz w:val="18"/>
          <w:szCs w:val="18"/>
        </w:rPr>
        <w:t> + milk + </w:t>
      </w:r>
      <w:r>
        <w:rPr>
          <w:rFonts w:ascii="Courier New" w:hAnsi="Courier New" w:cs="Courier New"/>
          <w:color w:val="0000FF"/>
          <w:sz w:val="18"/>
          <w:szCs w:val="18"/>
        </w:rPr>
        <w:t>", cherry="</w:t>
      </w:r>
      <w:r>
        <w:rPr>
          <w:rFonts w:ascii="Courier New" w:hAnsi="Courier New" w:cs="Courier New"/>
          <w:color w:val="000000"/>
          <w:sz w:val="18"/>
          <w:szCs w:val="18"/>
        </w:rPr>
        <w:t> + cherry + </w:t>
      </w:r>
      <w:r>
        <w:rPr>
          <w:rFonts w:ascii="Courier New" w:hAnsi="Courier New" w:cs="Courier New"/>
          <w:color w:val="0000FF"/>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Cake</w:t>
      </w:r>
      <w:r>
        <w:rPr>
          <w:rFonts w:ascii="Courier New" w:hAnsi="Courier New" w:cs="Courier New"/>
          <w:color w:val="009900"/>
          <w:sz w:val="18"/>
          <w:szCs w:val="18"/>
        </w:rPr>
        <w:t>{</w:t>
      </w:r>
      <w:r>
        <w:rPr>
          <w:rFonts w:ascii="Courier New" w:hAnsi="Courier New" w:cs="Courier New"/>
          <w:color w:val="000000"/>
          <w:sz w:val="18"/>
          <w:szCs w:val="18"/>
        </w:rPr>
        <w:t>sugar=</w:t>
      </w:r>
      <w:r>
        <w:rPr>
          <w:rFonts w:ascii="Courier New" w:hAnsi="Courier New" w:cs="Courier New"/>
          <w:color w:val="CC66CC"/>
          <w:sz w:val="18"/>
          <w:szCs w:val="18"/>
        </w:rPr>
        <w:t>0.75</w:t>
      </w:r>
      <w:r>
        <w:rPr>
          <w:rFonts w:ascii="Courier New" w:hAnsi="Courier New" w:cs="Courier New"/>
          <w:color w:val="000000"/>
          <w:sz w:val="18"/>
          <w:szCs w:val="18"/>
        </w:rPr>
        <w:t>, butter=</w:t>
      </w:r>
      <w:r>
        <w:rPr>
          <w:rFonts w:ascii="Courier New" w:hAnsi="Courier New" w:cs="Courier New"/>
          <w:color w:val="CC66CC"/>
          <w:sz w:val="18"/>
          <w:szCs w:val="18"/>
        </w:rPr>
        <w:t>0.5</w:t>
      </w:r>
      <w:r>
        <w:rPr>
          <w:rFonts w:ascii="Courier New" w:hAnsi="Courier New" w:cs="Courier New"/>
          <w:color w:val="000000"/>
          <w:sz w:val="18"/>
          <w:szCs w:val="18"/>
        </w:rPr>
        <w:t>, eggs=</w:t>
      </w:r>
      <w:r>
        <w:rPr>
          <w:rFonts w:ascii="Courier New" w:hAnsi="Courier New" w:cs="Courier New"/>
          <w:color w:val="CC66CC"/>
          <w:sz w:val="18"/>
          <w:szCs w:val="18"/>
        </w:rPr>
        <w:t>2</w:t>
      </w:r>
      <w:r>
        <w:rPr>
          <w:rFonts w:ascii="Courier New" w:hAnsi="Courier New" w:cs="Courier New"/>
          <w:color w:val="000000"/>
          <w:sz w:val="18"/>
          <w:szCs w:val="18"/>
        </w:rPr>
        <w:t>, vanila=</w:t>
      </w:r>
      <w:r>
        <w:rPr>
          <w:rFonts w:ascii="Courier New" w:hAnsi="Courier New" w:cs="Courier New"/>
          <w:color w:val="CC66CC"/>
          <w:sz w:val="18"/>
          <w:szCs w:val="18"/>
        </w:rPr>
        <w:t>2</w:t>
      </w:r>
      <w:r>
        <w:rPr>
          <w:rFonts w:ascii="Courier New" w:hAnsi="Courier New" w:cs="Courier New"/>
          <w:color w:val="000000"/>
          <w:sz w:val="18"/>
          <w:szCs w:val="18"/>
        </w:rPr>
        <w:t>, flour=</w:t>
      </w:r>
      <w:r>
        <w:rPr>
          <w:rFonts w:ascii="Courier New" w:hAnsi="Courier New" w:cs="Courier New"/>
          <w:color w:val="CC66CC"/>
          <w:sz w:val="18"/>
          <w:szCs w:val="18"/>
        </w:rPr>
        <w:t>1.5</w:t>
      </w:r>
      <w:r>
        <w:rPr>
          <w:rFonts w:ascii="Courier New" w:hAnsi="Courier New" w:cs="Courier New"/>
          <w:color w:val="000000"/>
          <w:sz w:val="18"/>
          <w:szCs w:val="18"/>
        </w:rPr>
        <w:t>, bakingpowder=</w:t>
      </w:r>
      <w:r>
        <w:rPr>
          <w:rFonts w:ascii="Courier New" w:hAnsi="Courier New" w:cs="Courier New"/>
          <w:color w:val="CC66CC"/>
          <w:sz w:val="18"/>
          <w:szCs w:val="18"/>
        </w:rPr>
        <w:t>0.0</w:t>
      </w:r>
      <w:r>
        <w:rPr>
          <w:rFonts w:ascii="Courier New" w:hAnsi="Courier New" w:cs="Courier New"/>
          <w:color w:val="000000"/>
          <w:sz w:val="18"/>
          <w:szCs w:val="18"/>
        </w:rPr>
        <w:t>, milk=</w:t>
      </w:r>
      <w:r>
        <w:rPr>
          <w:rFonts w:ascii="Courier New" w:hAnsi="Courier New" w:cs="Courier New"/>
          <w:color w:val="CC66CC"/>
          <w:sz w:val="18"/>
          <w:szCs w:val="18"/>
        </w:rPr>
        <w:t>0.5</w:t>
      </w:r>
      <w:r>
        <w:rPr>
          <w:rFonts w:ascii="Courier New" w:hAnsi="Courier New" w:cs="Courier New"/>
          <w:color w:val="000000"/>
          <w:sz w:val="18"/>
          <w:szCs w:val="18"/>
        </w:rPr>
        <w:t>, cherry=</w:t>
      </w:r>
      <w:r>
        <w:rPr>
          <w:rFonts w:ascii="Courier New" w:hAnsi="Courier New" w:cs="Courier New"/>
          <w:color w:val="CC66CC"/>
          <w:sz w:val="18"/>
          <w:szCs w:val="18"/>
        </w:rPr>
        <w:t>0</w:t>
      </w:r>
      <w:r>
        <w:rPr>
          <w:rFonts w:ascii="Courier New" w:hAnsi="Courier New" w:cs="Courier New"/>
          <w:color w:val="009900"/>
          <w:sz w:val="18"/>
          <w:szCs w:val="18"/>
        </w:rPr>
        <w:t>}</w:t>
      </w:r>
    </w:p>
    <w:p w:rsidR="00082F90" w:rsidRDefault="00082F90" w:rsidP="00082F90">
      <w:pPr>
        <w:pStyle w:val="Heading2"/>
        <w:rPr>
          <w:rFonts w:ascii="Trebuchet MS" w:hAnsi="Trebuchet MS"/>
          <w:color w:val="000000"/>
        </w:rPr>
      </w:pPr>
      <w:r>
        <w:rPr>
          <w:rFonts w:ascii="Trebuchet MS" w:hAnsi="Trebuchet MS"/>
          <w:b w:val="0"/>
          <w:bCs w:val="0"/>
          <w:color w:val="000000"/>
          <w:u w:val="single"/>
        </w:rPr>
        <w:t>Builder design pattern in Java – Pros and Cons</w:t>
      </w:r>
    </w:p>
    <w:p w:rsidR="00082F90" w:rsidRDefault="00082F90" w:rsidP="00082F90">
      <w:pPr>
        <w:rPr>
          <w:rFonts w:ascii="Trebuchet MS" w:hAnsi="Trebuchet MS"/>
          <w:color w:val="000000"/>
        </w:rPr>
      </w:pPr>
      <w:r>
        <w:rPr>
          <w:rFonts w:ascii="Arial" w:hAnsi="Arial" w:cs="Arial"/>
          <w:color w:val="000000"/>
          <w:sz w:val="18"/>
          <w:szCs w:val="18"/>
        </w:rPr>
        <w:t>Live everything Builder pattern also has some disadvantages, but if you look at below, advantages clearly outnumber disadvantages of Builder design pattern. Any way here are few advantages and disadvantage of Builder design pattern for creating objects in Java.</w:t>
      </w:r>
    </w:p>
    <w:p w:rsidR="00082F90" w:rsidRDefault="00082F90" w:rsidP="00082F90">
      <w:pPr>
        <w:rPr>
          <w:rFonts w:ascii="Trebuchet MS" w:hAnsi="Trebuchet MS"/>
          <w:color w:val="000000"/>
        </w:rPr>
      </w:pPr>
    </w:p>
    <w:p w:rsidR="00082F90" w:rsidRDefault="00082F90" w:rsidP="00082F90">
      <w:pPr>
        <w:rPr>
          <w:rFonts w:ascii="Trebuchet MS" w:hAnsi="Trebuchet MS"/>
          <w:color w:val="000000"/>
        </w:rPr>
      </w:pPr>
      <w:r>
        <w:rPr>
          <w:rFonts w:ascii="Arial" w:hAnsi="Arial" w:cs="Arial"/>
          <w:b/>
          <w:bCs/>
          <w:color w:val="000000"/>
          <w:sz w:val="18"/>
          <w:szCs w:val="18"/>
          <w:u w:val="single"/>
        </w:rPr>
        <w:t>Advantages:</w:t>
      </w:r>
    </w:p>
    <w:p w:rsidR="00082F90" w:rsidRDefault="00082F90" w:rsidP="00082F90">
      <w:pPr>
        <w:rPr>
          <w:rFonts w:ascii="Trebuchet MS" w:hAnsi="Trebuchet MS"/>
          <w:color w:val="000000"/>
        </w:rPr>
      </w:pPr>
      <w:r>
        <w:rPr>
          <w:rFonts w:ascii="Arial" w:hAnsi="Arial" w:cs="Arial"/>
          <w:color w:val="000000"/>
          <w:sz w:val="18"/>
          <w:szCs w:val="18"/>
        </w:rPr>
        <w:t xml:space="preserve">1) </w:t>
      </w:r>
      <w:r w:rsidRPr="00532258">
        <w:rPr>
          <w:rFonts w:ascii="Arial" w:hAnsi="Arial" w:cs="Arial"/>
          <w:color w:val="000000"/>
          <w:sz w:val="18"/>
          <w:szCs w:val="18"/>
          <w:highlight w:val="green"/>
        </w:rPr>
        <w:t>more maintainable if number of fields required to create object is more than 4 or 5.</w:t>
      </w:r>
    </w:p>
    <w:p w:rsidR="00082F90" w:rsidRDefault="00082F90" w:rsidP="00082F90">
      <w:pPr>
        <w:rPr>
          <w:rFonts w:ascii="Trebuchet MS" w:hAnsi="Trebuchet MS"/>
          <w:color w:val="000000"/>
        </w:rPr>
      </w:pPr>
      <w:r>
        <w:rPr>
          <w:rFonts w:ascii="Arial" w:hAnsi="Arial" w:cs="Arial"/>
          <w:color w:val="000000"/>
          <w:sz w:val="18"/>
          <w:szCs w:val="18"/>
        </w:rPr>
        <w:t>2) less error-prone as user will know what they are passing because of explicit method call.</w:t>
      </w:r>
    </w:p>
    <w:p w:rsidR="00082F90" w:rsidRDefault="00082F90" w:rsidP="00082F90">
      <w:pPr>
        <w:rPr>
          <w:rFonts w:ascii="Trebuchet MS" w:hAnsi="Trebuchet MS"/>
          <w:color w:val="000000"/>
        </w:rPr>
      </w:pPr>
      <w:r>
        <w:rPr>
          <w:rFonts w:ascii="Arial" w:hAnsi="Arial" w:cs="Arial"/>
          <w:color w:val="000000"/>
          <w:sz w:val="18"/>
          <w:szCs w:val="18"/>
        </w:rPr>
        <w:t>3) more robust as only fully constructed object will be available to client.</w:t>
      </w:r>
    </w:p>
    <w:p w:rsidR="00082F90" w:rsidRDefault="00082F90" w:rsidP="00082F90">
      <w:pPr>
        <w:rPr>
          <w:rFonts w:ascii="Trebuchet MS" w:hAnsi="Trebuchet MS"/>
          <w:color w:val="000000"/>
        </w:rPr>
      </w:pPr>
    </w:p>
    <w:p w:rsidR="00082F90" w:rsidRDefault="00082F90" w:rsidP="00082F90">
      <w:pPr>
        <w:rPr>
          <w:rFonts w:ascii="Trebuchet MS" w:hAnsi="Trebuchet MS"/>
          <w:color w:val="000000"/>
        </w:rPr>
      </w:pPr>
      <w:r>
        <w:rPr>
          <w:rFonts w:ascii="Arial" w:hAnsi="Arial" w:cs="Arial"/>
          <w:b/>
          <w:bCs/>
          <w:color w:val="000000"/>
          <w:sz w:val="18"/>
          <w:szCs w:val="18"/>
          <w:u w:val="single"/>
        </w:rPr>
        <w:t>Disadvantages:</w:t>
      </w:r>
    </w:p>
    <w:p w:rsidR="00082F90" w:rsidRDefault="00082F90" w:rsidP="00082F90">
      <w:pPr>
        <w:rPr>
          <w:rFonts w:ascii="Trebuchet MS" w:hAnsi="Trebuchet MS"/>
          <w:color w:val="000000"/>
        </w:rPr>
      </w:pPr>
      <w:r>
        <w:rPr>
          <w:rFonts w:ascii="Arial" w:hAnsi="Arial" w:cs="Arial"/>
          <w:color w:val="000000"/>
          <w:sz w:val="18"/>
          <w:szCs w:val="18"/>
        </w:rPr>
        <w:t>1) verbose and code duplication as Builder needs to copy all fields from Original or Item class.</w:t>
      </w:r>
    </w:p>
    <w:p w:rsidR="00082F90" w:rsidRPr="00082F90" w:rsidRDefault="00082F90" w:rsidP="00082F9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082F90">
        <w:rPr>
          <w:rFonts w:ascii="Trebuchet MS" w:eastAsia="Times New Roman" w:hAnsi="Trebuchet MS" w:cs="Times New Roman"/>
          <w:b/>
          <w:bCs/>
          <w:color w:val="000000"/>
          <w:sz w:val="27"/>
          <w:szCs w:val="27"/>
          <w:u w:val="single"/>
        </w:rPr>
        <w:t>When to use Builder Design pattern in Java</w:t>
      </w:r>
    </w:p>
    <w:p w:rsidR="00082F90" w:rsidRPr="00082F90" w:rsidRDefault="00082F90" w:rsidP="00082F90">
      <w:pPr>
        <w:spacing w:after="0" w:line="240" w:lineRule="auto"/>
        <w:rPr>
          <w:rFonts w:ascii="Trebuchet MS" w:eastAsia="Times New Roman" w:hAnsi="Trebuchet MS" w:cs="Times New Roman"/>
          <w:color w:val="000000"/>
          <w:sz w:val="24"/>
          <w:szCs w:val="24"/>
        </w:rPr>
      </w:pPr>
      <w:r w:rsidRPr="00082F90">
        <w:rPr>
          <w:rFonts w:ascii="Arial" w:eastAsia="Times New Roman" w:hAnsi="Arial" w:cs="Arial"/>
          <w:color w:val="000000"/>
          <w:sz w:val="18"/>
          <w:szCs w:val="18"/>
        </w:rPr>
        <w:t>Builder Design pattern is a creational pattern and should be used when number of parameter required in constructor is more than manageable usually 4 or at most 5</w:t>
      </w:r>
    </w:p>
    <w:p w:rsidR="007F3635" w:rsidRPr="007F3635" w:rsidRDefault="00082F90" w:rsidP="00082F90">
      <w:pPr>
        <w:spacing w:after="0" w:line="240" w:lineRule="auto"/>
        <w:ind w:hanging="360"/>
        <w:rPr>
          <w:rFonts w:ascii="Georgia" w:hAnsi="Georgia"/>
          <w:color w:val="333333"/>
          <w:spacing w:val="2"/>
          <w:sz w:val="26"/>
          <w:szCs w:val="26"/>
          <w:highlight w:val="yellow"/>
          <w:shd w:val="clear" w:color="auto" w:fill="FCFCFC"/>
        </w:rPr>
      </w:pPr>
      <w:r w:rsidRPr="00082F90">
        <w:rPr>
          <w:rFonts w:ascii="Trebuchet MS" w:eastAsia="Times New Roman" w:hAnsi="Trebuchet MS" w:cs="Times New Roman"/>
          <w:color w:val="000000"/>
          <w:sz w:val="24"/>
          <w:szCs w:val="24"/>
        </w:rPr>
        <w:lastRenderedPageBreak/>
        <w:br/>
      </w:r>
      <w:r w:rsidR="007F3635" w:rsidRPr="007F3635">
        <w:rPr>
          <w:rFonts w:ascii="Georgia" w:hAnsi="Georgia"/>
          <w:color w:val="333333"/>
          <w:spacing w:val="2"/>
          <w:sz w:val="26"/>
          <w:szCs w:val="26"/>
          <w:highlight w:val="yellow"/>
          <w:shd w:val="clear" w:color="auto" w:fill="FCFCFC"/>
        </w:rPr>
        <w:t>===============Design Pattern For AOP=========CITI Interview===</w:t>
      </w:r>
    </w:p>
    <w:p w:rsidR="00082F90" w:rsidRDefault="007F3635" w:rsidP="00082F90">
      <w:pPr>
        <w:spacing w:after="0" w:line="240" w:lineRule="auto"/>
        <w:ind w:hanging="360"/>
        <w:rPr>
          <w:rFonts w:ascii="Georgia" w:hAnsi="Georgia"/>
          <w:color w:val="333333"/>
          <w:spacing w:val="2"/>
          <w:sz w:val="26"/>
          <w:szCs w:val="26"/>
          <w:shd w:val="clear" w:color="auto" w:fill="FCFCFC"/>
        </w:rPr>
      </w:pPr>
      <w:r w:rsidRPr="007F3635">
        <w:rPr>
          <w:rFonts w:ascii="Georgia" w:hAnsi="Georgia"/>
          <w:color w:val="333333"/>
          <w:spacing w:val="2"/>
          <w:sz w:val="26"/>
          <w:szCs w:val="26"/>
          <w:highlight w:val="yellow"/>
          <w:shd w:val="clear" w:color="auto" w:fill="FCFCFC"/>
        </w:rPr>
        <w:t>Aspect-oriented implementation of five well-known design patterns: Singleton, Observer, Command, Chain of Responsibility, and Proxy.</w:t>
      </w:r>
    </w:p>
    <w:p w:rsidR="00CE0ED0" w:rsidRPr="00CE0ED0" w:rsidRDefault="00CE0ED0" w:rsidP="00082F90">
      <w:pPr>
        <w:spacing w:after="0" w:line="240" w:lineRule="auto"/>
        <w:ind w:hanging="360"/>
        <w:rPr>
          <w:rFonts w:ascii="Georgia" w:hAnsi="Georgia"/>
          <w:color w:val="333333"/>
          <w:spacing w:val="2"/>
          <w:sz w:val="48"/>
          <w:szCs w:val="48"/>
          <w:shd w:val="clear" w:color="auto" w:fill="FCFCFC"/>
        </w:rPr>
      </w:pPr>
    </w:p>
    <w:p w:rsidR="00CE0ED0" w:rsidRPr="00CE0ED0" w:rsidRDefault="00CE0ED0" w:rsidP="00CE0ED0">
      <w:pPr>
        <w:pStyle w:val="Heading1"/>
        <w:spacing w:before="48" w:after="48" w:line="450" w:lineRule="atLeast"/>
        <w:ind w:right="48"/>
        <w:jc w:val="center"/>
        <w:rPr>
          <w:rFonts w:ascii="Verdana" w:hAnsi="Verdana"/>
          <w:b w:val="0"/>
          <w:bCs w:val="0"/>
          <w:color w:val="121214"/>
          <w:spacing w:val="-15"/>
          <w:sz w:val="48"/>
          <w:szCs w:val="48"/>
        </w:rPr>
      </w:pPr>
      <w:r w:rsidRPr="00CE0ED0">
        <w:rPr>
          <w:rFonts w:ascii="Verdana" w:hAnsi="Verdana"/>
          <w:b w:val="0"/>
          <w:bCs w:val="0"/>
          <w:color w:val="121214"/>
          <w:spacing w:val="-15"/>
          <w:sz w:val="48"/>
          <w:szCs w:val="48"/>
        </w:rPr>
        <w:t>Facade Pattern</w:t>
      </w:r>
    </w:p>
    <w:p w:rsidR="00CE0ED0" w:rsidRDefault="00CE0ED0" w:rsidP="00082F90">
      <w:pPr>
        <w:pBdr>
          <w:bottom w:val="double" w:sz="6" w:space="1" w:color="auto"/>
        </w:pBdr>
        <w:spacing w:after="0" w:line="240" w:lineRule="auto"/>
        <w:ind w:hanging="360"/>
        <w:rPr>
          <w:rFonts w:ascii="Georgia" w:hAnsi="Georgia"/>
          <w:color w:val="333333"/>
          <w:spacing w:val="2"/>
          <w:sz w:val="26"/>
          <w:szCs w:val="26"/>
          <w:shd w:val="clear" w:color="auto" w:fill="FCFCFC"/>
        </w:rPr>
      </w:pPr>
    </w:p>
    <w:p w:rsidR="00CE0ED0" w:rsidRDefault="00CE0ED0" w:rsidP="00CE0ED0">
      <w:pPr>
        <w:pStyle w:val="Heading2"/>
        <w:spacing w:before="48" w:after="48" w:line="360" w:lineRule="atLeast"/>
        <w:ind w:right="48"/>
        <w:rPr>
          <w:rFonts w:ascii="Georgia" w:hAnsi="Georgia"/>
          <w:color w:val="262626"/>
          <w:sz w:val="29"/>
          <w:szCs w:val="29"/>
          <w:shd w:val="clear" w:color="auto" w:fill="FFFFFF"/>
        </w:rPr>
      </w:pPr>
      <w:r>
        <w:rPr>
          <w:rStyle w:val="Strong"/>
          <w:rFonts w:ascii="Georgia" w:hAnsi="Georgia"/>
          <w:color w:val="262626"/>
          <w:sz w:val="29"/>
          <w:szCs w:val="29"/>
          <w:shd w:val="clear" w:color="auto" w:fill="FFFFFF"/>
        </w:rPr>
        <w:t>Façade used in Java API</w:t>
      </w:r>
      <w:r>
        <w:rPr>
          <w:rFonts w:ascii="Georgia" w:hAnsi="Georgia"/>
          <w:color w:val="262626"/>
          <w:sz w:val="29"/>
          <w:szCs w:val="29"/>
        </w:rPr>
        <w:br/>
      </w:r>
      <w:r>
        <w:rPr>
          <w:rFonts w:ascii="Georgia" w:hAnsi="Georgia"/>
          <w:color w:val="262626"/>
          <w:sz w:val="29"/>
          <w:szCs w:val="29"/>
          <w:shd w:val="clear" w:color="auto" w:fill="FFFFFF"/>
        </w:rPr>
        <w:t>javax.servlet.http.HttpSession</w:t>
      </w:r>
      <w:r>
        <w:rPr>
          <w:rFonts w:ascii="Georgia" w:hAnsi="Georgia"/>
          <w:color w:val="262626"/>
          <w:sz w:val="29"/>
          <w:szCs w:val="29"/>
        </w:rPr>
        <w:br/>
      </w:r>
      <w:r>
        <w:rPr>
          <w:rFonts w:ascii="Georgia" w:hAnsi="Georgia"/>
          <w:color w:val="262626"/>
          <w:sz w:val="29"/>
          <w:szCs w:val="29"/>
          <w:shd w:val="clear" w:color="auto" w:fill="FFFFFF"/>
        </w:rPr>
        <w:t>javax.servlet.http.HttpServletRequest</w:t>
      </w:r>
      <w:r>
        <w:rPr>
          <w:rFonts w:ascii="Georgia" w:hAnsi="Georgia"/>
          <w:color w:val="262626"/>
          <w:sz w:val="29"/>
          <w:szCs w:val="29"/>
        </w:rPr>
        <w:br/>
      </w:r>
      <w:r>
        <w:rPr>
          <w:rFonts w:ascii="Georgia" w:hAnsi="Georgia"/>
          <w:color w:val="262626"/>
          <w:sz w:val="29"/>
          <w:szCs w:val="29"/>
          <w:shd w:val="clear" w:color="auto" w:fill="FFFFFF"/>
        </w:rPr>
        <w:t>javax.servlet.http.HttpServletResponse</w:t>
      </w:r>
      <w:r>
        <w:rPr>
          <w:rFonts w:ascii="Georgia" w:hAnsi="Georgia"/>
          <w:color w:val="262626"/>
          <w:sz w:val="29"/>
          <w:szCs w:val="29"/>
        </w:rPr>
        <w:br/>
      </w:r>
      <w:r>
        <w:rPr>
          <w:rFonts w:ascii="Georgia" w:hAnsi="Georgia"/>
          <w:color w:val="262626"/>
          <w:sz w:val="29"/>
          <w:szCs w:val="29"/>
          <w:shd w:val="clear" w:color="auto" w:fill="FFFFFF"/>
        </w:rPr>
        <w:t>javax.faces.context.ExternalContext</w:t>
      </w:r>
    </w:p>
    <w:p w:rsidR="00CE0ED0" w:rsidRDefault="00CE0ED0" w:rsidP="00CE0ED0">
      <w:pPr>
        <w:pStyle w:val="Heading2"/>
        <w:spacing w:before="48" w:after="48" w:line="360" w:lineRule="atLeast"/>
        <w:ind w:right="48"/>
        <w:rPr>
          <w:rFonts w:ascii="Georgia" w:hAnsi="Georgia"/>
          <w:color w:val="262626"/>
          <w:sz w:val="29"/>
          <w:szCs w:val="29"/>
          <w:shd w:val="clear" w:color="auto" w:fill="FFFFFF"/>
        </w:rPr>
      </w:pPr>
    </w:p>
    <w:p w:rsidR="00CE0ED0" w:rsidRPr="00CE0ED0" w:rsidRDefault="00CE0ED0" w:rsidP="00CE0ED0">
      <w:pPr>
        <w:shd w:val="clear" w:color="auto" w:fill="FFFFFF"/>
        <w:spacing w:before="75" w:after="225" w:line="240" w:lineRule="auto"/>
        <w:rPr>
          <w:rFonts w:ascii="Georgia" w:eastAsia="Times New Roman" w:hAnsi="Georgia" w:cs="Times New Roman"/>
          <w:color w:val="262626"/>
          <w:sz w:val="29"/>
          <w:szCs w:val="29"/>
        </w:rPr>
      </w:pPr>
      <w:r w:rsidRPr="00CE0ED0">
        <w:rPr>
          <w:rFonts w:ascii="Georgia" w:eastAsia="Times New Roman" w:hAnsi="Georgia" w:cs="Times New Roman"/>
          <w:b/>
          <w:bCs/>
          <w:color w:val="262626"/>
          <w:sz w:val="29"/>
        </w:rPr>
        <w:t>Benefits:</w:t>
      </w:r>
    </w:p>
    <w:p w:rsidR="00CE0ED0" w:rsidRPr="00CE0ED0" w:rsidRDefault="00CE0ED0" w:rsidP="00CE0ED0">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E0ED0">
        <w:rPr>
          <w:rFonts w:ascii="Georgia" w:eastAsia="Times New Roman" w:hAnsi="Georgia" w:cs="Times New Roman"/>
          <w:color w:val="262626"/>
          <w:sz w:val="29"/>
          <w:szCs w:val="29"/>
        </w:rPr>
        <w:t>We can use the façade pattern to collate all the complex method calls and related code blocks and channelizes it through one single Façade class. In this way with respect to client there is only one single call. Even if we make changes to the subsystem packages / class and their logic there is no impact to the client call. In short this increases loose coupling.</w:t>
      </w:r>
    </w:p>
    <w:p w:rsidR="00CE0ED0" w:rsidRPr="00CE0ED0" w:rsidRDefault="00CE0ED0" w:rsidP="00CE0ED0">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E0ED0">
        <w:rPr>
          <w:rFonts w:ascii="Georgia" w:eastAsia="Times New Roman" w:hAnsi="Georgia" w:cs="Times New Roman"/>
          <w:color w:val="262626"/>
          <w:sz w:val="29"/>
          <w:szCs w:val="29"/>
        </w:rPr>
        <w:t>It makes easier to use and maintain creating a more structured environment and reduces dependencies between libraries or other packages.</w:t>
      </w:r>
    </w:p>
    <w:p w:rsidR="00C661DD" w:rsidRDefault="00C661DD" w:rsidP="00C661DD">
      <w:pPr>
        <w:pStyle w:val="NormalWeb"/>
        <w:numPr>
          <w:ilvl w:val="0"/>
          <w:numId w:val="1"/>
        </w:numPr>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Façade pattern</w:t>
      </w:r>
      <w:r>
        <w:rPr>
          <w:rFonts w:ascii="Georgia" w:hAnsi="Georgia"/>
          <w:color w:val="262626"/>
          <w:sz w:val="29"/>
          <w:szCs w:val="29"/>
        </w:rPr>
        <w:t> is one such pattern which provides a simplified interface to a set of interfaces within a system and thus it hides the complexities of the subsystem from the client.</w:t>
      </w:r>
    </w:p>
    <w:p w:rsidR="00C661DD" w:rsidRDefault="00C661DD" w:rsidP="00C661DD">
      <w:pPr>
        <w:pStyle w:val="NormalWeb"/>
        <w:numPr>
          <w:ilvl w:val="0"/>
          <w:numId w:val="1"/>
        </w:numPr>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When to use Façade Pattern?</w:t>
      </w:r>
    </w:p>
    <w:p w:rsidR="00C661DD" w:rsidRDefault="00C661DD" w:rsidP="00C661DD">
      <w:pPr>
        <w:pStyle w:val="NormalWeb"/>
        <w:numPr>
          <w:ilvl w:val="0"/>
          <w:numId w:val="1"/>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Layering: Facade pattern can be used in JEE applications for creating a layer to abstract and unify the related interfaces in the application. Use of a facade will define an entry point to each subsystem level and thus make them communicate only through their facades; this can simplify the dependencies between them.</w:t>
      </w:r>
    </w:p>
    <w:p w:rsidR="00C661DD" w:rsidRDefault="00C661DD" w:rsidP="00C661DD">
      <w:pPr>
        <w:pStyle w:val="NormalWeb"/>
        <w:numPr>
          <w:ilvl w:val="0"/>
          <w:numId w:val="1"/>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Façade makes the API and libraries easier to use which is good for maintenance and readability. It can also collate and abstract various poorly designed APIs with a single simplified API.</w:t>
      </w:r>
    </w:p>
    <w:p w:rsidR="00C661DD" w:rsidRDefault="00C661DD" w:rsidP="00C661DD">
      <w:pPr>
        <w:pStyle w:val="NormalWeb"/>
        <w:numPr>
          <w:ilvl w:val="0"/>
          <w:numId w:val="1"/>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It also reduces dependencies of the external code on the inner working of the libraries and thus providing flexibility.</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Facade Design Pattern structure</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In the above structure for Façade pattern the Façade class insulates the subsystem from the client. The client only interacts with the Façade class without knowing about the subsystem classes.</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i/>
          <w:iCs/>
          <w:color w:val="262626"/>
          <w:sz w:val="29"/>
        </w:rPr>
        <w:t>Example:</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Let’s take an example of Order processing online website. The client has placed an order without having knowledge of how internal classes are functioning. Once the order is placed the façade class layer calls the methods of the subsystems like Inventory for inventory check and Payment for processing of the payment. After processing it returns the control to the client class with the confirmation about the order being processed.</w:t>
      </w:r>
    </w:p>
    <w:p w:rsidR="00C661DD" w:rsidRPr="00C661DD" w:rsidRDefault="00C661DD" w:rsidP="00321018">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b/>
          <w:bCs/>
          <w:color w:val="262626"/>
          <w:sz w:val="29"/>
        </w:rPr>
        <w:t>Sequence Diagram:</w:t>
      </w:r>
      <w:hyperlink r:id="rId17" w:history="1">
        <w:r w:rsidR="00D72A89" w:rsidRPr="00D72A89">
          <w:rPr>
            <w:rFonts w:ascii="Georgia" w:eastAsia="Times New Roman" w:hAnsi="Georgia" w:cs="Times New Roman"/>
            <w:color w:val="0288D1"/>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acade Design Sequence Diagram" href="http://idiotechie.com/wp-content/uploads/2012/11/Facade_Sequence_Diagram-wm.jpg" style="width:225pt;height:122.25pt" o:button="t"/>
          </w:pict>
        </w:r>
      </w:hyperlink>
    </w:p>
    <w:p w:rsid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Facade Design Sequence Diagram</w:t>
      </w:r>
    </w:p>
    <w:p w:rsidR="00321018" w:rsidRPr="00C661DD" w:rsidRDefault="00321018" w:rsidP="00C661DD">
      <w:pPr>
        <w:shd w:val="clear" w:color="auto" w:fill="FFFFFF"/>
        <w:spacing w:before="75" w:after="225" w:line="240" w:lineRule="auto"/>
        <w:rPr>
          <w:rFonts w:ascii="Georgia" w:eastAsia="Times New Roman" w:hAnsi="Georgia" w:cs="Times New Roman"/>
          <w:color w:val="262626"/>
          <w:sz w:val="29"/>
          <w:szCs w:val="29"/>
        </w:rPr>
      </w:pPr>
      <w:r>
        <w:rPr>
          <w:rFonts w:ascii="Arial" w:hAnsi="Arial" w:cs="Arial"/>
          <w:color w:val="222222"/>
          <w:shd w:val="clear" w:color="auto" w:fill="FFFFFF"/>
        </w:rPr>
        <w:t>Stock-taking or "</w:t>
      </w:r>
      <w:r>
        <w:rPr>
          <w:rFonts w:ascii="Arial" w:hAnsi="Arial" w:cs="Arial"/>
          <w:b/>
          <w:bCs/>
          <w:color w:val="222222"/>
          <w:shd w:val="clear" w:color="auto" w:fill="FFFFFF"/>
        </w:rPr>
        <w:t>inventory checking</w:t>
      </w:r>
      <w:r>
        <w:rPr>
          <w:rFonts w:ascii="Arial" w:hAnsi="Arial" w:cs="Arial"/>
          <w:color w:val="222222"/>
          <w:shd w:val="clear" w:color="auto" w:fill="FFFFFF"/>
        </w:rPr>
        <w:t>" is the physical verification of the quantities and condition of items held in an </w:t>
      </w:r>
      <w:r>
        <w:rPr>
          <w:rFonts w:ascii="Arial" w:hAnsi="Arial" w:cs="Arial"/>
          <w:b/>
          <w:bCs/>
          <w:color w:val="222222"/>
          <w:shd w:val="clear" w:color="auto" w:fill="FFFFFF"/>
        </w:rPr>
        <w:t>inventory</w:t>
      </w:r>
      <w:r>
        <w:rPr>
          <w:rFonts w:ascii="Arial" w:hAnsi="Arial" w:cs="Arial"/>
          <w:color w:val="222222"/>
          <w:shd w:val="clear" w:color="auto" w:fill="FFFFFF"/>
        </w:rPr>
        <w:t> or warehouse.</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Code Example:</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Inventory.java -</w:t>
      </w:r>
    </w:p>
    <w:p w:rsidR="00C661DD" w:rsidRPr="00C661DD" w:rsidRDefault="00C661DD" w:rsidP="00C661DD">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public class Inventory {</w:t>
      </w:r>
    </w:p>
    <w:p w:rsidR="00C661DD" w:rsidRPr="00C661DD" w:rsidRDefault="00C661DD" w:rsidP="00C661DD">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lastRenderedPageBreak/>
        <w:t xml:space="preserve">    public String checkInventory(String OrderId) {</w:t>
      </w:r>
    </w:p>
    <w:p w:rsidR="00C661DD" w:rsidRPr="00C661DD" w:rsidRDefault="00C661DD" w:rsidP="00C661DD">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return "Inventory checked";</w:t>
      </w:r>
    </w:p>
    <w:p w:rsidR="00C661DD" w:rsidRPr="00C661DD" w:rsidRDefault="00C661DD" w:rsidP="00C661DD">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w:t>
      </w:r>
    </w:p>
    <w:p w:rsidR="00C661DD" w:rsidRPr="00C661DD" w:rsidRDefault="00C661DD" w:rsidP="00C661DD">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Payment.java</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public class Payment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public String deductPayment(String orderID)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return "Payment deducted successfully";</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OrderFacade.java</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public class OrderFacade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private Payment pymt = new Payment();</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private Inventory inventry = new Inventory();</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public void placeOrder(String orderId)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String step1 = inventry.checkInventory(orderId);</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String step2 = pymt.deductPayment(orderId);</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System.out</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.println("Following steps completed:" + step1</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 " &amp; " + step2);</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Client.java</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public class Client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public static void main(String args[]){</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OrderFacade orderFacade = new OrderFacade();</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orderFacade.placeOrder("OR123456");</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 xml:space="preserve">      System.out.println("Order processing completed");</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lastRenderedPageBreak/>
        <w:t xml:space="preserve">  }</w:t>
      </w:r>
    </w:p>
    <w:p w:rsidR="00C661DD" w:rsidRPr="00C661DD" w:rsidRDefault="00C661DD" w:rsidP="00C66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61DD">
        <w:rPr>
          <w:rFonts w:ascii="Courier New" w:eastAsia="Times New Roman" w:hAnsi="Courier New" w:cs="Courier New"/>
          <w:color w:val="333333"/>
          <w:sz w:val="20"/>
          <w:szCs w:val="20"/>
        </w:rPr>
        <w:t>}</w:t>
      </w:r>
    </w:p>
    <w:p w:rsidR="00C661DD" w:rsidRDefault="00C661DD" w:rsidP="00C661DD">
      <w:pPr>
        <w:shd w:val="clear" w:color="auto" w:fill="FFFFFF"/>
        <w:spacing w:before="75" w:after="225" w:line="240" w:lineRule="auto"/>
        <w:rPr>
          <w:rFonts w:ascii="Georgia" w:eastAsia="Times New Roman" w:hAnsi="Georgia" w:cs="Times New Roman"/>
          <w:b/>
          <w:bCs/>
          <w:color w:val="262626"/>
          <w:sz w:val="29"/>
        </w:rPr>
      </w:pPr>
      <w:r w:rsidRPr="00C661DD">
        <w:rPr>
          <w:rFonts w:ascii="Georgia" w:eastAsia="Times New Roman" w:hAnsi="Georgia" w:cs="Times New Roman"/>
          <w:b/>
          <w:bCs/>
          <w:color w:val="262626"/>
          <w:sz w:val="29"/>
        </w:rPr>
        <w:t>Benefits:</w:t>
      </w:r>
    </w:p>
    <w:p w:rsidR="00B433C1" w:rsidRPr="00B433C1" w:rsidRDefault="00B433C1" w:rsidP="00B433C1">
      <w:pPr>
        <w:shd w:val="clear" w:color="auto" w:fill="FFFFFF"/>
        <w:spacing w:after="0" w:line="240" w:lineRule="auto"/>
        <w:rPr>
          <w:rFonts w:ascii="Arial" w:eastAsia="Times New Roman" w:hAnsi="Arial" w:cs="Arial"/>
          <w:color w:val="222222"/>
          <w:sz w:val="24"/>
          <w:szCs w:val="24"/>
        </w:rPr>
      </w:pPr>
      <w:r w:rsidRPr="00B433C1">
        <w:rPr>
          <w:rFonts w:ascii="Arial" w:eastAsia="Times New Roman" w:hAnsi="Arial" w:cs="Arial"/>
          <w:color w:val="222222"/>
          <w:sz w:val="24"/>
          <w:szCs w:val="24"/>
        </w:rPr>
        <w:t>collect and combine (texts, information, or data).</w:t>
      </w:r>
    </w:p>
    <w:p w:rsidR="00B433C1" w:rsidRPr="00B433C1" w:rsidRDefault="00B433C1" w:rsidP="00B433C1">
      <w:pPr>
        <w:spacing w:after="0" w:line="240" w:lineRule="auto"/>
        <w:rPr>
          <w:rFonts w:ascii="Arial" w:eastAsia="Times New Roman" w:hAnsi="Arial" w:cs="Arial"/>
          <w:color w:val="222222"/>
          <w:sz w:val="24"/>
          <w:szCs w:val="24"/>
          <w:shd w:val="clear" w:color="auto" w:fill="FFFFFF"/>
        </w:rPr>
      </w:pPr>
      <w:r w:rsidRPr="00B433C1">
        <w:rPr>
          <w:rFonts w:ascii="Arial" w:eastAsia="Times New Roman" w:hAnsi="Arial" w:cs="Arial"/>
          <w:color w:val="222222"/>
          <w:sz w:val="24"/>
          <w:szCs w:val="24"/>
          <w:shd w:val="clear" w:color="auto" w:fill="FFFFFF"/>
        </w:rPr>
        <w:t>"all the information obtained is being collated"</w:t>
      </w:r>
    </w:p>
    <w:tbl>
      <w:tblPr>
        <w:tblW w:w="0" w:type="auto"/>
        <w:tblCellMar>
          <w:top w:w="15" w:type="dxa"/>
          <w:left w:w="15" w:type="dxa"/>
          <w:bottom w:w="15" w:type="dxa"/>
          <w:right w:w="15" w:type="dxa"/>
        </w:tblCellMar>
        <w:tblLook w:val="04A0"/>
      </w:tblPr>
      <w:tblGrid>
        <w:gridCol w:w="1059"/>
        <w:gridCol w:w="3699"/>
      </w:tblGrid>
      <w:tr w:rsidR="00B433C1" w:rsidRPr="00B433C1" w:rsidTr="00B433C1">
        <w:tc>
          <w:tcPr>
            <w:tcW w:w="0" w:type="auto"/>
            <w:noWrap/>
            <w:tcMar>
              <w:top w:w="0" w:type="dxa"/>
              <w:left w:w="0" w:type="dxa"/>
              <w:bottom w:w="0" w:type="dxa"/>
              <w:right w:w="45" w:type="dxa"/>
            </w:tcMar>
            <w:hideMark/>
          </w:tcPr>
          <w:p w:rsidR="00B433C1" w:rsidRPr="00B433C1" w:rsidRDefault="00B433C1" w:rsidP="00B433C1">
            <w:pPr>
              <w:spacing w:after="0" w:line="240" w:lineRule="auto"/>
              <w:rPr>
                <w:rFonts w:ascii="Times New Roman" w:eastAsia="Times New Roman" w:hAnsi="Times New Roman" w:cs="Times New Roman"/>
                <w:i/>
                <w:iCs/>
                <w:sz w:val="24"/>
                <w:szCs w:val="24"/>
              </w:rPr>
            </w:pPr>
            <w:r w:rsidRPr="00B433C1">
              <w:rPr>
                <w:rFonts w:ascii="Times New Roman" w:eastAsia="Times New Roman" w:hAnsi="Times New Roman" w:cs="Times New Roman"/>
                <w:i/>
                <w:iCs/>
                <w:sz w:val="24"/>
                <w:szCs w:val="24"/>
              </w:rPr>
              <w:t>synonyms:</w:t>
            </w:r>
          </w:p>
        </w:tc>
        <w:tc>
          <w:tcPr>
            <w:tcW w:w="0" w:type="auto"/>
            <w:tcMar>
              <w:top w:w="0" w:type="dxa"/>
              <w:left w:w="0" w:type="dxa"/>
              <w:bottom w:w="0" w:type="dxa"/>
              <w:right w:w="0" w:type="dxa"/>
            </w:tcMar>
            <w:vAlign w:val="center"/>
            <w:hideMark/>
          </w:tcPr>
          <w:p w:rsidR="00B433C1" w:rsidRPr="00B433C1" w:rsidRDefault="00B433C1" w:rsidP="00B433C1">
            <w:pPr>
              <w:spacing w:after="0" w:line="240" w:lineRule="auto"/>
              <w:rPr>
                <w:rFonts w:ascii="Times New Roman" w:eastAsia="Times New Roman" w:hAnsi="Times New Roman" w:cs="Times New Roman"/>
                <w:sz w:val="24"/>
                <w:szCs w:val="24"/>
              </w:rPr>
            </w:pPr>
            <w:r w:rsidRPr="00B433C1">
              <w:rPr>
                <w:rFonts w:ascii="Times New Roman" w:eastAsia="Times New Roman" w:hAnsi="Times New Roman" w:cs="Times New Roman"/>
                <w:color w:val="1A0DAB"/>
                <w:sz w:val="24"/>
                <w:szCs w:val="24"/>
              </w:rPr>
              <w:t>collect</w:t>
            </w:r>
            <w:r w:rsidRPr="00B433C1">
              <w:rPr>
                <w:rFonts w:ascii="Times New Roman" w:eastAsia="Times New Roman" w:hAnsi="Times New Roman" w:cs="Times New Roman"/>
                <w:sz w:val="24"/>
                <w:szCs w:val="24"/>
              </w:rPr>
              <w:t>, </w:t>
            </w:r>
            <w:r w:rsidRPr="00B433C1">
              <w:rPr>
                <w:rFonts w:ascii="Times New Roman" w:eastAsia="Times New Roman" w:hAnsi="Times New Roman" w:cs="Times New Roman"/>
                <w:color w:val="1A0DAB"/>
                <w:sz w:val="24"/>
                <w:szCs w:val="24"/>
              </w:rPr>
              <w:t>gather</w:t>
            </w:r>
            <w:r w:rsidRPr="00B433C1">
              <w:rPr>
                <w:rFonts w:ascii="Times New Roman" w:eastAsia="Times New Roman" w:hAnsi="Times New Roman" w:cs="Times New Roman"/>
                <w:sz w:val="24"/>
                <w:szCs w:val="24"/>
              </w:rPr>
              <w:t>, </w:t>
            </w:r>
            <w:r w:rsidRPr="00B433C1">
              <w:rPr>
                <w:rFonts w:ascii="Times New Roman" w:eastAsia="Times New Roman" w:hAnsi="Times New Roman" w:cs="Times New Roman"/>
                <w:color w:val="1A0DAB"/>
                <w:sz w:val="24"/>
                <w:szCs w:val="24"/>
              </w:rPr>
              <w:t>accumulate</w:t>
            </w:r>
            <w:r w:rsidRPr="00B433C1">
              <w:rPr>
                <w:rFonts w:ascii="Times New Roman" w:eastAsia="Times New Roman" w:hAnsi="Times New Roman" w:cs="Times New Roman"/>
                <w:sz w:val="24"/>
                <w:szCs w:val="24"/>
              </w:rPr>
              <w:t>, </w:t>
            </w:r>
            <w:r w:rsidRPr="00B433C1">
              <w:rPr>
                <w:rFonts w:ascii="Times New Roman" w:eastAsia="Times New Roman" w:hAnsi="Times New Roman" w:cs="Times New Roman"/>
                <w:color w:val="1A0DAB"/>
                <w:sz w:val="24"/>
                <w:szCs w:val="24"/>
              </w:rPr>
              <w:t>assemble</w:t>
            </w:r>
            <w:r w:rsidRPr="00B433C1">
              <w:rPr>
                <w:rFonts w:ascii="Times New Roman" w:eastAsia="Times New Roman" w:hAnsi="Times New Roman" w:cs="Times New Roman"/>
                <w:sz w:val="24"/>
                <w:szCs w:val="24"/>
              </w:rPr>
              <w:t>; </w:t>
            </w:r>
          </w:p>
        </w:tc>
      </w:tr>
    </w:tbl>
    <w:p w:rsidR="00B433C1" w:rsidRPr="00C661DD" w:rsidRDefault="00B433C1" w:rsidP="00C661DD">
      <w:pPr>
        <w:shd w:val="clear" w:color="auto" w:fill="FFFFFF"/>
        <w:spacing w:before="75" w:after="225" w:line="240" w:lineRule="auto"/>
        <w:rPr>
          <w:rFonts w:ascii="Georgia" w:eastAsia="Times New Roman" w:hAnsi="Georgia" w:cs="Times New Roman"/>
          <w:color w:val="262626"/>
          <w:sz w:val="29"/>
          <w:szCs w:val="29"/>
        </w:rPr>
      </w:pPr>
    </w:p>
    <w:p w:rsidR="00C661DD" w:rsidRPr="00C661DD" w:rsidRDefault="00C661DD" w:rsidP="00C661DD">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We can use the façade pattern to collate all the complex method calls and related code blocks and channelizes it through one single Façade class. In this way with respect to client there is only one single call. Even if we make changes to the subsystem packages / class and their logic there is no impact to the client call. In short this increases loose coupling.</w:t>
      </w:r>
    </w:p>
    <w:p w:rsidR="00C661DD" w:rsidRPr="00C661DD" w:rsidRDefault="00C661DD" w:rsidP="00C661DD">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It makes easier to use and maintain creating a more structured environment and reduces dependencies between libraries or other packages.</w:t>
      </w:r>
    </w:p>
    <w:p w:rsidR="00C661DD" w:rsidRP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b/>
          <w:bCs/>
          <w:color w:val="262626"/>
          <w:sz w:val="29"/>
        </w:rPr>
        <w:t>Drawbacks/Consequences:</w:t>
      </w:r>
    </w:p>
    <w:p w:rsidR="00C661DD" w:rsidRPr="00C661DD" w:rsidRDefault="00C661DD" w:rsidP="00C661DD">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61DD">
        <w:rPr>
          <w:rFonts w:ascii="Georgia" w:eastAsia="Times New Roman" w:hAnsi="Georgia" w:cs="Times New Roman"/>
          <w:color w:val="262626"/>
          <w:sz w:val="29"/>
          <w:szCs w:val="29"/>
        </w:rPr>
        <w:t>One of the drawback is that the subsystem methods are connected to the Façade layer. If the structure of the subsystem changes then it will require subsequent change to the Façade layer and client methods.</w:t>
      </w:r>
    </w:p>
    <w:p w:rsidR="00C661DD" w:rsidRDefault="00C661DD" w:rsidP="00C661DD">
      <w:pPr>
        <w:shd w:val="clear" w:color="auto" w:fill="FFFFFF"/>
        <w:spacing w:before="75" w:after="225" w:line="240" w:lineRule="auto"/>
        <w:rPr>
          <w:rFonts w:ascii="Georgia" w:eastAsia="Times New Roman" w:hAnsi="Georgia" w:cs="Times New Roman"/>
          <w:color w:val="262626"/>
          <w:sz w:val="29"/>
          <w:szCs w:val="29"/>
        </w:rPr>
      </w:pPr>
      <w:r w:rsidRPr="00C661DD">
        <w:rPr>
          <w:rFonts w:ascii="Georgia" w:eastAsia="Times New Roman" w:hAnsi="Georgia" w:cs="Times New Roman"/>
          <w:b/>
          <w:bCs/>
          <w:color w:val="262626"/>
          <w:sz w:val="29"/>
        </w:rPr>
        <w:t>Interesting points:</w:t>
      </w:r>
      <w:r w:rsidRPr="00C661DD">
        <w:rPr>
          <w:rFonts w:ascii="Georgia" w:eastAsia="Times New Roman" w:hAnsi="Georgia" w:cs="Times New Roman"/>
          <w:color w:val="262626"/>
          <w:sz w:val="29"/>
          <w:szCs w:val="29"/>
        </w:rPr>
        <w:br/>
        <w:t xml:space="preserve">Façade pattern might be confused with mediator pattern. Mediator also abstracts the functionality of the subsystem in similar manner to façade. However there is a subtle difference between both these patterns. </w:t>
      </w:r>
      <w:r w:rsidRPr="00261C9B">
        <w:rPr>
          <w:rFonts w:ascii="Georgia" w:eastAsia="Times New Roman" w:hAnsi="Georgia" w:cs="Times New Roman"/>
          <w:color w:val="262626"/>
          <w:sz w:val="29"/>
          <w:szCs w:val="29"/>
          <w:highlight w:val="green"/>
        </w:rPr>
        <w:t>In case of Mediator pattern the subsystem is aware of the mediator, however in case of Façade the subsystem does not know anything about the façade. It’s a one way communication from Façade to subsystem.</w:t>
      </w:r>
    </w:p>
    <w:p w:rsidR="006C788F" w:rsidRPr="006C788F" w:rsidRDefault="006C788F" w:rsidP="00C661DD">
      <w:pPr>
        <w:shd w:val="clear" w:color="auto" w:fill="FFFFFF"/>
        <w:spacing w:before="75" w:after="225" w:line="240" w:lineRule="auto"/>
        <w:rPr>
          <w:rFonts w:ascii="Georgia" w:eastAsia="Times New Roman" w:hAnsi="Georgia" w:cs="Times New Roman"/>
          <w:color w:val="262626"/>
          <w:sz w:val="44"/>
          <w:szCs w:val="44"/>
        </w:rPr>
      </w:pPr>
    </w:p>
    <w:p w:rsidR="006C788F" w:rsidRPr="006C788F" w:rsidRDefault="006C788F" w:rsidP="00C661DD">
      <w:pPr>
        <w:shd w:val="clear" w:color="auto" w:fill="FFFFFF"/>
        <w:spacing w:before="75" w:after="225" w:line="240" w:lineRule="auto"/>
        <w:rPr>
          <w:rFonts w:ascii="Georgia" w:eastAsia="Times New Roman" w:hAnsi="Georgia" w:cs="Times New Roman"/>
          <w:color w:val="262626"/>
          <w:sz w:val="44"/>
          <w:szCs w:val="44"/>
        </w:rPr>
      </w:pPr>
      <w:ins w:id="0" w:author="Unknown">
        <w:r w:rsidRPr="006C788F">
          <w:rPr>
            <w:rFonts w:ascii="Arial" w:eastAsia="Times New Roman" w:hAnsi="Arial" w:cs="Arial"/>
            <w:b/>
            <w:bCs/>
            <w:color w:val="000000"/>
            <w:sz w:val="44"/>
            <w:szCs w:val="44"/>
          </w:rPr>
          <w:t>When to use Composite design Pattern in Java?</w:t>
        </w:r>
      </w:ins>
    </w:p>
    <w:p w:rsidR="006C788F" w:rsidRPr="006C788F" w:rsidRDefault="006C788F" w:rsidP="00C661DD">
      <w:pPr>
        <w:shd w:val="clear" w:color="auto" w:fill="FFFFFF"/>
        <w:spacing w:before="75" w:after="225" w:line="240" w:lineRule="auto"/>
        <w:rPr>
          <w:rFonts w:ascii="Georgia" w:eastAsia="Times New Roman" w:hAnsi="Georgia" w:cs="Times New Roman"/>
          <w:color w:val="262626"/>
          <w:sz w:val="29"/>
          <w:szCs w:val="29"/>
          <w:highlight w:val="yellow"/>
        </w:rPr>
      </w:pPr>
      <w:r>
        <w:rPr>
          <w:rFonts w:ascii="Georgia" w:eastAsia="Times New Roman" w:hAnsi="Georgia" w:cs="Times New Roman"/>
          <w:color w:val="262626"/>
          <w:sz w:val="29"/>
          <w:szCs w:val="29"/>
        </w:rPr>
        <w:lastRenderedPageBreak/>
        <w:t xml:space="preserve"> </w:t>
      </w:r>
      <w:r w:rsidRPr="006C788F">
        <w:rPr>
          <w:rFonts w:ascii="Georgia" w:eastAsia="Times New Roman" w:hAnsi="Georgia" w:cs="Times New Roman"/>
          <w:color w:val="262626"/>
          <w:sz w:val="29"/>
          <w:szCs w:val="29"/>
          <w:highlight w:val="yellow"/>
        </w:rPr>
        <w:t>SOM – Composite</w:t>
      </w:r>
    </w:p>
    <w:p w:rsidR="006C788F" w:rsidRDefault="006C788F" w:rsidP="00C661DD">
      <w:pPr>
        <w:shd w:val="clear" w:color="auto" w:fill="FFFFFF"/>
        <w:spacing w:before="75" w:after="225" w:line="240" w:lineRule="auto"/>
        <w:rPr>
          <w:rFonts w:ascii="Georgia" w:eastAsia="Times New Roman" w:hAnsi="Georgia" w:cs="Times New Roman"/>
          <w:color w:val="262626"/>
          <w:sz w:val="29"/>
          <w:szCs w:val="29"/>
        </w:rPr>
      </w:pPr>
      <w:r w:rsidRPr="006C788F">
        <w:rPr>
          <w:rFonts w:ascii="Georgia" w:eastAsia="Times New Roman" w:hAnsi="Georgia" w:cs="Times New Roman"/>
          <w:color w:val="262626"/>
          <w:sz w:val="29"/>
          <w:szCs w:val="29"/>
          <w:highlight w:val="yellow"/>
        </w:rPr>
        <w:t>Leaf- SOH, CASH-LEG, SEC-LEG, WRITE_OFF_AMMOUNT</w:t>
      </w:r>
      <w:r w:rsidR="00E3347E">
        <w:rPr>
          <w:rFonts w:ascii="Georgia" w:eastAsia="Times New Roman" w:hAnsi="Georgia" w:cs="Times New Roman"/>
          <w:color w:val="262626"/>
          <w:sz w:val="29"/>
          <w:szCs w:val="29"/>
        </w:rPr>
        <w:t>, Nostro Sweep (Cash message)</w:t>
      </w:r>
    </w:p>
    <w:p w:rsidR="00DA6A59" w:rsidRDefault="00DA6A59" w:rsidP="00C661DD">
      <w:pPr>
        <w:shd w:val="clear" w:color="auto" w:fill="FFFFFF"/>
        <w:spacing w:before="75" w:after="225"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List&lt;Command&gt;</w:t>
      </w:r>
    </w:p>
    <w:p w:rsidR="00DA6A59" w:rsidRDefault="00DA6A59" w:rsidP="00C661DD">
      <w:pPr>
        <w:shd w:val="clear" w:color="auto" w:fill="FFFFFF"/>
        <w:spacing w:before="75" w:after="225"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Command.execute();</w:t>
      </w:r>
    </w:p>
    <w:p w:rsidR="00DA6A59" w:rsidRDefault="00DA6A59" w:rsidP="00C661DD">
      <w:pPr>
        <w:shd w:val="clear" w:color="auto" w:fill="FFFFFF"/>
        <w:spacing w:before="75" w:after="225"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Return:     SOM messages</w:t>
      </w:r>
    </w:p>
    <w:p w:rsidR="00DA6A59" w:rsidRDefault="00DA6A59" w:rsidP="00C661DD">
      <w:pPr>
        <w:shd w:val="clear" w:color="auto" w:fill="FFFFFF"/>
        <w:spacing w:before="75" w:after="225" w:line="240" w:lineRule="auto"/>
        <w:rPr>
          <w:rFonts w:ascii="Georgia" w:eastAsia="Times New Roman" w:hAnsi="Georgia" w:cs="Times New Roman"/>
          <w:color w:val="262626"/>
          <w:sz w:val="29"/>
          <w:szCs w:val="29"/>
        </w:rPr>
      </w:pP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Composite design patten allows you to have a tree structure and ask each node in the tree structure to perform a task.You can take real life example of a organization.It have general managers and under general managers, there can be managers and  under managers there can be developers.Now you can set a tree structure and ask each node to perform common operation like getSalary().</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described by Gof:</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"Compose objects into tree structure to represent part-whole hierarchies.Composite lets client treat individual objects and compositions of objects uniformly".</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Composite design pattern treats each node in two ways-</w:t>
      </w:r>
      <w:r>
        <w:rPr>
          <w:rStyle w:val="Strong"/>
          <w:rFonts w:ascii="Georgia" w:hAnsi="Georgia"/>
          <w:color w:val="262626"/>
          <w:sz w:val="29"/>
          <w:szCs w:val="29"/>
        </w:rPr>
        <w:t>Composite</w:t>
      </w:r>
      <w:r>
        <w:rPr>
          <w:rFonts w:ascii="Georgia" w:hAnsi="Georgia"/>
          <w:color w:val="262626"/>
          <w:sz w:val="29"/>
          <w:szCs w:val="29"/>
        </w:rPr>
        <w:t> or </w:t>
      </w:r>
      <w:r>
        <w:rPr>
          <w:rStyle w:val="Strong"/>
          <w:rFonts w:ascii="Georgia" w:hAnsi="Georgia"/>
          <w:color w:val="262626"/>
          <w:sz w:val="29"/>
          <w:szCs w:val="29"/>
        </w:rPr>
        <w:t>leaf</w:t>
      </w:r>
      <w:r>
        <w:rPr>
          <w:rFonts w:ascii="Georgia" w:hAnsi="Georgia"/>
          <w:color w:val="262626"/>
          <w:sz w:val="29"/>
          <w:szCs w:val="29"/>
        </w:rPr>
        <w:t>.Composite means it can have other objects below it.leaf means it has no objects below it.</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Tree structure:</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6096000" cy="3048000"/>
            <wp:effectExtent l="19050" t="0" r="0" b="0"/>
            <wp:docPr id="2" name="Picture 2" descr="http://3.bp.blogspot.com/-V9LlijmneWM/UGMwWPrgt3I/AAAAAAAAAac/vQp5-muqiDo/s640/CompositeDesignPatternGenericHierarchy.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V9LlijmneWM/UGMwWPrgt3I/AAAAAAAAAac/vQp5-muqiDo/s640/CompositeDesignPatternGenericHierarchy.gif">
                      <a:hlinkClick r:id="rId18"/>
                    </pic:cNvPr>
                    <pic:cNvPicPr>
                      <a:picLocks noChangeAspect="1" noChangeArrowheads="1"/>
                    </pic:cNvPicPr>
                  </pic:nvPicPr>
                  <pic:blipFill>
                    <a:blip r:embed="rId19"/>
                    <a:srcRect/>
                    <a:stretch>
                      <a:fillRect/>
                    </a:stretch>
                  </pic:blipFill>
                  <pic:spPr bwMode="auto">
                    <a:xfrm>
                      <a:off x="0" y="0"/>
                      <a:ext cx="6096000" cy="3048000"/>
                    </a:xfrm>
                    <a:prstGeom prst="rect">
                      <a:avLst/>
                    </a:prstGeom>
                    <a:noFill/>
                    <a:ln w="9525">
                      <a:noFill/>
                      <a:miter lim="800000"/>
                      <a:headEnd/>
                      <a:tailEnd/>
                    </a:ln>
                  </pic:spPr>
                </pic:pic>
              </a:graphicData>
            </a:graphic>
          </wp:inline>
        </w:drawing>
      </w:r>
    </w:p>
    <w:p w:rsidR="006C788F" w:rsidRDefault="006C788F" w:rsidP="006C788F">
      <w:pPr>
        <w:pStyle w:val="Heading3"/>
        <w:shd w:val="clear" w:color="auto" w:fill="FFFFFF"/>
        <w:spacing w:before="300" w:beforeAutospacing="0" w:after="75" w:afterAutospacing="0"/>
        <w:rPr>
          <w:rFonts w:ascii="Helvetica" w:hAnsi="Helvetica"/>
          <w:color w:val="262626"/>
          <w:sz w:val="38"/>
          <w:szCs w:val="38"/>
        </w:rPr>
      </w:pPr>
      <w:r>
        <w:rPr>
          <w:rFonts w:ascii="Helvetica" w:hAnsi="Helvetica"/>
          <w:color w:val="262626"/>
          <w:sz w:val="38"/>
          <w:szCs w:val="38"/>
        </w:rPr>
        <w:t>When to use it:</w:t>
      </w:r>
    </w:p>
    <w:p w:rsidR="006C788F" w:rsidRDefault="006C788F" w:rsidP="006C788F">
      <w:pPr>
        <w:numPr>
          <w:ilvl w:val="0"/>
          <w:numId w:val="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you want to represent part-whole hierachies of objects.</w:t>
      </w:r>
    </w:p>
    <w:p w:rsidR="006C788F" w:rsidRDefault="006C788F" w:rsidP="006C788F">
      <w:pPr>
        <w:numPr>
          <w:ilvl w:val="0"/>
          <w:numId w:val="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you want client to be able to ignore difference between compositions of objects and individual objects.Clients will treat all objects in the composite structure uniformly.</w:t>
      </w:r>
    </w:p>
    <w:p w:rsidR="006C788F" w:rsidRDefault="006C788F" w:rsidP="006C788F">
      <w:pPr>
        <w:pStyle w:val="Heading3"/>
        <w:shd w:val="clear" w:color="auto" w:fill="FFFFFF"/>
        <w:spacing w:before="300" w:beforeAutospacing="0" w:after="75" w:afterAutospacing="0"/>
        <w:rPr>
          <w:rFonts w:ascii="Helvetica" w:hAnsi="Helvetica"/>
          <w:color w:val="262626"/>
          <w:sz w:val="38"/>
          <w:szCs w:val="38"/>
        </w:rPr>
      </w:pPr>
      <w:r>
        <w:rPr>
          <w:rFonts w:ascii="Helvetica" w:hAnsi="Helvetica"/>
          <w:color w:val="262626"/>
          <w:sz w:val="38"/>
          <w:szCs w:val="38"/>
        </w:rPr>
        <w:t>UML Diagram for Composite design pattern:</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6096000" cy="4171950"/>
            <wp:effectExtent l="19050" t="0" r="0" b="0"/>
            <wp:docPr id="3" name="Picture 3" descr="http://2.bp.blogspot.com/-t88k0zLYMwA/UGMuUovjwzI/AAAAAAAAAaU/OA8Qoov2hZA/s640/CompositeDesignPatternGeneric.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t88k0zLYMwA/UGMuUovjwzI/AAAAAAAAAaU/OA8Qoov2hZA/s640/CompositeDesignPatternGeneric.gif">
                      <a:hlinkClick r:id="rId20"/>
                    </pic:cNvPr>
                    <pic:cNvPicPr>
                      <a:picLocks noChangeAspect="1" noChangeArrowheads="1"/>
                    </pic:cNvPicPr>
                  </pic:nvPicPr>
                  <pic:blipFill>
                    <a:blip r:embed="rId21"/>
                    <a:srcRect/>
                    <a:stretch>
                      <a:fillRect/>
                    </a:stretch>
                  </pic:blipFill>
                  <pic:spPr bwMode="auto">
                    <a:xfrm>
                      <a:off x="0" y="0"/>
                      <a:ext cx="6096000" cy="4171950"/>
                    </a:xfrm>
                    <a:prstGeom prst="rect">
                      <a:avLst/>
                    </a:prstGeom>
                    <a:noFill/>
                    <a:ln w="9525">
                      <a:noFill/>
                      <a:miter lim="800000"/>
                      <a:headEnd/>
                      <a:tailEnd/>
                    </a:ln>
                  </pic:spPr>
                </pic:pic>
              </a:graphicData>
            </a:graphic>
          </wp:inline>
        </w:drawing>
      </w:r>
    </w:p>
    <w:p w:rsidR="006C788F" w:rsidRDefault="006C788F" w:rsidP="006C788F">
      <w:pPr>
        <w:pStyle w:val="Heading3"/>
        <w:shd w:val="clear" w:color="auto" w:fill="FFFFFF"/>
        <w:spacing w:before="300" w:beforeAutospacing="0" w:after="75" w:afterAutospacing="0"/>
        <w:rPr>
          <w:rFonts w:ascii="Helvetica" w:hAnsi="Helvetica"/>
          <w:color w:val="262626"/>
          <w:sz w:val="38"/>
          <w:szCs w:val="38"/>
        </w:rPr>
      </w:pPr>
      <w:r>
        <w:rPr>
          <w:rFonts w:ascii="Helvetica" w:hAnsi="Helvetica"/>
          <w:color w:val="262626"/>
          <w:sz w:val="38"/>
          <w:szCs w:val="38"/>
        </w:rPr>
        <w:t>Elements:</w:t>
      </w:r>
    </w:p>
    <w:p w:rsidR="006C788F" w:rsidRDefault="006C788F" w:rsidP="006C788F">
      <w:pPr>
        <w:numPr>
          <w:ilvl w:val="0"/>
          <w:numId w:val="5"/>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Component</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declares interface for objects in composition.</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implements deafault behaviour for the interface common to all classes as appropriate.</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declares an interface for accessing and managing its child components.</w:t>
      </w:r>
    </w:p>
    <w:p w:rsidR="006C788F" w:rsidRDefault="006C788F" w:rsidP="006C788F">
      <w:pPr>
        <w:numPr>
          <w:ilvl w:val="0"/>
          <w:numId w:val="5"/>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Leaf</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represents leaf objects in the composition.A leaf has no children.</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defines behaviour for primitive objects in the composition.</w:t>
      </w:r>
    </w:p>
    <w:p w:rsidR="006C788F" w:rsidRDefault="006C788F" w:rsidP="006C788F">
      <w:pPr>
        <w:numPr>
          <w:ilvl w:val="0"/>
          <w:numId w:val="5"/>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Composite</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defines behaviour for components having children.</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stores child components.</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implements child related operations in the component interface.</w:t>
      </w:r>
    </w:p>
    <w:p w:rsidR="006C788F" w:rsidRDefault="006C788F" w:rsidP="006C788F">
      <w:pPr>
        <w:numPr>
          <w:ilvl w:val="0"/>
          <w:numId w:val="5"/>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Client</w:t>
      </w:r>
    </w:p>
    <w:p w:rsidR="006C788F" w:rsidRDefault="006C788F" w:rsidP="006C788F">
      <w:pPr>
        <w:numPr>
          <w:ilvl w:val="1"/>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lastRenderedPageBreak/>
        <w:t>manipulates objects in the composition through the component interface.</w:t>
      </w:r>
    </w:p>
    <w:p w:rsidR="006C788F" w:rsidRDefault="006C788F" w:rsidP="006C788F">
      <w:pPr>
        <w:pStyle w:val="Heading3"/>
        <w:shd w:val="clear" w:color="auto" w:fill="FFFFFF"/>
        <w:spacing w:before="300" w:beforeAutospacing="0" w:after="75" w:afterAutospacing="0"/>
        <w:rPr>
          <w:rFonts w:ascii="Helvetica" w:hAnsi="Helvetica"/>
          <w:color w:val="262626"/>
          <w:sz w:val="38"/>
          <w:szCs w:val="38"/>
        </w:rPr>
      </w:pPr>
      <w:r>
        <w:rPr>
          <w:rFonts w:ascii="Helvetica" w:hAnsi="Helvetica"/>
          <w:color w:val="262626"/>
          <w:sz w:val="38"/>
          <w:szCs w:val="38"/>
        </w:rPr>
        <w:t>WorkFlow:</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Client use the component class interface to interact with objects in the composition structure.if recipient is a leaf then request is handled directly.If recipient is a composite,then it usually forwards request to its child components,possibly performing additional operations before and after forwarding.</w:t>
      </w:r>
    </w:p>
    <w:p w:rsidR="006C788F" w:rsidRDefault="006C788F" w:rsidP="006C788F">
      <w:pPr>
        <w:pStyle w:val="Heading3"/>
        <w:shd w:val="clear" w:color="auto" w:fill="FFFFFF"/>
        <w:spacing w:before="300" w:beforeAutospacing="0" w:after="75" w:afterAutospacing="0"/>
        <w:rPr>
          <w:rFonts w:ascii="Helvetica" w:hAnsi="Helvetica"/>
          <w:color w:val="262626"/>
          <w:sz w:val="38"/>
          <w:szCs w:val="38"/>
        </w:rPr>
      </w:pPr>
      <w:r>
        <w:rPr>
          <w:rFonts w:ascii="Helvetica" w:hAnsi="Helvetica"/>
          <w:color w:val="262626"/>
          <w:sz w:val="38"/>
          <w:szCs w:val="38"/>
        </w:rPr>
        <w:t>Recursion:</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What makes the Composite pattern one of the most beautiful is the power of recursion. I can explain this with the same organization example. You want to find the total salary paid to all employees of the organization. It is nothing but the salary of CEO + the salary paid to all the departments. What is the salary of a department? It is the salary of the department head + the salary of all projects. What is the total salary of a project? It is the salary of the project manager + the salary of all the project members. In short, the salary of  anything is the salary of self + the salary of all its sub groups.</w:t>
      </w:r>
    </w:p>
    <w:p w:rsidR="006C788F" w:rsidRDefault="006C788F" w:rsidP="006C788F">
      <w:pPr>
        <w:pStyle w:val="Heading3"/>
        <w:shd w:val="clear" w:color="auto" w:fill="FFFFFF"/>
        <w:spacing w:before="300" w:beforeAutospacing="0" w:after="75" w:afterAutospacing="0"/>
        <w:rPr>
          <w:rFonts w:ascii="Helvetica" w:hAnsi="Helvetica"/>
          <w:color w:val="262626"/>
          <w:sz w:val="38"/>
          <w:szCs w:val="38"/>
        </w:rPr>
      </w:pPr>
      <w:r>
        <w:rPr>
          <w:rFonts w:ascii="Helvetica" w:hAnsi="Helvetica"/>
          <w:color w:val="262626"/>
          <w:sz w:val="38"/>
          <w:szCs w:val="38"/>
        </w:rPr>
        <w:t>Example:</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a small organization,there are 5 employees.At top position,there is 1 general manager.Under general manager,there are two employees,one is manager and other is developer and further manager has two developers working under him.We want to print name and salary of all employees from top to bottom.</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Tree structure for example:</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6096000" cy="3086100"/>
            <wp:effectExtent l="19050" t="0" r="0" b="0"/>
            <wp:docPr id="4" name="Picture 4" descr="http://3.bp.blogspot.com/-OVvv9oMZI7k/UGMw1UvumOI/AAAAAAAAAak/EsBioEmjKSs/s640/CompositeDesignPatternExampleHierarchy.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OVvv9oMZI7k/UGMw1UvumOI/AAAAAAAAAak/EsBioEmjKSs/s640/CompositeDesignPatternExampleHierarchy.gif">
                      <a:hlinkClick r:id="rId22"/>
                    </pic:cNvPr>
                    <pic:cNvPicPr>
                      <a:picLocks noChangeAspect="1" noChangeArrowheads="1"/>
                    </pic:cNvPicPr>
                  </pic:nvPicPr>
                  <pic:blipFill>
                    <a:blip r:embed="rId23"/>
                    <a:srcRect/>
                    <a:stretch>
                      <a:fillRect/>
                    </a:stretch>
                  </pic:blipFill>
                  <pic:spPr bwMode="auto">
                    <a:xfrm>
                      <a:off x="0" y="0"/>
                      <a:ext cx="6096000" cy="3086100"/>
                    </a:xfrm>
                    <a:prstGeom prst="rect">
                      <a:avLst/>
                    </a:prstGeom>
                    <a:noFill/>
                    <a:ln w="9525">
                      <a:noFill/>
                      <a:miter lim="800000"/>
                      <a:headEnd/>
                      <a:tailEnd/>
                    </a:ln>
                  </pic:spPr>
                </pic:pic>
              </a:graphicData>
            </a:graphic>
          </wp:inline>
        </w:drawing>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UML diagram for above example:</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6096000" cy="4953000"/>
            <wp:effectExtent l="19050" t="0" r="0" b="0"/>
            <wp:docPr id="5" name="Picture 5" descr="http://4.bp.blogspot.com/-hxzn_ztVv5g/UGNJlLm1HPI/AAAAAAAAAbI/gkr2g8P-oP0/s640/CompositeDesignPatternExample.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hxzn_ztVv5g/UGNJlLm1HPI/AAAAAAAAAbI/gkr2g8P-oP0/s640/CompositeDesignPatternExample.gif">
                      <a:hlinkClick r:id="rId24"/>
                    </pic:cNvPr>
                    <pic:cNvPicPr>
                      <a:picLocks noChangeAspect="1" noChangeArrowheads="1"/>
                    </pic:cNvPicPr>
                  </pic:nvPicPr>
                  <pic:blipFill>
                    <a:blip r:embed="rId25"/>
                    <a:srcRect/>
                    <a:stretch>
                      <a:fillRect/>
                    </a:stretch>
                  </pic:blipFill>
                  <pic:spPr bwMode="auto">
                    <a:xfrm>
                      <a:off x="0" y="0"/>
                      <a:ext cx="6096000" cy="4953000"/>
                    </a:xfrm>
                    <a:prstGeom prst="rect">
                      <a:avLst/>
                    </a:prstGeom>
                    <a:noFill/>
                    <a:ln w="9525">
                      <a:noFill/>
                      <a:miter lim="800000"/>
                      <a:headEnd/>
                      <a:tailEnd/>
                    </a:ln>
                  </pic:spPr>
                </pic:pic>
              </a:graphicData>
            </a:graphic>
          </wp:inline>
        </w:drawing>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Comparing from above generic elements.Our example consist of following elements.</w:t>
      </w:r>
    </w:p>
    <w:p w:rsidR="006C788F" w:rsidRDefault="006C788F" w:rsidP="006C788F">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Manager(Composite)</w:t>
      </w:r>
    </w:p>
    <w:p w:rsidR="006C788F" w:rsidRDefault="006C788F" w:rsidP="006C788F">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Developer(Leaf)</w:t>
      </w:r>
    </w:p>
    <w:p w:rsidR="006C788F" w:rsidRDefault="006C788F" w:rsidP="006C788F">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Employee(Component)</w:t>
      </w:r>
    </w:p>
    <w:p w:rsidR="006C788F" w:rsidRDefault="006C788F" w:rsidP="006C788F">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t>Java code for all above classes:</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First we will create component inrteface.It represents object in composition .It has all common operation that will be applicable to both manager and developer.</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Employee.java(Component)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package org.arpit.javapostsforlearning.designpatterns;</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interface Employee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add(Employee employee);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remove(Employee employee);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Employee getChild(int i);</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String getName();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double getSalary();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print();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Now we will create manager(composite class).Key point here is that all common method delegates its operations to child objects.It has method to access and modify its children.</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Manager.java(Composite):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package org.arpit.javapostsforlearning.designpatterns;</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import java.util.ArrayList;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import java.util.Iterator;</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import java.util.List;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class Manager implements Employee{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private String 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private double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Manager(String name,double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this.name = 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this.salary =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List&lt;Employee&gt; employees = new ArrayList&lt;Employee&gt;();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public void add(Employee employee)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employees.add(employee);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Employee getChild(int i)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return employees.get(i);</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String getName()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return 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double getSalary()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return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print()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System.out.println("Name ="+getName());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System.out.println("Salary ="+getSalary());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Iterator&lt;Employee&gt; employeeIterator = employees.iterator();</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while(employeeIterator.hasNext()){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Employee employee = employeeIterator.next();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employee.print();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remove(Employee employee)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employees.remove(employee);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We will create developer class.This class is leaf node so all operations related to accessing children will be empty as it has no children.</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Developer.java(Leaf):</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package org.arpit.javapostsforlearning.designpatterns;</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In this class,there are many methods which are not applicable to developer because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it is a leaf node.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class Developer implements Employee{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private String 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private double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Developer(String name,double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this.name = 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this.salary =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add(Employee employee)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//this is leaf node so this method is not applicable to this class.</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Employee getChild(int i)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//this is leaf node so this method is not applicable to this class.</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return null;</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String getName()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return 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double getSalary()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return 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print()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System.out.println("Name ="+getName());</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System.out.println("Salary ="+getSalary());</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remove(Employee employee)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//this is leaf node so this method is not applicable to this class.</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CompositeDesignPatternMain.java:</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color w:val="333333"/>
        </w:rPr>
        <w:t>package org.arpit.javapostsforlearning.designpatterns;</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color w:val="333333"/>
        </w:rPr>
        <w:t>public class CompositeDesignPatternMain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color w:val="333333"/>
        </w:rPr>
        <w:t xml:space="preserve"> public static void main(String[] args)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color w:val="333333"/>
        </w:rPr>
        <w:t xml:space="preserve">  Employee emp1=new Developer("John", 10000);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Employee emp2=new Developer("David", 15000);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Employee manager1=new Manager("Daniel",25000);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manager1.add(emp1);</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manager1.add(emp2);</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Employee emp3=new Developer("Michael", 20000);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Manager generalManager=new Manager("Mark", 50000);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generalManager.add(emp3);</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generalManager.add(manager1);</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generalManager.print();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C788F" w:rsidRDefault="006C788F" w:rsidP="006C788F">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Output: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Name =Mark</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Salary =50000.0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Name =Michael</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Salary =20000.0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Name =Daniel</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Salary =25000.0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Name =John</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Salary =10000.0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Name =David</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Salary =15000.0</w:t>
      </w:r>
    </w:p>
    <w:p w:rsidR="006C788F" w:rsidRDefault="006C788F" w:rsidP="006C78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C788F" w:rsidRDefault="006C788F" w:rsidP="006C788F">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t>Disadvantages:</w:t>
      </w:r>
    </w:p>
    <w:p w:rsidR="006C788F" w:rsidRDefault="006C788F" w:rsidP="006C788F">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Once tree structure is defined,comosite design makes tree overly general.</w:t>
      </w:r>
    </w:p>
    <w:p w:rsidR="006C788F" w:rsidRDefault="006C788F" w:rsidP="006C788F">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Leaf class have to create some methods which has to empty.</w:t>
      </w:r>
    </w:p>
    <w:p w:rsidR="00FA7E43" w:rsidRPr="00FA7E43" w:rsidRDefault="00FA7E43" w:rsidP="00FA7E43">
      <w:pPr>
        <w:pStyle w:val="Heading1"/>
        <w:spacing w:before="48" w:after="48" w:line="450" w:lineRule="atLeast"/>
        <w:ind w:right="48"/>
        <w:jc w:val="center"/>
        <w:rPr>
          <w:rFonts w:ascii="Verdana" w:hAnsi="Verdana"/>
          <w:b w:val="0"/>
          <w:bCs w:val="0"/>
          <w:color w:val="121214"/>
          <w:spacing w:val="-15"/>
          <w:sz w:val="40"/>
          <w:szCs w:val="40"/>
        </w:rPr>
      </w:pPr>
      <w:r w:rsidRPr="00FA7E43">
        <w:rPr>
          <w:rFonts w:ascii="Verdana" w:hAnsi="Verdana"/>
          <w:b w:val="0"/>
          <w:bCs w:val="0"/>
          <w:color w:val="121214"/>
          <w:spacing w:val="-15"/>
          <w:sz w:val="40"/>
          <w:szCs w:val="40"/>
          <w:highlight w:val="yellow"/>
        </w:rPr>
        <w:lastRenderedPageBreak/>
        <w:t>Design Patterns - Prototype Pattern</w:t>
      </w:r>
    </w:p>
    <w:p w:rsidR="00FA7E43" w:rsidRDefault="00FA7E43" w:rsidP="00FA7E43">
      <w:pPr>
        <w:pStyle w:val="NormalWeb"/>
        <w:spacing w:before="0" w:beforeAutospacing="0" w:after="144" w:afterAutospacing="0" w:line="360" w:lineRule="atLeast"/>
        <w:ind w:left="48" w:right="48"/>
        <w:jc w:val="both"/>
        <w:rPr>
          <w:rFonts w:ascii="Verdana" w:hAnsi="Verdana"/>
          <w:color w:val="000000"/>
        </w:rPr>
      </w:pPr>
      <w:r w:rsidRPr="00BC575E">
        <w:rPr>
          <w:rFonts w:ascii="Verdana" w:hAnsi="Verdana"/>
          <w:color w:val="000000"/>
          <w:highlight w:val="green"/>
        </w:rPr>
        <w:t>Prototype pattern refers to creating duplicate object while keeping performance in mind</w:t>
      </w:r>
      <w:r>
        <w:rPr>
          <w:rFonts w:ascii="Verdana" w:hAnsi="Verdana"/>
          <w:color w:val="000000"/>
        </w:rPr>
        <w:t>. This type of design pattern comes under creational pattern as this pattern provides one of the best ways to create an object.</w:t>
      </w:r>
    </w:p>
    <w:p w:rsidR="00FA7E43" w:rsidRDefault="00FA7E43" w:rsidP="00241B93">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4300BF" w:rsidRDefault="004300BF" w:rsidP="004300BF">
      <w:pPr>
        <w:pStyle w:val="Heading2"/>
        <w:spacing w:before="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Implementation</w:t>
      </w:r>
    </w:p>
    <w:p w:rsidR="004300BF" w:rsidRDefault="004300BF" w:rsidP="00241B93">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We're going to create an abstract class </w:t>
      </w:r>
      <w:r>
        <w:rPr>
          <w:rFonts w:ascii="Verdana" w:hAnsi="Verdana"/>
          <w:i/>
          <w:iCs/>
          <w:color w:val="000000"/>
        </w:rPr>
        <w:t>Shape</w:t>
      </w:r>
      <w:r>
        <w:rPr>
          <w:rFonts w:ascii="Verdana" w:hAnsi="Verdana"/>
          <w:color w:val="000000"/>
        </w:rPr>
        <w:t> and concrete classes extending the </w:t>
      </w:r>
      <w:r>
        <w:rPr>
          <w:rFonts w:ascii="Verdana" w:hAnsi="Verdana"/>
          <w:i/>
          <w:iCs/>
          <w:color w:val="000000"/>
        </w:rPr>
        <w:t>Shape</w:t>
      </w:r>
      <w:r>
        <w:rPr>
          <w:rFonts w:ascii="Verdana" w:hAnsi="Verdana"/>
          <w:color w:val="000000"/>
        </w:rPr>
        <w:t> class. A class </w:t>
      </w:r>
      <w:r>
        <w:rPr>
          <w:rFonts w:ascii="Verdana" w:hAnsi="Verdana"/>
          <w:i/>
          <w:iCs/>
          <w:color w:val="000000"/>
        </w:rPr>
        <w:t>ShapeCache</w:t>
      </w:r>
      <w:r>
        <w:rPr>
          <w:rFonts w:ascii="Verdana" w:hAnsi="Verdana"/>
          <w:color w:val="000000"/>
        </w:rPr>
        <w:t> is defined as a next step which stores shape objects in a </w:t>
      </w:r>
      <w:r>
        <w:rPr>
          <w:rFonts w:ascii="Verdana" w:hAnsi="Verdana"/>
          <w:i/>
          <w:iCs/>
          <w:color w:val="000000"/>
        </w:rPr>
        <w:t>Hashtable</w:t>
      </w:r>
      <w:r>
        <w:rPr>
          <w:rFonts w:ascii="Verdana" w:hAnsi="Verdana"/>
          <w:color w:val="000000"/>
        </w:rPr>
        <w:t> and returns their clone when requested.</w:t>
      </w:r>
      <w:r>
        <w:rPr>
          <w:rFonts w:ascii="Verdana" w:hAnsi="Verdana"/>
          <w:i/>
          <w:iCs/>
          <w:color w:val="000000"/>
        </w:rPr>
        <w:t>PrototypPatternDemo</w:t>
      </w:r>
      <w:r>
        <w:rPr>
          <w:rFonts w:ascii="Verdana" w:hAnsi="Verdana"/>
          <w:color w:val="000000"/>
        </w:rPr>
        <w:t>, our demo class will use </w:t>
      </w:r>
      <w:r>
        <w:rPr>
          <w:rFonts w:ascii="Verdana" w:hAnsi="Verdana"/>
          <w:i/>
          <w:iCs/>
          <w:color w:val="000000"/>
        </w:rPr>
        <w:t>ShapeCache</w:t>
      </w:r>
      <w:r>
        <w:rPr>
          <w:rFonts w:ascii="Verdana" w:hAnsi="Verdana"/>
          <w:color w:val="000000"/>
        </w:rPr>
        <w:t> class to get a </w:t>
      </w:r>
      <w:r>
        <w:rPr>
          <w:rFonts w:ascii="Verdana" w:hAnsi="Verdana"/>
          <w:i/>
          <w:iCs/>
          <w:color w:val="000000"/>
        </w:rPr>
        <w:t>Shape</w:t>
      </w:r>
      <w:r>
        <w:rPr>
          <w:rFonts w:ascii="Verdana" w:hAnsi="Verdana"/>
          <w:color w:val="000000"/>
        </w:rPr>
        <w:t> object.</w:t>
      </w:r>
    </w:p>
    <w:p w:rsidR="00CE0ED0" w:rsidRDefault="004300BF" w:rsidP="004300BF">
      <w:pPr>
        <w:pStyle w:val="Heading2"/>
        <w:spacing w:before="48" w:after="48" w:line="360" w:lineRule="atLeast"/>
        <w:ind w:right="48"/>
        <w:rPr>
          <w:rFonts w:ascii="Trebuchet MS" w:eastAsia="Times New Roman" w:hAnsi="Trebuchet MS" w:cs="Times New Roman"/>
          <w:color w:val="000000"/>
          <w:sz w:val="24"/>
          <w:szCs w:val="24"/>
        </w:rPr>
      </w:pPr>
      <w:r>
        <w:rPr>
          <w:b w:val="0"/>
          <w:bCs w:val="0"/>
          <w:noProof/>
        </w:rPr>
        <w:drawing>
          <wp:inline distT="0" distB="0" distL="0" distR="0">
            <wp:extent cx="5619750" cy="36004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5619750" cy="3600450"/>
                    </a:xfrm>
                    <a:prstGeom prst="rect">
                      <a:avLst/>
                    </a:prstGeom>
                    <a:noFill/>
                    <a:ln w="9525">
                      <a:noFill/>
                      <a:miter lim="800000"/>
                      <a:headEnd/>
                      <a:tailEnd/>
                    </a:ln>
                  </pic:spPr>
                </pic:pic>
              </a:graphicData>
            </a:graphic>
          </wp:inline>
        </w:drawing>
      </w:r>
    </w:p>
    <w:p w:rsidR="00241B93" w:rsidRDefault="00241B93" w:rsidP="00241B93">
      <w:pPr>
        <w:rPr>
          <w:rFonts w:ascii="Arial" w:hAnsi="Arial" w:cs="Arial"/>
          <w:b/>
          <w:color w:val="666666"/>
          <w:sz w:val="44"/>
          <w:szCs w:val="44"/>
          <w:shd w:val="clear" w:color="auto" w:fill="FFFFFF"/>
        </w:rPr>
      </w:pPr>
    </w:p>
    <w:p w:rsidR="00241B93" w:rsidRPr="00A01EFC" w:rsidRDefault="00241B93" w:rsidP="00241B93">
      <w:pPr>
        <w:rPr>
          <w:rFonts w:ascii="Arial" w:hAnsi="Arial" w:cs="Arial"/>
          <w:b/>
          <w:color w:val="666666"/>
          <w:sz w:val="44"/>
          <w:szCs w:val="44"/>
          <w:shd w:val="clear" w:color="auto" w:fill="FFFFFF"/>
        </w:rPr>
      </w:pPr>
      <w:r>
        <w:rPr>
          <w:rFonts w:ascii="Arial" w:hAnsi="Arial" w:cs="Arial"/>
          <w:b/>
          <w:color w:val="666666"/>
          <w:sz w:val="44"/>
          <w:szCs w:val="44"/>
          <w:shd w:val="clear" w:color="auto" w:fill="FFFFFF"/>
        </w:rPr>
        <w:lastRenderedPageBreak/>
        <w:t>===Chain Of Responsibility</w:t>
      </w:r>
      <w:r w:rsidRPr="00A01EFC">
        <w:rPr>
          <w:rFonts w:ascii="Arial" w:hAnsi="Arial" w:cs="Arial"/>
          <w:b/>
          <w:color w:val="666666"/>
          <w:sz w:val="44"/>
          <w:szCs w:val="44"/>
          <w:shd w:val="clear" w:color="auto" w:fill="FFFFFF"/>
        </w:rPr>
        <w:t xml:space="preserve"> design pattern</w:t>
      </w:r>
      <w:r>
        <w:rPr>
          <w:rFonts w:ascii="Arial" w:hAnsi="Arial" w:cs="Arial"/>
          <w:b/>
          <w:color w:val="666666"/>
          <w:sz w:val="44"/>
          <w:szCs w:val="44"/>
          <w:shd w:val="clear" w:color="auto" w:fill="FFFFFF"/>
        </w:rPr>
        <w:t>=</w:t>
      </w:r>
    </w:p>
    <w:p w:rsidR="00241B93" w:rsidRPr="00241B93" w:rsidRDefault="00241B93" w:rsidP="00241B93">
      <w:pPr>
        <w:shd w:val="clear" w:color="auto" w:fill="FFFFFF"/>
        <w:spacing w:before="120" w:after="120" w:line="240" w:lineRule="auto"/>
        <w:rPr>
          <w:rFonts w:ascii="Arial" w:eastAsia="Times New Roman" w:hAnsi="Arial" w:cs="Arial"/>
          <w:color w:val="222222"/>
          <w:sz w:val="21"/>
          <w:szCs w:val="21"/>
        </w:rPr>
      </w:pPr>
      <w:r w:rsidRPr="00241B93">
        <w:rPr>
          <w:rFonts w:ascii="Arial" w:eastAsia="Times New Roman" w:hAnsi="Arial" w:cs="Arial"/>
          <w:color w:val="222222"/>
          <w:sz w:val="24"/>
          <w:szCs w:val="24"/>
        </w:rPr>
        <w:t>What solution does the Chain of Responsibility design pattern describe?</w:t>
      </w:r>
    </w:p>
    <w:p w:rsidR="00241B93" w:rsidRPr="00241B93" w:rsidRDefault="00241B93" w:rsidP="00241B93">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rPr>
      </w:pPr>
      <w:r w:rsidRPr="00241B93">
        <w:rPr>
          <w:rFonts w:ascii="Arial" w:eastAsia="Times New Roman" w:hAnsi="Arial" w:cs="Arial"/>
          <w:color w:val="222222"/>
          <w:sz w:val="21"/>
          <w:szCs w:val="21"/>
        </w:rPr>
        <w:t>Define a chain of receiver objects having the responsibility, depending on run-time conditions, to either handle a request or forward it to the next receiver on the chain (if any).</w:t>
      </w:r>
    </w:p>
    <w:p w:rsidR="00241B93" w:rsidRPr="00241B93" w:rsidRDefault="00241B93" w:rsidP="00241B93">
      <w:pPr>
        <w:shd w:val="clear" w:color="auto" w:fill="FFFFFF"/>
        <w:spacing w:before="120" w:after="120" w:line="240" w:lineRule="auto"/>
        <w:rPr>
          <w:rFonts w:ascii="Arial" w:eastAsia="Times New Roman" w:hAnsi="Arial" w:cs="Arial"/>
          <w:color w:val="222222"/>
          <w:sz w:val="21"/>
          <w:szCs w:val="21"/>
        </w:rPr>
      </w:pPr>
      <w:r w:rsidRPr="00241B93">
        <w:rPr>
          <w:rFonts w:ascii="Arial" w:eastAsia="Times New Roman" w:hAnsi="Arial" w:cs="Arial"/>
          <w:color w:val="222222"/>
          <w:sz w:val="21"/>
          <w:szCs w:val="21"/>
        </w:rPr>
        <w:t>This enables to send a request to a chain of receivers without having to know which one handles the request. The request gets passed along the chain until a receiver handles the request. The sender of a request is no longer coupled to a particular receiver.</w:t>
      </w:r>
    </w:p>
    <w:p w:rsidR="00241B93" w:rsidRDefault="00241B93" w:rsidP="00241B93">
      <w:r>
        <w:rPr>
          <w:noProof/>
        </w:rPr>
        <w:drawing>
          <wp:inline distT="0" distB="0" distL="0" distR="0">
            <wp:extent cx="5943600" cy="284658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943600" cy="2846584"/>
                    </a:xfrm>
                    <a:prstGeom prst="rect">
                      <a:avLst/>
                    </a:prstGeom>
                    <a:noFill/>
                    <a:ln w="9525">
                      <a:noFill/>
                      <a:miter lim="800000"/>
                      <a:headEnd/>
                      <a:tailEnd/>
                    </a:ln>
                  </pic:spPr>
                </pic:pic>
              </a:graphicData>
            </a:graphic>
          </wp:inline>
        </w:drawing>
      </w:r>
    </w:p>
    <w:p w:rsidR="003E3E71" w:rsidRDefault="003E3E71" w:rsidP="00241B93">
      <w:pPr>
        <w:rPr>
          <w:rStyle w:val="y0nh2b"/>
          <w:rFonts w:ascii="Arial" w:hAnsi="Arial" w:cs="Arial"/>
          <w:color w:val="222222"/>
          <w:shd w:val="clear" w:color="auto" w:fill="FFFFFF"/>
        </w:rPr>
      </w:pPr>
    </w:p>
    <w:p w:rsidR="003E3E71" w:rsidRDefault="003E3E71" w:rsidP="00241B93">
      <w:pPr>
        <w:rPr>
          <w:rStyle w:val="y0nh2b"/>
          <w:rFonts w:ascii="Arial" w:hAnsi="Arial" w:cs="Arial"/>
          <w:color w:val="222222"/>
          <w:shd w:val="clear" w:color="auto" w:fill="FFFFFF"/>
        </w:rPr>
      </w:pPr>
    </w:p>
    <w:p w:rsidR="003E3E71" w:rsidRDefault="003E3E71" w:rsidP="003E3E71">
      <w:pPr>
        <w:pStyle w:val="Heading1"/>
        <w:spacing w:before="0" w:after="75"/>
        <w:textAlignment w:val="baseline"/>
        <w:rPr>
          <w:b w:val="0"/>
          <w:bCs w:val="0"/>
          <w:sz w:val="42"/>
          <w:szCs w:val="42"/>
        </w:rPr>
      </w:pPr>
      <w:r>
        <w:rPr>
          <w:b w:val="0"/>
          <w:bCs w:val="0"/>
          <w:sz w:val="42"/>
          <w:szCs w:val="42"/>
        </w:rPr>
        <w:t>=======Proxy Design Pattern(</w:t>
      </w:r>
      <w:r>
        <w:rPr>
          <w:rStyle w:val="Strong"/>
          <w:rFonts w:ascii="Helvetica" w:hAnsi="Helvetica"/>
          <w:color w:val="000000"/>
          <w:sz w:val="23"/>
          <w:szCs w:val="23"/>
          <w:bdr w:val="none" w:sz="0" w:space="0" w:color="auto" w:frame="1"/>
          <w:shd w:val="clear" w:color="auto" w:fill="FFFFFF"/>
        </w:rPr>
        <w:t>Behavior</w:t>
      </w:r>
      <w:r>
        <w:rPr>
          <w:b w:val="0"/>
          <w:bCs w:val="0"/>
          <w:sz w:val="42"/>
          <w:szCs w:val="42"/>
        </w:rPr>
        <w:t>)==========</w:t>
      </w:r>
    </w:p>
    <w:p w:rsidR="003E3E71" w:rsidRDefault="003E3E71" w:rsidP="003E3E71">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Proxy means ‘in place of’, representing’ or ‘in place of’ or ‘on behalf of’ are literal meanings of proxy and that directly explains </w:t>
      </w:r>
      <w:r>
        <w:rPr>
          <w:rStyle w:val="Strong"/>
          <w:rFonts w:ascii="Helvetica" w:hAnsi="Helvetica"/>
          <w:color w:val="000000"/>
          <w:sz w:val="23"/>
          <w:szCs w:val="23"/>
          <w:bdr w:val="none" w:sz="0" w:space="0" w:color="auto" w:frame="1"/>
        </w:rPr>
        <w:t>Proxy Design Pattern</w:t>
      </w:r>
      <w:r>
        <w:rPr>
          <w:rFonts w:ascii="Helvetica" w:hAnsi="Helvetica"/>
          <w:color w:val="000000"/>
          <w:sz w:val="20"/>
          <w:szCs w:val="20"/>
        </w:rPr>
        <w:t>.</w:t>
      </w:r>
    </w:p>
    <w:p w:rsidR="003E3E71" w:rsidRDefault="003E3E71" w:rsidP="00241B93">
      <w:pPr>
        <w:rPr>
          <w:rFonts w:ascii="Helvetica" w:hAnsi="Helvetica"/>
          <w:color w:val="000000"/>
          <w:sz w:val="23"/>
          <w:szCs w:val="23"/>
          <w:shd w:val="clear" w:color="auto" w:fill="FFFFFF"/>
        </w:rPr>
      </w:pPr>
      <w:r>
        <w:rPr>
          <w:rFonts w:ascii="Helvetica" w:hAnsi="Helvetica"/>
          <w:color w:val="000000"/>
          <w:sz w:val="23"/>
          <w:szCs w:val="23"/>
          <w:shd w:val="clear" w:color="auto" w:fill="FFFFFF"/>
        </w:rPr>
        <w:t>As in the decorator pattern, proxies can be chained together. The client, and each proxy, believes it is delegating messages to the real server:</w:t>
      </w:r>
    </w:p>
    <w:p w:rsidR="003E3E71" w:rsidRDefault="003E3E71" w:rsidP="00241B93">
      <w:pPr>
        <w:rPr>
          <w:rStyle w:val="y0nh2b"/>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extent cx="5943600" cy="3404229"/>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943600" cy="3404229"/>
                    </a:xfrm>
                    <a:prstGeom prst="rect">
                      <a:avLst/>
                    </a:prstGeom>
                    <a:noFill/>
                    <a:ln w="9525">
                      <a:noFill/>
                      <a:miter lim="800000"/>
                      <a:headEnd/>
                      <a:tailEnd/>
                    </a:ln>
                  </pic:spPr>
                </pic:pic>
              </a:graphicData>
            </a:graphic>
          </wp:inline>
        </w:drawing>
      </w:r>
    </w:p>
    <w:p w:rsidR="003E3E71" w:rsidRDefault="003E3E71" w:rsidP="00241B93">
      <w:pPr>
        <w:rPr>
          <w:rStyle w:val="y0nh2b"/>
          <w:rFonts w:ascii="Arial" w:hAnsi="Arial" w:cs="Arial"/>
          <w:color w:val="222222"/>
          <w:shd w:val="clear" w:color="auto" w:fill="FFFFFF"/>
        </w:rPr>
      </w:pPr>
    </w:p>
    <w:p w:rsidR="003E3E71" w:rsidRDefault="003E3E71" w:rsidP="003E3E71">
      <w:pPr>
        <w:pStyle w:val="NormalWeb"/>
        <w:shd w:val="clear" w:color="auto" w:fill="FFFFFF"/>
        <w:spacing w:before="0" w:beforeAutospacing="0" w:after="0" w:afterAutospacing="0"/>
        <w:jc w:val="center"/>
        <w:textAlignment w:val="baseline"/>
        <w:rPr>
          <w:rFonts w:ascii="Helvetica" w:hAnsi="Helvetica"/>
          <w:color w:val="000000"/>
        </w:rPr>
      </w:pPr>
      <w:r>
        <w:rPr>
          <w:rStyle w:val="Strong"/>
          <w:rFonts w:ascii="Helvetica" w:hAnsi="Helvetica"/>
          <w:color w:val="000000"/>
          <w:sz w:val="23"/>
          <w:szCs w:val="23"/>
          <w:bdr w:val="none" w:sz="0" w:space="0" w:color="auto" w:frame="1"/>
        </w:rPr>
        <w:t>When to use this pattern?</w:t>
      </w:r>
    </w:p>
    <w:p w:rsidR="003E3E71" w:rsidRDefault="003E3E71" w:rsidP="003E3E71">
      <w:pPr>
        <w:pStyle w:val="NormalWeb"/>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Proxy pattern is used when we need to create a wrapper to cover the main object’s complexity from the client.</w:t>
      </w:r>
    </w:p>
    <w:p w:rsidR="00871692" w:rsidRPr="00871692" w:rsidRDefault="00871692" w:rsidP="00871692">
      <w:pPr>
        <w:numPr>
          <w:ilvl w:val="0"/>
          <w:numId w:val="15"/>
        </w:numPr>
        <w:shd w:val="clear" w:color="auto" w:fill="FFFFFF"/>
        <w:spacing w:after="0" w:line="240" w:lineRule="auto"/>
        <w:ind w:left="540"/>
        <w:jc w:val="both"/>
        <w:textAlignment w:val="baseline"/>
        <w:rPr>
          <w:rFonts w:ascii="Helvetica" w:eastAsia="Times New Roman" w:hAnsi="Helvetica" w:cs="Times New Roman"/>
          <w:color w:val="000000"/>
          <w:sz w:val="28"/>
          <w:szCs w:val="28"/>
          <w:highlight w:val="green"/>
        </w:rPr>
      </w:pPr>
      <w:r w:rsidRPr="00871692">
        <w:rPr>
          <w:rFonts w:ascii="Helvetica" w:eastAsia="Times New Roman" w:hAnsi="Helvetica" w:cs="Times New Roman"/>
          <w:color w:val="000000"/>
          <w:sz w:val="28"/>
          <w:szCs w:val="28"/>
          <w:highlight w:val="yellow"/>
        </w:rPr>
        <w:t>Proxy patterns provides the same interface from the original</w:t>
      </w:r>
      <w:r w:rsidRPr="00871692">
        <w:rPr>
          <w:rFonts w:ascii="Helvetica" w:eastAsia="Times New Roman" w:hAnsi="Helvetica" w:cs="Times New Roman"/>
          <w:color w:val="000000"/>
          <w:sz w:val="28"/>
          <w:szCs w:val="28"/>
        </w:rPr>
        <w:t xml:space="preserve"> object but the </w:t>
      </w:r>
      <w:r w:rsidRPr="00871692">
        <w:rPr>
          <w:rFonts w:ascii="Helvetica" w:eastAsia="Times New Roman" w:hAnsi="Helvetica" w:cs="Times New Roman"/>
          <w:color w:val="000000"/>
          <w:sz w:val="28"/>
          <w:szCs w:val="28"/>
          <w:highlight w:val="green"/>
        </w:rPr>
        <w:t>decorator provides an enhanced interface. Decorator pattern adds additional behaviour at runtime.</w:t>
      </w:r>
    </w:p>
    <w:p w:rsidR="00871692" w:rsidRPr="00871692" w:rsidRDefault="00871692" w:rsidP="00871692">
      <w:pPr>
        <w:numPr>
          <w:ilvl w:val="0"/>
          <w:numId w:val="15"/>
        </w:numPr>
        <w:shd w:val="clear" w:color="auto" w:fill="FFFFFF"/>
        <w:spacing w:after="0" w:line="240" w:lineRule="auto"/>
        <w:ind w:left="540"/>
        <w:jc w:val="both"/>
        <w:textAlignment w:val="baseline"/>
        <w:rPr>
          <w:rFonts w:ascii="Helvetica" w:eastAsia="Times New Roman" w:hAnsi="Helvetica" w:cs="Times New Roman"/>
          <w:color w:val="000000"/>
          <w:sz w:val="28"/>
          <w:szCs w:val="28"/>
        </w:rPr>
      </w:pPr>
      <w:r w:rsidRPr="00871692">
        <w:rPr>
          <w:rFonts w:ascii="Helvetica" w:eastAsia="Times New Roman" w:hAnsi="Helvetica" w:cs="Times New Roman"/>
          <w:color w:val="000000"/>
          <w:sz w:val="28"/>
          <w:szCs w:val="28"/>
        </w:rPr>
        <w:t>Proxy used in Java API: java.rmi.*;</w:t>
      </w:r>
    </w:p>
    <w:p w:rsidR="00871692" w:rsidRDefault="00871692" w:rsidP="003E3E71">
      <w:pPr>
        <w:pStyle w:val="NormalWeb"/>
        <w:shd w:val="clear" w:color="auto" w:fill="FFFFFF"/>
        <w:spacing w:before="0" w:beforeAutospacing="0" w:after="150" w:afterAutospacing="0"/>
        <w:jc w:val="both"/>
        <w:textAlignment w:val="baseline"/>
        <w:rPr>
          <w:rFonts w:ascii="Helvetica" w:hAnsi="Helvetica"/>
          <w:color w:val="000000"/>
        </w:rPr>
      </w:pPr>
    </w:p>
    <w:p w:rsidR="003E3E71" w:rsidRPr="003E3E71" w:rsidRDefault="003E3E71" w:rsidP="003E3E71">
      <w:pPr>
        <w:shd w:val="clear" w:color="auto" w:fill="FFFFFF"/>
        <w:spacing w:after="0" w:line="240" w:lineRule="auto"/>
        <w:jc w:val="center"/>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b/>
          <w:bCs/>
          <w:color w:val="000000"/>
          <w:sz w:val="23"/>
        </w:rPr>
        <w:t>Some Examples</w:t>
      </w:r>
    </w:p>
    <w:p w:rsidR="003E3E71" w:rsidRPr="003E3E71" w:rsidRDefault="003E3E71" w:rsidP="003E3E71">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color w:val="000000"/>
          <w:sz w:val="24"/>
          <w:szCs w:val="24"/>
        </w:rPr>
        <w:t>A very simple real life scenario is our college internet, which restricts few site access. The proxy first checks the host you are connecting to, if it is not part of restricted site list, then it connects to the real internet. This example is based on Protection proxies.</w:t>
      </w:r>
    </w:p>
    <w:p w:rsidR="003E3E71" w:rsidRDefault="003E3E71" w:rsidP="003E3E71">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color w:val="000000"/>
          <w:sz w:val="24"/>
          <w:szCs w:val="24"/>
        </w:rPr>
        <w:t>Lets see how it works :</w:t>
      </w:r>
    </w:p>
    <w:tbl>
      <w:tblPr>
        <w:tblStyle w:val="TableGrid"/>
        <w:tblW w:w="0" w:type="auto"/>
        <w:tblLayout w:type="fixed"/>
        <w:tblLook w:val="04A0"/>
      </w:tblPr>
      <w:tblGrid>
        <w:gridCol w:w="2538"/>
        <w:gridCol w:w="7038"/>
      </w:tblGrid>
      <w:tr w:rsidR="003E3E71" w:rsidTr="003E3E71">
        <w:tc>
          <w:tcPr>
            <w:tcW w:w="2538" w:type="dxa"/>
          </w:tcPr>
          <w:p w:rsidR="003E3E71" w:rsidRPr="003E3E71" w:rsidRDefault="003E3E71" w:rsidP="003E3E71">
            <w:pPr>
              <w:shd w:val="clear" w:color="auto" w:fill="FFFFFF"/>
              <w:jc w:val="center"/>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b/>
                <w:bCs/>
                <w:color w:val="000000"/>
                <w:sz w:val="23"/>
              </w:rPr>
              <w:t>Interface of Internet</w:t>
            </w:r>
          </w:p>
          <w:p w:rsidR="003E3E71" w:rsidRDefault="003E3E71" w:rsidP="003E3E71">
            <w:pPr>
              <w:spacing w:after="150"/>
              <w:jc w:val="both"/>
              <w:textAlignment w:val="baseline"/>
              <w:rPr>
                <w:rFonts w:ascii="Helvetica" w:eastAsia="Times New Roman" w:hAnsi="Helvetica" w:cs="Times New Roman"/>
                <w:color w:val="000000"/>
                <w:sz w:val="24"/>
                <w:szCs w:val="24"/>
              </w:rPr>
            </w:pPr>
          </w:p>
        </w:tc>
        <w:tc>
          <w:tcPr>
            <w:tcW w:w="7038" w:type="dxa"/>
          </w:tcPr>
          <w:tbl>
            <w:tblPr>
              <w:tblW w:w="10080" w:type="dxa"/>
              <w:tblLayout w:type="fixed"/>
              <w:tblCellMar>
                <w:left w:w="0" w:type="dxa"/>
                <w:right w:w="0" w:type="dxa"/>
              </w:tblCellMar>
              <w:tblLook w:val="04A0"/>
            </w:tblPr>
            <w:tblGrid>
              <w:gridCol w:w="10080"/>
            </w:tblGrid>
            <w:tr w:rsidR="003E3E71" w:rsidRPr="003E3E71" w:rsidTr="003E3E71">
              <w:tc>
                <w:tcPr>
                  <w:tcW w:w="10080" w:type="dxa"/>
                  <w:vAlign w:val="center"/>
                  <w:hideMark/>
                </w:tcPr>
                <w:p w:rsidR="003E3E71" w:rsidRPr="003E3E71" w:rsidRDefault="003E3E71" w:rsidP="000D3450">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package</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com.saket.demo.proxy;</w:t>
                  </w:r>
                </w:p>
                <w:p w:rsidR="003E3E71" w:rsidRPr="003E3E71" w:rsidRDefault="003E3E71" w:rsidP="000D3450">
                  <w:pPr>
                    <w:spacing w:after="0" w:line="240" w:lineRule="auto"/>
                    <w:rPr>
                      <w:rFonts w:ascii="Times New Roman" w:eastAsia="Times New Roman" w:hAnsi="Times New Roman" w:cs="Times New Roman"/>
                      <w:sz w:val="24"/>
                      <w:szCs w:val="24"/>
                    </w:rPr>
                  </w:pPr>
                  <w:r w:rsidRPr="003E3E71">
                    <w:rPr>
                      <w:rFonts w:ascii="Times New Roman" w:eastAsia="Times New Roman" w:hAnsi="Times New Roman" w:cs="Times New Roman"/>
                      <w:sz w:val="24"/>
                      <w:szCs w:val="24"/>
                    </w:rPr>
                    <w:t> </w:t>
                  </w:r>
                </w:p>
                <w:p w:rsidR="003E3E71" w:rsidRPr="003E3E71" w:rsidRDefault="003E3E71" w:rsidP="000D3450">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interface</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Internet</w:t>
                  </w:r>
                </w:p>
                <w:p w:rsidR="003E3E71" w:rsidRPr="003E3E71" w:rsidRDefault="003E3E71" w:rsidP="000D3450">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w:t>
                  </w:r>
                </w:p>
                <w:p w:rsidR="003E3E71" w:rsidRPr="003E3E71" w:rsidRDefault="003E3E71" w:rsidP="000D3450">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    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void</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connectTo(String serverhost) throws</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Exception;</w:t>
                  </w:r>
                </w:p>
                <w:p w:rsidR="003E3E71" w:rsidRPr="003E3E71" w:rsidRDefault="003E3E71" w:rsidP="000D3450">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w:t>
                  </w:r>
                </w:p>
              </w:tc>
            </w:tr>
          </w:tbl>
          <w:p w:rsidR="003E3E71" w:rsidRDefault="003E3E71" w:rsidP="003E3E71">
            <w:pPr>
              <w:spacing w:after="150"/>
              <w:jc w:val="both"/>
              <w:textAlignment w:val="baseline"/>
              <w:rPr>
                <w:rFonts w:ascii="Helvetica" w:eastAsia="Times New Roman" w:hAnsi="Helvetica" w:cs="Times New Roman"/>
                <w:color w:val="000000"/>
                <w:sz w:val="24"/>
                <w:szCs w:val="24"/>
              </w:rPr>
            </w:pPr>
          </w:p>
        </w:tc>
      </w:tr>
      <w:tr w:rsidR="003E3E71" w:rsidTr="003E3E71">
        <w:tc>
          <w:tcPr>
            <w:tcW w:w="2538" w:type="dxa"/>
          </w:tcPr>
          <w:p w:rsidR="003E3E71" w:rsidRPr="003E3E71" w:rsidRDefault="003E3E71" w:rsidP="003E3E71">
            <w:pPr>
              <w:shd w:val="clear" w:color="auto" w:fill="FFFFFF"/>
              <w:jc w:val="center"/>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b/>
                <w:bCs/>
                <w:color w:val="000000"/>
                <w:sz w:val="23"/>
              </w:rPr>
              <w:t>RealInternet.java</w:t>
            </w:r>
          </w:p>
          <w:p w:rsidR="003E3E71" w:rsidRDefault="003E3E71" w:rsidP="003E3E71">
            <w:pPr>
              <w:spacing w:after="150"/>
              <w:jc w:val="both"/>
              <w:textAlignment w:val="baseline"/>
              <w:rPr>
                <w:rFonts w:ascii="Helvetica" w:eastAsia="Times New Roman" w:hAnsi="Helvetica" w:cs="Times New Roman"/>
                <w:color w:val="000000"/>
                <w:sz w:val="24"/>
                <w:szCs w:val="24"/>
              </w:rPr>
            </w:pPr>
          </w:p>
        </w:tc>
        <w:tc>
          <w:tcPr>
            <w:tcW w:w="7038" w:type="dxa"/>
          </w:tcPr>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package</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com.saket.demo.proxy;</w:t>
            </w:r>
          </w:p>
          <w:p w:rsidR="003E3E71" w:rsidRPr="003E3E71" w:rsidRDefault="003E3E71" w:rsidP="003E3E71">
            <w:pPr>
              <w:rPr>
                <w:rFonts w:ascii="Times New Roman" w:eastAsia="Times New Roman" w:hAnsi="Times New Roman" w:cs="Times New Roman"/>
                <w:sz w:val="24"/>
                <w:szCs w:val="24"/>
              </w:rPr>
            </w:pPr>
            <w:r w:rsidRPr="003E3E71">
              <w:rPr>
                <w:rFonts w:ascii="Times New Roman" w:eastAsia="Times New Roman" w:hAnsi="Times New Roman" w:cs="Times New Roman"/>
                <w:sz w:val="24"/>
                <w:szCs w:val="24"/>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class</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RealInternet implements</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Internet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lastRenderedPageBreak/>
              <w:t>    @Override</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void</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connectTo(String serverhost)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System.out.println("Connecting to "+ serverhost);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Default="003E3E71" w:rsidP="003E3E71">
            <w:pPr>
              <w:spacing w:after="150"/>
              <w:jc w:val="both"/>
              <w:textAlignment w:val="baseline"/>
              <w:rPr>
                <w:rFonts w:ascii="Helvetica" w:eastAsia="Times New Roman" w:hAnsi="Helvetica" w:cs="Times New Roman"/>
                <w:color w:val="000000"/>
                <w:sz w:val="24"/>
                <w:szCs w:val="24"/>
              </w:rPr>
            </w:pPr>
            <w:r w:rsidRPr="003E3E71">
              <w:rPr>
                <w:rFonts w:ascii="Courier New" w:eastAsia="Times New Roman" w:hAnsi="Courier New" w:cs="Courier New"/>
                <w:sz w:val="20"/>
              </w:rPr>
              <w:t>}</w:t>
            </w:r>
          </w:p>
        </w:tc>
      </w:tr>
      <w:tr w:rsidR="003E3E71" w:rsidTr="003E3E71">
        <w:tc>
          <w:tcPr>
            <w:tcW w:w="2538" w:type="dxa"/>
          </w:tcPr>
          <w:p w:rsidR="003E3E71" w:rsidRPr="003E3E71" w:rsidRDefault="003E3E71" w:rsidP="003E3E71">
            <w:pPr>
              <w:shd w:val="clear" w:color="auto" w:fill="FFFFFF"/>
              <w:jc w:val="center"/>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b/>
                <w:bCs/>
                <w:color w:val="000000"/>
                <w:sz w:val="23"/>
              </w:rPr>
              <w:lastRenderedPageBreak/>
              <w:t>ProxyInternet.java</w:t>
            </w:r>
          </w:p>
          <w:p w:rsidR="003E3E71" w:rsidRDefault="003E3E71" w:rsidP="003E3E71">
            <w:pPr>
              <w:spacing w:after="150"/>
              <w:jc w:val="both"/>
              <w:textAlignment w:val="baseline"/>
              <w:rPr>
                <w:rFonts w:ascii="Helvetica" w:eastAsia="Times New Roman" w:hAnsi="Helvetica" w:cs="Times New Roman"/>
                <w:color w:val="000000"/>
                <w:sz w:val="24"/>
                <w:szCs w:val="24"/>
              </w:rPr>
            </w:pPr>
          </w:p>
        </w:tc>
        <w:tc>
          <w:tcPr>
            <w:tcW w:w="7038" w:type="dxa"/>
          </w:tcPr>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class</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ProxyInternet implements</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Internet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private</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Internet internet = new</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RealInternet();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private</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static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List&lt;String&gt; bannedSites;</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r w:rsidRPr="003E3E71">
              <w:rPr>
                <w:rFonts w:ascii="Times New Roman" w:eastAsia="Times New Roman" w:hAnsi="Times New Roman" w:cs="Times New Roman"/>
                <w:sz w:val="24"/>
                <w:szCs w:val="24"/>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static</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bannedSites = new</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ArrayList&lt;String&gt;();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bannedSites.add("abc.com");</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bannedSites.add("def.com");</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bannedSites.add("ijk.com");</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bannedSites.add("lnm.com");</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r w:rsidRPr="003E3E71">
              <w:rPr>
                <w:rFonts w:ascii="Times New Roman" w:eastAsia="Times New Roman" w:hAnsi="Times New Roman" w:cs="Times New Roman"/>
                <w:sz w:val="24"/>
                <w:szCs w:val="24"/>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@Override</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void</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connectTo(String serverhost) throws</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Exception</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if(bannedSites.contains(serverhost.toLowerCase()))</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throw</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new</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Exception("Access Denied");</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r w:rsidRPr="003E3E71">
              <w:rPr>
                <w:rFonts w:ascii="Times New Roman" w:eastAsia="Times New Roman" w:hAnsi="Times New Roman" w:cs="Times New Roman"/>
                <w:sz w:val="24"/>
                <w:szCs w:val="24"/>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internet.connectTo(serverhost);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Times New Roman" w:eastAsia="Times New Roman" w:hAnsi="Times New Roman" w:cs="Times New Roman"/>
                <w:sz w:val="24"/>
                <w:szCs w:val="24"/>
              </w:rPr>
              <w:t> </w:t>
            </w:r>
          </w:p>
          <w:p w:rsidR="003E3E71" w:rsidRDefault="003E3E71" w:rsidP="003E3E71">
            <w:pPr>
              <w:spacing w:after="150"/>
              <w:jc w:val="both"/>
              <w:textAlignment w:val="baseline"/>
              <w:rPr>
                <w:rFonts w:ascii="Helvetica" w:eastAsia="Times New Roman" w:hAnsi="Helvetica" w:cs="Times New Roman"/>
                <w:color w:val="000000"/>
                <w:sz w:val="24"/>
                <w:szCs w:val="24"/>
              </w:rPr>
            </w:pPr>
            <w:r w:rsidRPr="003E3E71">
              <w:rPr>
                <w:rFonts w:ascii="Courier New" w:eastAsia="Times New Roman" w:hAnsi="Courier New" w:cs="Courier New"/>
                <w:sz w:val="20"/>
              </w:rPr>
              <w:t>}</w:t>
            </w:r>
          </w:p>
        </w:tc>
      </w:tr>
      <w:tr w:rsidR="003E3E71" w:rsidTr="003E3E71">
        <w:tc>
          <w:tcPr>
            <w:tcW w:w="2538" w:type="dxa"/>
          </w:tcPr>
          <w:p w:rsidR="003E3E71" w:rsidRPr="003E3E71" w:rsidRDefault="003E3E71" w:rsidP="003E3E71">
            <w:pPr>
              <w:shd w:val="clear" w:color="auto" w:fill="FFFFFF"/>
              <w:jc w:val="center"/>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b/>
                <w:bCs/>
                <w:color w:val="000000"/>
                <w:sz w:val="23"/>
              </w:rPr>
              <w:t>Client.java</w:t>
            </w:r>
          </w:p>
          <w:p w:rsidR="003E3E71" w:rsidRDefault="003E3E71" w:rsidP="003E3E71">
            <w:pPr>
              <w:spacing w:after="150"/>
              <w:jc w:val="both"/>
              <w:textAlignment w:val="baseline"/>
              <w:rPr>
                <w:rFonts w:ascii="Helvetica" w:eastAsia="Times New Roman" w:hAnsi="Helvetica" w:cs="Times New Roman"/>
                <w:color w:val="000000"/>
                <w:sz w:val="24"/>
                <w:szCs w:val="24"/>
              </w:rPr>
            </w:pPr>
          </w:p>
        </w:tc>
        <w:tc>
          <w:tcPr>
            <w:tcW w:w="7038" w:type="dxa"/>
          </w:tcPr>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class</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Client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public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static</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void</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main (String[] args)</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Internet internet = new</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ProxyInternet();</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try</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internet.connectTo("geeksforgeeks.org");</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internet.connectTo("abc.com");</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catch</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(Exception e)</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System.out.println(e.getMessage());</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Pr="003E3E71" w:rsidRDefault="003E3E71" w:rsidP="003E3E71">
            <w:pPr>
              <w:rPr>
                <w:rFonts w:ascii="Times New Roman" w:eastAsia="Times New Roman" w:hAnsi="Times New Roman" w:cs="Times New Roman"/>
                <w:sz w:val="24"/>
                <w:szCs w:val="24"/>
              </w:rPr>
            </w:pPr>
            <w:r w:rsidRPr="003E3E71">
              <w:rPr>
                <w:rFonts w:ascii="Courier New" w:eastAsia="Times New Roman" w:hAnsi="Courier New" w:cs="Courier New"/>
                <w:sz w:val="20"/>
              </w:rPr>
              <w:t>    }</w:t>
            </w:r>
          </w:p>
          <w:p w:rsidR="003E3E71" w:rsidRDefault="003E3E71" w:rsidP="003E3E71">
            <w:pPr>
              <w:spacing w:after="150"/>
              <w:jc w:val="both"/>
              <w:textAlignment w:val="baseline"/>
              <w:rPr>
                <w:rFonts w:ascii="Helvetica" w:eastAsia="Times New Roman" w:hAnsi="Helvetica" w:cs="Times New Roman"/>
                <w:color w:val="000000"/>
                <w:sz w:val="24"/>
                <w:szCs w:val="24"/>
              </w:rPr>
            </w:pPr>
            <w:r w:rsidRPr="003E3E71">
              <w:rPr>
                <w:rFonts w:ascii="Courier New" w:eastAsia="Times New Roman" w:hAnsi="Courier New" w:cs="Courier New"/>
                <w:sz w:val="20"/>
              </w:rPr>
              <w:t>}</w:t>
            </w:r>
          </w:p>
        </w:tc>
      </w:tr>
    </w:tbl>
    <w:p w:rsidR="003E3E71" w:rsidRPr="003E3E71" w:rsidRDefault="003E3E71" w:rsidP="003E3E71">
      <w:pPr>
        <w:shd w:val="clear" w:color="auto" w:fill="FFFFFF"/>
        <w:spacing w:after="150" w:line="240" w:lineRule="auto"/>
        <w:jc w:val="both"/>
        <w:textAlignment w:val="baseline"/>
        <w:rPr>
          <w:rFonts w:ascii="Helvetica" w:eastAsia="Times New Roman" w:hAnsi="Helvetica" w:cs="Times New Roman"/>
          <w:color w:val="000000"/>
          <w:sz w:val="24"/>
          <w:szCs w:val="24"/>
        </w:rPr>
      </w:pPr>
    </w:p>
    <w:tbl>
      <w:tblPr>
        <w:tblW w:w="10080" w:type="dxa"/>
        <w:tblCellMar>
          <w:left w:w="0" w:type="dxa"/>
          <w:right w:w="0" w:type="dxa"/>
        </w:tblCellMar>
        <w:tblLook w:val="04A0"/>
      </w:tblPr>
      <w:tblGrid>
        <w:gridCol w:w="10080"/>
      </w:tblGrid>
      <w:tr w:rsidR="003E3E71" w:rsidRPr="003E3E71" w:rsidTr="003E3E71">
        <w:tc>
          <w:tcPr>
            <w:tcW w:w="10080" w:type="dxa"/>
            <w:vAlign w:val="center"/>
            <w:hideMark/>
          </w:tcPr>
          <w:p w:rsidR="003E3E71" w:rsidRPr="003E3E71" w:rsidRDefault="003E3E71" w:rsidP="003E3E71">
            <w:pPr>
              <w:spacing w:after="0" w:line="240" w:lineRule="auto"/>
              <w:rPr>
                <w:rFonts w:ascii="Times New Roman" w:eastAsia="Times New Roman" w:hAnsi="Times New Roman" w:cs="Times New Roman"/>
                <w:sz w:val="24"/>
                <w:szCs w:val="24"/>
              </w:rPr>
            </w:pPr>
          </w:p>
        </w:tc>
      </w:tr>
      <w:tr w:rsidR="003E3E71" w:rsidRPr="003E3E71" w:rsidTr="003E3E71">
        <w:trPr>
          <w:trHeight w:val="1755"/>
        </w:trPr>
        <w:tc>
          <w:tcPr>
            <w:tcW w:w="10080" w:type="dxa"/>
            <w:vAlign w:val="center"/>
            <w:hideMark/>
          </w:tcPr>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lastRenderedPageBreak/>
              <w:t>package</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com.saket.demo.proxy;</w:t>
            </w:r>
          </w:p>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Times New Roman" w:eastAsia="Times New Roman" w:hAnsi="Times New Roman" w:cs="Times New Roman"/>
                <w:sz w:val="24"/>
                <w:szCs w:val="24"/>
              </w:rPr>
              <w:t> </w:t>
            </w:r>
          </w:p>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import</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java.util.ArrayList;</w:t>
            </w:r>
          </w:p>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import</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java.util.List;</w:t>
            </w:r>
          </w:p>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Times New Roman" w:eastAsia="Times New Roman" w:hAnsi="Times New Roman" w:cs="Times New Roman"/>
                <w:sz w:val="24"/>
                <w:szCs w:val="24"/>
              </w:rPr>
              <w:t> </w:t>
            </w:r>
          </w:p>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Times New Roman" w:eastAsia="Times New Roman" w:hAnsi="Times New Roman" w:cs="Times New Roman"/>
                <w:sz w:val="24"/>
                <w:szCs w:val="24"/>
              </w:rPr>
              <w:t> </w:t>
            </w:r>
          </w:p>
          <w:p w:rsidR="003E3E71" w:rsidRPr="003E3E71" w:rsidRDefault="003E3E71" w:rsidP="003E3E71">
            <w:pPr>
              <w:spacing w:after="0" w:line="240" w:lineRule="auto"/>
              <w:rPr>
                <w:rFonts w:ascii="Times New Roman" w:eastAsia="Times New Roman" w:hAnsi="Times New Roman" w:cs="Times New Roman"/>
                <w:sz w:val="24"/>
                <w:szCs w:val="24"/>
              </w:rPr>
            </w:pPr>
          </w:p>
        </w:tc>
      </w:tr>
      <w:tr w:rsidR="003E3E71" w:rsidRPr="003E3E71" w:rsidTr="003E3E71">
        <w:tc>
          <w:tcPr>
            <w:tcW w:w="10080" w:type="dxa"/>
            <w:vAlign w:val="center"/>
            <w:hideMark/>
          </w:tcPr>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Courier New" w:eastAsia="Times New Roman" w:hAnsi="Courier New" w:cs="Courier New"/>
                <w:sz w:val="20"/>
              </w:rPr>
              <w:t>package</w:t>
            </w:r>
            <w:r w:rsidRPr="003E3E71">
              <w:rPr>
                <w:rFonts w:ascii="Times New Roman" w:eastAsia="Times New Roman" w:hAnsi="Times New Roman" w:cs="Times New Roman"/>
                <w:sz w:val="24"/>
                <w:szCs w:val="24"/>
              </w:rPr>
              <w:t xml:space="preserve"> </w:t>
            </w:r>
            <w:r w:rsidRPr="003E3E71">
              <w:rPr>
                <w:rFonts w:ascii="Courier New" w:eastAsia="Times New Roman" w:hAnsi="Courier New" w:cs="Courier New"/>
                <w:sz w:val="20"/>
              </w:rPr>
              <w:t>com.saket.demo.proxy;</w:t>
            </w:r>
          </w:p>
          <w:p w:rsidR="003E3E71" w:rsidRPr="003E3E71" w:rsidRDefault="003E3E71" w:rsidP="003E3E71">
            <w:pPr>
              <w:spacing w:after="0" w:line="240" w:lineRule="auto"/>
              <w:rPr>
                <w:rFonts w:ascii="Times New Roman" w:eastAsia="Times New Roman" w:hAnsi="Times New Roman" w:cs="Times New Roman"/>
                <w:sz w:val="24"/>
                <w:szCs w:val="24"/>
              </w:rPr>
            </w:pPr>
            <w:r w:rsidRPr="003E3E71">
              <w:rPr>
                <w:rFonts w:ascii="Times New Roman" w:eastAsia="Times New Roman" w:hAnsi="Times New Roman" w:cs="Times New Roman"/>
                <w:sz w:val="24"/>
                <w:szCs w:val="24"/>
              </w:rPr>
              <w:t> </w:t>
            </w:r>
          </w:p>
          <w:p w:rsidR="003E3E71" w:rsidRPr="003E3E71" w:rsidRDefault="003E3E71" w:rsidP="003E3E71">
            <w:pPr>
              <w:spacing w:after="0" w:line="240" w:lineRule="auto"/>
              <w:rPr>
                <w:rFonts w:ascii="Times New Roman" w:eastAsia="Times New Roman" w:hAnsi="Times New Roman" w:cs="Times New Roman"/>
                <w:sz w:val="24"/>
                <w:szCs w:val="24"/>
              </w:rPr>
            </w:pPr>
          </w:p>
        </w:tc>
      </w:tr>
    </w:tbl>
    <w:p w:rsidR="003E3E71" w:rsidRPr="003E3E71" w:rsidRDefault="003E3E71" w:rsidP="003E3E71">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color w:val="000000"/>
          <w:sz w:val="24"/>
          <w:szCs w:val="24"/>
        </w:rPr>
        <w:t>As one of the site is mentioned in the banned sites, So</w:t>
      </w:r>
      <w:r w:rsidRPr="003E3E71">
        <w:rPr>
          <w:rFonts w:ascii="Helvetica" w:eastAsia="Times New Roman" w:hAnsi="Helvetica" w:cs="Times New Roman"/>
          <w:color w:val="000000"/>
          <w:sz w:val="24"/>
          <w:szCs w:val="24"/>
        </w:rPr>
        <w:br/>
        <w:t>Running the program will give the output :</w:t>
      </w:r>
    </w:p>
    <w:p w:rsidR="003E3E71" w:rsidRPr="003E3E71" w:rsidRDefault="003E3E71" w:rsidP="003E3E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E3E71">
        <w:rPr>
          <w:rFonts w:ascii="Consolas" w:eastAsia="Times New Roman" w:hAnsi="Consolas" w:cs="Consolas"/>
          <w:color w:val="000000"/>
          <w:sz w:val="18"/>
          <w:szCs w:val="18"/>
        </w:rPr>
        <w:t>Connecting to geeksforgeeks.org</w:t>
      </w:r>
    </w:p>
    <w:p w:rsidR="003E3E71" w:rsidRPr="003E3E71" w:rsidRDefault="003E3E71" w:rsidP="003E3E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E3E71">
        <w:rPr>
          <w:rFonts w:ascii="Consolas" w:eastAsia="Times New Roman" w:hAnsi="Consolas" w:cs="Consolas"/>
          <w:color w:val="000000"/>
          <w:sz w:val="18"/>
          <w:szCs w:val="18"/>
        </w:rPr>
        <w:t>Access Denied</w:t>
      </w:r>
    </w:p>
    <w:p w:rsidR="003E3E71" w:rsidRPr="003E3E71" w:rsidRDefault="003E3E71" w:rsidP="003E3E71">
      <w:pPr>
        <w:shd w:val="clear" w:color="auto" w:fill="FFFFFF"/>
        <w:spacing w:after="0" w:line="240" w:lineRule="auto"/>
        <w:jc w:val="center"/>
        <w:textAlignment w:val="baseline"/>
        <w:rPr>
          <w:rFonts w:ascii="Helvetica" w:eastAsia="Times New Roman" w:hAnsi="Helvetica" w:cs="Times New Roman"/>
          <w:color w:val="000000"/>
          <w:sz w:val="24"/>
          <w:szCs w:val="24"/>
        </w:rPr>
      </w:pPr>
      <w:r w:rsidRPr="003E3E71">
        <w:rPr>
          <w:rFonts w:ascii="Helvetica" w:eastAsia="Times New Roman" w:hAnsi="Helvetica" w:cs="Times New Roman"/>
          <w:b/>
          <w:bCs/>
          <w:color w:val="000000"/>
          <w:sz w:val="23"/>
        </w:rPr>
        <w:t>Benefits:</w:t>
      </w:r>
    </w:p>
    <w:p w:rsidR="003E3E71" w:rsidRPr="003E3E71" w:rsidRDefault="003E3E71" w:rsidP="003E3E71">
      <w:pPr>
        <w:numPr>
          <w:ilvl w:val="0"/>
          <w:numId w:val="14"/>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E3E71">
        <w:rPr>
          <w:rFonts w:ascii="Helvetica" w:eastAsia="Times New Roman" w:hAnsi="Helvetica" w:cs="Times New Roman"/>
          <w:color w:val="000000"/>
          <w:sz w:val="20"/>
          <w:szCs w:val="20"/>
        </w:rPr>
        <w:t>One of the advantages of Proxy pattern is security.</w:t>
      </w:r>
    </w:p>
    <w:p w:rsidR="003E3E71" w:rsidRPr="003E3E71" w:rsidRDefault="003E3E71" w:rsidP="003E3E71">
      <w:pPr>
        <w:numPr>
          <w:ilvl w:val="0"/>
          <w:numId w:val="14"/>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E3E71">
        <w:rPr>
          <w:rFonts w:ascii="Helvetica" w:eastAsia="Times New Roman" w:hAnsi="Helvetica" w:cs="Times New Roman"/>
          <w:color w:val="000000"/>
          <w:sz w:val="20"/>
          <w:szCs w:val="20"/>
        </w:rPr>
        <w:t>This pattern avoids duplication of objects which might be huge size and memory intensive. This in turn increases the performance of the application.</w:t>
      </w:r>
    </w:p>
    <w:p w:rsidR="003E3E71" w:rsidRPr="003E3E71" w:rsidRDefault="003E3E71" w:rsidP="003E3E71">
      <w:pPr>
        <w:numPr>
          <w:ilvl w:val="0"/>
          <w:numId w:val="14"/>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E3E71">
        <w:rPr>
          <w:rFonts w:ascii="Helvetica" w:eastAsia="Times New Roman" w:hAnsi="Helvetica" w:cs="Times New Roman"/>
          <w:color w:val="000000"/>
          <w:sz w:val="20"/>
          <w:szCs w:val="20"/>
        </w:rPr>
        <w:t>The remote proxy also ensures about security by installing the local code proxy (stub) in the client machine and then accessing the server with help of the remote code.</w:t>
      </w:r>
    </w:p>
    <w:p w:rsidR="003E3E71" w:rsidRDefault="003E3E71" w:rsidP="00241B93">
      <w:pPr>
        <w:rPr>
          <w:rStyle w:val="y0nh2b"/>
          <w:rFonts w:ascii="Arial" w:hAnsi="Arial" w:cs="Arial"/>
          <w:color w:val="222222"/>
          <w:shd w:val="clear" w:color="auto" w:fill="FFFFFF"/>
        </w:rPr>
      </w:pPr>
    </w:p>
    <w:p w:rsidR="0028129E" w:rsidRPr="00241B93" w:rsidRDefault="0028129E" w:rsidP="00241B93">
      <w:r>
        <w:rPr>
          <w:rStyle w:val="y0nh2b"/>
          <w:rFonts w:ascii="Arial" w:hAnsi="Arial" w:cs="Arial"/>
          <w:color w:val="222222"/>
          <w:shd w:val="clear" w:color="auto" w:fill="FFFFFF"/>
        </w:rPr>
        <w:t>I think total number of binary trees possible for n nodes is equal to Catalan number.</w:t>
      </w:r>
      <w:r>
        <w:rPr>
          <w:rFonts w:ascii="Arial" w:hAnsi="Arial" w:cs="Arial"/>
          <w:color w:val="222222"/>
          <w:shd w:val="clear" w:color="auto" w:fill="FFFFFF"/>
        </w:rPr>
        <w:br/>
      </w:r>
      <w:r>
        <w:rPr>
          <w:rStyle w:val="y0nh2b"/>
          <w:rFonts w:ascii="Arial" w:hAnsi="Arial" w:cs="Arial"/>
          <w:color w:val="222222"/>
          <w:shd w:val="clear" w:color="auto" w:fill="FFFFFF"/>
        </w:rPr>
        <w:t>C(n) = (2n)! / ((n+1)! * n!)</w:t>
      </w:r>
      <w:r>
        <w:rPr>
          <w:rFonts w:ascii="Arial" w:hAnsi="Arial" w:cs="Arial"/>
          <w:color w:val="222222"/>
          <w:shd w:val="clear" w:color="auto" w:fill="FFFFFF"/>
        </w:rPr>
        <w:br/>
      </w:r>
      <w:r>
        <w:rPr>
          <w:rStyle w:val="y0nh2b"/>
          <w:rFonts w:ascii="Arial" w:hAnsi="Arial" w:cs="Arial"/>
          <w:color w:val="222222"/>
          <w:shd w:val="clear" w:color="auto" w:fill="FFFFFF"/>
        </w:rPr>
        <w:t>for n = 4, </w:t>
      </w:r>
      <w:r>
        <w:rPr>
          <w:rStyle w:val="y0nh2b"/>
          <w:rFonts w:ascii="Arial" w:hAnsi="Arial" w:cs="Arial"/>
          <w:b/>
          <w:bCs/>
          <w:color w:val="222222"/>
          <w:shd w:val="clear" w:color="auto" w:fill="FFFFFF"/>
        </w:rPr>
        <w:t>14</w:t>
      </w:r>
      <w:r>
        <w:rPr>
          <w:rStyle w:val="y0nh2b"/>
          <w:rFonts w:ascii="Arial" w:hAnsi="Arial" w:cs="Arial"/>
          <w:color w:val="222222"/>
          <w:shd w:val="clear" w:color="auto" w:fill="FFFFFF"/>
        </w:rPr>
        <w:t> binary trees are possible as given by catalan number.</w:t>
      </w:r>
      <w:r>
        <w:rPr>
          <w:rStyle w:val="wrk6pd"/>
          <w:rFonts w:ascii="Arial" w:hAnsi="Arial" w:cs="Arial"/>
          <w:color w:val="777777"/>
          <w:sz w:val="21"/>
          <w:szCs w:val="21"/>
          <w:shd w:val="clear" w:color="auto" w:fill="FFFFFF"/>
        </w:rPr>
        <w:t>Nov 26, 2014</w:t>
      </w:r>
    </w:p>
    <w:sectPr w:rsidR="0028129E" w:rsidRPr="00241B93" w:rsidSect="007662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793C"/>
    <w:multiLevelType w:val="multilevel"/>
    <w:tmpl w:val="903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45F29"/>
    <w:multiLevelType w:val="multilevel"/>
    <w:tmpl w:val="060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706E6"/>
    <w:multiLevelType w:val="multilevel"/>
    <w:tmpl w:val="BBE8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02EB6"/>
    <w:multiLevelType w:val="multilevel"/>
    <w:tmpl w:val="95E03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9137E"/>
    <w:multiLevelType w:val="multilevel"/>
    <w:tmpl w:val="02FE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B2B8C"/>
    <w:multiLevelType w:val="hybridMultilevel"/>
    <w:tmpl w:val="BC744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F369DE"/>
    <w:multiLevelType w:val="multilevel"/>
    <w:tmpl w:val="5FAA7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276F3A"/>
    <w:multiLevelType w:val="multilevel"/>
    <w:tmpl w:val="A39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580086"/>
    <w:multiLevelType w:val="multilevel"/>
    <w:tmpl w:val="77F43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74718"/>
    <w:multiLevelType w:val="multilevel"/>
    <w:tmpl w:val="2E78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A48A5"/>
    <w:multiLevelType w:val="multilevel"/>
    <w:tmpl w:val="62BC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B04708"/>
    <w:multiLevelType w:val="multilevel"/>
    <w:tmpl w:val="636E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F74298"/>
    <w:multiLevelType w:val="multilevel"/>
    <w:tmpl w:val="F0C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164A0E"/>
    <w:multiLevelType w:val="multilevel"/>
    <w:tmpl w:val="675E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B496D"/>
    <w:multiLevelType w:val="multilevel"/>
    <w:tmpl w:val="4B18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4"/>
  </w:num>
  <w:num w:numId="4">
    <w:abstractNumId w:val="1"/>
  </w:num>
  <w:num w:numId="5">
    <w:abstractNumId w:val="3"/>
  </w:num>
  <w:num w:numId="6">
    <w:abstractNumId w:val="2"/>
  </w:num>
  <w:num w:numId="7">
    <w:abstractNumId w:val="0"/>
  </w:num>
  <w:num w:numId="8">
    <w:abstractNumId w:val="12"/>
  </w:num>
  <w:num w:numId="9">
    <w:abstractNumId w:val="10"/>
  </w:num>
  <w:num w:numId="10">
    <w:abstractNumId w:val="9"/>
  </w:num>
  <w:num w:numId="11">
    <w:abstractNumId w:val="5"/>
  </w:num>
  <w:num w:numId="12">
    <w:abstractNumId w:val="4"/>
  </w:num>
  <w:num w:numId="13">
    <w:abstractNumId w:val="11"/>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1EFC"/>
    <w:rsid w:val="0005270A"/>
    <w:rsid w:val="00053150"/>
    <w:rsid w:val="00054FCE"/>
    <w:rsid w:val="00082F90"/>
    <w:rsid w:val="000B1C0A"/>
    <w:rsid w:val="002209E2"/>
    <w:rsid w:val="00226FB3"/>
    <w:rsid w:val="00241B93"/>
    <w:rsid w:val="00261C9B"/>
    <w:rsid w:val="0028129E"/>
    <w:rsid w:val="00295981"/>
    <w:rsid w:val="002A3737"/>
    <w:rsid w:val="002B2064"/>
    <w:rsid w:val="002D18F5"/>
    <w:rsid w:val="00321018"/>
    <w:rsid w:val="003223B3"/>
    <w:rsid w:val="00376B6D"/>
    <w:rsid w:val="003E3E71"/>
    <w:rsid w:val="003E5969"/>
    <w:rsid w:val="00420BE1"/>
    <w:rsid w:val="004300BF"/>
    <w:rsid w:val="004C39F1"/>
    <w:rsid w:val="005267F4"/>
    <w:rsid w:val="00532258"/>
    <w:rsid w:val="00587766"/>
    <w:rsid w:val="005F44D0"/>
    <w:rsid w:val="0065044E"/>
    <w:rsid w:val="006860E9"/>
    <w:rsid w:val="006C788F"/>
    <w:rsid w:val="006E55E3"/>
    <w:rsid w:val="00700156"/>
    <w:rsid w:val="007423A9"/>
    <w:rsid w:val="007635F8"/>
    <w:rsid w:val="007662C6"/>
    <w:rsid w:val="007E439D"/>
    <w:rsid w:val="007F3635"/>
    <w:rsid w:val="0080583B"/>
    <w:rsid w:val="00871692"/>
    <w:rsid w:val="00876EA7"/>
    <w:rsid w:val="008A5F31"/>
    <w:rsid w:val="008C34D5"/>
    <w:rsid w:val="009659A8"/>
    <w:rsid w:val="009854C6"/>
    <w:rsid w:val="009A287C"/>
    <w:rsid w:val="009B5765"/>
    <w:rsid w:val="00A01BE1"/>
    <w:rsid w:val="00A01EFC"/>
    <w:rsid w:val="00AE06EE"/>
    <w:rsid w:val="00B433C1"/>
    <w:rsid w:val="00B950A1"/>
    <w:rsid w:val="00BB7F8E"/>
    <w:rsid w:val="00BC575E"/>
    <w:rsid w:val="00BE21C9"/>
    <w:rsid w:val="00C661DD"/>
    <w:rsid w:val="00CA69C5"/>
    <w:rsid w:val="00CE0ED0"/>
    <w:rsid w:val="00CE708D"/>
    <w:rsid w:val="00D36B1C"/>
    <w:rsid w:val="00D72A89"/>
    <w:rsid w:val="00DA6A59"/>
    <w:rsid w:val="00DF62B4"/>
    <w:rsid w:val="00E3347E"/>
    <w:rsid w:val="00EC0098"/>
    <w:rsid w:val="00ED623F"/>
    <w:rsid w:val="00F05929"/>
    <w:rsid w:val="00F6738A"/>
    <w:rsid w:val="00FA7E43"/>
    <w:rsid w:val="00FD3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2C6"/>
  </w:style>
  <w:style w:type="paragraph" w:styleId="Heading1">
    <w:name w:val="heading 1"/>
    <w:basedOn w:val="Normal"/>
    <w:next w:val="Normal"/>
    <w:link w:val="Heading1Char"/>
    <w:uiPriority w:val="9"/>
    <w:qFormat/>
    <w:rsid w:val="00CE0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F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6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78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EFC"/>
    <w:rPr>
      <w:b/>
      <w:bCs/>
    </w:rPr>
  </w:style>
  <w:style w:type="paragraph" w:styleId="BalloonText">
    <w:name w:val="Balloon Text"/>
    <w:basedOn w:val="Normal"/>
    <w:link w:val="BalloonTextChar"/>
    <w:uiPriority w:val="99"/>
    <w:semiHidden/>
    <w:unhideWhenUsed/>
    <w:rsid w:val="00A0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EFC"/>
    <w:rPr>
      <w:rFonts w:ascii="Tahoma" w:hAnsi="Tahoma" w:cs="Tahoma"/>
      <w:sz w:val="16"/>
      <w:szCs w:val="16"/>
    </w:rPr>
  </w:style>
  <w:style w:type="character" w:styleId="HTMLCode">
    <w:name w:val="HTML Code"/>
    <w:basedOn w:val="DefaultParagraphFont"/>
    <w:uiPriority w:val="99"/>
    <w:semiHidden/>
    <w:unhideWhenUsed/>
    <w:rsid w:val="00A01E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76EA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76EA7"/>
    <w:rPr>
      <w:color w:val="0000FF"/>
      <w:u w:val="single"/>
    </w:rPr>
  </w:style>
  <w:style w:type="table" w:styleId="TableGrid">
    <w:name w:val="Table Grid"/>
    <w:basedOn w:val="TableNormal"/>
    <w:uiPriority w:val="59"/>
    <w:rsid w:val="00876E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82F9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E0E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ED0"/>
    <w:rPr>
      <w:rFonts w:ascii="Courier New" w:eastAsia="Times New Roman" w:hAnsi="Courier New" w:cs="Courier New"/>
      <w:sz w:val="20"/>
      <w:szCs w:val="20"/>
    </w:rPr>
  </w:style>
  <w:style w:type="character" w:customStyle="1" w:styleId="kwd">
    <w:name w:val="kwd"/>
    <w:basedOn w:val="DefaultParagraphFont"/>
    <w:rsid w:val="00CE0ED0"/>
  </w:style>
  <w:style w:type="character" w:customStyle="1" w:styleId="pln">
    <w:name w:val="pln"/>
    <w:basedOn w:val="DefaultParagraphFont"/>
    <w:rsid w:val="00CE0ED0"/>
  </w:style>
  <w:style w:type="character" w:customStyle="1" w:styleId="typ">
    <w:name w:val="typ"/>
    <w:basedOn w:val="DefaultParagraphFont"/>
    <w:rsid w:val="00CE0ED0"/>
  </w:style>
  <w:style w:type="character" w:customStyle="1" w:styleId="pun">
    <w:name w:val="pun"/>
    <w:basedOn w:val="DefaultParagraphFont"/>
    <w:rsid w:val="00CE0ED0"/>
  </w:style>
  <w:style w:type="character" w:customStyle="1" w:styleId="lit">
    <w:name w:val="lit"/>
    <w:basedOn w:val="DefaultParagraphFont"/>
    <w:rsid w:val="00CE0ED0"/>
  </w:style>
  <w:style w:type="character" w:customStyle="1" w:styleId="str">
    <w:name w:val="str"/>
    <w:basedOn w:val="DefaultParagraphFont"/>
    <w:rsid w:val="00CE0ED0"/>
  </w:style>
  <w:style w:type="character" w:customStyle="1" w:styleId="Heading1Char">
    <w:name w:val="Heading 1 Char"/>
    <w:basedOn w:val="DefaultParagraphFont"/>
    <w:link w:val="Heading1"/>
    <w:uiPriority w:val="9"/>
    <w:rsid w:val="00CE0E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661DD"/>
    <w:rPr>
      <w:i/>
      <w:iCs/>
    </w:rPr>
  </w:style>
  <w:style w:type="character" w:customStyle="1" w:styleId="yht">
    <w:name w:val="_yht"/>
    <w:basedOn w:val="DefaultParagraphFont"/>
    <w:rsid w:val="00B433C1"/>
  </w:style>
  <w:style w:type="character" w:customStyle="1" w:styleId="Heading4Char">
    <w:name w:val="Heading 4 Char"/>
    <w:basedOn w:val="DefaultParagraphFont"/>
    <w:link w:val="Heading4"/>
    <w:uiPriority w:val="9"/>
    <w:semiHidden/>
    <w:rsid w:val="006C788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E06EE"/>
    <w:pPr>
      <w:ind w:left="720"/>
      <w:contextualSpacing/>
    </w:pPr>
  </w:style>
  <w:style w:type="character" w:customStyle="1" w:styleId="y0nh2b">
    <w:name w:val="y0nh2b"/>
    <w:basedOn w:val="DefaultParagraphFont"/>
    <w:rsid w:val="0028129E"/>
  </w:style>
  <w:style w:type="character" w:customStyle="1" w:styleId="wrk6pd">
    <w:name w:val="wrk6pd"/>
    <w:basedOn w:val="DefaultParagraphFont"/>
    <w:rsid w:val="0028129E"/>
  </w:style>
</w:styles>
</file>

<file path=word/webSettings.xml><?xml version="1.0" encoding="utf-8"?>
<w:webSettings xmlns:r="http://schemas.openxmlformats.org/officeDocument/2006/relationships" xmlns:w="http://schemas.openxmlformats.org/wordprocessingml/2006/main">
  <w:divs>
    <w:div w:id="48580684">
      <w:bodyDiv w:val="1"/>
      <w:marLeft w:val="0"/>
      <w:marRight w:val="0"/>
      <w:marTop w:val="0"/>
      <w:marBottom w:val="0"/>
      <w:divBdr>
        <w:top w:val="none" w:sz="0" w:space="0" w:color="auto"/>
        <w:left w:val="none" w:sz="0" w:space="0" w:color="auto"/>
        <w:bottom w:val="none" w:sz="0" w:space="0" w:color="auto"/>
        <w:right w:val="none" w:sz="0" w:space="0" w:color="auto"/>
      </w:divBdr>
    </w:div>
    <w:div w:id="74670895">
      <w:bodyDiv w:val="1"/>
      <w:marLeft w:val="0"/>
      <w:marRight w:val="0"/>
      <w:marTop w:val="0"/>
      <w:marBottom w:val="0"/>
      <w:divBdr>
        <w:top w:val="none" w:sz="0" w:space="0" w:color="auto"/>
        <w:left w:val="none" w:sz="0" w:space="0" w:color="auto"/>
        <w:bottom w:val="none" w:sz="0" w:space="0" w:color="auto"/>
        <w:right w:val="none" w:sz="0" w:space="0" w:color="auto"/>
      </w:divBdr>
    </w:div>
    <w:div w:id="87116210">
      <w:bodyDiv w:val="1"/>
      <w:marLeft w:val="0"/>
      <w:marRight w:val="0"/>
      <w:marTop w:val="0"/>
      <w:marBottom w:val="0"/>
      <w:divBdr>
        <w:top w:val="none" w:sz="0" w:space="0" w:color="auto"/>
        <w:left w:val="none" w:sz="0" w:space="0" w:color="auto"/>
        <w:bottom w:val="none" w:sz="0" w:space="0" w:color="auto"/>
        <w:right w:val="none" w:sz="0" w:space="0" w:color="auto"/>
      </w:divBdr>
      <w:divsChild>
        <w:div w:id="489831395">
          <w:marLeft w:val="540"/>
          <w:marRight w:val="0"/>
          <w:marTop w:val="0"/>
          <w:marBottom w:val="0"/>
          <w:divBdr>
            <w:top w:val="none" w:sz="0" w:space="0" w:color="auto"/>
            <w:left w:val="none" w:sz="0" w:space="0" w:color="auto"/>
            <w:bottom w:val="none" w:sz="0" w:space="0" w:color="auto"/>
            <w:right w:val="none" w:sz="0" w:space="0" w:color="auto"/>
          </w:divBdr>
        </w:div>
        <w:div w:id="432895611">
          <w:marLeft w:val="540"/>
          <w:marRight w:val="0"/>
          <w:marTop w:val="0"/>
          <w:marBottom w:val="0"/>
          <w:divBdr>
            <w:top w:val="none" w:sz="0" w:space="0" w:color="auto"/>
            <w:left w:val="none" w:sz="0" w:space="0" w:color="auto"/>
            <w:bottom w:val="none" w:sz="0" w:space="0" w:color="auto"/>
            <w:right w:val="none" w:sz="0" w:space="0" w:color="auto"/>
          </w:divBdr>
        </w:div>
        <w:div w:id="49426990">
          <w:marLeft w:val="540"/>
          <w:marRight w:val="0"/>
          <w:marTop w:val="0"/>
          <w:marBottom w:val="0"/>
          <w:divBdr>
            <w:top w:val="none" w:sz="0" w:space="0" w:color="auto"/>
            <w:left w:val="none" w:sz="0" w:space="0" w:color="auto"/>
            <w:bottom w:val="none" w:sz="0" w:space="0" w:color="auto"/>
            <w:right w:val="none" w:sz="0" w:space="0" w:color="auto"/>
          </w:divBdr>
        </w:div>
        <w:div w:id="745691699">
          <w:marLeft w:val="540"/>
          <w:marRight w:val="0"/>
          <w:marTop w:val="0"/>
          <w:marBottom w:val="0"/>
          <w:divBdr>
            <w:top w:val="none" w:sz="0" w:space="0" w:color="auto"/>
            <w:left w:val="none" w:sz="0" w:space="0" w:color="auto"/>
            <w:bottom w:val="none" w:sz="0" w:space="0" w:color="auto"/>
            <w:right w:val="none" w:sz="0" w:space="0" w:color="auto"/>
          </w:divBdr>
        </w:div>
      </w:divsChild>
    </w:div>
    <w:div w:id="101189015">
      <w:bodyDiv w:val="1"/>
      <w:marLeft w:val="0"/>
      <w:marRight w:val="0"/>
      <w:marTop w:val="0"/>
      <w:marBottom w:val="0"/>
      <w:divBdr>
        <w:top w:val="none" w:sz="0" w:space="0" w:color="auto"/>
        <w:left w:val="none" w:sz="0" w:space="0" w:color="auto"/>
        <w:bottom w:val="none" w:sz="0" w:space="0" w:color="auto"/>
        <w:right w:val="none" w:sz="0" w:space="0" w:color="auto"/>
      </w:divBdr>
      <w:divsChild>
        <w:div w:id="1588493234">
          <w:marLeft w:val="0"/>
          <w:marRight w:val="0"/>
          <w:marTop w:val="0"/>
          <w:marBottom w:val="0"/>
          <w:divBdr>
            <w:top w:val="dotted" w:sz="8" w:space="1" w:color="auto"/>
            <w:left w:val="dotted" w:sz="8" w:space="4" w:color="auto"/>
            <w:bottom w:val="dotted" w:sz="8" w:space="1" w:color="auto"/>
            <w:right w:val="dotted" w:sz="8" w:space="4" w:color="auto"/>
          </w:divBdr>
          <w:divsChild>
            <w:div w:id="15830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979">
      <w:bodyDiv w:val="1"/>
      <w:marLeft w:val="0"/>
      <w:marRight w:val="0"/>
      <w:marTop w:val="0"/>
      <w:marBottom w:val="0"/>
      <w:divBdr>
        <w:top w:val="none" w:sz="0" w:space="0" w:color="auto"/>
        <w:left w:val="none" w:sz="0" w:space="0" w:color="auto"/>
        <w:bottom w:val="none" w:sz="0" w:space="0" w:color="auto"/>
        <w:right w:val="none" w:sz="0" w:space="0" w:color="auto"/>
      </w:divBdr>
    </w:div>
    <w:div w:id="119417999">
      <w:bodyDiv w:val="1"/>
      <w:marLeft w:val="0"/>
      <w:marRight w:val="0"/>
      <w:marTop w:val="0"/>
      <w:marBottom w:val="0"/>
      <w:divBdr>
        <w:top w:val="none" w:sz="0" w:space="0" w:color="auto"/>
        <w:left w:val="none" w:sz="0" w:space="0" w:color="auto"/>
        <w:bottom w:val="none" w:sz="0" w:space="0" w:color="auto"/>
        <w:right w:val="none" w:sz="0" w:space="0" w:color="auto"/>
      </w:divBdr>
    </w:div>
    <w:div w:id="171770729">
      <w:bodyDiv w:val="1"/>
      <w:marLeft w:val="0"/>
      <w:marRight w:val="0"/>
      <w:marTop w:val="0"/>
      <w:marBottom w:val="0"/>
      <w:divBdr>
        <w:top w:val="none" w:sz="0" w:space="0" w:color="auto"/>
        <w:left w:val="none" w:sz="0" w:space="0" w:color="auto"/>
        <w:bottom w:val="none" w:sz="0" w:space="0" w:color="auto"/>
        <w:right w:val="none" w:sz="0" w:space="0" w:color="auto"/>
      </w:divBdr>
      <w:divsChild>
        <w:div w:id="1522158671">
          <w:marLeft w:val="0"/>
          <w:marRight w:val="0"/>
          <w:marTop w:val="0"/>
          <w:marBottom w:val="0"/>
          <w:divBdr>
            <w:top w:val="none" w:sz="0" w:space="0" w:color="auto"/>
            <w:left w:val="none" w:sz="0" w:space="0" w:color="auto"/>
            <w:bottom w:val="none" w:sz="0" w:space="0" w:color="auto"/>
            <w:right w:val="none" w:sz="0" w:space="0" w:color="auto"/>
          </w:divBdr>
          <w:divsChild>
            <w:div w:id="2111074384">
              <w:marLeft w:val="0"/>
              <w:marRight w:val="0"/>
              <w:marTop w:val="0"/>
              <w:marBottom w:val="0"/>
              <w:divBdr>
                <w:top w:val="none" w:sz="0" w:space="0" w:color="auto"/>
                <w:left w:val="none" w:sz="0" w:space="0" w:color="auto"/>
                <w:bottom w:val="none" w:sz="0" w:space="0" w:color="auto"/>
                <w:right w:val="none" w:sz="0" w:space="0" w:color="auto"/>
              </w:divBdr>
            </w:div>
          </w:divsChild>
        </w:div>
        <w:div w:id="315382634">
          <w:marLeft w:val="0"/>
          <w:marRight w:val="0"/>
          <w:marTop w:val="0"/>
          <w:marBottom w:val="0"/>
          <w:divBdr>
            <w:top w:val="none" w:sz="0" w:space="0" w:color="auto"/>
            <w:left w:val="none" w:sz="0" w:space="0" w:color="auto"/>
            <w:bottom w:val="none" w:sz="0" w:space="0" w:color="auto"/>
            <w:right w:val="none" w:sz="0" w:space="0" w:color="auto"/>
          </w:divBdr>
          <w:divsChild>
            <w:div w:id="2006518239">
              <w:marLeft w:val="0"/>
              <w:marRight w:val="0"/>
              <w:marTop w:val="0"/>
              <w:marBottom w:val="0"/>
              <w:divBdr>
                <w:top w:val="none" w:sz="0" w:space="0" w:color="auto"/>
                <w:left w:val="none" w:sz="0" w:space="0" w:color="auto"/>
                <w:bottom w:val="none" w:sz="0" w:space="0" w:color="auto"/>
                <w:right w:val="none" w:sz="0" w:space="0" w:color="auto"/>
              </w:divBdr>
            </w:div>
            <w:div w:id="1258100405">
              <w:marLeft w:val="0"/>
              <w:marRight w:val="0"/>
              <w:marTop w:val="0"/>
              <w:marBottom w:val="0"/>
              <w:divBdr>
                <w:top w:val="none" w:sz="0" w:space="0" w:color="auto"/>
                <w:left w:val="none" w:sz="0" w:space="0" w:color="auto"/>
                <w:bottom w:val="none" w:sz="0" w:space="0" w:color="auto"/>
                <w:right w:val="none" w:sz="0" w:space="0" w:color="auto"/>
              </w:divBdr>
            </w:div>
            <w:div w:id="636835340">
              <w:marLeft w:val="0"/>
              <w:marRight w:val="0"/>
              <w:marTop w:val="0"/>
              <w:marBottom w:val="0"/>
              <w:divBdr>
                <w:top w:val="none" w:sz="0" w:space="0" w:color="auto"/>
                <w:left w:val="none" w:sz="0" w:space="0" w:color="auto"/>
                <w:bottom w:val="none" w:sz="0" w:space="0" w:color="auto"/>
                <w:right w:val="none" w:sz="0" w:space="0" w:color="auto"/>
              </w:divBdr>
            </w:div>
            <w:div w:id="425425183">
              <w:marLeft w:val="0"/>
              <w:marRight w:val="0"/>
              <w:marTop w:val="0"/>
              <w:marBottom w:val="0"/>
              <w:divBdr>
                <w:top w:val="none" w:sz="0" w:space="0" w:color="auto"/>
                <w:left w:val="none" w:sz="0" w:space="0" w:color="auto"/>
                <w:bottom w:val="none" w:sz="0" w:space="0" w:color="auto"/>
                <w:right w:val="none" w:sz="0" w:space="0" w:color="auto"/>
              </w:divBdr>
            </w:div>
            <w:div w:id="9421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5678">
      <w:bodyDiv w:val="1"/>
      <w:marLeft w:val="0"/>
      <w:marRight w:val="0"/>
      <w:marTop w:val="0"/>
      <w:marBottom w:val="0"/>
      <w:divBdr>
        <w:top w:val="none" w:sz="0" w:space="0" w:color="auto"/>
        <w:left w:val="none" w:sz="0" w:space="0" w:color="auto"/>
        <w:bottom w:val="none" w:sz="0" w:space="0" w:color="auto"/>
        <w:right w:val="none" w:sz="0" w:space="0" w:color="auto"/>
      </w:divBdr>
      <w:divsChild>
        <w:div w:id="539438431">
          <w:marLeft w:val="0"/>
          <w:marRight w:val="0"/>
          <w:marTop w:val="0"/>
          <w:marBottom w:val="0"/>
          <w:divBdr>
            <w:top w:val="none" w:sz="0" w:space="0" w:color="auto"/>
            <w:left w:val="none" w:sz="0" w:space="0" w:color="auto"/>
            <w:bottom w:val="none" w:sz="0" w:space="0" w:color="auto"/>
            <w:right w:val="none" w:sz="0" w:space="0" w:color="auto"/>
          </w:divBdr>
        </w:div>
        <w:div w:id="826824032">
          <w:marLeft w:val="0"/>
          <w:marRight w:val="0"/>
          <w:marTop w:val="0"/>
          <w:marBottom w:val="0"/>
          <w:divBdr>
            <w:top w:val="none" w:sz="0" w:space="0" w:color="auto"/>
            <w:left w:val="none" w:sz="0" w:space="0" w:color="auto"/>
            <w:bottom w:val="none" w:sz="0" w:space="0" w:color="auto"/>
            <w:right w:val="none" w:sz="0" w:space="0" w:color="auto"/>
          </w:divBdr>
        </w:div>
      </w:divsChild>
    </w:div>
    <w:div w:id="356155341">
      <w:bodyDiv w:val="1"/>
      <w:marLeft w:val="0"/>
      <w:marRight w:val="0"/>
      <w:marTop w:val="0"/>
      <w:marBottom w:val="0"/>
      <w:divBdr>
        <w:top w:val="none" w:sz="0" w:space="0" w:color="auto"/>
        <w:left w:val="none" w:sz="0" w:space="0" w:color="auto"/>
        <w:bottom w:val="none" w:sz="0" w:space="0" w:color="auto"/>
        <w:right w:val="none" w:sz="0" w:space="0" w:color="auto"/>
      </w:divBdr>
    </w:div>
    <w:div w:id="539590066">
      <w:bodyDiv w:val="1"/>
      <w:marLeft w:val="0"/>
      <w:marRight w:val="0"/>
      <w:marTop w:val="0"/>
      <w:marBottom w:val="0"/>
      <w:divBdr>
        <w:top w:val="none" w:sz="0" w:space="0" w:color="auto"/>
        <w:left w:val="none" w:sz="0" w:space="0" w:color="auto"/>
        <w:bottom w:val="none" w:sz="0" w:space="0" w:color="auto"/>
        <w:right w:val="none" w:sz="0" w:space="0" w:color="auto"/>
      </w:divBdr>
    </w:div>
    <w:div w:id="608438706">
      <w:bodyDiv w:val="1"/>
      <w:marLeft w:val="0"/>
      <w:marRight w:val="0"/>
      <w:marTop w:val="0"/>
      <w:marBottom w:val="0"/>
      <w:divBdr>
        <w:top w:val="none" w:sz="0" w:space="0" w:color="auto"/>
        <w:left w:val="none" w:sz="0" w:space="0" w:color="auto"/>
        <w:bottom w:val="none" w:sz="0" w:space="0" w:color="auto"/>
        <w:right w:val="none" w:sz="0" w:space="0" w:color="auto"/>
      </w:divBdr>
    </w:div>
    <w:div w:id="667172004">
      <w:bodyDiv w:val="1"/>
      <w:marLeft w:val="0"/>
      <w:marRight w:val="0"/>
      <w:marTop w:val="0"/>
      <w:marBottom w:val="0"/>
      <w:divBdr>
        <w:top w:val="none" w:sz="0" w:space="0" w:color="auto"/>
        <w:left w:val="none" w:sz="0" w:space="0" w:color="auto"/>
        <w:bottom w:val="none" w:sz="0" w:space="0" w:color="auto"/>
        <w:right w:val="none" w:sz="0" w:space="0" w:color="auto"/>
      </w:divBdr>
    </w:div>
    <w:div w:id="719938457">
      <w:bodyDiv w:val="1"/>
      <w:marLeft w:val="0"/>
      <w:marRight w:val="0"/>
      <w:marTop w:val="0"/>
      <w:marBottom w:val="0"/>
      <w:divBdr>
        <w:top w:val="none" w:sz="0" w:space="0" w:color="auto"/>
        <w:left w:val="none" w:sz="0" w:space="0" w:color="auto"/>
        <w:bottom w:val="none" w:sz="0" w:space="0" w:color="auto"/>
        <w:right w:val="none" w:sz="0" w:space="0" w:color="auto"/>
      </w:divBdr>
    </w:div>
    <w:div w:id="787697382">
      <w:bodyDiv w:val="1"/>
      <w:marLeft w:val="0"/>
      <w:marRight w:val="0"/>
      <w:marTop w:val="0"/>
      <w:marBottom w:val="0"/>
      <w:divBdr>
        <w:top w:val="none" w:sz="0" w:space="0" w:color="auto"/>
        <w:left w:val="none" w:sz="0" w:space="0" w:color="auto"/>
        <w:bottom w:val="none" w:sz="0" w:space="0" w:color="auto"/>
        <w:right w:val="none" w:sz="0" w:space="0" w:color="auto"/>
      </w:divBdr>
    </w:div>
    <w:div w:id="892691995">
      <w:bodyDiv w:val="1"/>
      <w:marLeft w:val="0"/>
      <w:marRight w:val="0"/>
      <w:marTop w:val="0"/>
      <w:marBottom w:val="0"/>
      <w:divBdr>
        <w:top w:val="none" w:sz="0" w:space="0" w:color="auto"/>
        <w:left w:val="none" w:sz="0" w:space="0" w:color="auto"/>
        <w:bottom w:val="none" w:sz="0" w:space="0" w:color="auto"/>
        <w:right w:val="none" w:sz="0" w:space="0" w:color="auto"/>
      </w:divBdr>
    </w:div>
    <w:div w:id="911237199">
      <w:bodyDiv w:val="1"/>
      <w:marLeft w:val="0"/>
      <w:marRight w:val="0"/>
      <w:marTop w:val="0"/>
      <w:marBottom w:val="0"/>
      <w:divBdr>
        <w:top w:val="none" w:sz="0" w:space="0" w:color="auto"/>
        <w:left w:val="none" w:sz="0" w:space="0" w:color="auto"/>
        <w:bottom w:val="none" w:sz="0" w:space="0" w:color="auto"/>
        <w:right w:val="none" w:sz="0" w:space="0" w:color="auto"/>
      </w:divBdr>
    </w:div>
    <w:div w:id="1044217128">
      <w:bodyDiv w:val="1"/>
      <w:marLeft w:val="0"/>
      <w:marRight w:val="0"/>
      <w:marTop w:val="0"/>
      <w:marBottom w:val="0"/>
      <w:divBdr>
        <w:top w:val="none" w:sz="0" w:space="0" w:color="auto"/>
        <w:left w:val="none" w:sz="0" w:space="0" w:color="auto"/>
        <w:bottom w:val="none" w:sz="0" w:space="0" w:color="auto"/>
        <w:right w:val="none" w:sz="0" w:space="0" w:color="auto"/>
      </w:divBdr>
    </w:div>
    <w:div w:id="1049105997">
      <w:bodyDiv w:val="1"/>
      <w:marLeft w:val="0"/>
      <w:marRight w:val="0"/>
      <w:marTop w:val="0"/>
      <w:marBottom w:val="0"/>
      <w:divBdr>
        <w:top w:val="none" w:sz="0" w:space="0" w:color="auto"/>
        <w:left w:val="none" w:sz="0" w:space="0" w:color="auto"/>
        <w:bottom w:val="none" w:sz="0" w:space="0" w:color="auto"/>
        <w:right w:val="none" w:sz="0" w:space="0" w:color="auto"/>
      </w:divBdr>
      <w:divsChild>
        <w:div w:id="1452240771">
          <w:marLeft w:val="0"/>
          <w:marRight w:val="0"/>
          <w:marTop w:val="0"/>
          <w:marBottom w:val="0"/>
          <w:divBdr>
            <w:top w:val="none" w:sz="0" w:space="0" w:color="auto"/>
            <w:left w:val="none" w:sz="0" w:space="0" w:color="auto"/>
            <w:bottom w:val="none" w:sz="0" w:space="0" w:color="auto"/>
            <w:right w:val="none" w:sz="0" w:space="0" w:color="auto"/>
          </w:divBdr>
          <w:divsChild>
            <w:div w:id="692614882">
              <w:marLeft w:val="0"/>
              <w:marRight w:val="0"/>
              <w:marTop w:val="0"/>
              <w:marBottom w:val="0"/>
              <w:divBdr>
                <w:top w:val="none" w:sz="0" w:space="0" w:color="auto"/>
                <w:left w:val="none" w:sz="0" w:space="0" w:color="auto"/>
                <w:bottom w:val="none" w:sz="0" w:space="0" w:color="auto"/>
                <w:right w:val="none" w:sz="0" w:space="0" w:color="auto"/>
              </w:divBdr>
              <w:divsChild>
                <w:div w:id="2141268762">
                  <w:marLeft w:val="0"/>
                  <w:marRight w:val="0"/>
                  <w:marTop w:val="0"/>
                  <w:marBottom w:val="0"/>
                  <w:divBdr>
                    <w:top w:val="none" w:sz="0" w:space="0" w:color="auto"/>
                    <w:left w:val="none" w:sz="0" w:space="0" w:color="auto"/>
                    <w:bottom w:val="none" w:sz="0" w:space="0" w:color="auto"/>
                    <w:right w:val="none" w:sz="0" w:space="0" w:color="auto"/>
                  </w:divBdr>
                  <w:divsChild>
                    <w:div w:id="857893511">
                      <w:marLeft w:val="0"/>
                      <w:marRight w:val="0"/>
                      <w:marTop w:val="0"/>
                      <w:marBottom w:val="0"/>
                      <w:divBdr>
                        <w:top w:val="none" w:sz="0" w:space="0" w:color="auto"/>
                        <w:left w:val="none" w:sz="0" w:space="0" w:color="auto"/>
                        <w:bottom w:val="none" w:sz="0" w:space="0" w:color="auto"/>
                        <w:right w:val="none" w:sz="0" w:space="0" w:color="auto"/>
                      </w:divBdr>
                    </w:div>
                    <w:div w:id="1790539852">
                      <w:marLeft w:val="0"/>
                      <w:marRight w:val="0"/>
                      <w:marTop w:val="0"/>
                      <w:marBottom w:val="0"/>
                      <w:divBdr>
                        <w:top w:val="none" w:sz="0" w:space="0" w:color="auto"/>
                        <w:left w:val="none" w:sz="0" w:space="0" w:color="auto"/>
                        <w:bottom w:val="none" w:sz="0" w:space="0" w:color="auto"/>
                        <w:right w:val="none" w:sz="0" w:space="0" w:color="auto"/>
                      </w:divBdr>
                    </w:div>
                    <w:div w:id="579486963">
                      <w:marLeft w:val="0"/>
                      <w:marRight w:val="0"/>
                      <w:marTop w:val="0"/>
                      <w:marBottom w:val="0"/>
                      <w:divBdr>
                        <w:top w:val="none" w:sz="0" w:space="0" w:color="auto"/>
                        <w:left w:val="none" w:sz="0" w:space="0" w:color="auto"/>
                        <w:bottom w:val="none" w:sz="0" w:space="0" w:color="auto"/>
                        <w:right w:val="none" w:sz="0" w:space="0" w:color="auto"/>
                      </w:divBdr>
                    </w:div>
                    <w:div w:id="699430293">
                      <w:marLeft w:val="0"/>
                      <w:marRight w:val="0"/>
                      <w:marTop w:val="0"/>
                      <w:marBottom w:val="0"/>
                      <w:divBdr>
                        <w:top w:val="none" w:sz="0" w:space="0" w:color="auto"/>
                        <w:left w:val="none" w:sz="0" w:space="0" w:color="auto"/>
                        <w:bottom w:val="none" w:sz="0" w:space="0" w:color="auto"/>
                        <w:right w:val="none" w:sz="0" w:space="0" w:color="auto"/>
                      </w:divBdr>
                    </w:div>
                    <w:div w:id="314795947">
                      <w:marLeft w:val="0"/>
                      <w:marRight w:val="0"/>
                      <w:marTop w:val="0"/>
                      <w:marBottom w:val="0"/>
                      <w:divBdr>
                        <w:top w:val="none" w:sz="0" w:space="0" w:color="auto"/>
                        <w:left w:val="none" w:sz="0" w:space="0" w:color="auto"/>
                        <w:bottom w:val="none" w:sz="0" w:space="0" w:color="auto"/>
                        <w:right w:val="none" w:sz="0" w:space="0" w:color="auto"/>
                      </w:divBdr>
                    </w:div>
                    <w:div w:id="6803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59769">
          <w:marLeft w:val="0"/>
          <w:marRight w:val="0"/>
          <w:marTop w:val="0"/>
          <w:marBottom w:val="0"/>
          <w:divBdr>
            <w:top w:val="none" w:sz="0" w:space="0" w:color="auto"/>
            <w:left w:val="none" w:sz="0" w:space="0" w:color="auto"/>
            <w:bottom w:val="none" w:sz="0" w:space="0" w:color="auto"/>
            <w:right w:val="none" w:sz="0" w:space="0" w:color="auto"/>
          </w:divBdr>
          <w:divsChild>
            <w:div w:id="1739866121">
              <w:marLeft w:val="0"/>
              <w:marRight w:val="0"/>
              <w:marTop w:val="0"/>
              <w:marBottom w:val="0"/>
              <w:divBdr>
                <w:top w:val="none" w:sz="0" w:space="0" w:color="auto"/>
                <w:left w:val="none" w:sz="0" w:space="0" w:color="auto"/>
                <w:bottom w:val="none" w:sz="0" w:space="0" w:color="auto"/>
                <w:right w:val="none" w:sz="0" w:space="0" w:color="auto"/>
              </w:divBdr>
              <w:divsChild>
                <w:div w:id="1247379424">
                  <w:marLeft w:val="0"/>
                  <w:marRight w:val="0"/>
                  <w:marTop w:val="0"/>
                  <w:marBottom w:val="0"/>
                  <w:divBdr>
                    <w:top w:val="none" w:sz="0" w:space="0" w:color="auto"/>
                    <w:left w:val="none" w:sz="0" w:space="0" w:color="auto"/>
                    <w:bottom w:val="none" w:sz="0" w:space="0" w:color="auto"/>
                    <w:right w:val="none" w:sz="0" w:space="0" w:color="auto"/>
                  </w:divBdr>
                  <w:divsChild>
                    <w:div w:id="192770641">
                      <w:marLeft w:val="0"/>
                      <w:marRight w:val="0"/>
                      <w:marTop w:val="0"/>
                      <w:marBottom w:val="0"/>
                      <w:divBdr>
                        <w:top w:val="none" w:sz="0" w:space="0" w:color="auto"/>
                        <w:left w:val="none" w:sz="0" w:space="0" w:color="auto"/>
                        <w:bottom w:val="none" w:sz="0" w:space="0" w:color="auto"/>
                        <w:right w:val="none" w:sz="0" w:space="0" w:color="auto"/>
                      </w:divBdr>
                    </w:div>
                    <w:div w:id="629286578">
                      <w:marLeft w:val="0"/>
                      <w:marRight w:val="0"/>
                      <w:marTop w:val="0"/>
                      <w:marBottom w:val="0"/>
                      <w:divBdr>
                        <w:top w:val="none" w:sz="0" w:space="0" w:color="auto"/>
                        <w:left w:val="none" w:sz="0" w:space="0" w:color="auto"/>
                        <w:bottom w:val="none" w:sz="0" w:space="0" w:color="auto"/>
                        <w:right w:val="none" w:sz="0" w:space="0" w:color="auto"/>
                      </w:divBdr>
                    </w:div>
                    <w:div w:id="94908981">
                      <w:marLeft w:val="0"/>
                      <w:marRight w:val="0"/>
                      <w:marTop w:val="0"/>
                      <w:marBottom w:val="0"/>
                      <w:divBdr>
                        <w:top w:val="none" w:sz="0" w:space="0" w:color="auto"/>
                        <w:left w:val="none" w:sz="0" w:space="0" w:color="auto"/>
                        <w:bottom w:val="none" w:sz="0" w:space="0" w:color="auto"/>
                        <w:right w:val="none" w:sz="0" w:space="0" w:color="auto"/>
                      </w:divBdr>
                    </w:div>
                    <w:div w:id="1023168368">
                      <w:marLeft w:val="0"/>
                      <w:marRight w:val="0"/>
                      <w:marTop w:val="0"/>
                      <w:marBottom w:val="0"/>
                      <w:divBdr>
                        <w:top w:val="none" w:sz="0" w:space="0" w:color="auto"/>
                        <w:left w:val="none" w:sz="0" w:space="0" w:color="auto"/>
                        <w:bottom w:val="none" w:sz="0" w:space="0" w:color="auto"/>
                        <w:right w:val="none" w:sz="0" w:space="0" w:color="auto"/>
                      </w:divBdr>
                    </w:div>
                    <w:div w:id="624971116">
                      <w:marLeft w:val="0"/>
                      <w:marRight w:val="0"/>
                      <w:marTop w:val="0"/>
                      <w:marBottom w:val="0"/>
                      <w:divBdr>
                        <w:top w:val="none" w:sz="0" w:space="0" w:color="auto"/>
                        <w:left w:val="none" w:sz="0" w:space="0" w:color="auto"/>
                        <w:bottom w:val="none" w:sz="0" w:space="0" w:color="auto"/>
                        <w:right w:val="none" w:sz="0" w:space="0" w:color="auto"/>
                      </w:divBdr>
                    </w:div>
                    <w:div w:id="1302660895">
                      <w:marLeft w:val="0"/>
                      <w:marRight w:val="0"/>
                      <w:marTop w:val="0"/>
                      <w:marBottom w:val="0"/>
                      <w:divBdr>
                        <w:top w:val="none" w:sz="0" w:space="0" w:color="auto"/>
                        <w:left w:val="none" w:sz="0" w:space="0" w:color="auto"/>
                        <w:bottom w:val="none" w:sz="0" w:space="0" w:color="auto"/>
                        <w:right w:val="none" w:sz="0" w:space="0" w:color="auto"/>
                      </w:divBdr>
                    </w:div>
                    <w:div w:id="670183728">
                      <w:marLeft w:val="0"/>
                      <w:marRight w:val="0"/>
                      <w:marTop w:val="0"/>
                      <w:marBottom w:val="0"/>
                      <w:divBdr>
                        <w:top w:val="none" w:sz="0" w:space="0" w:color="auto"/>
                        <w:left w:val="none" w:sz="0" w:space="0" w:color="auto"/>
                        <w:bottom w:val="none" w:sz="0" w:space="0" w:color="auto"/>
                        <w:right w:val="none" w:sz="0" w:space="0" w:color="auto"/>
                      </w:divBdr>
                    </w:div>
                    <w:div w:id="514347274">
                      <w:marLeft w:val="0"/>
                      <w:marRight w:val="0"/>
                      <w:marTop w:val="0"/>
                      <w:marBottom w:val="0"/>
                      <w:divBdr>
                        <w:top w:val="none" w:sz="0" w:space="0" w:color="auto"/>
                        <w:left w:val="none" w:sz="0" w:space="0" w:color="auto"/>
                        <w:bottom w:val="none" w:sz="0" w:space="0" w:color="auto"/>
                        <w:right w:val="none" w:sz="0" w:space="0" w:color="auto"/>
                      </w:divBdr>
                    </w:div>
                    <w:div w:id="401297888">
                      <w:marLeft w:val="0"/>
                      <w:marRight w:val="0"/>
                      <w:marTop w:val="0"/>
                      <w:marBottom w:val="0"/>
                      <w:divBdr>
                        <w:top w:val="none" w:sz="0" w:space="0" w:color="auto"/>
                        <w:left w:val="none" w:sz="0" w:space="0" w:color="auto"/>
                        <w:bottom w:val="none" w:sz="0" w:space="0" w:color="auto"/>
                        <w:right w:val="none" w:sz="0" w:space="0" w:color="auto"/>
                      </w:divBdr>
                    </w:div>
                    <w:div w:id="6590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2912">
          <w:marLeft w:val="0"/>
          <w:marRight w:val="0"/>
          <w:marTop w:val="0"/>
          <w:marBottom w:val="0"/>
          <w:divBdr>
            <w:top w:val="none" w:sz="0" w:space="0" w:color="auto"/>
            <w:left w:val="none" w:sz="0" w:space="0" w:color="auto"/>
            <w:bottom w:val="none" w:sz="0" w:space="0" w:color="auto"/>
            <w:right w:val="none" w:sz="0" w:space="0" w:color="auto"/>
          </w:divBdr>
          <w:divsChild>
            <w:div w:id="1397632065">
              <w:marLeft w:val="0"/>
              <w:marRight w:val="0"/>
              <w:marTop w:val="0"/>
              <w:marBottom w:val="0"/>
              <w:divBdr>
                <w:top w:val="none" w:sz="0" w:space="0" w:color="auto"/>
                <w:left w:val="none" w:sz="0" w:space="0" w:color="auto"/>
                <w:bottom w:val="none" w:sz="0" w:space="0" w:color="auto"/>
                <w:right w:val="none" w:sz="0" w:space="0" w:color="auto"/>
              </w:divBdr>
              <w:divsChild>
                <w:div w:id="1520003488">
                  <w:marLeft w:val="0"/>
                  <w:marRight w:val="0"/>
                  <w:marTop w:val="0"/>
                  <w:marBottom w:val="0"/>
                  <w:divBdr>
                    <w:top w:val="none" w:sz="0" w:space="0" w:color="auto"/>
                    <w:left w:val="none" w:sz="0" w:space="0" w:color="auto"/>
                    <w:bottom w:val="none" w:sz="0" w:space="0" w:color="auto"/>
                    <w:right w:val="none" w:sz="0" w:space="0" w:color="auto"/>
                  </w:divBdr>
                  <w:divsChild>
                    <w:div w:id="1755513309">
                      <w:marLeft w:val="0"/>
                      <w:marRight w:val="0"/>
                      <w:marTop w:val="0"/>
                      <w:marBottom w:val="0"/>
                      <w:divBdr>
                        <w:top w:val="none" w:sz="0" w:space="0" w:color="auto"/>
                        <w:left w:val="none" w:sz="0" w:space="0" w:color="auto"/>
                        <w:bottom w:val="none" w:sz="0" w:space="0" w:color="auto"/>
                        <w:right w:val="none" w:sz="0" w:space="0" w:color="auto"/>
                      </w:divBdr>
                    </w:div>
                    <w:div w:id="14574632">
                      <w:marLeft w:val="0"/>
                      <w:marRight w:val="0"/>
                      <w:marTop w:val="0"/>
                      <w:marBottom w:val="0"/>
                      <w:divBdr>
                        <w:top w:val="none" w:sz="0" w:space="0" w:color="auto"/>
                        <w:left w:val="none" w:sz="0" w:space="0" w:color="auto"/>
                        <w:bottom w:val="none" w:sz="0" w:space="0" w:color="auto"/>
                        <w:right w:val="none" w:sz="0" w:space="0" w:color="auto"/>
                      </w:divBdr>
                    </w:div>
                    <w:div w:id="81995870">
                      <w:marLeft w:val="0"/>
                      <w:marRight w:val="0"/>
                      <w:marTop w:val="0"/>
                      <w:marBottom w:val="0"/>
                      <w:divBdr>
                        <w:top w:val="none" w:sz="0" w:space="0" w:color="auto"/>
                        <w:left w:val="none" w:sz="0" w:space="0" w:color="auto"/>
                        <w:bottom w:val="none" w:sz="0" w:space="0" w:color="auto"/>
                        <w:right w:val="none" w:sz="0" w:space="0" w:color="auto"/>
                      </w:divBdr>
                    </w:div>
                    <w:div w:id="742218537">
                      <w:marLeft w:val="0"/>
                      <w:marRight w:val="0"/>
                      <w:marTop w:val="0"/>
                      <w:marBottom w:val="0"/>
                      <w:divBdr>
                        <w:top w:val="none" w:sz="0" w:space="0" w:color="auto"/>
                        <w:left w:val="none" w:sz="0" w:space="0" w:color="auto"/>
                        <w:bottom w:val="none" w:sz="0" w:space="0" w:color="auto"/>
                        <w:right w:val="none" w:sz="0" w:space="0" w:color="auto"/>
                      </w:divBdr>
                    </w:div>
                    <w:div w:id="1744600129">
                      <w:marLeft w:val="0"/>
                      <w:marRight w:val="0"/>
                      <w:marTop w:val="0"/>
                      <w:marBottom w:val="0"/>
                      <w:divBdr>
                        <w:top w:val="none" w:sz="0" w:space="0" w:color="auto"/>
                        <w:left w:val="none" w:sz="0" w:space="0" w:color="auto"/>
                        <w:bottom w:val="none" w:sz="0" w:space="0" w:color="auto"/>
                        <w:right w:val="none" w:sz="0" w:space="0" w:color="auto"/>
                      </w:divBdr>
                    </w:div>
                    <w:div w:id="1739550804">
                      <w:marLeft w:val="0"/>
                      <w:marRight w:val="0"/>
                      <w:marTop w:val="0"/>
                      <w:marBottom w:val="0"/>
                      <w:divBdr>
                        <w:top w:val="none" w:sz="0" w:space="0" w:color="auto"/>
                        <w:left w:val="none" w:sz="0" w:space="0" w:color="auto"/>
                        <w:bottom w:val="none" w:sz="0" w:space="0" w:color="auto"/>
                        <w:right w:val="none" w:sz="0" w:space="0" w:color="auto"/>
                      </w:divBdr>
                    </w:div>
                    <w:div w:id="1863933641">
                      <w:marLeft w:val="0"/>
                      <w:marRight w:val="0"/>
                      <w:marTop w:val="0"/>
                      <w:marBottom w:val="0"/>
                      <w:divBdr>
                        <w:top w:val="none" w:sz="0" w:space="0" w:color="auto"/>
                        <w:left w:val="none" w:sz="0" w:space="0" w:color="auto"/>
                        <w:bottom w:val="none" w:sz="0" w:space="0" w:color="auto"/>
                        <w:right w:val="none" w:sz="0" w:space="0" w:color="auto"/>
                      </w:divBdr>
                    </w:div>
                    <w:div w:id="1712613927">
                      <w:marLeft w:val="0"/>
                      <w:marRight w:val="0"/>
                      <w:marTop w:val="0"/>
                      <w:marBottom w:val="0"/>
                      <w:divBdr>
                        <w:top w:val="none" w:sz="0" w:space="0" w:color="auto"/>
                        <w:left w:val="none" w:sz="0" w:space="0" w:color="auto"/>
                        <w:bottom w:val="none" w:sz="0" w:space="0" w:color="auto"/>
                        <w:right w:val="none" w:sz="0" w:space="0" w:color="auto"/>
                      </w:divBdr>
                    </w:div>
                    <w:div w:id="2011636146">
                      <w:marLeft w:val="0"/>
                      <w:marRight w:val="0"/>
                      <w:marTop w:val="0"/>
                      <w:marBottom w:val="0"/>
                      <w:divBdr>
                        <w:top w:val="none" w:sz="0" w:space="0" w:color="auto"/>
                        <w:left w:val="none" w:sz="0" w:space="0" w:color="auto"/>
                        <w:bottom w:val="none" w:sz="0" w:space="0" w:color="auto"/>
                        <w:right w:val="none" w:sz="0" w:space="0" w:color="auto"/>
                      </w:divBdr>
                    </w:div>
                    <w:div w:id="861169981">
                      <w:marLeft w:val="0"/>
                      <w:marRight w:val="0"/>
                      <w:marTop w:val="0"/>
                      <w:marBottom w:val="0"/>
                      <w:divBdr>
                        <w:top w:val="none" w:sz="0" w:space="0" w:color="auto"/>
                        <w:left w:val="none" w:sz="0" w:space="0" w:color="auto"/>
                        <w:bottom w:val="none" w:sz="0" w:space="0" w:color="auto"/>
                        <w:right w:val="none" w:sz="0" w:space="0" w:color="auto"/>
                      </w:divBdr>
                    </w:div>
                    <w:div w:id="1892421088">
                      <w:marLeft w:val="0"/>
                      <w:marRight w:val="0"/>
                      <w:marTop w:val="0"/>
                      <w:marBottom w:val="0"/>
                      <w:divBdr>
                        <w:top w:val="none" w:sz="0" w:space="0" w:color="auto"/>
                        <w:left w:val="none" w:sz="0" w:space="0" w:color="auto"/>
                        <w:bottom w:val="none" w:sz="0" w:space="0" w:color="auto"/>
                        <w:right w:val="none" w:sz="0" w:space="0" w:color="auto"/>
                      </w:divBdr>
                    </w:div>
                    <w:div w:id="1388994975">
                      <w:marLeft w:val="0"/>
                      <w:marRight w:val="0"/>
                      <w:marTop w:val="0"/>
                      <w:marBottom w:val="0"/>
                      <w:divBdr>
                        <w:top w:val="none" w:sz="0" w:space="0" w:color="auto"/>
                        <w:left w:val="none" w:sz="0" w:space="0" w:color="auto"/>
                        <w:bottom w:val="none" w:sz="0" w:space="0" w:color="auto"/>
                        <w:right w:val="none" w:sz="0" w:space="0" w:color="auto"/>
                      </w:divBdr>
                    </w:div>
                    <w:div w:id="640843605">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643437566">
                      <w:marLeft w:val="0"/>
                      <w:marRight w:val="0"/>
                      <w:marTop w:val="0"/>
                      <w:marBottom w:val="0"/>
                      <w:divBdr>
                        <w:top w:val="none" w:sz="0" w:space="0" w:color="auto"/>
                        <w:left w:val="none" w:sz="0" w:space="0" w:color="auto"/>
                        <w:bottom w:val="none" w:sz="0" w:space="0" w:color="auto"/>
                        <w:right w:val="none" w:sz="0" w:space="0" w:color="auto"/>
                      </w:divBdr>
                    </w:div>
                    <w:div w:id="376903979">
                      <w:marLeft w:val="0"/>
                      <w:marRight w:val="0"/>
                      <w:marTop w:val="0"/>
                      <w:marBottom w:val="0"/>
                      <w:divBdr>
                        <w:top w:val="none" w:sz="0" w:space="0" w:color="auto"/>
                        <w:left w:val="none" w:sz="0" w:space="0" w:color="auto"/>
                        <w:bottom w:val="none" w:sz="0" w:space="0" w:color="auto"/>
                        <w:right w:val="none" w:sz="0" w:space="0" w:color="auto"/>
                      </w:divBdr>
                    </w:div>
                    <w:div w:id="245305106">
                      <w:marLeft w:val="0"/>
                      <w:marRight w:val="0"/>
                      <w:marTop w:val="0"/>
                      <w:marBottom w:val="0"/>
                      <w:divBdr>
                        <w:top w:val="none" w:sz="0" w:space="0" w:color="auto"/>
                        <w:left w:val="none" w:sz="0" w:space="0" w:color="auto"/>
                        <w:bottom w:val="none" w:sz="0" w:space="0" w:color="auto"/>
                        <w:right w:val="none" w:sz="0" w:space="0" w:color="auto"/>
                      </w:divBdr>
                    </w:div>
                    <w:div w:id="1054937449">
                      <w:marLeft w:val="0"/>
                      <w:marRight w:val="0"/>
                      <w:marTop w:val="0"/>
                      <w:marBottom w:val="0"/>
                      <w:divBdr>
                        <w:top w:val="none" w:sz="0" w:space="0" w:color="auto"/>
                        <w:left w:val="none" w:sz="0" w:space="0" w:color="auto"/>
                        <w:bottom w:val="none" w:sz="0" w:space="0" w:color="auto"/>
                        <w:right w:val="none" w:sz="0" w:space="0" w:color="auto"/>
                      </w:divBdr>
                    </w:div>
                    <w:div w:id="23020891">
                      <w:marLeft w:val="0"/>
                      <w:marRight w:val="0"/>
                      <w:marTop w:val="0"/>
                      <w:marBottom w:val="0"/>
                      <w:divBdr>
                        <w:top w:val="none" w:sz="0" w:space="0" w:color="auto"/>
                        <w:left w:val="none" w:sz="0" w:space="0" w:color="auto"/>
                        <w:bottom w:val="none" w:sz="0" w:space="0" w:color="auto"/>
                        <w:right w:val="none" w:sz="0" w:space="0" w:color="auto"/>
                      </w:divBdr>
                    </w:div>
                    <w:div w:id="1569732605">
                      <w:marLeft w:val="0"/>
                      <w:marRight w:val="0"/>
                      <w:marTop w:val="0"/>
                      <w:marBottom w:val="0"/>
                      <w:divBdr>
                        <w:top w:val="none" w:sz="0" w:space="0" w:color="auto"/>
                        <w:left w:val="none" w:sz="0" w:space="0" w:color="auto"/>
                        <w:bottom w:val="none" w:sz="0" w:space="0" w:color="auto"/>
                        <w:right w:val="none" w:sz="0" w:space="0" w:color="auto"/>
                      </w:divBdr>
                    </w:div>
                    <w:div w:id="2138713255">
                      <w:marLeft w:val="0"/>
                      <w:marRight w:val="0"/>
                      <w:marTop w:val="0"/>
                      <w:marBottom w:val="0"/>
                      <w:divBdr>
                        <w:top w:val="none" w:sz="0" w:space="0" w:color="auto"/>
                        <w:left w:val="none" w:sz="0" w:space="0" w:color="auto"/>
                        <w:bottom w:val="none" w:sz="0" w:space="0" w:color="auto"/>
                        <w:right w:val="none" w:sz="0" w:space="0" w:color="auto"/>
                      </w:divBdr>
                    </w:div>
                    <w:div w:id="121466984">
                      <w:marLeft w:val="0"/>
                      <w:marRight w:val="0"/>
                      <w:marTop w:val="0"/>
                      <w:marBottom w:val="0"/>
                      <w:divBdr>
                        <w:top w:val="none" w:sz="0" w:space="0" w:color="auto"/>
                        <w:left w:val="none" w:sz="0" w:space="0" w:color="auto"/>
                        <w:bottom w:val="none" w:sz="0" w:space="0" w:color="auto"/>
                        <w:right w:val="none" w:sz="0" w:space="0" w:color="auto"/>
                      </w:divBdr>
                    </w:div>
                    <w:div w:id="1622882559">
                      <w:marLeft w:val="0"/>
                      <w:marRight w:val="0"/>
                      <w:marTop w:val="0"/>
                      <w:marBottom w:val="0"/>
                      <w:divBdr>
                        <w:top w:val="none" w:sz="0" w:space="0" w:color="auto"/>
                        <w:left w:val="none" w:sz="0" w:space="0" w:color="auto"/>
                        <w:bottom w:val="none" w:sz="0" w:space="0" w:color="auto"/>
                        <w:right w:val="none" w:sz="0" w:space="0" w:color="auto"/>
                      </w:divBdr>
                    </w:div>
                    <w:div w:id="518616893">
                      <w:marLeft w:val="0"/>
                      <w:marRight w:val="0"/>
                      <w:marTop w:val="0"/>
                      <w:marBottom w:val="0"/>
                      <w:divBdr>
                        <w:top w:val="none" w:sz="0" w:space="0" w:color="auto"/>
                        <w:left w:val="none" w:sz="0" w:space="0" w:color="auto"/>
                        <w:bottom w:val="none" w:sz="0" w:space="0" w:color="auto"/>
                        <w:right w:val="none" w:sz="0" w:space="0" w:color="auto"/>
                      </w:divBdr>
                    </w:div>
                    <w:div w:id="2043627439">
                      <w:marLeft w:val="0"/>
                      <w:marRight w:val="0"/>
                      <w:marTop w:val="0"/>
                      <w:marBottom w:val="0"/>
                      <w:divBdr>
                        <w:top w:val="none" w:sz="0" w:space="0" w:color="auto"/>
                        <w:left w:val="none" w:sz="0" w:space="0" w:color="auto"/>
                        <w:bottom w:val="none" w:sz="0" w:space="0" w:color="auto"/>
                        <w:right w:val="none" w:sz="0" w:space="0" w:color="auto"/>
                      </w:divBdr>
                    </w:div>
                    <w:div w:id="367754247">
                      <w:marLeft w:val="0"/>
                      <w:marRight w:val="0"/>
                      <w:marTop w:val="0"/>
                      <w:marBottom w:val="0"/>
                      <w:divBdr>
                        <w:top w:val="none" w:sz="0" w:space="0" w:color="auto"/>
                        <w:left w:val="none" w:sz="0" w:space="0" w:color="auto"/>
                        <w:bottom w:val="none" w:sz="0" w:space="0" w:color="auto"/>
                        <w:right w:val="none" w:sz="0" w:space="0" w:color="auto"/>
                      </w:divBdr>
                    </w:div>
                    <w:div w:id="1074089257">
                      <w:marLeft w:val="0"/>
                      <w:marRight w:val="0"/>
                      <w:marTop w:val="0"/>
                      <w:marBottom w:val="0"/>
                      <w:divBdr>
                        <w:top w:val="none" w:sz="0" w:space="0" w:color="auto"/>
                        <w:left w:val="none" w:sz="0" w:space="0" w:color="auto"/>
                        <w:bottom w:val="none" w:sz="0" w:space="0" w:color="auto"/>
                        <w:right w:val="none" w:sz="0" w:space="0" w:color="auto"/>
                      </w:divBdr>
                    </w:div>
                    <w:div w:id="768281822">
                      <w:marLeft w:val="0"/>
                      <w:marRight w:val="0"/>
                      <w:marTop w:val="0"/>
                      <w:marBottom w:val="0"/>
                      <w:divBdr>
                        <w:top w:val="none" w:sz="0" w:space="0" w:color="auto"/>
                        <w:left w:val="none" w:sz="0" w:space="0" w:color="auto"/>
                        <w:bottom w:val="none" w:sz="0" w:space="0" w:color="auto"/>
                        <w:right w:val="none" w:sz="0" w:space="0" w:color="auto"/>
                      </w:divBdr>
                    </w:div>
                    <w:div w:id="471826298">
                      <w:marLeft w:val="0"/>
                      <w:marRight w:val="0"/>
                      <w:marTop w:val="0"/>
                      <w:marBottom w:val="0"/>
                      <w:divBdr>
                        <w:top w:val="none" w:sz="0" w:space="0" w:color="auto"/>
                        <w:left w:val="none" w:sz="0" w:space="0" w:color="auto"/>
                        <w:bottom w:val="none" w:sz="0" w:space="0" w:color="auto"/>
                        <w:right w:val="none" w:sz="0" w:space="0" w:color="auto"/>
                      </w:divBdr>
                    </w:div>
                    <w:div w:id="313922660">
                      <w:marLeft w:val="0"/>
                      <w:marRight w:val="0"/>
                      <w:marTop w:val="0"/>
                      <w:marBottom w:val="0"/>
                      <w:divBdr>
                        <w:top w:val="none" w:sz="0" w:space="0" w:color="auto"/>
                        <w:left w:val="none" w:sz="0" w:space="0" w:color="auto"/>
                        <w:bottom w:val="none" w:sz="0" w:space="0" w:color="auto"/>
                        <w:right w:val="none" w:sz="0" w:space="0" w:color="auto"/>
                      </w:divBdr>
                    </w:div>
                    <w:div w:id="1349021188">
                      <w:marLeft w:val="0"/>
                      <w:marRight w:val="0"/>
                      <w:marTop w:val="0"/>
                      <w:marBottom w:val="0"/>
                      <w:divBdr>
                        <w:top w:val="none" w:sz="0" w:space="0" w:color="auto"/>
                        <w:left w:val="none" w:sz="0" w:space="0" w:color="auto"/>
                        <w:bottom w:val="none" w:sz="0" w:space="0" w:color="auto"/>
                        <w:right w:val="none" w:sz="0" w:space="0" w:color="auto"/>
                      </w:divBdr>
                    </w:div>
                    <w:div w:id="729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4446">
          <w:marLeft w:val="0"/>
          <w:marRight w:val="0"/>
          <w:marTop w:val="0"/>
          <w:marBottom w:val="0"/>
          <w:divBdr>
            <w:top w:val="none" w:sz="0" w:space="0" w:color="auto"/>
            <w:left w:val="none" w:sz="0" w:space="0" w:color="auto"/>
            <w:bottom w:val="none" w:sz="0" w:space="0" w:color="auto"/>
            <w:right w:val="none" w:sz="0" w:space="0" w:color="auto"/>
          </w:divBdr>
          <w:divsChild>
            <w:div w:id="1524785522">
              <w:marLeft w:val="0"/>
              <w:marRight w:val="0"/>
              <w:marTop w:val="0"/>
              <w:marBottom w:val="0"/>
              <w:divBdr>
                <w:top w:val="none" w:sz="0" w:space="0" w:color="auto"/>
                <w:left w:val="none" w:sz="0" w:space="0" w:color="auto"/>
                <w:bottom w:val="none" w:sz="0" w:space="0" w:color="auto"/>
                <w:right w:val="none" w:sz="0" w:space="0" w:color="auto"/>
              </w:divBdr>
              <w:divsChild>
                <w:div w:id="1729454566">
                  <w:marLeft w:val="0"/>
                  <w:marRight w:val="0"/>
                  <w:marTop w:val="0"/>
                  <w:marBottom w:val="0"/>
                  <w:divBdr>
                    <w:top w:val="none" w:sz="0" w:space="0" w:color="auto"/>
                    <w:left w:val="none" w:sz="0" w:space="0" w:color="auto"/>
                    <w:bottom w:val="none" w:sz="0" w:space="0" w:color="auto"/>
                    <w:right w:val="none" w:sz="0" w:space="0" w:color="auto"/>
                  </w:divBdr>
                  <w:divsChild>
                    <w:div w:id="1989704332">
                      <w:marLeft w:val="0"/>
                      <w:marRight w:val="0"/>
                      <w:marTop w:val="0"/>
                      <w:marBottom w:val="0"/>
                      <w:divBdr>
                        <w:top w:val="none" w:sz="0" w:space="0" w:color="auto"/>
                        <w:left w:val="none" w:sz="0" w:space="0" w:color="auto"/>
                        <w:bottom w:val="none" w:sz="0" w:space="0" w:color="auto"/>
                        <w:right w:val="none" w:sz="0" w:space="0" w:color="auto"/>
                      </w:divBdr>
                    </w:div>
                    <w:div w:id="98835522">
                      <w:marLeft w:val="0"/>
                      <w:marRight w:val="0"/>
                      <w:marTop w:val="0"/>
                      <w:marBottom w:val="0"/>
                      <w:divBdr>
                        <w:top w:val="none" w:sz="0" w:space="0" w:color="auto"/>
                        <w:left w:val="none" w:sz="0" w:space="0" w:color="auto"/>
                        <w:bottom w:val="none" w:sz="0" w:space="0" w:color="auto"/>
                        <w:right w:val="none" w:sz="0" w:space="0" w:color="auto"/>
                      </w:divBdr>
                    </w:div>
                    <w:div w:id="629869875">
                      <w:marLeft w:val="0"/>
                      <w:marRight w:val="0"/>
                      <w:marTop w:val="0"/>
                      <w:marBottom w:val="0"/>
                      <w:divBdr>
                        <w:top w:val="none" w:sz="0" w:space="0" w:color="auto"/>
                        <w:left w:val="none" w:sz="0" w:space="0" w:color="auto"/>
                        <w:bottom w:val="none" w:sz="0" w:space="0" w:color="auto"/>
                        <w:right w:val="none" w:sz="0" w:space="0" w:color="auto"/>
                      </w:divBdr>
                    </w:div>
                    <w:div w:id="1718120901">
                      <w:marLeft w:val="0"/>
                      <w:marRight w:val="0"/>
                      <w:marTop w:val="0"/>
                      <w:marBottom w:val="0"/>
                      <w:divBdr>
                        <w:top w:val="none" w:sz="0" w:space="0" w:color="auto"/>
                        <w:left w:val="none" w:sz="0" w:space="0" w:color="auto"/>
                        <w:bottom w:val="none" w:sz="0" w:space="0" w:color="auto"/>
                        <w:right w:val="none" w:sz="0" w:space="0" w:color="auto"/>
                      </w:divBdr>
                    </w:div>
                    <w:div w:id="782267630">
                      <w:marLeft w:val="0"/>
                      <w:marRight w:val="0"/>
                      <w:marTop w:val="0"/>
                      <w:marBottom w:val="0"/>
                      <w:divBdr>
                        <w:top w:val="none" w:sz="0" w:space="0" w:color="auto"/>
                        <w:left w:val="none" w:sz="0" w:space="0" w:color="auto"/>
                        <w:bottom w:val="none" w:sz="0" w:space="0" w:color="auto"/>
                        <w:right w:val="none" w:sz="0" w:space="0" w:color="auto"/>
                      </w:divBdr>
                    </w:div>
                    <w:div w:id="2126074774">
                      <w:marLeft w:val="0"/>
                      <w:marRight w:val="0"/>
                      <w:marTop w:val="0"/>
                      <w:marBottom w:val="0"/>
                      <w:divBdr>
                        <w:top w:val="none" w:sz="0" w:space="0" w:color="auto"/>
                        <w:left w:val="none" w:sz="0" w:space="0" w:color="auto"/>
                        <w:bottom w:val="none" w:sz="0" w:space="0" w:color="auto"/>
                        <w:right w:val="none" w:sz="0" w:space="0" w:color="auto"/>
                      </w:divBdr>
                    </w:div>
                    <w:div w:id="1340430881">
                      <w:marLeft w:val="0"/>
                      <w:marRight w:val="0"/>
                      <w:marTop w:val="0"/>
                      <w:marBottom w:val="0"/>
                      <w:divBdr>
                        <w:top w:val="none" w:sz="0" w:space="0" w:color="auto"/>
                        <w:left w:val="none" w:sz="0" w:space="0" w:color="auto"/>
                        <w:bottom w:val="none" w:sz="0" w:space="0" w:color="auto"/>
                        <w:right w:val="none" w:sz="0" w:space="0" w:color="auto"/>
                      </w:divBdr>
                    </w:div>
                    <w:div w:id="1303850622">
                      <w:marLeft w:val="0"/>
                      <w:marRight w:val="0"/>
                      <w:marTop w:val="0"/>
                      <w:marBottom w:val="0"/>
                      <w:divBdr>
                        <w:top w:val="none" w:sz="0" w:space="0" w:color="auto"/>
                        <w:left w:val="none" w:sz="0" w:space="0" w:color="auto"/>
                        <w:bottom w:val="none" w:sz="0" w:space="0" w:color="auto"/>
                        <w:right w:val="none" w:sz="0" w:space="0" w:color="auto"/>
                      </w:divBdr>
                    </w:div>
                    <w:div w:id="679351259">
                      <w:marLeft w:val="0"/>
                      <w:marRight w:val="0"/>
                      <w:marTop w:val="0"/>
                      <w:marBottom w:val="0"/>
                      <w:divBdr>
                        <w:top w:val="none" w:sz="0" w:space="0" w:color="auto"/>
                        <w:left w:val="none" w:sz="0" w:space="0" w:color="auto"/>
                        <w:bottom w:val="none" w:sz="0" w:space="0" w:color="auto"/>
                        <w:right w:val="none" w:sz="0" w:space="0" w:color="auto"/>
                      </w:divBdr>
                    </w:div>
                    <w:div w:id="1205941804">
                      <w:marLeft w:val="0"/>
                      <w:marRight w:val="0"/>
                      <w:marTop w:val="0"/>
                      <w:marBottom w:val="0"/>
                      <w:divBdr>
                        <w:top w:val="none" w:sz="0" w:space="0" w:color="auto"/>
                        <w:left w:val="none" w:sz="0" w:space="0" w:color="auto"/>
                        <w:bottom w:val="none" w:sz="0" w:space="0" w:color="auto"/>
                        <w:right w:val="none" w:sz="0" w:space="0" w:color="auto"/>
                      </w:divBdr>
                    </w:div>
                    <w:div w:id="1314332405">
                      <w:marLeft w:val="0"/>
                      <w:marRight w:val="0"/>
                      <w:marTop w:val="0"/>
                      <w:marBottom w:val="0"/>
                      <w:divBdr>
                        <w:top w:val="none" w:sz="0" w:space="0" w:color="auto"/>
                        <w:left w:val="none" w:sz="0" w:space="0" w:color="auto"/>
                        <w:bottom w:val="none" w:sz="0" w:space="0" w:color="auto"/>
                        <w:right w:val="none" w:sz="0" w:space="0" w:color="auto"/>
                      </w:divBdr>
                    </w:div>
                    <w:div w:id="886644487">
                      <w:marLeft w:val="0"/>
                      <w:marRight w:val="0"/>
                      <w:marTop w:val="0"/>
                      <w:marBottom w:val="0"/>
                      <w:divBdr>
                        <w:top w:val="none" w:sz="0" w:space="0" w:color="auto"/>
                        <w:left w:val="none" w:sz="0" w:space="0" w:color="auto"/>
                        <w:bottom w:val="none" w:sz="0" w:space="0" w:color="auto"/>
                        <w:right w:val="none" w:sz="0" w:space="0" w:color="auto"/>
                      </w:divBdr>
                    </w:div>
                    <w:div w:id="1906530203">
                      <w:marLeft w:val="0"/>
                      <w:marRight w:val="0"/>
                      <w:marTop w:val="0"/>
                      <w:marBottom w:val="0"/>
                      <w:divBdr>
                        <w:top w:val="none" w:sz="0" w:space="0" w:color="auto"/>
                        <w:left w:val="none" w:sz="0" w:space="0" w:color="auto"/>
                        <w:bottom w:val="none" w:sz="0" w:space="0" w:color="auto"/>
                        <w:right w:val="none" w:sz="0" w:space="0" w:color="auto"/>
                      </w:divBdr>
                    </w:div>
                    <w:div w:id="1987054106">
                      <w:marLeft w:val="0"/>
                      <w:marRight w:val="0"/>
                      <w:marTop w:val="0"/>
                      <w:marBottom w:val="0"/>
                      <w:divBdr>
                        <w:top w:val="none" w:sz="0" w:space="0" w:color="auto"/>
                        <w:left w:val="none" w:sz="0" w:space="0" w:color="auto"/>
                        <w:bottom w:val="none" w:sz="0" w:space="0" w:color="auto"/>
                        <w:right w:val="none" w:sz="0" w:space="0" w:color="auto"/>
                      </w:divBdr>
                    </w:div>
                    <w:div w:id="391122211">
                      <w:marLeft w:val="0"/>
                      <w:marRight w:val="0"/>
                      <w:marTop w:val="0"/>
                      <w:marBottom w:val="0"/>
                      <w:divBdr>
                        <w:top w:val="none" w:sz="0" w:space="0" w:color="auto"/>
                        <w:left w:val="none" w:sz="0" w:space="0" w:color="auto"/>
                        <w:bottom w:val="none" w:sz="0" w:space="0" w:color="auto"/>
                        <w:right w:val="none" w:sz="0" w:space="0" w:color="auto"/>
                      </w:divBdr>
                    </w:div>
                    <w:div w:id="2119056057">
                      <w:marLeft w:val="0"/>
                      <w:marRight w:val="0"/>
                      <w:marTop w:val="0"/>
                      <w:marBottom w:val="0"/>
                      <w:divBdr>
                        <w:top w:val="none" w:sz="0" w:space="0" w:color="auto"/>
                        <w:left w:val="none" w:sz="0" w:space="0" w:color="auto"/>
                        <w:bottom w:val="none" w:sz="0" w:space="0" w:color="auto"/>
                        <w:right w:val="none" w:sz="0" w:space="0" w:color="auto"/>
                      </w:divBdr>
                    </w:div>
                    <w:div w:id="1565336588">
                      <w:marLeft w:val="0"/>
                      <w:marRight w:val="0"/>
                      <w:marTop w:val="0"/>
                      <w:marBottom w:val="0"/>
                      <w:divBdr>
                        <w:top w:val="none" w:sz="0" w:space="0" w:color="auto"/>
                        <w:left w:val="none" w:sz="0" w:space="0" w:color="auto"/>
                        <w:bottom w:val="none" w:sz="0" w:space="0" w:color="auto"/>
                        <w:right w:val="none" w:sz="0" w:space="0" w:color="auto"/>
                      </w:divBdr>
                    </w:div>
                    <w:div w:id="19993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224">
      <w:bodyDiv w:val="1"/>
      <w:marLeft w:val="0"/>
      <w:marRight w:val="0"/>
      <w:marTop w:val="0"/>
      <w:marBottom w:val="0"/>
      <w:divBdr>
        <w:top w:val="none" w:sz="0" w:space="0" w:color="auto"/>
        <w:left w:val="none" w:sz="0" w:space="0" w:color="auto"/>
        <w:bottom w:val="none" w:sz="0" w:space="0" w:color="auto"/>
        <w:right w:val="none" w:sz="0" w:space="0" w:color="auto"/>
      </w:divBdr>
    </w:div>
    <w:div w:id="1186794628">
      <w:bodyDiv w:val="1"/>
      <w:marLeft w:val="0"/>
      <w:marRight w:val="0"/>
      <w:marTop w:val="0"/>
      <w:marBottom w:val="0"/>
      <w:divBdr>
        <w:top w:val="none" w:sz="0" w:space="0" w:color="auto"/>
        <w:left w:val="none" w:sz="0" w:space="0" w:color="auto"/>
        <w:bottom w:val="none" w:sz="0" w:space="0" w:color="auto"/>
        <w:right w:val="none" w:sz="0" w:space="0" w:color="auto"/>
      </w:divBdr>
    </w:div>
    <w:div w:id="1190608019">
      <w:bodyDiv w:val="1"/>
      <w:marLeft w:val="0"/>
      <w:marRight w:val="0"/>
      <w:marTop w:val="0"/>
      <w:marBottom w:val="0"/>
      <w:divBdr>
        <w:top w:val="none" w:sz="0" w:space="0" w:color="auto"/>
        <w:left w:val="none" w:sz="0" w:space="0" w:color="auto"/>
        <w:bottom w:val="none" w:sz="0" w:space="0" w:color="auto"/>
        <w:right w:val="none" w:sz="0" w:space="0" w:color="auto"/>
      </w:divBdr>
    </w:div>
    <w:div w:id="1523281569">
      <w:bodyDiv w:val="1"/>
      <w:marLeft w:val="0"/>
      <w:marRight w:val="0"/>
      <w:marTop w:val="0"/>
      <w:marBottom w:val="0"/>
      <w:divBdr>
        <w:top w:val="none" w:sz="0" w:space="0" w:color="auto"/>
        <w:left w:val="none" w:sz="0" w:space="0" w:color="auto"/>
        <w:bottom w:val="none" w:sz="0" w:space="0" w:color="auto"/>
        <w:right w:val="none" w:sz="0" w:space="0" w:color="auto"/>
      </w:divBdr>
      <w:divsChild>
        <w:div w:id="1677609638">
          <w:marLeft w:val="0"/>
          <w:marRight w:val="0"/>
          <w:marTop w:val="0"/>
          <w:marBottom w:val="0"/>
          <w:divBdr>
            <w:top w:val="none" w:sz="0" w:space="0" w:color="auto"/>
            <w:left w:val="none" w:sz="0" w:space="0" w:color="auto"/>
            <w:bottom w:val="none" w:sz="0" w:space="0" w:color="auto"/>
            <w:right w:val="none" w:sz="0" w:space="0" w:color="auto"/>
          </w:divBdr>
        </w:div>
      </w:divsChild>
    </w:div>
    <w:div w:id="1688290848">
      <w:bodyDiv w:val="1"/>
      <w:marLeft w:val="0"/>
      <w:marRight w:val="0"/>
      <w:marTop w:val="0"/>
      <w:marBottom w:val="0"/>
      <w:divBdr>
        <w:top w:val="none" w:sz="0" w:space="0" w:color="auto"/>
        <w:left w:val="none" w:sz="0" w:space="0" w:color="auto"/>
        <w:bottom w:val="none" w:sz="0" w:space="0" w:color="auto"/>
        <w:right w:val="none" w:sz="0" w:space="0" w:color="auto"/>
      </w:divBdr>
    </w:div>
    <w:div w:id="1707874169">
      <w:bodyDiv w:val="1"/>
      <w:marLeft w:val="0"/>
      <w:marRight w:val="0"/>
      <w:marTop w:val="0"/>
      <w:marBottom w:val="0"/>
      <w:divBdr>
        <w:top w:val="none" w:sz="0" w:space="0" w:color="auto"/>
        <w:left w:val="none" w:sz="0" w:space="0" w:color="auto"/>
        <w:bottom w:val="none" w:sz="0" w:space="0" w:color="auto"/>
        <w:right w:val="none" w:sz="0" w:space="0" w:color="auto"/>
      </w:divBdr>
    </w:div>
    <w:div w:id="1763338796">
      <w:bodyDiv w:val="1"/>
      <w:marLeft w:val="0"/>
      <w:marRight w:val="0"/>
      <w:marTop w:val="0"/>
      <w:marBottom w:val="0"/>
      <w:divBdr>
        <w:top w:val="none" w:sz="0" w:space="0" w:color="auto"/>
        <w:left w:val="none" w:sz="0" w:space="0" w:color="auto"/>
        <w:bottom w:val="none" w:sz="0" w:space="0" w:color="auto"/>
        <w:right w:val="none" w:sz="0" w:space="0" w:color="auto"/>
      </w:divBdr>
      <w:divsChild>
        <w:div w:id="840268536">
          <w:marLeft w:val="900"/>
          <w:marRight w:val="0"/>
          <w:marTop w:val="0"/>
          <w:marBottom w:val="0"/>
          <w:divBdr>
            <w:top w:val="none" w:sz="0" w:space="0" w:color="auto"/>
            <w:left w:val="none" w:sz="0" w:space="0" w:color="auto"/>
            <w:bottom w:val="none" w:sz="0" w:space="0" w:color="auto"/>
            <w:right w:val="none" w:sz="0" w:space="0" w:color="auto"/>
          </w:divBdr>
        </w:div>
        <w:div w:id="365301226">
          <w:marLeft w:val="900"/>
          <w:marRight w:val="0"/>
          <w:marTop w:val="0"/>
          <w:marBottom w:val="0"/>
          <w:divBdr>
            <w:top w:val="none" w:sz="0" w:space="0" w:color="auto"/>
            <w:left w:val="none" w:sz="0" w:space="0" w:color="auto"/>
            <w:bottom w:val="none" w:sz="0" w:space="0" w:color="auto"/>
            <w:right w:val="none" w:sz="0" w:space="0" w:color="auto"/>
          </w:divBdr>
        </w:div>
      </w:divsChild>
    </w:div>
    <w:div w:id="1774664246">
      <w:bodyDiv w:val="1"/>
      <w:marLeft w:val="0"/>
      <w:marRight w:val="0"/>
      <w:marTop w:val="0"/>
      <w:marBottom w:val="0"/>
      <w:divBdr>
        <w:top w:val="none" w:sz="0" w:space="0" w:color="auto"/>
        <w:left w:val="none" w:sz="0" w:space="0" w:color="auto"/>
        <w:bottom w:val="none" w:sz="0" w:space="0" w:color="auto"/>
        <w:right w:val="none" w:sz="0" w:space="0" w:color="auto"/>
      </w:divBdr>
    </w:div>
    <w:div w:id="1819881054">
      <w:bodyDiv w:val="1"/>
      <w:marLeft w:val="0"/>
      <w:marRight w:val="0"/>
      <w:marTop w:val="0"/>
      <w:marBottom w:val="0"/>
      <w:divBdr>
        <w:top w:val="none" w:sz="0" w:space="0" w:color="auto"/>
        <w:left w:val="none" w:sz="0" w:space="0" w:color="auto"/>
        <w:bottom w:val="none" w:sz="0" w:space="0" w:color="auto"/>
        <w:right w:val="none" w:sz="0" w:space="0" w:color="auto"/>
      </w:divBdr>
    </w:div>
    <w:div w:id="1872641286">
      <w:bodyDiv w:val="1"/>
      <w:marLeft w:val="0"/>
      <w:marRight w:val="0"/>
      <w:marTop w:val="0"/>
      <w:marBottom w:val="0"/>
      <w:divBdr>
        <w:top w:val="none" w:sz="0" w:space="0" w:color="auto"/>
        <w:left w:val="none" w:sz="0" w:space="0" w:color="auto"/>
        <w:bottom w:val="none" w:sz="0" w:space="0" w:color="auto"/>
        <w:right w:val="none" w:sz="0" w:space="0" w:color="auto"/>
      </w:divBdr>
    </w:div>
    <w:div w:id="1902710744">
      <w:bodyDiv w:val="1"/>
      <w:marLeft w:val="0"/>
      <w:marRight w:val="0"/>
      <w:marTop w:val="0"/>
      <w:marBottom w:val="0"/>
      <w:divBdr>
        <w:top w:val="none" w:sz="0" w:space="0" w:color="auto"/>
        <w:left w:val="none" w:sz="0" w:space="0" w:color="auto"/>
        <w:bottom w:val="none" w:sz="0" w:space="0" w:color="auto"/>
        <w:right w:val="none" w:sz="0" w:space="0" w:color="auto"/>
      </w:divBdr>
    </w:div>
    <w:div w:id="1905525392">
      <w:bodyDiv w:val="1"/>
      <w:marLeft w:val="0"/>
      <w:marRight w:val="0"/>
      <w:marTop w:val="0"/>
      <w:marBottom w:val="0"/>
      <w:divBdr>
        <w:top w:val="none" w:sz="0" w:space="0" w:color="auto"/>
        <w:left w:val="none" w:sz="0" w:space="0" w:color="auto"/>
        <w:bottom w:val="none" w:sz="0" w:space="0" w:color="auto"/>
        <w:right w:val="none" w:sz="0" w:space="0" w:color="auto"/>
      </w:divBdr>
    </w:div>
    <w:div w:id="1926189548">
      <w:bodyDiv w:val="1"/>
      <w:marLeft w:val="0"/>
      <w:marRight w:val="0"/>
      <w:marTop w:val="0"/>
      <w:marBottom w:val="0"/>
      <w:divBdr>
        <w:top w:val="none" w:sz="0" w:space="0" w:color="auto"/>
        <w:left w:val="none" w:sz="0" w:space="0" w:color="auto"/>
        <w:bottom w:val="none" w:sz="0" w:space="0" w:color="auto"/>
        <w:right w:val="none" w:sz="0" w:space="0" w:color="auto"/>
      </w:divBdr>
    </w:div>
    <w:div w:id="1950038617">
      <w:bodyDiv w:val="1"/>
      <w:marLeft w:val="0"/>
      <w:marRight w:val="0"/>
      <w:marTop w:val="0"/>
      <w:marBottom w:val="0"/>
      <w:divBdr>
        <w:top w:val="none" w:sz="0" w:space="0" w:color="auto"/>
        <w:left w:val="none" w:sz="0" w:space="0" w:color="auto"/>
        <w:bottom w:val="none" w:sz="0" w:space="0" w:color="auto"/>
        <w:right w:val="none" w:sz="0" w:space="0" w:color="auto"/>
      </w:divBdr>
    </w:div>
    <w:div w:id="2049446773">
      <w:bodyDiv w:val="1"/>
      <w:marLeft w:val="0"/>
      <w:marRight w:val="0"/>
      <w:marTop w:val="0"/>
      <w:marBottom w:val="0"/>
      <w:divBdr>
        <w:top w:val="none" w:sz="0" w:space="0" w:color="auto"/>
        <w:left w:val="none" w:sz="0" w:space="0" w:color="auto"/>
        <w:bottom w:val="none" w:sz="0" w:space="0" w:color="auto"/>
        <w:right w:val="none" w:sz="0" w:space="0" w:color="auto"/>
      </w:divBdr>
      <w:divsChild>
        <w:div w:id="849561016">
          <w:marLeft w:val="540"/>
          <w:marRight w:val="0"/>
          <w:marTop w:val="0"/>
          <w:marBottom w:val="0"/>
          <w:divBdr>
            <w:top w:val="none" w:sz="0" w:space="0" w:color="auto"/>
            <w:left w:val="none" w:sz="0" w:space="0" w:color="auto"/>
            <w:bottom w:val="none" w:sz="0" w:space="0" w:color="auto"/>
            <w:right w:val="none" w:sz="0" w:space="0" w:color="auto"/>
          </w:divBdr>
        </w:div>
        <w:div w:id="884609774">
          <w:marLeft w:val="540"/>
          <w:marRight w:val="0"/>
          <w:marTop w:val="0"/>
          <w:marBottom w:val="0"/>
          <w:divBdr>
            <w:top w:val="none" w:sz="0" w:space="0" w:color="auto"/>
            <w:left w:val="none" w:sz="0" w:space="0" w:color="auto"/>
            <w:bottom w:val="none" w:sz="0" w:space="0" w:color="auto"/>
            <w:right w:val="none" w:sz="0" w:space="0" w:color="auto"/>
          </w:divBdr>
        </w:div>
        <w:div w:id="948009854">
          <w:marLeft w:val="540"/>
          <w:marRight w:val="0"/>
          <w:marTop w:val="0"/>
          <w:marBottom w:val="0"/>
          <w:divBdr>
            <w:top w:val="none" w:sz="0" w:space="0" w:color="auto"/>
            <w:left w:val="none" w:sz="0" w:space="0" w:color="auto"/>
            <w:bottom w:val="none" w:sz="0" w:space="0" w:color="auto"/>
            <w:right w:val="none" w:sz="0" w:space="0" w:color="auto"/>
          </w:divBdr>
        </w:div>
        <w:div w:id="1076126440">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rototype-design-pattern" TargetMode="External"/><Relationship Id="rId13" Type="http://schemas.openxmlformats.org/officeDocument/2006/relationships/image" Target="media/image1.png"/><Relationship Id="rId18" Type="http://schemas.openxmlformats.org/officeDocument/2006/relationships/hyperlink" Target="http://3.bp.blogspot.com/-V9LlijmneWM/UGMwWPrgt3I/AAAAAAAAAac/vQp5-muqiDo/s1600/CompositeDesignPatternGenericHierarchy.gif"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s://www.javatpoint.com/singleton-design-pattern-in-java" TargetMode="External"/><Relationship Id="rId12" Type="http://schemas.openxmlformats.org/officeDocument/2006/relationships/hyperlink" Target="https://www.gofpatterns.com/structural-design-patterns/structural-patterns/adapter-pattern.php" TargetMode="External"/><Relationship Id="rId17" Type="http://schemas.openxmlformats.org/officeDocument/2006/relationships/hyperlink" Target="http://idiotechie.com/wp-content/uploads/2012/11/Facade_Sequence_Diagram-wm.jpg" TargetMode="External"/><Relationship Id="rId25"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javarevisited.blogspot.sg/2012/03/private-in-java-why-should-you-always.html" TargetMode="External"/><Relationship Id="rId20" Type="http://schemas.openxmlformats.org/officeDocument/2006/relationships/hyperlink" Target="http://2.bp.blogspot.com/-t88k0zLYMwA/UGMuUovjwzI/AAAAAAAAAaU/OA8Qoov2hZA/s1600/CompositeDesignPatternGeneric.gi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factory-method-design-pattern" TargetMode="External"/><Relationship Id="rId11" Type="http://schemas.openxmlformats.org/officeDocument/2006/relationships/hyperlink" Target="https://www.javatpoint.com/abstract-factory-pattern" TargetMode="External"/><Relationship Id="rId24" Type="http://schemas.openxmlformats.org/officeDocument/2006/relationships/hyperlink" Target="http://4.bp.blogspot.com/-hxzn_ztVv5g/UGNJlLm1HPI/AAAAAAAAAbI/gkr2g8P-oP0/s1600/CompositeDesignPatternExample.gif" TargetMode="External"/><Relationship Id="rId5" Type="http://schemas.openxmlformats.org/officeDocument/2006/relationships/hyperlink" Target="http://www.java67.com/2012/09/top-10-java-design-pattern-interview-question-answer.html" TargetMode="External"/><Relationship Id="rId15" Type="http://schemas.openxmlformats.org/officeDocument/2006/relationships/hyperlink" Target="http://javarevisited.blogspot.com/2011/11/static-keyword-method-variable-java.html" TargetMode="External"/><Relationship Id="rId23" Type="http://schemas.openxmlformats.org/officeDocument/2006/relationships/image" Target="media/image4.gif"/><Relationship Id="rId28" Type="http://schemas.openxmlformats.org/officeDocument/2006/relationships/image" Target="media/image8.png"/><Relationship Id="rId10" Type="http://schemas.openxmlformats.org/officeDocument/2006/relationships/hyperlink" Target="https://www.javatpoint.com/object-pool-pattern"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javatpoint.com/builder-design-pattern" TargetMode="External"/><Relationship Id="rId14" Type="http://schemas.openxmlformats.org/officeDocument/2006/relationships/hyperlink" Target="http://javarevisited.blogspot.com/2011/11/great-example-of-open-closed-design.html" TargetMode="External"/><Relationship Id="rId22" Type="http://schemas.openxmlformats.org/officeDocument/2006/relationships/hyperlink" Target="http://3.bp.blogspot.com/-OVvv9oMZI7k/UGMw1UvumOI/AAAAAAAAAak/EsBioEmjKSs/s1600/CompositeDesignPatternExampleHierarchy.gif"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28</Pages>
  <Words>4556</Words>
  <Characters>25973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2018-02-17T16:38:00Z</dcterms:created>
  <dcterms:modified xsi:type="dcterms:W3CDTF">2018-03-26T02:08:00Z</dcterms:modified>
</cp:coreProperties>
</file>