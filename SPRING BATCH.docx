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1F7" w:rsidRPr="00406682" w:rsidRDefault="00406682">
      <w:pPr>
        <w:rPr>
          <w:sz w:val="40"/>
          <w:szCs w:val="40"/>
        </w:rPr>
      </w:pPr>
      <w:r w:rsidRPr="00406682">
        <w:rPr>
          <w:sz w:val="40"/>
          <w:szCs w:val="40"/>
        </w:rPr>
        <w:t>========</w:t>
      </w:r>
      <w:r w:rsidR="00DA2CB1">
        <w:rPr>
          <w:sz w:val="40"/>
          <w:szCs w:val="40"/>
        </w:rPr>
        <w:t>===</w:t>
      </w:r>
      <w:r w:rsidRPr="00406682">
        <w:rPr>
          <w:sz w:val="40"/>
          <w:szCs w:val="40"/>
        </w:rPr>
        <w:t>==</w:t>
      </w:r>
      <w:r w:rsidR="00A5721B" w:rsidRPr="00406682">
        <w:rPr>
          <w:sz w:val="40"/>
          <w:szCs w:val="40"/>
        </w:rPr>
        <w:t>SPRING BATCH</w:t>
      </w:r>
      <w:r w:rsidRPr="00406682">
        <w:rPr>
          <w:sz w:val="40"/>
          <w:szCs w:val="40"/>
        </w:rPr>
        <w:t>==</w:t>
      </w:r>
      <w:r>
        <w:rPr>
          <w:sz w:val="40"/>
          <w:szCs w:val="40"/>
        </w:rPr>
        <w:t>====</w:t>
      </w:r>
      <w:r w:rsidR="00DA2CB1">
        <w:rPr>
          <w:sz w:val="40"/>
          <w:szCs w:val="40"/>
        </w:rPr>
        <w:t>=============</w:t>
      </w:r>
    </w:p>
    <w:p w:rsidR="00A5721B" w:rsidRDefault="00A5721B"/>
    <w:p w:rsidR="00A5721B" w:rsidRDefault="00A5721B">
      <w:pPr>
        <w:rPr>
          <w:rFonts w:ascii="Tahoma" w:hAnsi="Tahoma" w:cs="Tahoma"/>
          <w:color w:val="333333"/>
          <w:sz w:val="23"/>
          <w:szCs w:val="23"/>
          <w:shd w:val="clear" w:color="auto" w:fill="FFFFFF"/>
        </w:rPr>
      </w:pPr>
      <w:r>
        <w:rPr>
          <w:rFonts w:ascii="Tahoma" w:hAnsi="Tahoma" w:cs="Tahoma"/>
          <w:color w:val="333333"/>
          <w:sz w:val="23"/>
          <w:szCs w:val="23"/>
          <w:u w:val="single"/>
          <w:bdr w:val="none" w:sz="0" w:space="0" w:color="auto" w:frame="1"/>
          <w:shd w:val="clear" w:color="auto" w:fill="FFFFFF"/>
        </w:rPr>
        <w:t>Spring Batch</w:t>
      </w:r>
      <w:r>
        <w:rPr>
          <w:rFonts w:ascii="Tahoma" w:hAnsi="Tahoma" w:cs="Tahoma"/>
          <w:color w:val="333333"/>
          <w:sz w:val="23"/>
          <w:szCs w:val="23"/>
          <w:shd w:val="clear" w:color="auto" w:fill="FFFFFF"/>
        </w:rPr>
        <w:t> is a lightweight, comprehensive batch framework designed to enable the development of the robust batch applications vital for the daily operations of the enterprise systems. In this post, we will create a simple Spring batch tutorial to read the data from the </w:t>
      </w:r>
      <w:r>
        <w:rPr>
          <w:rStyle w:val="HTMLCode"/>
          <w:rFonts w:ascii="Lucida Console" w:eastAsiaTheme="minorHAnsi" w:hAnsi="Lucida Console"/>
          <w:color w:val="666666"/>
          <w:sz w:val="17"/>
          <w:szCs w:val="17"/>
          <w:bdr w:val="single" w:sz="6" w:space="2" w:color="E1E1E1" w:frame="1"/>
          <w:shd w:val="clear" w:color="auto" w:fill="FFFFFF"/>
        </w:rPr>
        <w:t>CSV</w:t>
      </w:r>
      <w:r>
        <w:rPr>
          <w:rFonts w:ascii="Tahoma" w:hAnsi="Tahoma" w:cs="Tahoma"/>
          <w:color w:val="333333"/>
          <w:sz w:val="23"/>
          <w:szCs w:val="23"/>
          <w:shd w:val="clear" w:color="auto" w:fill="FFFFFF"/>
        </w:rPr>
        <w:t> to an </w:t>
      </w:r>
      <w:r>
        <w:rPr>
          <w:rStyle w:val="HTMLCode"/>
          <w:rFonts w:ascii="Lucida Console" w:eastAsiaTheme="minorHAnsi" w:hAnsi="Lucida Console"/>
          <w:color w:val="666666"/>
          <w:sz w:val="17"/>
          <w:szCs w:val="17"/>
          <w:bdr w:val="single" w:sz="6" w:space="2" w:color="E1E1E1" w:frame="1"/>
          <w:shd w:val="clear" w:color="auto" w:fill="FFFFFF"/>
        </w:rPr>
        <w:t>XML</w:t>
      </w:r>
      <w:r>
        <w:rPr>
          <w:rFonts w:ascii="Tahoma" w:hAnsi="Tahoma" w:cs="Tahoma"/>
          <w:color w:val="333333"/>
          <w:sz w:val="23"/>
          <w:szCs w:val="23"/>
          <w:shd w:val="clear" w:color="auto" w:fill="FFFFFF"/>
        </w:rPr>
        <w:t> file.</w:t>
      </w:r>
    </w:p>
    <w:p w:rsidR="00A5721B" w:rsidRDefault="00A5721B" w:rsidP="00A5721B">
      <w:pPr>
        <w:shd w:val="clear" w:color="auto" w:fill="FFFFFF"/>
        <w:spacing w:after="150" w:line="240" w:lineRule="auto"/>
        <w:rPr>
          <w:rFonts w:ascii="Calibri" w:eastAsia="Times New Roman" w:hAnsi="Calibri" w:cs="Times New Roman"/>
          <w:color w:val="333333"/>
          <w:sz w:val="36"/>
          <w:szCs w:val="36"/>
        </w:rPr>
      </w:pPr>
      <w:r w:rsidRPr="00A5721B">
        <w:rPr>
          <w:rFonts w:ascii="Calibri" w:eastAsia="Times New Roman" w:hAnsi="Calibri" w:cs="Times New Roman"/>
          <w:color w:val="333333"/>
          <w:sz w:val="36"/>
          <w:szCs w:val="36"/>
        </w:rPr>
        <w:t xml:space="preserve">How Spring Batch </w:t>
      </w:r>
      <w:r w:rsidR="006531FF">
        <w:rPr>
          <w:rFonts w:ascii="Calibri" w:eastAsia="Times New Roman" w:hAnsi="Calibri" w:cs="Times New Roman"/>
          <w:color w:val="333333"/>
          <w:sz w:val="36"/>
          <w:szCs w:val="36"/>
        </w:rPr>
        <w:t xml:space="preserve">Architecture </w:t>
      </w:r>
      <w:r w:rsidRPr="00A5721B">
        <w:rPr>
          <w:rFonts w:ascii="Calibri" w:eastAsia="Times New Roman" w:hAnsi="Calibri" w:cs="Times New Roman"/>
          <w:color w:val="333333"/>
          <w:sz w:val="36"/>
          <w:szCs w:val="36"/>
        </w:rPr>
        <w:t>works?</w:t>
      </w:r>
    </w:p>
    <w:p w:rsidR="00AD1BAC" w:rsidRDefault="00A5721B" w:rsidP="006531FF">
      <w:pPr>
        <w:shd w:val="clear" w:color="auto" w:fill="FFFFFF"/>
        <w:spacing w:after="150" w:line="240" w:lineRule="auto"/>
        <w:rPr>
          <w:rFonts w:ascii="Calibri" w:eastAsia="Times New Roman" w:hAnsi="Calibri" w:cs="Times New Roman"/>
          <w:color w:val="333333"/>
          <w:sz w:val="26"/>
          <w:szCs w:val="26"/>
        </w:rPr>
      </w:pPr>
      <w:r>
        <w:rPr>
          <w:rFonts w:ascii="Calibri" w:eastAsia="Times New Roman" w:hAnsi="Calibri" w:cs="Times New Roman"/>
          <w:noProof/>
          <w:color w:val="333333"/>
          <w:sz w:val="36"/>
          <w:szCs w:val="36"/>
        </w:rPr>
        <w:drawing>
          <wp:inline distT="0" distB="0" distL="0" distR="0">
            <wp:extent cx="5943600" cy="22814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281467"/>
                    </a:xfrm>
                    <a:prstGeom prst="rect">
                      <a:avLst/>
                    </a:prstGeom>
                    <a:noFill/>
                    <a:ln w="9525">
                      <a:noFill/>
                      <a:miter lim="800000"/>
                      <a:headEnd/>
                      <a:tailEnd/>
                    </a:ln>
                  </pic:spPr>
                </pic:pic>
              </a:graphicData>
            </a:graphic>
          </wp:inline>
        </w:drawing>
      </w:r>
    </w:p>
    <w:p w:rsidR="00AD1BAC" w:rsidRDefault="00AD1BAC" w:rsidP="00AD1BAC">
      <w:pPr>
        <w:shd w:val="clear" w:color="auto" w:fill="FFFFFF"/>
        <w:spacing w:before="100" w:beforeAutospacing="1" w:after="100" w:afterAutospacing="1" w:line="240" w:lineRule="auto"/>
        <w:rPr>
          <w:rFonts w:ascii="Calibri" w:eastAsia="Times New Roman" w:hAnsi="Calibri" w:cs="Times New Roman"/>
          <w:color w:val="333333"/>
          <w:sz w:val="26"/>
          <w:szCs w:val="26"/>
        </w:rPr>
      </w:pPr>
    </w:p>
    <w:p w:rsidR="00AD1BAC" w:rsidRDefault="00AD1BAC" w:rsidP="00AD1BAC">
      <w:pPr>
        <w:rPr>
          <w:rFonts w:ascii="raleway" w:hAnsi="raleway"/>
          <w:color w:val="535353"/>
          <w:sz w:val="27"/>
          <w:szCs w:val="27"/>
          <w:shd w:val="clear" w:color="auto" w:fill="FFFFFF"/>
        </w:rPr>
      </w:pPr>
      <w:hyperlink r:id="rId6" w:history="1">
        <w:r>
          <w:rPr>
            <w:rStyle w:val="Hyperlink"/>
            <w:rFonts w:ascii="raleway" w:hAnsi="raleway"/>
            <w:b/>
            <w:bCs/>
            <w:color w:val="63B175"/>
            <w:sz w:val="27"/>
            <w:szCs w:val="27"/>
          </w:rPr>
          <w:t>Spring Batch</w:t>
        </w:r>
      </w:hyperlink>
      <w:r>
        <w:rPr>
          <w:rStyle w:val="Strong"/>
          <w:rFonts w:ascii="raleway" w:hAnsi="raleway"/>
          <w:color w:val="535353"/>
          <w:sz w:val="27"/>
          <w:szCs w:val="27"/>
          <w:shd w:val="clear" w:color="auto" w:fill="FFFFFF"/>
        </w:rPr>
        <w:t> provides two different ways for implementing a job: using tasklets and chunks</w:t>
      </w:r>
      <w:r>
        <w:rPr>
          <w:rFonts w:ascii="raleway" w:hAnsi="raleway"/>
          <w:color w:val="535353"/>
          <w:sz w:val="27"/>
          <w:szCs w:val="27"/>
          <w:shd w:val="clear" w:color="auto" w:fill="FFFFFF"/>
        </w:rPr>
        <w:t>.</w:t>
      </w:r>
    </w:p>
    <w:p w:rsidR="000415DF" w:rsidRDefault="000415DF" w:rsidP="00AD1BAC">
      <w:pPr>
        <w:rPr>
          <w:rFonts w:ascii="Tahoma" w:hAnsi="Tahoma" w:cs="Tahoma"/>
          <w:color w:val="333333"/>
          <w:sz w:val="23"/>
          <w:szCs w:val="23"/>
          <w:shd w:val="clear" w:color="auto" w:fill="FFFFFF"/>
        </w:rPr>
      </w:pPr>
    </w:p>
    <w:tbl>
      <w:tblPr>
        <w:tblStyle w:val="TableGrid"/>
        <w:tblW w:w="0" w:type="auto"/>
        <w:tblLook w:val="04A0"/>
      </w:tblPr>
      <w:tblGrid>
        <w:gridCol w:w="9576"/>
      </w:tblGrid>
      <w:tr w:rsidR="005969C3" w:rsidTr="005969C3">
        <w:tc>
          <w:tcPr>
            <w:tcW w:w="9576" w:type="dxa"/>
          </w:tcPr>
          <w:p w:rsidR="005969C3" w:rsidRPr="005969C3" w:rsidRDefault="005969C3" w:rsidP="005969C3">
            <w:pPr>
              <w:shd w:val="clear" w:color="auto" w:fill="E6E6FC"/>
              <w:rPr>
                <w:rFonts w:ascii="Segoe UI" w:eastAsia="Times New Roman" w:hAnsi="Segoe UI" w:cs="Segoe UI"/>
                <w:color w:val="212529"/>
                <w:sz w:val="24"/>
                <w:szCs w:val="24"/>
              </w:rPr>
            </w:pPr>
            <w:r w:rsidRPr="005969C3">
              <w:rPr>
                <w:rFonts w:ascii="Segoe UI" w:eastAsia="Times New Roman" w:hAnsi="Segoe UI" w:cs="Segoe UI"/>
                <w:color w:val="212529"/>
                <w:sz w:val="24"/>
                <w:szCs w:val="24"/>
              </w:rPr>
              <w:t>spring-batch-job.xml</w:t>
            </w:r>
            <w:r w:rsidR="000415DF">
              <w:rPr>
                <w:rFonts w:ascii="Segoe UI" w:eastAsia="Times New Roman" w:hAnsi="Segoe UI" w:cs="Segoe UI"/>
                <w:color w:val="212529"/>
                <w:sz w:val="24"/>
                <w:szCs w:val="24"/>
              </w:rPr>
              <w:t xml:space="preserve"> configuration for tasklet Explanation</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job </w:t>
            </w:r>
            <w:r w:rsidRPr="005969C3">
              <w:rPr>
                <w:rFonts w:ascii="Consolas" w:eastAsia="Times New Roman" w:hAnsi="Consolas" w:cs="Consolas"/>
                <w:color w:val="669900"/>
                <w:sz w:val="20"/>
                <w:szCs w:val="20"/>
              </w:rPr>
              <w:t>id</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readMultiFileJob</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xmlns</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http://www.springframework.org/schema/batch</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step </w:t>
            </w:r>
            <w:r w:rsidRPr="005969C3">
              <w:rPr>
                <w:rFonts w:ascii="Consolas" w:eastAsia="Times New Roman" w:hAnsi="Consolas" w:cs="Consolas"/>
                <w:color w:val="669900"/>
                <w:sz w:val="20"/>
                <w:szCs w:val="20"/>
              </w:rPr>
              <w:t>id</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step1</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next</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deleteDir</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tasklet</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990055"/>
                <w:sz w:val="20"/>
                <w:szCs w:val="20"/>
              </w:rPr>
            </w:pPr>
            <w:r w:rsidRPr="005969C3">
              <w:rPr>
                <w:rFonts w:ascii="Consolas" w:eastAsia="Times New Roman" w:hAnsi="Consolas" w:cs="Consolas"/>
                <w:color w:val="000000"/>
                <w:sz w:val="20"/>
              </w:rPr>
              <w:tab/>
            </w: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chunk </w:t>
            </w:r>
            <w:r w:rsidRPr="005969C3">
              <w:rPr>
                <w:rFonts w:ascii="Consolas" w:eastAsia="Times New Roman" w:hAnsi="Consolas" w:cs="Consolas"/>
                <w:color w:val="669900"/>
                <w:sz w:val="20"/>
                <w:szCs w:val="20"/>
              </w:rPr>
              <w:t>reader</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multiResourceReader</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writer</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flatFileItemWriter</w:t>
            </w:r>
            <w:r w:rsidRPr="005969C3">
              <w:rPr>
                <w:rFonts w:ascii="Consolas" w:eastAsia="Times New Roman" w:hAnsi="Consolas" w:cs="Consolas"/>
                <w:color w:val="999999"/>
                <w:sz w:val="20"/>
                <w:szCs w:val="20"/>
              </w:rPr>
              <w: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990055"/>
                <w:sz w:val="20"/>
                <w:szCs w:val="20"/>
              </w:rPr>
              <w:tab/>
            </w:r>
            <w:r w:rsidRPr="005969C3">
              <w:rPr>
                <w:rFonts w:ascii="Consolas" w:eastAsia="Times New Roman" w:hAnsi="Consolas" w:cs="Consolas"/>
                <w:color w:val="990055"/>
                <w:sz w:val="20"/>
                <w:szCs w:val="20"/>
              </w:rPr>
              <w:tab/>
            </w:r>
            <w:r w:rsidRPr="005969C3">
              <w:rPr>
                <w:rFonts w:ascii="Consolas" w:eastAsia="Times New Roman" w:hAnsi="Consolas" w:cs="Consolas"/>
                <w:color w:val="990055"/>
                <w:sz w:val="20"/>
                <w:szCs w:val="20"/>
              </w:rPr>
              <w:tab/>
            </w:r>
            <w:r w:rsidRPr="005969C3">
              <w:rPr>
                <w:rFonts w:ascii="Consolas" w:eastAsia="Times New Roman" w:hAnsi="Consolas" w:cs="Consolas"/>
                <w:color w:val="669900"/>
                <w:sz w:val="20"/>
                <w:szCs w:val="20"/>
              </w:rPr>
              <w:t>commit-interval</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1</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tasklet</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step</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step </w:t>
            </w:r>
            <w:r w:rsidRPr="005969C3">
              <w:rPr>
                <w:rFonts w:ascii="Consolas" w:eastAsia="Times New Roman" w:hAnsi="Consolas" w:cs="Consolas"/>
                <w:color w:val="669900"/>
                <w:sz w:val="20"/>
                <w:szCs w:val="20"/>
              </w:rPr>
              <w:t>id</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deleteDir</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tasklet </w:t>
            </w:r>
            <w:r w:rsidRPr="005969C3">
              <w:rPr>
                <w:rFonts w:ascii="Consolas" w:eastAsia="Times New Roman" w:hAnsi="Consolas" w:cs="Consolas"/>
                <w:color w:val="669900"/>
                <w:sz w:val="20"/>
                <w:szCs w:val="20"/>
              </w:rPr>
              <w:t>ref</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fileDeletingTasklet</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step</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job</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bean </w:t>
            </w:r>
            <w:r w:rsidRPr="005969C3">
              <w:rPr>
                <w:rFonts w:ascii="Consolas" w:eastAsia="Times New Roman" w:hAnsi="Consolas" w:cs="Consolas"/>
                <w:color w:val="669900"/>
                <w:sz w:val="20"/>
                <w:szCs w:val="20"/>
              </w:rPr>
              <w:t>id</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fileDeletingTasklet</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class</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com.mkyong.tasklet.FileDeletingTasklet</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property </w:t>
            </w:r>
            <w:r w:rsidRPr="005969C3">
              <w:rPr>
                <w:rFonts w:ascii="Consolas" w:eastAsia="Times New Roman" w:hAnsi="Consolas" w:cs="Consolas"/>
                <w:color w:val="669900"/>
                <w:sz w:val="20"/>
                <w:szCs w:val="20"/>
              </w:rPr>
              <w:t>name</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directory</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value</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file:csv/inputs/</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lastRenderedPageBreak/>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bean</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990055"/>
                <w:sz w:val="20"/>
                <w:szCs w:val="20"/>
              </w:rPr>
            </w:pPr>
            <w:r w:rsidRPr="005969C3">
              <w:rPr>
                <w:rFonts w:ascii="Consolas" w:eastAsia="Times New Roman" w:hAnsi="Consolas" w:cs="Consolas"/>
                <w:color w:val="000000"/>
                <w:sz w:val="20"/>
              </w:rPr>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bean </w:t>
            </w:r>
            <w:r w:rsidRPr="005969C3">
              <w:rPr>
                <w:rFonts w:ascii="Consolas" w:eastAsia="Times New Roman" w:hAnsi="Consolas" w:cs="Consolas"/>
                <w:color w:val="669900"/>
                <w:sz w:val="20"/>
                <w:szCs w:val="20"/>
              </w:rPr>
              <w:t>id</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multiResourceReader</w:t>
            </w:r>
            <w:r w:rsidRPr="005969C3">
              <w:rPr>
                <w:rFonts w:ascii="Consolas" w:eastAsia="Times New Roman" w:hAnsi="Consolas" w:cs="Consolas"/>
                <w:color w:val="999999"/>
                <w:sz w:val="20"/>
                <w:szCs w:val="20"/>
              </w:rPr>
              <w: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990055"/>
                <w:sz w:val="20"/>
                <w:szCs w:val="20"/>
              </w:rPr>
              <w:tab/>
            </w:r>
            <w:r w:rsidRPr="005969C3">
              <w:rPr>
                <w:rFonts w:ascii="Consolas" w:eastAsia="Times New Roman" w:hAnsi="Consolas" w:cs="Consolas"/>
                <w:color w:val="669900"/>
                <w:sz w:val="20"/>
                <w:szCs w:val="20"/>
              </w:rPr>
              <w:t>class</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 xml:space="preserve"> org.springframework.batch.item.file.MultiResourceItemReader</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property </w:t>
            </w:r>
            <w:r w:rsidRPr="005969C3">
              <w:rPr>
                <w:rFonts w:ascii="Consolas" w:eastAsia="Times New Roman" w:hAnsi="Consolas" w:cs="Consolas"/>
                <w:color w:val="669900"/>
                <w:sz w:val="20"/>
                <w:szCs w:val="20"/>
              </w:rPr>
              <w:t>name</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resources</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value</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file:csv/inputs/domain-*.csv</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rPr>
            </w:pPr>
            <w:r w:rsidRPr="005969C3">
              <w:rPr>
                <w:rFonts w:ascii="Consolas" w:eastAsia="Times New Roman" w:hAnsi="Consolas" w:cs="Consolas"/>
                <w:color w:val="000000"/>
                <w:sz w:val="20"/>
              </w:rPr>
              <w:tab/>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 xml:space="preserve">property </w:t>
            </w:r>
            <w:r w:rsidRPr="005969C3">
              <w:rPr>
                <w:rFonts w:ascii="Consolas" w:eastAsia="Times New Roman" w:hAnsi="Consolas" w:cs="Consolas"/>
                <w:color w:val="669900"/>
                <w:sz w:val="20"/>
                <w:szCs w:val="20"/>
              </w:rPr>
              <w:t>name</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delegate</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669900"/>
                <w:sz w:val="20"/>
                <w:szCs w:val="20"/>
              </w:rPr>
              <w:t>ref</w:t>
            </w:r>
            <w:r w:rsidRPr="005969C3">
              <w:rPr>
                <w:rFonts w:ascii="Consolas" w:eastAsia="Times New Roman" w:hAnsi="Consolas" w:cs="Consolas"/>
                <w:color w:val="999999"/>
                <w:sz w:val="20"/>
                <w:szCs w:val="20"/>
              </w:rPr>
              <w:t>="</w:t>
            </w:r>
            <w:r w:rsidRPr="005969C3">
              <w:rPr>
                <w:rFonts w:ascii="Consolas" w:eastAsia="Times New Roman" w:hAnsi="Consolas" w:cs="Consolas"/>
                <w:color w:val="0077AA"/>
                <w:sz w:val="20"/>
                <w:szCs w:val="20"/>
              </w:rPr>
              <w:t>flatFileItemReader</w:t>
            </w:r>
            <w:r w:rsidRPr="005969C3">
              <w:rPr>
                <w:rFonts w:ascii="Consolas" w:eastAsia="Times New Roman" w:hAnsi="Consolas" w:cs="Consolas"/>
                <w:color w:val="999999"/>
                <w:sz w:val="20"/>
                <w:szCs w:val="20"/>
              </w:rPr>
              <w:t>"</w:t>
            </w:r>
            <w:r w:rsidRPr="005969C3">
              <w:rPr>
                <w:rFonts w:ascii="Consolas" w:eastAsia="Times New Roman" w:hAnsi="Consolas" w:cs="Consolas"/>
                <w:color w:val="990055"/>
                <w:sz w:val="20"/>
                <w:szCs w:val="20"/>
              </w:rPr>
              <w:t xml:space="preserve"> </w:t>
            </w:r>
            <w:r w:rsidRPr="005969C3">
              <w:rPr>
                <w:rFonts w:ascii="Consolas" w:eastAsia="Times New Roman" w:hAnsi="Consolas" w:cs="Consolas"/>
                <w:color w:val="999999"/>
                <w:sz w:val="20"/>
                <w:szCs w:val="20"/>
              </w:rPr>
              <w:t>/&gt;</w:t>
            </w:r>
          </w:p>
          <w:p w:rsidR="005969C3" w:rsidRPr="005969C3" w:rsidRDefault="005969C3" w:rsidP="005969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5969C3">
              <w:rPr>
                <w:rFonts w:ascii="Consolas" w:eastAsia="Times New Roman" w:hAnsi="Consolas" w:cs="Consolas"/>
                <w:color w:val="000000"/>
                <w:sz w:val="20"/>
              </w:rPr>
              <w:t xml:space="preserve">  </w:t>
            </w:r>
            <w:r w:rsidRPr="005969C3">
              <w:rPr>
                <w:rFonts w:ascii="Consolas" w:eastAsia="Times New Roman" w:hAnsi="Consolas" w:cs="Consolas"/>
                <w:color w:val="999999"/>
                <w:sz w:val="20"/>
                <w:szCs w:val="20"/>
              </w:rPr>
              <w:t>&lt;/</w:t>
            </w:r>
            <w:r w:rsidRPr="005969C3">
              <w:rPr>
                <w:rFonts w:ascii="Consolas" w:eastAsia="Times New Roman" w:hAnsi="Consolas" w:cs="Consolas"/>
                <w:color w:val="990055"/>
                <w:sz w:val="20"/>
                <w:szCs w:val="20"/>
              </w:rPr>
              <w:t>bean</w:t>
            </w:r>
            <w:r w:rsidRPr="005969C3">
              <w:rPr>
                <w:rFonts w:ascii="Consolas" w:eastAsia="Times New Roman" w:hAnsi="Consolas" w:cs="Consolas"/>
                <w:color w:val="999999"/>
                <w:sz w:val="20"/>
                <w:szCs w:val="20"/>
              </w:rPr>
              <w:t>&gt;</w:t>
            </w:r>
          </w:p>
          <w:p w:rsidR="005969C3" w:rsidRDefault="005969C3" w:rsidP="00AD1BAC">
            <w:pPr>
              <w:spacing w:before="100" w:beforeAutospacing="1" w:after="100" w:afterAutospacing="1"/>
              <w:rPr>
                <w:rFonts w:ascii="Calibri" w:eastAsia="Times New Roman" w:hAnsi="Calibri" w:cs="Times New Roman"/>
                <w:color w:val="333333"/>
                <w:sz w:val="26"/>
                <w:szCs w:val="26"/>
              </w:rPr>
            </w:pPr>
          </w:p>
        </w:tc>
      </w:tr>
    </w:tbl>
    <w:p w:rsidR="00AD1BAC" w:rsidRDefault="00AD1BAC" w:rsidP="00AD1BAC">
      <w:pPr>
        <w:shd w:val="clear" w:color="auto" w:fill="FFFFFF"/>
        <w:spacing w:before="100" w:beforeAutospacing="1" w:after="100" w:afterAutospacing="1" w:line="240" w:lineRule="auto"/>
        <w:rPr>
          <w:rFonts w:ascii="Calibri" w:eastAsia="Times New Roman" w:hAnsi="Calibri" w:cs="Times New Roman"/>
          <w:color w:val="333333"/>
          <w:sz w:val="26"/>
          <w:szCs w:val="26"/>
        </w:rPr>
      </w:pPr>
    </w:p>
    <w:tbl>
      <w:tblPr>
        <w:tblStyle w:val="TableGrid"/>
        <w:tblW w:w="0" w:type="auto"/>
        <w:tblLook w:val="04A0"/>
      </w:tblPr>
      <w:tblGrid>
        <w:gridCol w:w="9576"/>
      </w:tblGrid>
      <w:tr w:rsidR="009D56B8" w:rsidTr="009D56B8">
        <w:tc>
          <w:tcPr>
            <w:tcW w:w="9576" w:type="dxa"/>
          </w:tcPr>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sidRPr="009D56B8">
              <w:rPr>
                <w:rStyle w:val="token"/>
                <w:rFonts w:ascii="Consolas" w:hAnsi="Consolas" w:cs="Consolas"/>
                <w:color w:val="000000"/>
                <w:highlight w:val="green"/>
              </w:rPr>
              <w:t>FileDeletingTasklet</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Tasklet</w:t>
            </w:r>
            <w:r>
              <w:rPr>
                <w:rStyle w:val="token"/>
                <w:rFonts w:ascii="Consolas" w:hAnsi="Consolas" w:cs="Consolas"/>
                <w:color w:val="999999"/>
              </w:rPr>
              <w:t>,</w:t>
            </w:r>
            <w:r>
              <w:rPr>
                <w:rStyle w:val="HTMLCode"/>
                <w:rFonts w:ascii="Consolas" w:hAnsi="Consolas" w:cs="Consolas"/>
                <w:color w:val="000000"/>
              </w:rPr>
              <w:t xml:space="preserve"> InitializingBean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Resource directory</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@Override</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afterPropertiesSet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Exception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Assert</w:t>
            </w:r>
            <w:r>
              <w:rPr>
                <w:rStyle w:val="token"/>
                <w:rFonts w:ascii="Consolas" w:hAnsi="Consolas" w:cs="Consolas"/>
                <w:color w:val="999999"/>
              </w:rPr>
              <w:t>.</w:t>
            </w:r>
            <w:r>
              <w:rPr>
                <w:rStyle w:val="token"/>
                <w:rFonts w:ascii="Consolas" w:hAnsi="Consolas" w:cs="Consolas"/>
                <w:color w:val="DD4A68"/>
              </w:rPr>
              <w:t>notNull</w:t>
            </w:r>
            <w:r>
              <w:rPr>
                <w:rStyle w:val="token"/>
                <w:rFonts w:ascii="Consolas" w:hAnsi="Consolas" w:cs="Consolas"/>
                <w:color w:val="999999"/>
              </w:rPr>
              <w:t>(</w:t>
            </w:r>
            <w:r>
              <w:rPr>
                <w:rStyle w:val="HTMLCode"/>
                <w:rFonts w:ascii="Consolas" w:hAnsi="Consolas" w:cs="Consolas"/>
                <w:color w:val="000000"/>
              </w:rPr>
              <w:t>directory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"directory must be set"</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@Override</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RepeatStatus </w:t>
            </w:r>
            <w:r>
              <w:rPr>
                <w:rStyle w:val="token"/>
                <w:rFonts w:ascii="Consolas" w:hAnsi="Consolas" w:cs="Consolas"/>
                <w:color w:val="DD4A68"/>
              </w:rPr>
              <w:t>execute</w:t>
            </w:r>
            <w:r>
              <w:rPr>
                <w:rStyle w:val="token"/>
                <w:rFonts w:ascii="Consolas" w:hAnsi="Consolas" w:cs="Consolas"/>
                <w:color w:val="999999"/>
              </w:rPr>
              <w:t>(</w:t>
            </w:r>
            <w:r>
              <w:rPr>
                <w:rStyle w:val="HTMLCode"/>
                <w:rFonts w:ascii="Consolas" w:hAnsi="Consolas" w:cs="Consolas"/>
                <w:color w:val="000000"/>
              </w:rPr>
              <w:t>StepContribution contribution</w:t>
            </w:r>
            <w:r>
              <w:rPr>
                <w:rStyle w:val="token"/>
                <w:rFonts w:ascii="Consolas" w:hAnsi="Consolas" w:cs="Consolas"/>
                <w:color w:val="999999"/>
              </w:rPr>
              <w:t>,</w:t>
            </w:r>
            <w:r>
              <w:rPr>
                <w:rStyle w:val="HTMLCode"/>
                <w:rFonts w:ascii="Consolas" w:hAnsi="Consolas" w:cs="Consolas"/>
                <w:color w:val="000000"/>
              </w:rPr>
              <w:t xml:space="preserve"> </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ChunkContext chunkContext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Exception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File dir </w:t>
            </w:r>
            <w:r>
              <w:rPr>
                <w:rStyle w:val="token"/>
                <w:rFonts w:ascii="Consolas" w:hAnsi="Consolas" w:cs="Consolas"/>
                <w:color w:val="A67F59"/>
              </w:rPr>
              <w:t>=</w:t>
            </w:r>
            <w:r>
              <w:rPr>
                <w:rStyle w:val="HTMLCode"/>
                <w:rFonts w:ascii="Consolas" w:hAnsi="Consolas" w:cs="Consolas"/>
                <w:color w:val="000000"/>
              </w:rPr>
              <w:t xml:space="preserve"> directory</w:t>
            </w:r>
            <w:r>
              <w:rPr>
                <w:rStyle w:val="token"/>
                <w:rFonts w:ascii="Consolas" w:hAnsi="Consolas" w:cs="Consolas"/>
                <w:color w:val="999999"/>
              </w:rPr>
              <w:t>.</w:t>
            </w:r>
            <w:r>
              <w:rPr>
                <w:rStyle w:val="token"/>
                <w:rFonts w:ascii="Consolas" w:hAnsi="Consolas" w:cs="Consolas"/>
                <w:color w:val="DD4A68"/>
              </w:rPr>
              <w:t>getFile</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Assert</w:t>
            </w:r>
            <w:r>
              <w:rPr>
                <w:rStyle w:val="token"/>
                <w:rFonts w:ascii="Consolas" w:hAnsi="Consolas" w:cs="Consolas"/>
                <w:color w:val="999999"/>
              </w:rPr>
              <w:t>.</w:t>
            </w:r>
            <w:r>
              <w:rPr>
                <w:rStyle w:val="token"/>
                <w:rFonts w:ascii="Consolas" w:hAnsi="Consolas" w:cs="Consolas"/>
                <w:color w:val="DD4A68"/>
              </w:rPr>
              <w:t>state</w:t>
            </w:r>
            <w:r>
              <w:rPr>
                <w:rStyle w:val="token"/>
                <w:rFonts w:ascii="Consolas" w:hAnsi="Consolas" w:cs="Consolas"/>
                <w:color w:val="999999"/>
              </w:rPr>
              <w:t>(</w:t>
            </w:r>
            <w:r>
              <w:rPr>
                <w:rStyle w:val="HTMLCode"/>
                <w:rFonts w:ascii="Consolas" w:hAnsi="Consolas" w:cs="Consolas"/>
                <w:color w:val="000000"/>
              </w:rPr>
              <w:t>dir</w:t>
            </w:r>
            <w:r>
              <w:rPr>
                <w:rStyle w:val="token"/>
                <w:rFonts w:ascii="Consolas" w:hAnsi="Consolas" w:cs="Consolas"/>
                <w:color w:val="999999"/>
              </w:rPr>
              <w:t>.</w:t>
            </w:r>
            <w:r>
              <w:rPr>
                <w:rStyle w:val="token"/>
                <w:rFonts w:ascii="Consolas" w:hAnsi="Consolas" w:cs="Consolas"/>
                <w:color w:val="DD4A68"/>
              </w:rPr>
              <w:t>isDirectory</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File</w:t>
            </w:r>
            <w:r>
              <w:rPr>
                <w:rStyle w:val="token"/>
                <w:rFonts w:ascii="Consolas" w:hAnsi="Consolas" w:cs="Consolas"/>
                <w:color w:val="999999"/>
              </w:rPr>
              <w:t>[]</w:t>
            </w:r>
            <w:r>
              <w:rPr>
                <w:rStyle w:val="HTMLCode"/>
                <w:rFonts w:ascii="Consolas" w:hAnsi="Consolas" w:cs="Consolas"/>
                <w:color w:val="000000"/>
              </w:rPr>
              <w:t xml:space="preserve"> files </w:t>
            </w:r>
            <w:r>
              <w:rPr>
                <w:rStyle w:val="token"/>
                <w:rFonts w:ascii="Consolas" w:hAnsi="Consolas" w:cs="Consolas"/>
                <w:color w:val="A67F59"/>
              </w:rPr>
              <w:t>=</w:t>
            </w:r>
            <w:r>
              <w:rPr>
                <w:rStyle w:val="HTMLCode"/>
                <w:rFonts w:ascii="Consolas" w:hAnsi="Consolas" w:cs="Consolas"/>
                <w:color w:val="000000"/>
              </w:rPr>
              <w:t xml:space="preserve"> dir</w:t>
            </w:r>
            <w:r>
              <w:rPr>
                <w:rStyle w:val="token"/>
                <w:rFonts w:ascii="Consolas" w:hAnsi="Consolas" w:cs="Consolas"/>
                <w:color w:val="999999"/>
              </w:rPr>
              <w:t>.</w:t>
            </w:r>
            <w:r>
              <w:rPr>
                <w:rStyle w:val="token"/>
                <w:rFonts w:ascii="Consolas" w:hAnsi="Consolas" w:cs="Consolas"/>
                <w:color w:val="DD4A68"/>
              </w:rPr>
              <w:t>listFiles</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&lt;</w:t>
            </w:r>
            <w:r>
              <w:rPr>
                <w:rStyle w:val="HTMLCode"/>
                <w:rFonts w:ascii="Consolas" w:hAnsi="Consolas" w:cs="Consolas"/>
                <w:color w:val="000000"/>
              </w:rPr>
              <w:t xml:space="preserve"> files</w:t>
            </w:r>
            <w:r>
              <w:rPr>
                <w:rStyle w:val="token"/>
                <w:rFonts w:ascii="Consolas" w:hAnsi="Consolas" w:cs="Consolas"/>
                <w:color w:val="999999"/>
              </w:rPr>
              <w:t>.</w:t>
            </w:r>
            <w:r>
              <w:rPr>
                <w:rStyle w:val="HTMLCode"/>
                <w:rFonts w:ascii="Consolas" w:hAnsi="Consolas" w:cs="Consolas"/>
                <w:color w:val="000000"/>
              </w:rPr>
              <w:t>length</w:t>
            </w:r>
            <w:r>
              <w:rPr>
                <w:rStyle w:val="token"/>
                <w:rFonts w:ascii="Consolas" w:hAnsi="Consolas" w:cs="Consolas"/>
                <w:color w:val="999999"/>
              </w:rPr>
              <w:t>;</w:t>
            </w:r>
            <w:r>
              <w:rPr>
                <w:rStyle w:val="HTMLCode"/>
                <w:rFonts w:ascii="Consolas" w:hAnsi="Consolas" w:cs="Consolas"/>
                <w:color w:val="000000"/>
              </w:rPr>
              <w:t xml:space="preserve"> i</w:t>
            </w:r>
            <w:r>
              <w:rPr>
                <w:rStyle w:val="token"/>
                <w:rFonts w:ascii="Consolas" w:hAnsi="Consolas" w:cs="Consolas"/>
                <w:color w:val="A67F59"/>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  </w:t>
            </w:r>
            <w:r>
              <w:rPr>
                <w:rStyle w:val="token"/>
                <w:rFonts w:ascii="Consolas" w:hAnsi="Consolas" w:cs="Consolas"/>
                <w:color w:val="0077AA"/>
              </w:rPr>
              <w:t>boolean</w:t>
            </w:r>
            <w:r>
              <w:rPr>
                <w:rStyle w:val="HTMLCode"/>
                <w:rFonts w:ascii="Consolas" w:hAnsi="Consolas" w:cs="Consolas"/>
                <w:color w:val="000000"/>
              </w:rPr>
              <w:t xml:space="preserve"> deleted </w:t>
            </w:r>
            <w:r>
              <w:rPr>
                <w:rStyle w:val="token"/>
                <w:rFonts w:ascii="Consolas" w:hAnsi="Consolas" w:cs="Consolas"/>
                <w:color w:val="A67F59"/>
              </w:rPr>
              <w:t>=</w:t>
            </w:r>
            <w:r>
              <w:rPr>
                <w:rStyle w:val="HTMLCode"/>
                <w:rFonts w:ascii="Consolas" w:hAnsi="Consolas" w:cs="Consolas"/>
                <w:color w:val="000000"/>
              </w:rPr>
              <w:t xml:space="preserve"> files</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token"/>
                <w:rFonts w:ascii="Consolas" w:hAnsi="Consolas" w:cs="Consolas"/>
                <w:color w:val="DD4A68"/>
              </w:rPr>
              <w:t>delete</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A67F59"/>
              </w:rPr>
              <w:t>!</w:t>
            </w:r>
            <w:r>
              <w:rPr>
                <w:rStyle w:val="HTMLCode"/>
                <w:rFonts w:ascii="Consolas" w:hAnsi="Consolas" w:cs="Consolas"/>
                <w:color w:val="000000"/>
              </w:rPr>
              <w:t>deleted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UnexpectedJobExecutionException</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669900"/>
              </w:rPr>
              <w:t>"Could not delete file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files</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token"/>
                <w:rFonts w:ascii="Consolas" w:hAnsi="Consolas" w:cs="Consolas"/>
                <w:color w:val="DD4A68"/>
              </w:rPr>
              <w:t>getPath</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files</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token"/>
                <w:rFonts w:ascii="Consolas" w:hAnsi="Consolas" w:cs="Consolas"/>
                <w:color w:val="DD4A68"/>
              </w:rPr>
              <w:t>getPath</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is deleted!"</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RepeatStatus</w:t>
            </w:r>
            <w:r>
              <w:rPr>
                <w:rStyle w:val="token"/>
                <w:rFonts w:ascii="Consolas" w:hAnsi="Consolas" w:cs="Consolas"/>
                <w:color w:val="999999"/>
              </w:rPr>
              <w:t>.</w:t>
            </w:r>
            <w:r>
              <w:rPr>
                <w:rStyle w:val="HTMLCode"/>
                <w:rFonts w:ascii="Consolas" w:hAnsi="Consolas" w:cs="Consolas"/>
                <w:color w:val="000000"/>
              </w:rPr>
              <w:t>FINISHED</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Resource </w:t>
            </w:r>
            <w:r>
              <w:rPr>
                <w:rStyle w:val="token"/>
                <w:rFonts w:ascii="Consolas" w:hAnsi="Consolas" w:cs="Consolas"/>
                <w:color w:val="DD4A68"/>
              </w:rPr>
              <w:t>getDirectory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directory</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setDirectory</w:t>
            </w:r>
            <w:r>
              <w:rPr>
                <w:rStyle w:val="token"/>
                <w:rFonts w:ascii="Consolas" w:hAnsi="Consolas" w:cs="Consolas"/>
                <w:color w:val="999999"/>
              </w:rPr>
              <w:t>(</w:t>
            </w:r>
            <w:r>
              <w:rPr>
                <w:rStyle w:val="HTMLCode"/>
                <w:rFonts w:ascii="Consolas" w:hAnsi="Consolas" w:cs="Consolas"/>
                <w:color w:val="000000"/>
              </w:rPr>
              <w:t>Resource directory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directory </w:t>
            </w:r>
            <w:r>
              <w:rPr>
                <w:rStyle w:val="token"/>
                <w:rFonts w:ascii="Consolas" w:hAnsi="Consolas" w:cs="Consolas"/>
                <w:color w:val="A67F59"/>
              </w:rPr>
              <w:t>=</w:t>
            </w:r>
            <w:r>
              <w:rPr>
                <w:rStyle w:val="HTMLCode"/>
                <w:rFonts w:ascii="Consolas" w:hAnsi="Consolas" w:cs="Consolas"/>
                <w:color w:val="000000"/>
              </w:rPr>
              <w:t xml:space="preserve"> directory</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9D56B8" w:rsidRDefault="009D56B8" w:rsidP="009D56B8">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Style w:val="token"/>
                <w:rFonts w:ascii="Consolas" w:hAnsi="Consolas" w:cs="Consolas"/>
                <w:color w:val="999999"/>
              </w:rPr>
              <w:t>}</w:t>
            </w:r>
          </w:p>
          <w:p w:rsidR="009D56B8" w:rsidRDefault="009D56B8" w:rsidP="00AD1BAC">
            <w:pPr>
              <w:spacing w:before="100" w:beforeAutospacing="1" w:after="100" w:afterAutospacing="1"/>
              <w:rPr>
                <w:rFonts w:ascii="Calibri" w:eastAsia="Times New Roman" w:hAnsi="Calibri" w:cs="Times New Roman"/>
                <w:color w:val="333333"/>
                <w:sz w:val="26"/>
                <w:szCs w:val="26"/>
              </w:rPr>
            </w:pPr>
          </w:p>
        </w:tc>
      </w:tr>
    </w:tbl>
    <w:p w:rsidR="009D56B8" w:rsidRPr="00A5721B" w:rsidRDefault="009D56B8" w:rsidP="00AD1BAC">
      <w:pPr>
        <w:shd w:val="clear" w:color="auto" w:fill="FFFFFF"/>
        <w:spacing w:before="100" w:beforeAutospacing="1" w:after="100" w:afterAutospacing="1" w:line="240" w:lineRule="auto"/>
        <w:rPr>
          <w:ins w:id="0" w:author="Unknown"/>
          <w:rFonts w:ascii="Calibri" w:eastAsia="Times New Roman" w:hAnsi="Calibri" w:cs="Times New Roman"/>
          <w:color w:val="333333"/>
          <w:sz w:val="26"/>
          <w:szCs w:val="26"/>
        </w:rPr>
      </w:pPr>
    </w:p>
    <w:p w:rsidR="00A5721B" w:rsidRDefault="00AD1BAC">
      <w:r>
        <w:rPr>
          <w:noProof/>
        </w:rPr>
        <w:drawing>
          <wp:inline distT="0" distB="0" distL="0" distR="0">
            <wp:extent cx="5943600" cy="31435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143537"/>
                    </a:xfrm>
                    <a:prstGeom prst="rect">
                      <a:avLst/>
                    </a:prstGeom>
                    <a:noFill/>
                    <a:ln w="9525">
                      <a:noFill/>
                      <a:miter lim="800000"/>
                      <a:headEnd/>
                      <a:tailEnd/>
                    </a:ln>
                  </pic:spPr>
                </pic:pic>
              </a:graphicData>
            </a:graphic>
          </wp:inline>
        </w:drawing>
      </w:r>
    </w:p>
    <w:p w:rsidR="004234DA" w:rsidRDefault="004234DA">
      <w:r>
        <w:rPr>
          <w:rFonts w:ascii="raleway" w:hAnsi="raleway"/>
          <w:color w:val="535353"/>
          <w:sz w:val="27"/>
          <w:szCs w:val="27"/>
          <w:shd w:val="clear" w:color="auto" w:fill="FFFFFF"/>
        </w:rPr>
        <w:t>Different contexts will show the need for one approach or the other. </w:t>
      </w:r>
      <w:r>
        <w:rPr>
          <w:rStyle w:val="Strong"/>
          <w:rFonts w:ascii="raleway" w:hAnsi="raleway"/>
          <w:color w:val="535353"/>
          <w:sz w:val="27"/>
          <w:szCs w:val="27"/>
          <w:shd w:val="clear" w:color="auto" w:fill="FFFFFF"/>
        </w:rPr>
        <w:t>While Tasklets feel more natural for ‘one task after the other’ scenarios, chunks provide a simple solution to deal with paginated reads or situations where we don’t want to keep a significant amount of data in memory.</w:t>
      </w:r>
    </w:p>
    <w:p w:rsidR="00AD1BAC" w:rsidRDefault="00AD1BAC" w:rsidP="00AD1BAC">
      <w:pPr>
        <w:shd w:val="clear" w:color="auto" w:fill="FFFFFF"/>
        <w:spacing w:before="504" w:after="312" w:line="240" w:lineRule="auto"/>
        <w:outlineLvl w:val="1"/>
        <w:rPr>
          <w:rFonts w:ascii="raleway" w:eastAsia="Times New Roman" w:hAnsi="raleway" w:cs="Times New Roman"/>
          <w:b/>
          <w:bCs/>
          <w:color w:val="333333"/>
          <w:sz w:val="44"/>
        </w:rPr>
      </w:pPr>
      <w:r w:rsidRPr="00AD1BAC">
        <w:rPr>
          <w:rFonts w:ascii="raleway" w:eastAsia="Times New Roman" w:hAnsi="raleway" w:cs="Times New Roman"/>
          <w:b/>
          <w:bCs/>
          <w:color w:val="333333"/>
          <w:sz w:val="44"/>
        </w:rPr>
        <w:t>Tasklets Approach</w:t>
      </w:r>
    </w:p>
    <w:p w:rsidR="009E61EC" w:rsidRDefault="009E61EC" w:rsidP="00AD1BAC">
      <w:pPr>
        <w:shd w:val="clear" w:color="auto" w:fill="FFFFFF"/>
        <w:spacing w:before="504" w:after="312" w:line="240" w:lineRule="auto"/>
        <w:outlineLvl w:val="1"/>
        <w:rPr>
          <w:rFonts w:ascii="raleway" w:eastAsia="Times New Roman" w:hAnsi="raleway" w:cs="Times New Roman"/>
          <w:b/>
          <w:bCs/>
          <w:color w:val="333333"/>
          <w:sz w:val="44"/>
        </w:rPr>
      </w:pPr>
      <w:hyperlink r:id="rId8" w:history="1">
        <w:r w:rsidRPr="00E61D2F">
          <w:rPr>
            <w:rStyle w:val="Hyperlink"/>
            <w:rFonts w:ascii="raleway" w:eastAsia="Times New Roman" w:hAnsi="raleway" w:cs="Times New Roman"/>
            <w:b/>
            <w:bCs/>
            <w:sz w:val="44"/>
          </w:rPr>
          <w:t>https://www.mkyong.com/spring-batch/spring-batch-tasklet-example/</w:t>
        </w:r>
      </w:hyperlink>
      <w:r>
        <w:rPr>
          <w:rFonts w:ascii="raleway" w:eastAsia="Times New Roman" w:hAnsi="raleway" w:cs="Times New Roman"/>
          <w:b/>
          <w:bCs/>
          <w:color w:val="333333"/>
          <w:sz w:val="44"/>
        </w:rPr>
        <w:t xml:space="preserve"> </w:t>
      </w:r>
    </w:p>
    <w:p w:rsidR="004234DA" w:rsidRPr="00AD1BAC" w:rsidRDefault="004234DA" w:rsidP="00AD1BAC">
      <w:pPr>
        <w:shd w:val="clear" w:color="auto" w:fill="FFFFFF"/>
        <w:spacing w:before="504" w:after="312" w:line="240" w:lineRule="auto"/>
        <w:outlineLvl w:val="1"/>
        <w:rPr>
          <w:rFonts w:ascii="raleway" w:eastAsia="Times New Roman" w:hAnsi="raleway" w:cs="Times New Roman"/>
          <w:color w:val="333333"/>
          <w:sz w:val="44"/>
          <w:szCs w:val="44"/>
        </w:rPr>
      </w:pPr>
      <w:r w:rsidRPr="004234DA">
        <w:rPr>
          <w:rFonts w:ascii="Segoe UI" w:hAnsi="Segoe UI" w:cs="Segoe UI"/>
          <w:color w:val="212529"/>
          <w:highlight w:val="green"/>
          <w:shd w:val="clear" w:color="auto" w:fill="FFFFFF"/>
        </w:rPr>
        <w:t>In Spring batch, the </w:t>
      </w:r>
      <w:r w:rsidRPr="004234DA">
        <w:rPr>
          <w:rStyle w:val="HTMLCode"/>
          <w:rFonts w:ascii="Consolas" w:eastAsiaTheme="minorHAnsi" w:hAnsi="Consolas" w:cs="Consolas"/>
          <w:color w:val="E83E8C"/>
          <w:sz w:val="21"/>
          <w:szCs w:val="21"/>
          <w:highlight w:val="green"/>
          <w:shd w:val="clear" w:color="auto" w:fill="FFFFFF"/>
        </w:rPr>
        <w:t>Tasklet</w:t>
      </w:r>
      <w:r w:rsidRPr="004234DA">
        <w:rPr>
          <w:rFonts w:ascii="Segoe UI" w:hAnsi="Segoe UI" w:cs="Segoe UI"/>
          <w:color w:val="212529"/>
          <w:highlight w:val="green"/>
          <w:shd w:val="clear" w:color="auto" w:fill="FFFFFF"/>
        </w:rPr>
        <w:t> is an interface, which will be called to perform a single task only, like clean or set up resources before or after any step execution.</w:t>
      </w:r>
      <w:r>
        <w:rPr>
          <w:rFonts w:ascii="Segoe UI" w:hAnsi="Segoe UI" w:cs="Segoe UI"/>
          <w:color w:val="212529"/>
          <w:shd w:val="clear" w:color="auto" w:fill="FFFFFF"/>
        </w:rPr>
        <w:t xml:space="preserve"> In this example, we will show you how to use </w:t>
      </w:r>
      <w:r>
        <w:rPr>
          <w:rStyle w:val="HTMLCode"/>
          <w:rFonts w:ascii="Consolas" w:eastAsiaTheme="minorHAnsi" w:hAnsi="Consolas" w:cs="Consolas"/>
          <w:color w:val="E83E8C"/>
          <w:sz w:val="21"/>
          <w:szCs w:val="21"/>
          <w:shd w:val="clear" w:color="auto" w:fill="FFFFFF"/>
        </w:rPr>
        <w:t>Tasklet</w:t>
      </w:r>
      <w:r>
        <w:rPr>
          <w:rFonts w:ascii="Segoe UI" w:hAnsi="Segoe UI" w:cs="Segoe UI"/>
          <w:color w:val="212529"/>
          <w:shd w:val="clear" w:color="auto" w:fill="FFFFFF"/>
        </w:rPr>
        <w:t> to clean up the resource (folders) after a batch job is completed.</w:t>
      </w:r>
    </w:p>
    <w:p w:rsidR="00AD1BAC" w:rsidRPr="00AD1BAC" w:rsidRDefault="00AD1BAC" w:rsidP="00AD1BAC">
      <w:pPr>
        <w:shd w:val="clear" w:color="auto" w:fill="FFFFFF"/>
        <w:spacing w:before="504" w:after="312" w:line="240" w:lineRule="auto"/>
        <w:outlineLvl w:val="2"/>
        <w:rPr>
          <w:rFonts w:ascii="raleway" w:eastAsia="Times New Roman" w:hAnsi="raleway" w:cs="Times New Roman"/>
          <w:color w:val="333333"/>
          <w:sz w:val="36"/>
          <w:szCs w:val="36"/>
        </w:rPr>
      </w:pPr>
      <w:r w:rsidRPr="00AD1BAC">
        <w:rPr>
          <w:rFonts w:ascii="raleway" w:eastAsia="Times New Roman" w:hAnsi="raleway" w:cs="Times New Roman"/>
          <w:b/>
          <w:bCs/>
          <w:color w:val="333333"/>
          <w:sz w:val="36"/>
        </w:rPr>
        <w:t>4.1. Introduction and Design</w:t>
      </w:r>
    </w:p>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color w:val="535353"/>
          <w:sz w:val="27"/>
          <w:szCs w:val="27"/>
        </w:rPr>
        <w:lastRenderedPageBreak/>
        <w:t>Tasklets are meant to perform a single task within a step. Our job will consist of several steps that execute one after the other. </w:t>
      </w:r>
      <w:r w:rsidRPr="00AD1BAC">
        <w:rPr>
          <w:rFonts w:ascii="raleway" w:eastAsia="Times New Roman" w:hAnsi="raleway" w:cs="Times New Roman"/>
          <w:b/>
          <w:bCs/>
          <w:color w:val="535353"/>
          <w:sz w:val="24"/>
          <w:szCs w:val="24"/>
        </w:rPr>
        <w:t>Each step should perform only one defined task</w:t>
      </w:r>
      <w:r w:rsidRPr="00AD1BAC">
        <w:rPr>
          <w:rFonts w:ascii="raleway" w:eastAsia="Times New Roman" w:hAnsi="raleway" w:cs="Times New Roman"/>
          <w:color w:val="535353"/>
          <w:sz w:val="27"/>
          <w:szCs w:val="27"/>
        </w:rPr>
        <w:t>.</w:t>
      </w:r>
    </w:p>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color w:val="535353"/>
          <w:sz w:val="27"/>
          <w:szCs w:val="27"/>
        </w:rPr>
        <w:t>Our job will consist of three steps:</w:t>
      </w:r>
    </w:p>
    <w:p w:rsidR="00AD1BAC" w:rsidRPr="00AD1BAC" w:rsidRDefault="00AD1BAC" w:rsidP="00AD1BA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AD1BAC">
        <w:rPr>
          <w:rFonts w:ascii="raleway" w:eastAsia="Times New Roman" w:hAnsi="raleway" w:cs="Times New Roman"/>
          <w:color w:val="333333"/>
          <w:sz w:val="27"/>
          <w:szCs w:val="27"/>
        </w:rPr>
        <w:t>Read lines from the input CSV file.</w:t>
      </w:r>
    </w:p>
    <w:p w:rsidR="00AD1BAC" w:rsidRPr="00AD1BAC" w:rsidRDefault="00AD1BAC" w:rsidP="00AD1BA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AD1BAC">
        <w:rPr>
          <w:rFonts w:ascii="raleway" w:eastAsia="Times New Roman" w:hAnsi="raleway" w:cs="Times New Roman"/>
          <w:color w:val="333333"/>
          <w:sz w:val="27"/>
          <w:szCs w:val="27"/>
        </w:rPr>
        <w:t>Calculate age for every person in the input CSV file.</w:t>
      </w:r>
    </w:p>
    <w:p w:rsidR="00AD1BAC" w:rsidRPr="00AD1BAC" w:rsidRDefault="00AD1BAC" w:rsidP="00AD1BA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AD1BAC">
        <w:rPr>
          <w:rFonts w:ascii="raleway" w:eastAsia="Times New Roman" w:hAnsi="raleway" w:cs="Times New Roman"/>
          <w:color w:val="333333"/>
          <w:sz w:val="27"/>
          <w:szCs w:val="27"/>
        </w:rPr>
        <w:t>Write name and age of each person to a new output CSV file.</w:t>
      </w:r>
    </w:p>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color w:val="535353"/>
          <w:sz w:val="27"/>
          <w:szCs w:val="27"/>
        </w:rPr>
        <w:t>Now that the big picture is ready, let’s create one class per step.</w:t>
      </w:r>
    </w:p>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i/>
          <w:iCs/>
          <w:color w:val="535353"/>
          <w:sz w:val="27"/>
        </w:rPr>
        <w:t>LinesReader </w:t>
      </w:r>
      <w:r w:rsidRPr="00AD1BAC">
        <w:rPr>
          <w:rFonts w:ascii="raleway" w:eastAsia="Times New Roman" w:hAnsi="raleway" w:cs="Times New Roman"/>
          <w:color w:val="535353"/>
          <w:sz w:val="27"/>
          <w:szCs w:val="27"/>
        </w:rPr>
        <w:t>will be in charge of reading data from the input file:</w:t>
      </w:r>
    </w:p>
    <w:tbl>
      <w:tblPr>
        <w:tblW w:w="12630" w:type="dxa"/>
        <w:tblCellSpacing w:w="0" w:type="dxa"/>
        <w:tblCellMar>
          <w:left w:w="0" w:type="dxa"/>
          <w:right w:w="0" w:type="dxa"/>
        </w:tblCellMar>
        <w:tblLook w:val="04A0"/>
      </w:tblPr>
      <w:tblGrid>
        <w:gridCol w:w="495"/>
        <w:gridCol w:w="12135"/>
      </w:tblGrid>
      <w:tr w:rsidR="00AD1BAC" w:rsidRPr="00AD1BAC" w:rsidTr="00AD1BAC">
        <w:trPr>
          <w:tblCellSpacing w:w="0" w:type="dxa"/>
        </w:trPr>
        <w:tc>
          <w:tcPr>
            <w:tcW w:w="0" w:type="auto"/>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p>
        </w:tc>
        <w:tc>
          <w:tcPr>
            <w:tcW w:w="12135" w:type="dxa"/>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public</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class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LinesReader implements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Tasklet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    //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w:t>
            </w:r>
          </w:p>
        </w:tc>
      </w:tr>
    </w:tbl>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i/>
          <w:iCs/>
          <w:color w:val="535353"/>
          <w:sz w:val="27"/>
        </w:rPr>
        <w:t>LinesProcessor </w:t>
      </w:r>
      <w:r w:rsidRPr="00AD1BAC">
        <w:rPr>
          <w:rFonts w:ascii="raleway" w:eastAsia="Times New Roman" w:hAnsi="raleway" w:cs="Times New Roman"/>
          <w:color w:val="535353"/>
          <w:sz w:val="27"/>
          <w:szCs w:val="27"/>
        </w:rPr>
        <w:t>will calculate the age for every person in the file:</w:t>
      </w:r>
    </w:p>
    <w:tbl>
      <w:tblPr>
        <w:tblW w:w="12630" w:type="dxa"/>
        <w:tblCellSpacing w:w="0" w:type="dxa"/>
        <w:tblCellMar>
          <w:left w:w="0" w:type="dxa"/>
          <w:right w:w="0" w:type="dxa"/>
        </w:tblCellMar>
        <w:tblLook w:val="04A0"/>
      </w:tblPr>
      <w:tblGrid>
        <w:gridCol w:w="495"/>
        <w:gridCol w:w="12135"/>
      </w:tblGrid>
      <w:tr w:rsidR="00AD1BAC" w:rsidRPr="00AD1BAC" w:rsidTr="00AD1BAC">
        <w:trPr>
          <w:tblCellSpacing w:w="0" w:type="dxa"/>
        </w:trPr>
        <w:tc>
          <w:tcPr>
            <w:tcW w:w="0" w:type="auto"/>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p>
        </w:tc>
        <w:tc>
          <w:tcPr>
            <w:tcW w:w="12135" w:type="dxa"/>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public</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class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LinesProcessor implements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Tasklet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    //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w:t>
            </w:r>
          </w:p>
        </w:tc>
      </w:tr>
    </w:tbl>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color w:val="535353"/>
          <w:sz w:val="27"/>
          <w:szCs w:val="27"/>
        </w:rPr>
        <w:t>Finally, </w:t>
      </w:r>
      <w:r w:rsidRPr="00AD1BAC">
        <w:rPr>
          <w:rFonts w:ascii="raleway" w:eastAsia="Times New Roman" w:hAnsi="raleway" w:cs="Times New Roman"/>
          <w:i/>
          <w:iCs/>
          <w:color w:val="535353"/>
          <w:sz w:val="27"/>
        </w:rPr>
        <w:t>LinesWriter </w:t>
      </w:r>
      <w:r w:rsidRPr="00AD1BAC">
        <w:rPr>
          <w:rFonts w:ascii="raleway" w:eastAsia="Times New Roman" w:hAnsi="raleway" w:cs="Times New Roman"/>
          <w:color w:val="535353"/>
          <w:sz w:val="27"/>
          <w:szCs w:val="27"/>
        </w:rPr>
        <w:t>will have the responsibility of writing names and ages to an output file:</w:t>
      </w:r>
    </w:p>
    <w:tbl>
      <w:tblPr>
        <w:tblW w:w="12630" w:type="dxa"/>
        <w:tblCellSpacing w:w="0" w:type="dxa"/>
        <w:tblCellMar>
          <w:left w:w="0" w:type="dxa"/>
          <w:right w:w="0" w:type="dxa"/>
        </w:tblCellMar>
        <w:tblLook w:val="04A0"/>
      </w:tblPr>
      <w:tblGrid>
        <w:gridCol w:w="495"/>
        <w:gridCol w:w="12135"/>
      </w:tblGrid>
      <w:tr w:rsidR="00AD1BAC" w:rsidRPr="00AD1BAC" w:rsidTr="00AD1BAC">
        <w:trPr>
          <w:tblCellSpacing w:w="0" w:type="dxa"/>
        </w:trPr>
        <w:tc>
          <w:tcPr>
            <w:tcW w:w="0" w:type="auto"/>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p>
        </w:tc>
        <w:tc>
          <w:tcPr>
            <w:tcW w:w="12135" w:type="dxa"/>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public</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class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LinesWriter implements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Tasklet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    //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w:t>
            </w:r>
          </w:p>
        </w:tc>
      </w:tr>
    </w:tbl>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color w:val="535353"/>
          <w:sz w:val="27"/>
          <w:szCs w:val="27"/>
          <w:highlight w:val="green"/>
        </w:rPr>
        <w:t>At this point, </w:t>
      </w:r>
      <w:r w:rsidRPr="00761398">
        <w:rPr>
          <w:rFonts w:ascii="raleway" w:eastAsia="Times New Roman" w:hAnsi="raleway" w:cs="Times New Roman"/>
          <w:b/>
          <w:bCs/>
          <w:color w:val="535353"/>
          <w:sz w:val="24"/>
          <w:szCs w:val="24"/>
        </w:rPr>
        <w:t>all our steps implement </w:t>
      </w:r>
      <w:r w:rsidRPr="00761398">
        <w:rPr>
          <w:rFonts w:ascii="raleway" w:eastAsia="Times New Roman" w:hAnsi="raleway" w:cs="Times New Roman"/>
          <w:b/>
          <w:bCs/>
          <w:i/>
          <w:iCs/>
          <w:color w:val="535353"/>
          <w:sz w:val="27"/>
        </w:rPr>
        <w:t>Tasklet </w:t>
      </w:r>
      <w:r w:rsidRPr="00761398">
        <w:rPr>
          <w:rFonts w:ascii="raleway" w:eastAsia="Times New Roman" w:hAnsi="raleway" w:cs="Times New Roman"/>
          <w:b/>
          <w:bCs/>
          <w:color w:val="535353"/>
          <w:sz w:val="24"/>
          <w:szCs w:val="24"/>
        </w:rPr>
        <w:t>interface</w:t>
      </w:r>
      <w:r w:rsidRPr="00AD1BAC">
        <w:rPr>
          <w:rFonts w:ascii="raleway" w:eastAsia="Times New Roman" w:hAnsi="raleway" w:cs="Times New Roman"/>
          <w:color w:val="535353"/>
          <w:sz w:val="27"/>
          <w:szCs w:val="27"/>
          <w:highlight w:val="green"/>
        </w:rPr>
        <w:t>. That will force us to implement its </w:t>
      </w:r>
      <w:r w:rsidRPr="00761398">
        <w:rPr>
          <w:rFonts w:ascii="raleway" w:eastAsia="Times New Roman" w:hAnsi="raleway" w:cs="Times New Roman"/>
          <w:i/>
          <w:iCs/>
          <w:color w:val="535353"/>
          <w:sz w:val="27"/>
        </w:rPr>
        <w:t>execute</w:t>
      </w:r>
      <w:r w:rsidRPr="00AD1BAC">
        <w:rPr>
          <w:rFonts w:ascii="raleway" w:eastAsia="Times New Roman" w:hAnsi="raleway" w:cs="Times New Roman"/>
          <w:color w:val="535353"/>
          <w:sz w:val="27"/>
          <w:szCs w:val="27"/>
          <w:highlight w:val="green"/>
        </w:rPr>
        <w:t>method:</w:t>
      </w:r>
    </w:p>
    <w:tbl>
      <w:tblPr>
        <w:tblW w:w="12630" w:type="dxa"/>
        <w:tblCellSpacing w:w="0" w:type="dxa"/>
        <w:tblCellMar>
          <w:left w:w="0" w:type="dxa"/>
          <w:right w:w="0" w:type="dxa"/>
        </w:tblCellMar>
        <w:tblLook w:val="04A0"/>
      </w:tblPr>
      <w:tblGrid>
        <w:gridCol w:w="495"/>
        <w:gridCol w:w="12135"/>
      </w:tblGrid>
      <w:tr w:rsidR="00AD1BAC" w:rsidRPr="00AD1BAC" w:rsidTr="00AD1BAC">
        <w:trPr>
          <w:tblCellSpacing w:w="0" w:type="dxa"/>
        </w:trPr>
        <w:tc>
          <w:tcPr>
            <w:tcW w:w="0" w:type="auto"/>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p>
        </w:tc>
        <w:tc>
          <w:tcPr>
            <w:tcW w:w="12135" w:type="dxa"/>
            <w:vAlign w:val="center"/>
            <w:hideMark/>
          </w:tcPr>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@Override</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public</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 xml:space="preserve">RepeatStatus execute(StepContribution stepContribution,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  ChunkContext chunkContext) throws</w:t>
            </w:r>
            <w:r w:rsidRPr="00AD1BAC">
              <w:rPr>
                <w:rFonts w:ascii="Times New Roman" w:eastAsia="Times New Roman" w:hAnsi="Times New Roman" w:cs="Times New Roman"/>
                <w:sz w:val="24"/>
                <w:szCs w:val="24"/>
              </w:rPr>
              <w:t xml:space="preserve"> </w:t>
            </w:r>
            <w:r w:rsidRPr="00AD1BAC">
              <w:rPr>
                <w:rFonts w:ascii="Courier New" w:eastAsia="Times New Roman" w:hAnsi="Courier New" w:cs="Courier New"/>
                <w:sz w:val="20"/>
              </w:rPr>
              <w:t>Exception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    // ...</w:t>
            </w:r>
          </w:p>
          <w:p w:rsidR="00AD1BAC" w:rsidRPr="00AD1BAC" w:rsidRDefault="00AD1BAC" w:rsidP="00AD1BAC">
            <w:pPr>
              <w:spacing w:after="0" w:line="240" w:lineRule="auto"/>
              <w:rPr>
                <w:rFonts w:ascii="Times New Roman" w:eastAsia="Times New Roman" w:hAnsi="Times New Roman" w:cs="Times New Roman"/>
                <w:sz w:val="24"/>
                <w:szCs w:val="24"/>
              </w:rPr>
            </w:pPr>
            <w:r w:rsidRPr="00AD1BAC">
              <w:rPr>
                <w:rFonts w:ascii="Courier New" w:eastAsia="Times New Roman" w:hAnsi="Courier New" w:cs="Courier New"/>
                <w:sz w:val="20"/>
              </w:rPr>
              <w:t>}</w:t>
            </w:r>
          </w:p>
        </w:tc>
      </w:tr>
    </w:tbl>
    <w:p w:rsidR="00AD1BAC" w:rsidRPr="00AD1BAC" w:rsidRDefault="00AD1BAC" w:rsidP="00AD1BAC">
      <w:pPr>
        <w:shd w:val="clear" w:color="auto" w:fill="FFFFFF"/>
        <w:spacing w:after="150" w:line="240" w:lineRule="auto"/>
        <w:rPr>
          <w:rFonts w:ascii="raleway" w:eastAsia="Times New Roman" w:hAnsi="raleway" w:cs="Times New Roman"/>
          <w:color w:val="535353"/>
          <w:sz w:val="27"/>
          <w:szCs w:val="27"/>
        </w:rPr>
      </w:pPr>
      <w:r w:rsidRPr="00AD1BAC">
        <w:rPr>
          <w:rFonts w:ascii="raleway" w:eastAsia="Times New Roman" w:hAnsi="raleway" w:cs="Times New Roman"/>
          <w:color w:val="535353"/>
          <w:sz w:val="27"/>
          <w:szCs w:val="27"/>
        </w:rPr>
        <w:t>This method is where we’ll add the logic for each step. Before starting with that code, let’s configure our job.</w:t>
      </w:r>
    </w:p>
    <w:p w:rsidR="006531FF" w:rsidRPr="006531FF" w:rsidRDefault="006531FF" w:rsidP="006531FF">
      <w:pPr>
        <w:shd w:val="clear" w:color="auto" w:fill="FFFFFF"/>
        <w:spacing w:before="300" w:after="300" w:line="240" w:lineRule="auto"/>
        <w:outlineLvl w:val="1"/>
        <w:rPr>
          <w:rFonts w:ascii="Calibri" w:eastAsia="Times New Roman" w:hAnsi="Calibri" w:cs="Times New Roman"/>
          <w:color w:val="666666"/>
          <w:sz w:val="45"/>
          <w:szCs w:val="45"/>
        </w:rPr>
      </w:pPr>
      <w:r w:rsidRPr="006531FF">
        <w:rPr>
          <w:rFonts w:ascii="Calibri" w:eastAsia="Times New Roman" w:hAnsi="Calibri" w:cs="Times New Roman"/>
          <w:color w:val="666666"/>
          <w:sz w:val="45"/>
          <w:szCs w:val="45"/>
        </w:rPr>
        <w:t>Spring Batch Interview Questions.</w:t>
      </w:r>
    </w:p>
    <w:p w:rsidR="006531FF" w:rsidRPr="006531FF" w:rsidRDefault="006531FF" w:rsidP="006531FF">
      <w:pPr>
        <w:shd w:val="clear" w:color="auto" w:fill="FFFFFF"/>
        <w:spacing w:after="0" w:line="240" w:lineRule="auto"/>
        <w:rPr>
          <w:rFonts w:ascii="Calibri" w:eastAsia="Times New Roman" w:hAnsi="Calibri" w:cs="Times New Roman"/>
          <w:color w:val="333333"/>
          <w:sz w:val="26"/>
          <w:szCs w:val="26"/>
        </w:rPr>
      </w:pPr>
      <w:r w:rsidRPr="006531FF">
        <w:rPr>
          <w:rFonts w:ascii="Calibri" w:eastAsia="Times New Roman" w:hAnsi="Calibri" w:cs="Times New Roman"/>
          <w:color w:val="333333"/>
          <w:sz w:val="26"/>
          <w:szCs w:val="26"/>
        </w:rPr>
        <w:t>In this post we will look at Spring Batch Interview questions. Examples are provided with explanation.</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t>Q:Explain spring batch framework.</w:t>
      </w:r>
      <w:r w:rsidRPr="006531FF">
        <w:rPr>
          <w:rFonts w:ascii="Calibri" w:eastAsia="Times New Roman" w:hAnsi="Calibri" w:cs="Times New Roman"/>
          <w:b/>
          <w:bCs/>
          <w:color w:val="333333"/>
          <w:sz w:val="26"/>
          <w:szCs w:val="26"/>
        </w:rPr>
        <w:br/>
        <w:t>A: </w:t>
      </w:r>
      <w:r w:rsidRPr="006531FF">
        <w:rPr>
          <w:rFonts w:ascii="Calibri" w:eastAsia="Times New Roman" w:hAnsi="Calibri" w:cs="Times New Roman"/>
          <w:color w:val="333333"/>
          <w:sz w:val="26"/>
          <w:szCs w:val="26"/>
        </w:rPr>
        <w:t xml:space="preserve">Spring Batch is a lightweight, comprehensive batch framework designed to enable </w:t>
      </w:r>
      <w:r w:rsidRPr="006531FF">
        <w:rPr>
          <w:rFonts w:ascii="Calibri" w:eastAsia="Times New Roman" w:hAnsi="Calibri" w:cs="Times New Roman"/>
          <w:color w:val="333333"/>
          <w:sz w:val="26"/>
          <w:szCs w:val="26"/>
        </w:rPr>
        <w:lastRenderedPageBreak/>
        <w:t>the development of robust batch applications vital for the daily operations of enterprise systems. Spring Batch builds upon the productivity, POJO-based development approach, and general ease of use capabilities people have come to know from the Spring Framework, while making it easy for developers to access and leverage more advanced enterprise services when necessary.</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t>Q:When to use Spring Batch?</w:t>
      </w:r>
      <w:r w:rsidRPr="006531FF">
        <w:rPr>
          <w:rFonts w:ascii="Calibri" w:eastAsia="Times New Roman" w:hAnsi="Calibri" w:cs="Times New Roman"/>
          <w:b/>
          <w:bCs/>
          <w:color w:val="333333"/>
          <w:sz w:val="26"/>
          <w:szCs w:val="26"/>
        </w:rPr>
        <w:br/>
        <w:t>A: </w:t>
      </w:r>
      <w:r w:rsidRPr="006531FF">
        <w:rPr>
          <w:rFonts w:ascii="Calibri" w:eastAsia="Times New Roman" w:hAnsi="Calibri" w:cs="Times New Roman"/>
          <w:color w:val="333333"/>
          <w:sz w:val="26"/>
          <w:szCs w:val="26"/>
        </w:rPr>
        <w:t>Consider an environment where users have to do a lot of batch processing. This will be quite different from a typical web application which has to work 24/7. But in classic environments it's not unusual to do the heavy lifting for example during the night when there are no regular users using your system. Batch processing includes typical tasks like reading and writing to files, transforming data, reading from or writing to databases, create reports, import and export data and things like that. Often these steps have to be chained together or you have to create more complex workflows where you have to define which job steps can be run in parallel or have to be run sequentially etc. That's where a framework like Spring Batch can be very handy. 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rsidR="006531FF" w:rsidRPr="006531FF" w:rsidRDefault="006531FF" w:rsidP="006531FF">
      <w:pPr>
        <w:shd w:val="clear" w:color="auto" w:fill="FFFFFF"/>
        <w:spacing w:after="0" w:line="240" w:lineRule="auto"/>
        <w:rPr>
          <w:ins w:id="1" w:author="Unknown"/>
          <w:rFonts w:ascii="Calibri" w:eastAsia="Times New Roman" w:hAnsi="Calibri" w:cs="Times New Roman"/>
          <w:color w:val="333333"/>
          <w:sz w:val="26"/>
          <w:szCs w:val="26"/>
        </w:rPr>
      </w:pPr>
      <w:ins w:id="2" w:author="Unknown">
        <w:r w:rsidRPr="006531FF">
          <w:rPr>
            <w:rFonts w:ascii="Calibri" w:eastAsia="Times New Roman" w:hAnsi="Calibri" w:cs="Times New Roman"/>
            <w:b/>
            <w:bCs/>
            <w:color w:val="333333"/>
            <w:sz w:val="26"/>
            <w:szCs w:val="26"/>
          </w:rPr>
          <w:t>Q:Explain the Spring Batch framework architecture.</w:t>
        </w:r>
        <w:r w:rsidRPr="006531FF">
          <w:rPr>
            <w:rFonts w:ascii="Calibri" w:eastAsia="Times New Roman" w:hAnsi="Calibri" w:cs="Times New Roman"/>
            <w:b/>
            <w:bCs/>
            <w:color w:val="333333"/>
            <w:sz w:val="26"/>
            <w:szCs w:val="26"/>
          </w:rPr>
          <w:br/>
          <w:t>A:</w:t>
        </w:r>
      </w:ins>
    </w:p>
    <w:p w:rsidR="006531FF" w:rsidRPr="006531FF" w:rsidRDefault="006531FF" w:rsidP="006531FF">
      <w:pPr>
        <w:shd w:val="clear" w:color="auto" w:fill="FFFFFF"/>
        <w:spacing w:after="0" w:line="240" w:lineRule="auto"/>
        <w:rPr>
          <w:ins w:id="3" w:author="Unknown"/>
          <w:rFonts w:ascii="Calibri" w:eastAsia="Times New Roman" w:hAnsi="Calibri" w:cs="Times New Roman"/>
          <w:color w:val="333333"/>
          <w:sz w:val="26"/>
          <w:szCs w:val="26"/>
        </w:rPr>
      </w:pPr>
      <w:ins w:id="4" w:author="Unknown">
        <w:r w:rsidRPr="006531FF">
          <w:rPr>
            <w:rFonts w:ascii="Calibri" w:eastAsia="Times New Roman" w:hAnsi="Calibri" w:cs="Times New Roman"/>
            <w:color w:val="333333"/>
            <w:sz w:val="26"/>
            <w:szCs w:val="26"/>
          </w:rPr>
          <w:t>This layered architecture highlights three major high level components: Application, Core, and Infrastructure.The application contains all batch jobs and custom code written by developers using Spring Batch. The BatchCore contains the core runtime classes necessary to launch and control a batch job. It includes things such as aJobLauncher,Job, andStepimplementations. Both Application and Core are built on top of a commoninfrastructure. This infrastructure contains common readers and writers, and services such as theRetryTemplate, which are used both by application developers(ItemReaderandItemWriter) and the coreframework itself. </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t>Q:How Spring Batch works?</w:t>
        </w:r>
        <w:r w:rsidRPr="006531FF">
          <w:rPr>
            <w:rFonts w:ascii="Calibri" w:eastAsia="Times New Roman" w:hAnsi="Calibri" w:cs="Times New Roman"/>
            <w:b/>
            <w:bCs/>
            <w:color w:val="333333"/>
            <w:sz w:val="26"/>
            <w:szCs w:val="26"/>
          </w:rPr>
          <w:br/>
          <w:t>A:</w:t>
        </w:r>
      </w:ins>
    </w:p>
    <w:p w:rsidR="006531FF" w:rsidRPr="006531FF" w:rsidRDefault="006531FF" w:rsidP="006531FF">
      <w:pPr>
        <w:numPr>
          <w:ilvl w:val="0"/>
          <w:numId w:val="3"/>
        </w:numPr>
        <w:shd w:val="clear" w:color="auto" w:fill="FFFFFF"/>
        <w:spacing w:before="100" w:beforeAutospacing="1" w:after="100" w:afterAutospacing="1" w:line="240" w:lineRule="auto"/>
        <w:rPr>
          <w:ins w:id="5" w:author="Unknown"/>
          <w:rFonts w:ascii="Calibri" w:eastAsia="Times New Roman" w:hAnsi="Calibri" w:cs="Times New Roman"/>
          <w:color w:val="333333"/>
          <w:sz w:val="26"/>
          <w:szCs w:val="26"/>
        </w:rPr>
      </w:pPr>
      <w:ins w:id="6" w:author="Unknown">
        <w:r w:rsidRPr="006531FF">
          <w:rPr>
            <w:rFonts w:ascii="Calibri" w:eastAsia="Times New Roman" w:hAnsi="Calibri" w:cs="Times New Roman"/>
            <w:b/>
            <w:bCs/>
            <w:color w:val="333333"/>
            <w:sz w:val="26"/>
            <w:szCs w:val="26"/>
          </w:rPr>
          <w:t>step - </w:t>
        </w:r>
        <w:r w:rsidRPr="006531FF">
          <w:rPr>
            <w:rFonts w:ascii="Calibri" w:eastAsia="Times New Roman" w:hAnsi="Calibri" w:cs="Times New Roman"/>
            <w:color w:val="333333"/>
            <w:sz w:val="26"/>
            <w:szCs w:val="26"/>
          </w:rPr>
          <w:t xml:space="preserve">A Step that delegates to a Job to do its work. This is a great tool for managing dependencies between jobs, and also to modularise complex step logic into something that is testable in isolation. The job is executed with parameters </w:t>
        </w:r>
        <w:r w:rsidRPr="006531FF">
          <w:rPr>
            <w:rFonts w:ascii="Calibri" w:eastAsia="Times New Roman" w:hAnsi="Calibri" w:cs="Times New Roman"/>
            <w:color w:val="333333"/>
            <w:sz w:val="26"/>
            <w:szCs w:val="26"/>
          </w:rPr>
          <w:lastRenderedPageBreak/>
          <w:t>that can be extracted from the step execution, hence this step can also be usefully used as the worker in a parallel or partitioned execution.</w:t>
        </w:r>
      </w:ins>
    </w:p>
    <w:p w:rsidR="006531FF" w:rsidRPr="006531FF" w:rsidRDefault="006531FF" w:rsidP="006531FF">
      <w:pPr>
        <w:numPr>
          <w:ilvl w:val="0"/>
          <w:numId w:val="3"/>
        </w:numPr>
        <w:shd w:val="clear" w:color="auto" w:fill="FFFFFF"/>
        <w:spacing w:before="100" w:beforeAutospacing="1" w:after="100" w:afterAutospacing="1" w:line="240" w:lineRule="auto"/>
        <w:rPr>
          <w:ins w:id="7" w:author="Unknown"/>
          <w:rFonts w:ascii="Calibri" w:eastAsia="Times New Roman" w:hAnsi="Calibri" w:cs="Times New Roman"/>
          <w:color w:val="333333"/>
          <w:sz w:val="26"/>
          <w:szCs w:val="26"/>
        </w:rPr>
      </w:pPr>
      <w:ins w:id="8" w:author="Unknown">
        <w:r w:rsidRPr="006531FF">
          <w:rPr>
            <w:rFonts w:ascii="Calibri" w:eastAsia="Times New Roman" w:hAnsi="Calibri" w:cs="Times New Roman"/>
            <w:b/>
            <w:bCs/>
            <w:color w:val="333333"/>
            <w:sz w:val="26"/>
            <w:szCs w:val="26"/>
          </w:rPr>
          <w:t>ItemReader - </w:t>
        </w:r>
        <w:r w:rsidRPr="006531FF">
          <w:rPr>
            <w:rFonts w:ascii="Calibri" w:eastAsia="Times New Roman" w:hAnsi="Calibri" w:cs="Times New Roman"/>
            <w:color w:val="333333"/>
            <w:sz w:val="26"/>
            <w:szCs w:val="26"/>
          </w:rPr>
          <w:t>Strategy interface for providing the data. Implementations are expected to be stateful and will be called multiple times for each batch, with each call to read() returning a different value and finally returning null when all input data is exhausted. Implementations need not be thread-safe and clients of a ItemReader need to be aware that this is the case. A richer interface (e.g. with a look ahead or peek) is not feasible because we need to support transactions in an asynchronous batch.</w:t>
        </w:r>
      </w:ins>
    </w:p>
    <w:p w:rsidR="006531FF" w:rsidRPr="006531FF" w:rsidRDefault="006531FF" w:rsidP="006531FF">
      <w:pPr>
        <w:numPr>
          <w:ilvl w:val="0"/>
          <w:numId w:val="3"/>
        </w:numPr>
        <w:shd w:val="clear" w:color="auto" w:fill="FFFFFF"/>
        <w:spacing w:before="100" w:beforeAutospacing="1" w:after="100" w:afterAutospacing="1" w:line="240" w:lineRule="auto"/>
        <w:rPr>
          <w:ins w:id="9" w:author="Unknown"/>
          <w:rFonts w:ascii="Calibri" w:eastAsia="Times New Roman" w:hAnsi="Calibri" w:cs="Times New Roman"/>
          <w:color w:val="333333"/>
          <w:sz w:val="26"/>
          <w:szCs w:val="26"/>
        </w:rPr>
      </w:pPr>
      <w:ins w:id="10" w:author="Unknown">
        <w:r w:rsidRPr="006531FF">
          <w:rPr>
            <w:rFonts w:ascii="Calibri" w:eastAsia="Times New Roman" w:hAnsi="Calibri" w:cs="Times New Roman"/>
            <w:b/>
            <w:bCs/>
            <w:color w:val="333333"/>
            <w:sz w:val="26"/>
            <w:szCs w:val="26"/>
          </w:rPr>
          <w:t>ItemProcessor - </w:t>
        </w:r>
        <w:r w:rsidRPr="006531FF">
          <w:rPr>
            <w:rFonts w:ascii="Calibri" w:eastAsia="Times New Roman" w:hAnsi="Calibri" w:cs="Times New Roman"/>
            <w:color w:val="333333"/>
            <w:sz w:val="26"/>
            <w:szCs w:val="26"/>
          </w:rPr>
          <w:t>Interface for item transformation. Given an item as input, this interface provides an extension point which allows for the application of business logic in an item oriented processing scenario. It should be noted that while it's possible to return a different type than the one provided, it's not strictly necessary. Furthermore, returning null indicates that the item should not be continued to be processed.</w:t>
        </w:r>
      </w:ins>
    </w:p>
    <w:p w:rsidR="006531FF" w:rsidRPr="006531FF" w:rsidRDefault="006531FF" w:rsidP="006531FF">
      <w:pPr>
        <w:numPr>
          <w:ilvl w:val="0"/>
          <w:numId w:val="3"/>
        </w:numPr>
        <w:shd w:val="clear" w:color="auto" w:fill="FFFFFF"/>
        <w:spacing w:before="100" w:beforeAutospacing="1" w:after="100" w:afterAutospacing="1" w:line="240" w:lineRule="auto"/>
        <w:rPr>
          <w:ins w:id="11" w:author="Unknown"/>
          <w:rFonts w:ascii="Calibri" w:eastAsia="Times New Roman" w:hAnsi="Calibri" w:cs="Times New Roman"/>
          <w:color w:val="333333"/>
          <w:sz w:val="26"/>
          <w:szCs w:val="26"/>
        </w:rPr>
      </w:pPr>
      <w:ins w:id="12" w:author="Unknown">
        <w:r w:rsidRPr="006531FF">
          <w:rPr>
            <w:rFonts w:ascii="Calibri" w:eastAsia="Times New Roman" w:hAnsi="Calibri" w:cs="Times New Roman"/>
            <w:b/>
            <w:bCs/>
            <w:color w:val="333333"/>
            <w:sz w:val="26"/>
            <w:szCs w:val="26"/>
          </w:rPr>
          <w:t>ItemStreamWriter - </w:t>
        </w:r>
        <w:r w:rsidRPr="006531FF">
          <w:rPr>
            <w:rFonts w:ascii="Calibri" w:eastAsia="Times New Roman" w:hAnsi="Calibri" w:cs="Times New Roman"/>
            <w:color w:val="333333"/>
            <w:sz w:val="26"/>
            <w:szCs w:val="26"/>
          </w:rPr>
          <w:t>Basic interface for generic output operations. Class implementing this interface will be responsible for serializing objects as necessary. Generally, it is responsibility of implementing class to decide which technology to use for mapping and how it should be configured. The write method is responsible for making sure that any internal buffers are flushed. If a transaction is active it will also usually be necessary to discard the output on a subsequent rollback. The resource to which the writer is sending data should normally be able to handle this itself.</w:t>
        </w:r>
      </w:ins>
    </w:p>
    <w:p w:rsidR="006531FF" w:rsidRPr="006531FF" w:rsidRDefault="006531FF" w:rsidP="006531FF">
      <w:pPr>
        <w:shd w:val="clear" w:color="auto" w:fill="FFFFFF"/>
        <w:spacing w:after="0" w:line="240" w:lineRule="auto"/>
        <w:rPr>
          <w:ins w:id="13" w:author="Unknown"/>
          <w:rFonts w:ascii="Calibri" w:eastAsia="Times New Roman" w:hAnsi="Calibri" w:cs="Times New Roman"/>
          <w:color w:val="333333"/>
          <w:sz w:val="26"/>
          <w:szCs w:val="26"/>
        </w:rPr>
      </w:pPr>
      <w:ins w:id="14" w:author="Unknown">
        <w:r w:rsidRPr="006531FF">
          <w:rPr>
            <w:rFonts w:ascii="Calibri" w:eastAsia="Times New Roman" w:hAnsi="Calibri" w:cs="Times New Roman"/>
            <w:b/>
            <w:bCs/>
            <w:color w:val="333333"/>
            <w:sz w:val="26"/>
            <w:szCs w:val="26"/>
          </w:rPr>
          <w:t>Q: What is difference between Step, Tasklet and Chunk in Spring Batch?</w:t>
        </w:r>
        <w:r w:rsidRPr="006531FF">
          <w:rPr>
            <w:rFonts w:ascii="Calibri" w:eastAsia="Times New Roman" w:hAnsi="Calibri" w:cs="Times New Roman"/>
            <w:b/>
            <w:bCs/>
            <w:color w:val="333333"/>
            <w:sz w:val="26"/>
            <w:szCs w:val="26"/>
          </w:rPr>
          <w:br/>
          <w:t>A:</w:t>
        </w:r>
        <w:r w:rsidRPr="006531FF">
          <w:rPr>
            <w:rFonts w:ascii="Calibri" w:eastAsia="Times New Roman" w:hAnsi="Calibri" w:cs="Times New Roman"/>
            <w:color w:val="333333"/>
            <w:sz w:val="26"/>
            <w:szCs w:val="26"/>
          </w:rPr>
          <w:t> </w:t>
        </w:r>
        <w:r w:rsidRPr="006531FF">
          <w:rPr>
            <w:rFonts w:ascii="Calibri" w:eastAsia="Times New Roman" w:hAnsi="Calibri" w:cs="Times New Roman"/>
            <w:color w:val="333333"/>
            <w:sz w:val="26"/>
            <w:szCs w:val="26"/>
          </w:rPr>
          <w:fldChar w:fldCharType="begin"/>
        </w:r>
        <w:r w:rsidRPr="006531FF">
          <w:rPr>
            <w:rFonts w:ascii="Calibri" w:eastAsia="Times New Roman" w:hAnsi="Calibri" w:cs="Times New Roman"/>
            <w:color w:val="333333"/>
            <w:sz w:val="26"/>
            <w:szCs w:val="26"/>
          </w:rPr>
          <w:instrText xml:space="preserve"> HYPERLINK "http://www.javainuse.com/spring/batchtaskchunk" </w:instrText>
        </w:r>
        <w:r w:rsidRPr="006531FF">
          <w:rPr>
            <w:rFonts w:ascii="Calibri" w:eastAsia="Times New Roman" w:hAnsi="Calibri" w:cs="Times New Roman"/>
            <w:color w:val="333333"/>
            <w:sz w:val="26"/>
            <w:szCs w:val="26"/>
          </w:rPr>
          <w:fldChar w:fldCharType="separate"/>
        </w:r>
        <w:r w:rsidRPr="006531FF">
          <w:rPr>
            <w:rFonts w:ascii="Calibri" w:eastAsia="Times New Roman" w:hAnsi="Calibri" w:cs="Times New Roman"/>
            <w:color w:val="428BCA"/>
            <w:sz w:val="26"/>
          </w:rPr>
          <w:t>Spring Batch - Difference between Step, Chunk and Tasklet</w:t>
        </w:r>
        <w:r w:rsidRPr="006531FF">
          <w:rPr>
            <w:rFonts w:ascii="Calibri" w:eastAsia="Times New Roman" w:hAnsi="Calibri" w:cs="Times New Roman"/>
            <w:color w:val="333333"/>
            <w:sz w:val="26"/>
            <w:szCs w:val="26"/>
          </w:rPr>
          <w:fldChar w:fldCharType="end"/>
        </w:r>
        <w:r w:rsidRPr="006531FF">
          <w:rPr>
            <w:rFonts w:ascii="Calibri" w:eastAsia="Times New Roman" w:hAnsi="Calibri" w:cs="Times New Roman"/>
            <w:color w:val="333333"/>
            <w:sz w:val="26"/>
            <w:szCs w:val="26"/>
          </w:rPr>
          <w:t> </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t>Q: Have you implement Spring Batch Tasklet? What was the use case?</w:t>
        </w:r>
        <w:r w:rsidRPr="006531FF">
          <w:rPr>
            <w:rFonts w:ascii="Calibri" w:eastAsia="Times New Roman" w:hAnsi="Calibri" w:cs="Times New Roman"/>
            <w:b/>
            <w:bCs/>
            <w:color w:val="333333"/>
            <w:sz w:val="26"/>
            <w:szCs w:val="26"/>
          </w:rPr>
          <w:br/>
          <w:t>A:</w:t>
        </w:r>
        <w:r w:rsidRPr="006531FF">
          <w:rPr>
            <w:rFonts w:ascii="Calibri" w:eastAsia="Times New Roman" w:hAnsi="Calibri" w:cs="Times New Roman"/>
            <w:color w:val="333333"/>
            <w:sz w:val="26"/>
            <w:szCs w:val="26"/>
          </w:rPr>
          <w:t> The Tasklet which is a simple interface with just one method execute. Using this we can perform single tasks like executing queries, deleting files.</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fldChar w:fldCharType="begin"/>
        </w:r>
        <w:r w:rsidRPr="006531FF">
          <w:rPr>
            <w:rFonts w:ascii="Calibri" w:eastAsia="Times New Roman" w:hAnsi="Calibri" w:cs="Times New Roman"/>
            <w:color w:val="333333"/>
            <w:sz w:val="26"/>
            <w:szCs w:val="26"/>
          </w:rPr>
          <w:instrText xml:space="preserve"> HYPERLINK "http://www.javainuse.com/spring/springbatchtasklet" </w:instrText>
        </w:r>
        <w:r w:rsidRPr="006531FF">
          <w:rPr>
            <w:rFonts w:ascii="Calibri" w:eastAsia="Times New Roman" w:hAnsi="Calibri" w:cs="Times New Roman"/>
            <w:color w:val="333333"/>
            <w:sz w:val="26"/>
            <w:szCs w:val="26"/>
          </w:rPr>
          <w:fldChar w:fldCharType="separate"/>
        </w:r>
        <w:r w:rsidRPr="006531FF">
          <w:rPr>
            <w:rFonts w:ascii="Calibri" w:eastAsia="Times New Roman" w:hAnsi="Calibri" w:cs="Times New Roman"/>
            <w:color w:val="428BCA"/>
            <w:sz w:val="26"/>
          </w:rPr>
          <w:t>Spring Batch Tasklet - Hello World example</w:t>
        </w:r>
        <w:r w:rsidRPr="006531FF">
          <w:rPr>
            <w:rFonts w:ascii="Calibri" w:eastAsia="Times New Roman" w:hAnsi="Calibri" w:cs="Times New Roman"/>
            <w:color w:val="333333"/>
            <w:sz w:val="26"/>
            <w:szCs w:val="26"/>
          </w:rPr>
          <w:fldChar w:fldCharType="end"/>
        </w:r>
        <w:r w:rsidRPr="006531FF">
          <w:rPr>
            <w:rFonts w:ascii="Calibri" w:eastAsia="Times New Roman" w:hAnsi="Calibri" w:cs="Times New Roman"/>
            <w:color w:val="333333"/>
            <w:sz w:val="26"/>
            <w:szCs w:val="26"/>
          </w:rPr>
          <w:t> </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t>Q:How to configure Spring Batch with Spring boot?</w:t>
        </w:r>
        <w:r w:rsidRPr="006531FF">
          <w:rPr>
            <w:rFonts w:ascii="Calibri" w:eastAsia="Times New Roman" w:hAnsi="Calibri" w:cs="Times New Roman"/>
            <w:b/>
            <w:bCs/>
            <w:color w:val="333333"/>
            <w:sz w:val="26"/>
            <w:szCs w:val="26"/>
          </w:rPr>
          <w:br/>
          <w:t>A: </w:t>
        </w:r>
        <w:r w:rsidRPr="006531FF">
          <w:rPr>
            <w:rFonts w:ascii="Calibri" w:eastAsia="Times New Roman" w:hAnsi="Calibri" w:cs="Times New Roman"/>
            <w:color w:val="333333"/>
            <w:sz w:val="26"/>
            <w:szCs w:val="26"/>
          </w:rPr>
          <w:fldChar w:fldCharType="begin"/>
        </w:r>
        <w:r w:rsidRPr="006531FF">
          <w:rPr>
            <w:rFonts w:ascii="Calibri" w:eastAsia="Times New Roman" w:hAnsi="Calibri" w:cs="Times New Roman"/>
            <w:color w:val="333333"/>
            <w:sz w:val="26"/>
            <w:szCs w:val="26"/>
          </w:rPr>
          <w:instrText xml:space="preserve"> HYPERLINK "http://www.javainuse.com/spring/bootbatch" </w:instrText>
        </w:r>
        <w:r w:rsidRPr="006531FF">
          <w:rPr>
            <w:rFonts w:ascii="Calibri" w:eastAsia="Times New Roman" w:hAnsi="Calibri" w:cs="Times New Roman"/>
            <w:color w:val="333333"/>
            <w:sz w:val="26"/>
            <w:szCs w:val="26"/>
          </w:rPr>
          <w:fldChar w:fldCharType="separate"/>
        </w:r>
        <w:r w:rsidRPr="006531FF">
          <w:rPr>
            <w:rFonts w:ascii="Calibri" w:eastAsia="Times New Roman" w:hAnsi="Calibri" w:cs="Times New Roman"/>
            <w:color w:val="428BCA"/>
            <w:sz w:val="26"/>
          </w:rPr>
          <w:t>Spring Boot Batch Simple example</w:t>
        </w:r>
        <w:r w:rsidRPr="006531FF">
          <w:rPr>
            <w:rFonts w:ascii="Calibri" w:eastAsia="Times New Roman" w:hAnsi="Calibri" w:cs="Times New Roman"/>
            <w:color w:val="333333"/>
            <w:sz w:val="26"/>
            <w:szCs w:val="26"/>
          </w:rPr>
          <w:fldChar w:fldCharType="end"/>
        </w:r>
        <w:r w:rsidRPr="006531FF">
          <w:rPr>
            <w:rFonts w:ascii="Calibri" w:eastAsia="Times New Roman" w:hAnsi="Calibri" w:cs="Times New Roman"/>
            <w:color w:val="333333"/>
            <w:sz w:val="26"/>
            <w:szCs w:val="26"/>
          </w:rPr>
          <w:t> </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t>Q:What is Tasklet in Spring Batch?</w:t>
        </w:r>
        <w:r w:rsidRPr="006531FF">
          <w:rPr>
            <w:rFonts w:ascii="Calibri" w:eastAsia="Times New Roman" w:hAnsi="Calibri" w:cs="Times New Roman"/>
            <w:b/>
            <w:bCs/>
            <w:color w:val="333333"/>
            <w:sz w:val="26"/>
            <w:szCs w:val="26"/>
          </w:rPr>
          <w:br/>
          <w:t>A: </w:t>
        </w:r>
        <w:r w:rsidRPr="006531FF">
          <w:rPr>
            <w:rFonts w:ascii="Calibri" w:eastAsia="Times New Roman" w:hAnsi="Calibri" w:cs="Times New Roman"/>
            <w:color w:val="333333"/>
            <w:sz w:val="26"/>
            <w:szCs w:val="26"/>
          </w:rPr>
          <w:t>Spring Batch provides a Tasklet interface, which will be called to perform a single task only, like clean or delete or set up resources before or after any step execution.</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fldChar w:fldCharType="begin"/>
        </w:r>
        <w:r w:rsidRPr="006531FF">
          <w:rPr>
            <w:rFonts w:ascii="Calibri" w:eastAsia="Times New Roman" w:hAnsi="Calibri" w:cs="Times New Roman"/>
            <w:color w:val="333333"/>
            <w:sz w:val="26"/>
            <w:szCs w:val="26"/>
          </w:rPr>
          <w:instrText xml:space="preserve"> HYPERLINK "http://www.javainuse.com/spring/springbootbatchtaskscheduler" </w:instrText>
        </w:r>
        <w:r w:rsidRPr="006531FF">
          <w:rPr>
            <w:rFonts w:ascii="Calibri" w:eastAsia="Times New Roman" w:hAnsi="Calibri" w:cs="Times New Roman"/>
            <w:color w:val="333333"/>
            <w:sz w:val="26"/>
            <w:szCs w:val="26"/>
          </w:rPr>
          <w:fldChar w:fldCharType="separate"/>
        </w:r>
        <w:r w:rsidRPr="006531FF">
          <w:rPr>
            <w:rFonts w:ascii="Calibri" w:eastAsia="Times New Roman" w:hAnsi="Calibri" w:cs="Times New Roman"/>
            <w:color w:val="428BCA"/>
            <w:sz w:val="31"/>
          </w:rPr>
          <w:t>Spring Boot +Batch + FileDeleting Tasklet</w:t>
        </w:r>
        <w:r w:rsidRPr="006531FF">
          <w:rPr>
            <w:rFonts w:ascii="Calibri" w:eastAsia="Times New Roman" w:hAnsi="Calibri" w:cs="Times New Roman"/>
            <w:color w:val="333333"/>
            <w:sz w:val="26"/>
            <w:szCs w:val="26"/>
          </w:rPr>
          <w:fldChar w:fldCharType="end"/>
        </w:r>
        <w:r w:rsidRPr="006531FF">
          <w:rPr>
            <w:rFonts w:ascii="Calibri" w:eastAsia="Times New Roman" w:hAnsi="Calibri" w:cs="Times New Roman"/>
            <w:color w:val="333333"/>
            <w:sz w:val="26"/>
            <w:szCs w:val="26"/>
          </w:rPr>
          <w:t> </w:t>
        </w:r>
        <w:r w:rsidRPr="006531FF">
          <w:rPr>
            <w:rFonts w:ascii="Calibri" w:eastAsia="Times New Roman" w:hAnsi="Calibri" w:cs="Times New Roman"/>
            <w:color w:val="333333"/>
            <w:sz w:val="26"/>
            <w:szCs w:val="26"/>
          </w:rPr>
          <w:br/>
        </w:r>
        <w:r w:rsidRPr="006531FF">
          <w:rPr>
            <w:rFonts w:ascii="Calibri" w:eastAsia="Times New Roman" w:hAnsi="Calibri" w:cs="Times New Roman"/>
            <w:color w:val="333333"/>
            <w:sz w:val="26"/>
            <w:szCs w:val="26"/>
          </w:rPr>
          <w:br/>
        </w:r>
        <w:r w:rsidRPr="006531FF">
          <w:rPr>
            <w:rFonts w:ascii="Calibri" w:eastAsia="Times New Roman" w:hAnsi="Calibri" w:cs="Times New Roman"/>
            <w:b/>
            <w:bCs/>
            <w:color w:val="333333"/>
            <w:sz w:val="26"/>
            <w:szCs w:val="26"/>
          </w:rPr>
          <w:lastRenderedPageBreak/>
          <w:t>Q: How can we schedule a Spring Batch Job?</w:t>
        </w:r>
        <w:r w:rsidRPr="006531FF">
          <w:rPr>
            <w:rFonts w:ascii="Calibri" w:eastAsia="Times New Roman" w:hAnsi="Calibri" w:cs="Times New Roman"/>
            <w:b/>
            <w:bCs/>
            <w:color w:val="333333"/>
            <w:sz w:val="26"/>
            <w:szCs w:val="26"/>
          </w:rPr>
          <w:br/>
          <w:t>A: </w:t>
        </w:r>
        <w:r w:rsidRPr="006531FF">
          <w:rPr>
            <w:rFonts w:ascii="Calibri" w:eastAsia="Times New Roman" w:hAnsi="Calibri" w:cs="Times New Roman"/>
            <w:color w:val="333333"/>
            <w:sz w:val="26"/>
            <w:szCs w:val="26"/>
          </w:rPr>
          <w:t>Spring Batch can be scheduled using Cron Job.</w:t>
        </w:r>
      </w:ins>
    </w:p>
    <w:p w:rsidR="00AD1BAC" w:rsidRDefault="00AD1BAC"/>
    <w:p w:rsidR="000415DF" w:rsidRDefault="00406682">
      <w:r>
        <w:t>Example  For Spring Batch :</w:t>
      </w:r>
    </w:p>
    <w:p w:rsidR="00406682" w:rsidRDefault="00406682">
      <w:r>
        <w:t>1.context.xml</w:t>
      </w:r>
    </w:p>
    <w:tbl>
      <w:tblPr>
        <w:tblStyle w:val="TableGrid"/>
        <w:tblW w:w="0" w:type="auto"/>
        <w:tblLook w:val="04A0"/>
      </w:tblPr>
      <w:tblGrid>
        <w:gridCol w:w="9576"/>
      </w:tblGrid>
      <w:tr w:rsidR="000415DF" w:rsidTr="000415DF">
        <w:tc>
          <w:tcPr>
            <w:tcW w:w="9576" w:type="dxa"/>
          </w:tcPr>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415DF" w:rsidRDefault="000415DF" w:rsidP="000415D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415DF" w:rsidRDefault="000415DF" w:rsidP="000415D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0415DF" w:rsidRDefault="000415DF" w:rsidP="000415DF">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 xml:space="preserve">http://www.springframework.org/schema/beans </w:t>
            </w:r>
          </w:p>
          <w:p w:rsidR="000415DF" w:rsidRDefault="000415DF" w:rsidP="000415DF">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http://www.springframework.org/schema/beans/spring-beans-3.2.xsd"</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0415DF">
              <w:rPr>
                <w:rFonts w:ascii="Consolas" w:hAnsi="Consolas" w:cs="Consolas"/>
                <w:color w:val="3F5FBF"/>
                <w:sz w:val="20"/>
                <w:szCs w:val="20"/>
                <w:highlight w:val="green"/>
              </w:rPr>
              <w:t>&lt;!-- stored job-meta in memory --&gt;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3F5FBF"/>
                <w:sz w:val="20"/>
                <w:szCs w:val="20"/>
              </w:rPr>
              <w:tab/>
              <w:t>&lt;bean id="jobRepository"</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class="org.springframework.batch.core.repository.support.MapJobRepositoryFactoryBean"&gt;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&lt;property name="transactionManager" </w:t>
            </w:r>
            <w:r>
              <w:rPr>
                <w:rFonts w:ascii="Consolas" w:hAnsi="Consolas" w:cs="Consolas"/>
                <w:color w:val="3F5FBF"/>
                <w:sz w:val="20"/>
                <w:szCs w:val="20"/>
                <w:u w:val="single"/>
              </w:rPr>
              <w:t>ref</w:t>
            </w:r>
            <w:r>
              <w:rPr>
                <w:rFonts w:ascii="Consolas" w:hAnsi="Consolas" w:cs="Consolas"/>
                <w:color w:val="3F5FBF"/>
                <w:sz w:val="20"/>
                <w:szCs w:val="20"/>
              </w:rPr>
              <w:t>="transactionManager" /&gt;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3F5FBF"/>
                <w:sz w:val="20"/>
                <w:szCs w:val="20"/>
              </w:rPr>
              <w:tab/>
              <w:t>&lt;/bean&gt;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Pr="000415DF">
              <w:rPr>
                <w:rFonts w:ascii="Consolas" w:hAnsi="Consolas" w:cs="Consolas"/>
                <w:color w:val="3F5FBF"/>
                <w:sz w:val="20"/>
                <w:szCs w:val="20"/>
                <w:highlight w:val="green"/>
              </w:rPr>
              <w:t>&lt;!-- stored job-meta in database --&gt;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"jobRepository"</w:t>
            </w:r>
          </w:p>
          <w:p w:rsidR="000415DF" w:rsidRDefault="000415DF" w:rsidP="000415D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"org.springframework.batch.core.repository.support.JobRepositoryFactoryBean"</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sz w:val="20"/>
                <w:szCs w:val="20"/>
              </w:rPr>
              <w:t xml:space="preserve"> </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"databaseType"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"mysql"</w:t>
            </w:r>
            <w:r>
              <w:rPr>
                <w:rFonts w:ascii="Consolas" w:hAnsi="Consolas" w:cs="Consolas"/>
                <w:sz w:val="20"/>
                <w:szCs w:val="20"/>
              </w:rPr>
              <w:t xml:space="preserve"> </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p>
          <w:p w:rsidR="000415DF" w:rsidRDefault="000415DF" w:rsidP="000415D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"org.springframework.batch.support.transaction.ResourcelessTransactionManager"</w:t>
            </w:r>
            <w:r>
              <w:rPr>
                <w:rFonts w:ascii="Consolas" w:hAnsi="Consolas" w:cs="Consolas"/>
                <w:sz w:val="20"/>
                <w:szCs w:val="20"/>
              </w:rPr>
              <w:t xml:space="preserve"> </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"jobLauncher"</w:t>
            </w:r>
          </w:p>
          <w:p w:rsidR="000415DF" w:rsidRDefault="000415DF" w:rsidP="000415D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"org.springframework.batch.core.launch.support.SimpleJobLauncher"</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"jobRepository"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"jobRepository"</w:t>
            </w:r>
            <w:r>
              <w:rPr>
                <w:rFonts w:ascii="Consolas" w:hAnsi="Consolas" w:cs="Consolas"/>
                <w:sz w:val="20"/>
                <w:szCs w:val="20"/>
              </w:rPr>
              <w:t xml:space="preserve"> </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415DF" w:rsidRDefault="000415DF" w:rsidP="000415DF">
            <w:pPr>
              <w:autoSpaceDE w:val="0"/>
              <w:autoSpaceDN w:val="0"/>
              <w:adjustRightInd w:val="0"/>
              <w:rPr>
                <w:rFonts w:ascii="Consolas" w:hAnsi="Consolas" w:cs="Consolas"/>
                <w:sz w:val="20"/>
                <w:szCs w:val="20"/>
              </w:rPr>
            </w:pPr>
          </w:p>
          <w:p w:rsidR="000415DF" w:rsidRDefault="000415DF" w:rsidP="000415DF">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tc>
      </w:tr>
    </w:tbl>
    <w:p w:rsidR="000415DF" w:rsidRDefault="000415DF"/>
    <w:tbl>
      <w:tblPr>
        <w:tblStyle w:val="TableGrid"/>
        <w:tblW w:w="0" w:type="auto"/>
        <w:tblLook w:val="04A0"/>
      </w:tblPr>
      <w:tblGrid>
        <w:gridCol w:w="9576"/>
      </w:tblGrid>
      <w:tr w:rsidR="00406682" w:rsidTr="00406682">
        <w:tc>
          <w:tcPr>
            <w:tcW w:w="9576" w:type="dxa"/>
          </w:tcPr>
          <w:p w:rsidR="00406682" w:rsidRDefault="00406682">
            <w:r>
              <w:t>Database.xml</w:t>
            </w:r>
          </w:p>
        </w:tc>
      </w:tr>
      <w:tr w:rsidR="00406682" w:rsidTr="00406682">
        <w:tc>
          <w:tcPr>
            <w:tcW w:w="9576" w:type="dxa"/>
          </w:tcPr>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http://www.springframework.org/schema/beans/spring-beans-3.2.xsd</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lastRenderedPageBreak/>
              <w:tab/>
            </w:r>
            <w:r>
              <w:rPr>
                <w:rFonts w:ascii="Consolas" w:hAnsi="Consolas" w:cs="Consolas"/>
                <w:i/>
                <w:iCs/>
                <w:color w:val="2A00FF"/>
                <w:sz w:val="20"/>
                <w:szCs w:val="20"/>
              </w:rPr>
              <w:tab/>
              <w:t xml:space="preserve">http://www.springframework.org/schema/jdbc </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http://www.springframework.org/schema/jdbc/spring-jdbc-3.2.xsd"</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connect to database --&gt;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"jdbc:mysql://localhost:3306/testbatchProcess"</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"root"</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"root"</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"org.springframework.batch.support.transaction.ResourcelessTransactionManager"</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create job-meta tables automatically --&gt;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jdbc:initialize-database</w:t>
            </w:r>
            <w:r>
              <w:rPr>
                <w:rFonts w:ascii="Consolas" w:hAnsi="Consolas" w:cs="Consolas"/>
                <w:sz w:val="20"/>
                <w:szCs w:val="20"/>
              </w:rPr>
              <w:t xml:space="preserve"> </w:t>
            </w:r>
            <w:r>
              <w:rPr>
                <w:rFonts w:ascii="Consolas" w:hAnsi="Consolas" w:cs="Consolas"/>
                <w:color w:val="7F007F"/>
                <w:sz w:val="20"/>
                <w:szCs w:val="20"/>
              </w:rPr>
              <w:t>data-source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jdbc:script</w:t>
            </w:r>
            <w:r>
              <w:rPr>
                <w:rFonts w:ascii="Consolas" w:hAnsi="Consolas" w:cs="Consolas"/>
                <w:sz w:val="20"/>
                <w:szCs w:val="20"/>
              </w:rPr>
              <w:t xml:space="preserve"> </w:t>
            </w:r>
            <w:r>
              <w:rPr>
                <w:rFonts w:ascii="Consolas" w:hAnsi="Consolas" w:cs="Consolas"/>
                <w:color w:val="7F007F"/>
                <w:sz w:val="20"/>
                <w:szCs w:val="20"/>
              </w:rPr>
              <w:t>location</w:t>
            </w:r>
            <w:r>
              <w:rPr>
                <w:rFonts w:ascii="Consolas" w:hAnsi="Consolas" w:cs="Consolas"/>
                <w:color w:val="000000"/>
                <w:sz w:val="20"/>
                <w:szCs w:val="20"/>
              </w:rPr>
              <w:t>=</w:t>
            </w:r>
            <w:r>
              <w:rPr>
                <w:rFonts w:ascii="Consolas" w:hAnsi="Consolas" w:cs="Consolas"/>
                <w:i/>
                <w:iCs/>
                <w:color w:val="2A00FF"/>
                <w:sz w:val="20"/>
                <w:szCs w:val="20"/>
              </w:rPr>
              <w:t>"org/springframework/batch/core/schema-drop-mysql.sql"</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jdbc:script</w:t>
            </w:r>
            <w:r>
              <w:rPr>
                <w:rFonts w:ascii="Consolas" w:hAnsi="Consolas" w:cs="Consolas"/>
                <w:sz w:val="20"/>
                <w:szCs w:val="20"/>
              </w:rPr>
              <w:t xml:space="preserve"> </w:t>
            </w:r>
            <w:r>
              <w:rPr>
                <w:rFonts w:ascii="Consolas" w:hAnsi="Consolas" w:cs="Consolas"/>
                <w:color w:val="7F007F"/>
                <w:sz w:val="20"/>
                <w:szCs w:val="20"/>
              </w:rPr>
              <w:t>location</w:t>
            </w:r>
            <w:r>
              <w:rPr>
                <w:rFonts w:ascii="Consolas" w:hAnsi="Consolas" w:cs="Consolas"/>
                <w:color w:val="000000"/>
                <w:sz w:val="20"/>
                <w:szCs w:val="20"/>
              </w:rPr>
              <w:t>=</w:t>
            </w:r>
            <w:r>
              <w:rPr>
                <w:rFonts w:ascii="Consolas" w:hAnsi="Consolas" w:cs="Consolas"/>
                <w:i/>
                <w:iCs/>
                <w:color w:val="2A00FF"/>
                <w:sz w:val="20"/>
                <w:szCs w:val="20"/>
              </w:rPr>
              <w:t>"org/springframework/batch/core/schema-mysql.sql"</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jdbc:initialize-database</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06682" w:rsidRDefault="00406682" w:rsidP="00406682">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tc>
      </w:tr>
    </w:tbl>
    <w:p w:rsidR="00406682" w:rsidRDefault="00406682"/>
    <w:tbl>
      <w:tblPr>
        <w:tblStyle w:val="TableGrid"/>
        <w:tblW w:w="0" w:type="auto"/>
        <w:tblLook w:val="04A0"/>
      </w:tblPr>
      <w:tblGrid>
        <w:gridCol w:w="9576"/>
      </w:tblGrid>
      <w:tr w:rsidR="00406682" w:rsidTr="00406682">
        <w:tc>
          <w:tcPr>
            <w:tcW w:w="9576" w:type="dxa"/>
          </w:tcPr>
          <w:p w:rsidR="00406682" w:rsidRDefault="00406682">
            <w:r w:rsidRPr="00406682">
              <w:t>job-hello-world.xml</w:t>
            </w:r>
          </w:p>
        </w:tc>
      </w:tr>
      <w:tr w:rsidR="00406682" w:rsidTr="00406682">
        <w:tc>
          <w:tcPr>
            <w:tcW w:w="9576" w:type="dxa"/>
          </w:tcPr>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xmlns:batch</w:t>
            </w:r>
            <w:r>
              <w:rPr>
                <w:rFonts w:ascii="Consolas" w:hAnsi="Consolas" w:cs="Consolas"/>
                <w:color w:val="000000"/>
                <w:sz w:val="20"/>
                <w:szCs w:val="20"/>
              </w:rPr>
              <w:t>=</w:t>
            </w:r>
            <w:r>
              <w:rPr>
                <w:rFonts w:ascii="Consolas" w:hAnsi="Consolas" w:cs="Consolas"/>
                <w:i/>
                <w:iCs/>
                <w:color w:val="2A00FF"/>
                <w:sz w:val="20"/>
                <w:szCs w:val="20"/>
              </w:rPr>
              <w:t>"http://www.springframework.org/schema/batch"</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"http://www.springframework.org/schema/batch</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http://www.springframework.org/schema/batch/spring-batch-2.2.xsd</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 xml:space="preserve">http://www.springframework.org/schema/beans </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http://www.springframework.org/schema/beans/spring-beans-3.2.xsd</w:t>
            </w:r>
          </w:p>
          <w:p w:rsidR="00406682" w:rsidRDefault="00406682" w:rsidP="00406682">
            <w:pPr>
              <w:autoSpaceDE w:val="0"/>
              <w:autoSpaceDN w:val="0"/>
              <w:adjustRightInd w:val="0"/>
              <w:rPr>
                <w:rFonts w:ascii="Consolas" w:hAnsi="Consolas" w:cs="Consolas"/>
                <w:sz w:val="20"/>
                <w:szCs w:val="20"/>
              </w:rPr>
            </w:pPr>
            <w:r>
              <w:rPr>
                <w:rFonts w:ascii="Consolas" w:hAnsi="Consolas" w:cs="Consolas"/>
                <w:i/>
                <w:iCs/>
                <w:color w:val="2A00FF"/>
                <w:sz w:val="20"/>
                <w:szCs w:val="20"/>
              </w:rPr>
              <w:tab/>
              <w:t>"</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"../config/context.xml"</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"../config/database.xml"</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"report"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"com.mkyong.model.Report"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"itemProcessor"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"com.mkyong.CustomItemProcessor"</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batch:job</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"helloWorldJob"</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batch:tasklet</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batch:chunk</w:t>
            </w:r>
            <w:r>
              <w:rPr>
                <w:rFonts w:ascii="Consolas" w:hAnsi="Consolas" w:cs="Consolas"/>
                <w:sz w:val="20"/>
                <w:szCs w:val="20"/>
              </w:rPr>
              <w:t xml:space="preserve"> </w:t>
            </w:r>
            <w:r>
              <w:rPr>
                <w:rFonts w:ascii="Consolas" w:hAnsi="Consolas" w:cs="Consolas"/>
                <w:color w:val="7F007F"/>
                <w:sz w:val="20"/>
                <w:szCs w:val="20"/>
              </w:rPr>
              <w:t>reader</w:t>
            </w:r>
            <w:r>
              <w:rPr>
                <w:rFonts w:ascii="Consolas" w:hAnsi="Consolas" w:cs="Consolas"/>
                <w:color w:val="000000"/>
                <w:sz w:val="20"/>
                <w:szCs w:val="20"/>
              </w:rPr>
              <w:t>=</w:t>
            </w:r>
            <w:r>
              <w:rPr>
                <w:rFonts w:ascii="Consolas" w:hAnsi="Consolas" w:cs="Consolas"/>
                <w:i/>
                <w:iCs/>
                <w:color w:val="2A00FF"/>
                <w:sz w:val="20"/>
                <w:szCs w:val="20"/>
              </w:rPr>
              <w:t>"cvsFileItemReader"</w:t>
            </w:r>
            <w:r>
              <w:rPr>
                <w:rFonts w:ascii="Consolas" w:hAnsi="Consolas" w:cs="Consolas"/>
                <w:sz w:val="20"/>
                <w:szCs w:val="20"/>
              </w:rPr>
              <w:t xml:space="preserve"> </w:t>
            </w:r>
            <w:r>
              <w:rPr>
                <w:rFonts w:ascii="Consolas" w:hAnsi="Consolas" w:cs="Consolas"/>
                <w:color w:val="7F007F"/>
                <w:sz w:val="20"/>
                <w:szCs w:val="20"/>
              </w:rPr>
              <w:t>writer</w:t>
            </w:r>
            <w:r>
              <w:rPr>
                <w:rFonts w:ascii="Consolas" w:hAnsi="Consolas" w:cs="Consolas"/>
                <w:color w:val="000000"/>
                <w:sz w:val="20"/>
                <w:szCs w:val="20"/>
              </w:rPr>
              <w:t>=</w:t>
            </w:r>
            <w:r>
              <w:rPr>
                <w:rFonts w:ascii="Consolas" w:hAnsi="Consolas" w:cs="Consolas"/>
                <w:i/>
                <w:iCs/>
                <w:color w:val="2A00FF"/>
                <w:sz w:val="20"/>
                <w:szCs w:val="20"/>
              </w:rPr>
              <w:t>"xmlItemWriter"</w:t>
            </w:r>
            <w:r>
              <w:rPr>
                <w:rFonts w:ascii="Consolas" w:hAnsi="Consolas" w:cs="Consolas"/>
                <w:sz w:val="20"/>
                <w:szCs w:val="20"/>
              </w:rPr>
              <w:t xml:space="preserve"> </w:t>
            </w:r>
            <w:r>
              <w:rPr>
                <w:rFonts w:ascii="Consolas" w:hAnsi="Consolas" w:cs="Consolas"/>
                <w:color w:val="7F007F"/>
                <w:sz w:val="20"/>
                <w:szCs w:val="20"/>
              </w:rPr>
              <w:t>processor</w:t>
            </w:r>
            <w:r>
              <w:rPr>
                <w:rFonts w:ascii="Consolas" w:hAnsi="Consolas" w:cs="Consolas"/>
                <w:color w:val="000000"/>
                <w:sz w:val="20"/>
                <w:szCs w:val="20"/>
              </w:rPr>
              <w:t>=</w:t>
            </w:r>
            <w:r>
              <w:rPr>
                <w:rFonts w:ascii="Consolas" w:hAnsi="Consolas" w:cs="Consolas"/>
                <w:i/>
                <w:iCs/>
                <w:color w:val="2A00FF"/>
                <w:sz w:val="20"/>
                <w:szCs w:val="20"/>
              </w:rPr>
              <w:t>"itemProcessor"</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commit-interval</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batch:chunk</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batch:tasklet</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batch:step</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batch:job</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"cvsFileItemReader"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"org.springframework.batch.item.file.FlatFileItemReader"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"classpath:cvs/input/report.csv"</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"lineMapper"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"org.springframework.batch.item.file.mapping.DefaultLineMapper"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"lineTokenizer"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406682" w:rsidRDefault="00406682" w:rsidP="00406682">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"org.springframework.batch.item.file.transform.DelimitedLineTokenizer"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"id,sales,qty,staffName,date"</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"fieldSetMapper"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"com.mkyong.ReportFieldSetMapper"</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5FBF"/>
                <w:sz w:val="20"/>
                <w:szCs w:val="20"/>
              </w:rPr>
              <w:t>&lt;!-- if no data type conversion, use BeanWrapperFieldSetMapper to map by name</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&lt;bean</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class="org.springframework.batch.item.file.mapping.BeanWrapperFieldSetMapper"&gt;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&lt;property name="prototypeBeanName" value="report" /&gt;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&lt;/bean&gt;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"xmlItemWriter"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"org.springframework.batch.item.xml.StaxEventItemWriter"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"file:xml/outputs/report.xml"</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"marshaller"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"reportMarshaller"</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"rootTagName"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"report"</w:t>
            </w:r>
            <w:r>
              <w:rPr>
                <w:rFonts w:ascii="Consolas" w:hAnsi="Consolas" w:cs="Consolas"/>
                <w:sz w:val="20"/>
                <w:szCs w:val="20"/>
              </w:rPr>
              <w:t xml:space="preserve"> </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"reportMarshaller"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"org.springframework.oxm.jaxb.Jaxb2Marshaller"</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"classesToBeBound"</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com.mkyong.model.Report</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p>
          <w:p w:rsidR="00406682" w:rsidRDefault="00406682" w:rsidP="00406682">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tc>
      </w:tr>
    </w:tbl>
    <w:p w:rsidR="00406682" w:rsidRDefault="00406682"/>
    <w:tbl>
      <w:tblPr>
        <w:tblStyle w:val="TableGrid"/>
        <w:tblW w:w="0" w:type="auto"/>
        <w:tblLook w:val="04A0"/>
      </w:tblPr>
      <w:tblGrid>
        <w:gridCol w:w="9576"/>
      </w:tblGrid>
      <w:tr w:rsidR="00406682" w:rsidTr="00406682">
        <w:tc>
          <w:tcPr>
            <w:tcW w:w="9576" w:type="dxa"/>
          </w:tcPr>
          <w:p w:rsidR="00406682" w:rsidRDefault="00406682" w:rsidP="0040668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springConfig</w:t>
            </w:r>
            <w:r>
              <w:rPr>
                <w:rFonts w:ascii="Consolas" w:hAnsi="Consolas" w:cs="Consolas"/>
                <w:color w:val="000000"/>
                <w:sz w:val="20"/>
                <w:szCs w:val="20"/>
              </w:rPr>
              <w:t xml:space="preserve">  = </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"spring/batch/jobs/job-hello-world.xml"</w:t>
            </w:r>
            <w:r>
              <w:rPr>
                <w:rFonts w:ascii="Consolas" w:hAnsi="Consolas" w:cs="Consolas"/>
                <w:color w:val="000000"/>
                <w:sz w:val="20"/>
                <w:szCs w:val="20"/>
              </w:rPr>
              <w:t xml:space="preserve"> </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context</w:t>
            </w:r>
            <w:r>
              <w:rPr>
                <w:rFonts w:ascii="Consolas" w:hAnsi="Consolas" w:cs="Consolas"/>
                <w:color w:val="000000"/>
                <w:sz w:val="20"/>
                <w:szCs w:val="20"/>
              </w:rPr>
              <w:t xml:space="preserve"> = </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6A3E3E"/>
                <w:sz w:val="20"/>
                <w:szCs w:val="20"/>
              </w:rPr>
              <w:t>springConfig</w:t>
            </w:r>
            <w:r>
              <w:rPr>
                <w:rFonts w:ascii="Consolas" w:hAnsi="Consolas" w:cs="Consolas"/>
                <w:color w:val="000000"/>
                <w:sz w:val="20"/>
                <w:szCs w:val="20"/>
              </w:rPr>
              <w: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JobLauncher </w:t>
            </w:r>
            <w:r>
              <w:rPr>
                <w:rFonts w:ascii="Consolas" w:hAnsi="Consolas" w:cs="Consolas"/>
                <w:color w:val="6A3E3E"/>
                <w:sz w:val="20"/>
                <w:szCs w:val="20"/>
              </w:rPr>
              <w:t>jobLauncher</w:t>
            </w:r>
            <w:r>
              <w:rPr>
                <w:rFonts w:ascii="Consolas" w:hAnsi="Consolas" w:cs="Consolas"/>
                <w:color w:val="000000"/>
                <w:sz w:val="20"/>
                <w:szCs w:val="20"/>
              </w:rPr>
              <w:t xml:space="preserve"> = (JobLauncher)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"jobLauncher"</w:t>
            </w:r>
            <w:r>
              <w:rPr>
                <w:rFonts w:ascii="Consolas" w:hAnsi="Consolas" w:cs="Consolas"/>
                <w:color w:val="000000"/>
                <w:sz w:val="20"/>
                <w:szCs w:val="20"/>
              </w:rPr>
              <w:t>);</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 </w:t>
            </w:r>
            <w:r>
              <w:rPr>
                <w:rFonts w:ascii="Consolas" w:hAnsi="Consolas" w:cs="Consolas"/>
                <w:color w:val="6A3E3E"/>
                <w:sz w:val="20"/>
                <w:szCs w:val="20"/>
              </w:rPr>
              <w:t>job</w:t>
            </w:r>
            <w:r>
              <w:rPr>
                <w:rFonts w:ascii="Consolas" w:hAnsi="Consolas" w:cs="Consolas"/>
                <w:color w:val="000000"/>
                <w:sz w:val="20"/>
                <w:szCs w:val="20"/>
              </w:rPr>
              <w:t xml:space="preserve"> = (Job)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"helloWorldJob"</w:t>
            </w:r>
            <w:r>
              <w:rPr>
                <w:rFonts w:ascii="Consolas" w:hAnsi="Consolas" w:cs="Consolas"/>
                <w:color w:val="000000"/>
                <w:sz w:val="20"/>
                <w:szCs w:val="20"/>
              </w:rPr>
              <w: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JobExecution </w:t>
            </w:r>
            <w:r>
              <w:rPr>
                <w:rFonts w:ascii="Consolas" w:hAnsi="Consolas" w:cs="Consolas"/>
                <w:color w:val="6A3E3E"/>
                <w:sz w:val="20"/>
                <w:szCs w:val="20"/>
              </w:rPr>
              <w:t>execution</w:t>
            </w:r>
            <w:r>
              <w:rPr>
                <w:rFonts w:ascii="Consolas" w:hAnsi="Consolas" w:cs="Consolas"/>
                <w:color w:val="000000"/>
                <w:sz w:val="20"/>
                <w:szCs w:val="20"/>
              </w:rPr>
              <w:t xml:space="preserve"> = </w:t>
            </w:r>
            <w:r>
              <w:rPr>
                <w:rFonts w:ascii="Consolas" w:hAnsi="Consolas" w:cs="Consolas"/>
                <w:color w:val="6A3E3E"/>
                <w:sz w:val="20"/>
                <w:szCs w:val="20"/>
              </w:rPr>
              <w:t>jobLauncher</w:t>
            </w:r>
            <w:r>
              <w:rPr>
                <w:rFonts w:ascii="Consolas" w:hAnsi="Consolas" w:cs="Consolas"/>
                <w:color w:val="000000"/>
                <w:sz w:val="20"/>
                <w:szCs w:val="20"/>
              </w:rPr>
              <w:t>.run(</w:t>
            </w:r>
            <w:r>
              <w:rPr>
                <w:rFonts w:ascii="Consolas" w:hAnsi="Consolas" w:cs="Consolas"/>
                <w:color w:val="6A3E3E"/>
                <w:sz w:val="20"/>
                <w:szCs w:val="20"/>
              </w:rPr>
              <w:t>job</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JobParameters());</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 Status : "</w:t>
            </w:r>
            <w:r>
              <w:rPr>
                <w:rFonts w:ascii="Consolas" w:hAnsi="Consolas" w:cs="Consolas"/>
                <w:color w:val="000000"/>
                <w:sz w:val="20"/>
                <w:szCs w:val="20"/>
              </w:rPr>
              <w:t xml:space="preserve"> + </w:t>
            </w:r>
            <w:r>
              <w:rPr>
                <w:rFonts w:ascii="Consolas" w:hAnsi="Consolas" w:cs="Consolas"/>
                <w:color w:val="6A3E3E"/>
                <w:sz w:val="20"/>
                <w:szCs w:val="20"/>
              </w:rPr>
              <w:t>execution</w:t>
            </w:r>
            <w:r>
              <w:rPr>
                <w:rFonts w:ascii="Consolas" w:hAnsi="Consolas" w:cs="Consolas"/>
                <w:color w:val="000000"/>
                <w:sz w:val="20"/>
                <w:szCs w:val="20"/>
              </w:rPr>
              <w:t>.getStatus());</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"Done"</w:t>
            </w:r>
            <w:r>
              <w:rPr>
                <w:rFonts w:ascii="Consolas" w:hAnsi="Consolas" w:cs="Consolas"/>
                <w:color w:val="000000"/>
                <w:sz w:val="20"/>
                <w:szCs w:val="20"/>
              </w:rPr>
              <w:t>);</w:t>
            </w:r>
          </w:p>
          <w:p w:rsidR="00406682" w:rsidRDefault="00406682" w:rsidP="00406682">
            <w:pPr>
              <w:autoSpaceDE w:val="0"/>
              <w:autoSpaceDN w:val="0"/>
              <w:adjustRightInd w:val="0"/>
              <w:rPr>
                <w:rFonts w:ascii="Consolas" w:hAnsi="Consolas" w:cs="Consolas"/>
                <w:sz w:val="20"/>
                <w:szCs w:val="20"/>
              </w:rPr>
            </w:pPr>
          </w:p>
          <w:p w:rsidR="00406682" w:rsidRDefault="00406682" w:rsidP="004066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06682" w:rsidRDefault="00406682" w:rsidP="00406682">
            <w:r>
              <w:rPr>
                <w:rFonts w:ascii="Consolas" w:hAnsi="Consolas" w:cs="Consolas"/>
                <w:color w:val="000000"/>
                <w:sz w:val="20"/>
                <w:szCs w:val="20"/>
              </w:rPr>
              <w:t>}</w:t>
            </w:r>
          </w:p>
        </w:tc>
      </w:tr>
    </w:tbl>
    <w:p w:rsidR="00406682" w:rsidRDefault="00406682"/>
    <w:sectPr w:rsidR="00406682" w:rsidSect="00F231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1AAD"/>
    <w:multiLevelType w:val="multilevel"/>
    <w:tmpl w:val="1D4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82E7A"/>
    <w:multiLevelType w:val="multilevel"/>
    <w:tmpl w:val="969A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A37B59"/>
    <w:multiLevelType w:val="multilevel"/>
    <w:tmpl w:val="D22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721B"/>
    <w:rsid w:val="000415DF"/>
    <w:rsid w:val="00406682"/>
    <w:rsid w:val="004234DA"/>
    <w:rsid w:val="005969C3"/>
    <w:rsid w:val="006531FF"/>
    <w:rsid w:val="00761398"/>
    <w:rsid w:val="009D56B8"/>
    <w:rsid w:val="009E61EC"/>
    <w:rsid w:val="00A304D2"/>
    <w:rsid w:val="00A5721B"/>
    <w:rsid w:val="00AD1BAC"/>
    <w:rsid w:val="00DA2CB1"/>
    <w:rsid w:val="00F23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F7"/>
  </w:style>
  <w:style w:type="paragraph" w:styleId="Heading2">
    <w:name w:val="heading 2"/>
    <w:basedOn w:val="Normal"/>
    <w:link w:val="Heading2Char"/>
    <w:uiPriority w:val="9"/>
    <w:qFormat/>
    <w:rsid w:val="00AD1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1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5721B"/>
    <w:rPr>
      <w:rFonts w:ascii="Courier New" w:eastAsia="Times New Roman" w:hAnsi="Courier New" w:cs="Courier New"/>
      <w:sz w:val="20"/>
      <w:szCs w:val="20"/>
    </w:rPr>
  </w:style>
  <w:style w:type="paragraph" w:styleId="NormalWeb">
    <w:name w:val="Normal (Web)"/>
    <w:basedOn w:val="Normal"/>
    <w:uiPriority w:val="99"/>
    <w:semiHidden/>
    <w:unhideWhenUsed/>
    <w:rsid w:val="00A572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7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1B"/>
    <w:rPr>
      <w:rFonts w:ascii="Tahoma" w:hAnsi="Tahoma" w:cs="Tahoma"/>
      <w:sz w:val="16"/>
      <w:szCs w:val="16"/>
    </w:rPr>
  </w:style>
  <w:style w:type="table" w:styleId="TableGrid">
    <w:name w:val="Table Grid"/>
    <w:basedOn w:val="TableNormal"/>
    <w:uiPriority w:val="59"/>
    <w:rsid w:val="00A572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D1BAC"/>
    <w:rPr>
      <w:b/>
      <w:bCs/>
    </w:rPr>
  </w:style>
  <w:style w:type="character" w:styleId="Hyperlink">
    <w:name w:val="Hyperlink"/>
    <w:basedOn w:val="DefaultParagraphFont"/>
    <w:uiPriority w:val="99"/>
    <w:unhideWhenUsed/>
    <w:rsid w:val="00AD1BAC"/>
    <w:rPr>
      <w:color w:val="0000FF"/>
      <w:u w:val="single"/>
    </w:rPr>
  </w:style>
  <w:style w:type="character" w:customStyle="1" w:styleId="Heading2Char">
    <w:name w:val="Heading 2 Char"/>
    <w:basedOn w:val="DefaultParagraphFont"/>
    <w:link w:val="Heading2"/>
    <w:uiPriority w:val="9"/>
    <w:rsid w:val="00AD1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1BAC"/>
    <w:rPr>
      <w:rFonts w:ascii="Times New Roman" w:eastAsia="Times New Roman" w:hAnsi="Times New Roman" w:cs="Times New Roman"/>
      <w:b/>
      <w:bCs/>
      <w:sz w:val="27"/>
      <w:szCs w:val="27"/>
    </w:rPr>
  </w:style>
  <w:style w:type="character" w:styleId="Emphasis">
    <w:name w:val="Emphasis"/>
    <w:basedOn w:val="DefaultParagraphFont"/>
    <w:uiPriority w:val="20"/>
    <w:qFormat/>
    <w:rsid w:val="00AD1BAC"/>
    <w:rPr>
      <w:i/>
      <w:iCs/>
    </w:rPr>
  </w:style>
  <w:style w:type="paragraph" w:styleId="HTMLPreformatted">
    <w:name w:val="HTML Preformatted"/>
    <w:basedOn w:val="Normal"/>
    <w:link w:val="HTMLPreformattedChar"/>
    <w:uiPriority w:val="99"/>
    <w:semiHidden/>
    <w:unhideWhenUsed/>
    <w:rsid w:val="0059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9C3"/>
    <w:rPr>
      <w:rFonts w:ascii="Courier New" w:eastAsia="Times New Roman" w:hAnsi="Courier New" w:cs="Courier New"/>
      <w:sz w:val="20"/>
      <w:szCs w:val="20"/>
    </w:rPr>
  </w:style>
  <w:style w:type="character" w:customStyle="1" w:styleId="token">
    <w:name w:val="token"/>
    <w:basedOn w:val="DefaultParagraphFont"/>
    <w:rsid w:val="005969C3"/>
  </w:style>
</w:styles>
</file>

<file path=word/webSettings.xml><?xml version="1.0" encoding="utf-8"?>
<w:webSettings xmlns:r="http://schemas.openxmlformats.org/officeDocument/2006/relationships" xmlns:w="http://schemas.openxmlformats.org/wordprocessingml/2006/main">
  <w:divs>
    <w:div w:id="348407341">
      <w:bodyDiv w:val="1"/>
      <w:marLeft w:val="0"/>
      <w:marRight w:val="0"/>
      <w:marTop w:val="0"/>
      <w:marBottom w:val="0"/>
      <w:divBdr>
        <w:top w:val="none" w:sz="0" w:space="0" w:color="auto"/>
        <w:left w:val="none" w:sz="0" w:space="0" w:color="auto"/>
        <w:bottom w:val="none" w:sz="0" w:space="0" w:color="auto"/>
        <w:right w:val="none" w:sz="0" w:space="0" w:color="auto"/>
      </w:divBdr>
    </w:div>
    <w:div w:id="719666245">
      <w:bodyDiv w:val="1"/>
      <w:marLeft w:val="0"/>
      <w:marRight w:val="0"/>
      <w:marTop w:val="0"/>
      <w:marBottom w:val="0"/>
      <w:divBdr>
        <w:top w:val="none" w:sz="0" w:space="0" w:color="auto"/>
        <w:left w:val="none" w:sz="0" w:space="0" w:color="auto"/>
        <w:bottom w:val="none" w:sz="0" w:space="0" w:color="auto"/>
        <w:right w:val="none" w:sz="0" w:space="0" w:color="auto"/>
      </w:divBdr>
    </w:div>
    <w:div w:id="1104573118">
      <w:bodyDiv w:val="1"/>
      <w:marLeft w:val="0"/>
      <w:marRight w:val="0"/>
      <w:marTop w:val="0"/>
      <w:marBottom w:val="0"/>
      <w:divBdr>
        <w:top w:val="none" w:sz="0" w:space="0" w:color="auto"/>
        <w:left w:val="none" w:sz="0" w:space="0" w:color="auto"/>
        <w:bottom w:val="none" w:sz="0" w:space="0" w:color="auto"/>
        <w:right w:val="none" w:sz="0" w:space="0" w:color="auto"/>
      </w:divBdr>
      <w:divsChild>
        <w:div w:id="1239553824">
          <w:marLeft w:val="0"/>
          <w:marRight w:val="0"/>
          <w:marTop w:val="0"/>
          <w:marBottom w:val="0"/>
          <w:divBdr>
            <w:top w:val="single" w:sz="6" w:space="0" w:color="D1D1E8"/>
            <w:left w:val="single" w:sz="6" w:space="0" w:color="D1D1E8"/>
            <w:bottom w:val="none" w:sz="0" w:space="0" w:color="auto"/>
            <w:right w:val="single" w:sz="6" w:space="0" w:color="D1D1E8"/>
          </w:divBdr>
        </w:div>
      </w:divsChild>
    </w:div>
    <w:div w:id="1390152069">
      <w:bodyDiv w:val="1"/>
      <w:marLeft w:val="0"/>
      <w:marRight w:val="0"/>
      <w:marTop w:val="0"/>
      <w:marBottom w:val="0"/>
      <w:divBdr>
        <w:top w:val="none" w:sz="0" w:space="0" w:color="auto"/>
        <w:left w:val="none" w:sz="0" w:space="0" w:color="auto"/>
        <w:bottom w:val="none" w:sz="0" w:space="0" w:color="auto"/>
        <w:right w:val="none" w:sz="0" w:space="0" w:color="auto"/>
      </w:divBdr>
      <w:divsChild>
        <w:div w:id="399131478">
          <w:marLeft w:val="0"/>
          <w:marRight w:val="0"/>
          <w:marTop w:val="0"/>
          <w:marBottom w:val="0"/>
          <w:divBdr>
            <w:top w:val="none" w:sz="0" w:space="0" w:color="auto"/>
            <w:left w:val="none" w:sz="0" w:space="0" w:color="auto"/>
            <w:bottom w:val="none" w:sz="0" w:space="0" w:color="auto"/>
            <w:right w:val="none" w:sz="0" w:space="0" w:color="auto"/>
          </w:divBdr>
          <w:divsChild>
            <w:div w:id="1660111854">
              <w:marLeft w:val="0"/>
              <w:marRight w:val="0"/>
              <w:marTop w:val="0"/>
              <w:marBottom w:val="0"/>
              <w:divBdr>
                <w:top w:val="none" w:sz="0" w:space="0" w:color="auto"/>
                <w:left w:val="none" w:sz="0" w:space="0" w:color="auto"/>
                <w:bottom w:val="none" w:sz="0" w:space="0" w:color="auto"/>
                <w:right w:val="none" w:sz="0" w:space="0" w:color="auto"/>
              </w:divBdr>
              <w:divsChild>
                <w:div w:id="290786336">
                  <w:marLeft w:val="0"/>
                  <w:marRight w:val="0"/>
                  <w:marTop w:val="0"/>
                  <w:marBottom w:val="0"/>
                  <w:divBdr>
                    <w:top w:val="none" w:sz="0" w:space="0" w:color="auto"/>
                    <w:left w:val="none" w:sz="0" w:space="0" w:color="auto"/>
                    <w:bottom w:val="none" w:sz="0" w:space="0" w:color="auto"/>
                    <w:right w:val="none" w:sz="0" w:space="0" w:color="auto"/>
                  </w:divBdr>
                </w:div>
                <w:div w:id="904533124">
                  <w:marLeft w:val="0"/>
                  <w:marRight w:val="0"/>
                  <w:marTop w:val="0"/>
                  <w:marBottom w:val="0"/>
                  <w:divBdr>
                    <w:top w:val="none" w:sz="0" w:space="0" w:color="auto"/>
                    <w:left w:val="none" w:sz="0" w:space="0" w:color="auto"/>
                    <w:bottom w:val="none" w:sz="0" w:space="0" w:color="auto"/>
                    <w:right w:val="none" w:sz="0" w:space="0" w:color="auto"/>
                  </w:divBdr>
                </w:div>
                <w:div w:id="599290518">
                  <w:marLeft w:val="0"/>
                  <w:marRight w:val="0"/>
                  <w:marTop w:val="0"/>
                  <w:marBottom w:val="0"/>
                  <w:divBdr>
                    <w:top w:val="none" w:sz="0" w:space="0" w:color="auto"/>
                    <w:left w:val="none" w:sz="0" w:space="0" w:color="auto"/>
                    <w:bottom w:val="none" w:sz="0" w:space="0" w:color="auto"/>
                    <w:right w:val="none" w:sz="0" w:space="0" w:color="auto"/>
                  </w:divBdr>
                </w:div>
                <w:div w:id="747918177">
                  <w:marLeft w:val="0"/>
                  <w:marRight w:val="0"/>
                  <w:marTop w:val="0"/>
                  <w:marBottom w:val="0"/>
                  <w:divBdr>
                    <w:top w:val="none" w:sz="0" w:space="0" w:color="auto"/>
                    <w:left w:val="none" w:sz="0" w:space="0" w:color="auto"/>
                    <w:bottom w:val="none" w:sz="0" w:space="0" w:color="auto"/>
                    <w:right w:val="none" w:sz="0" w:space="0" w:color="auto"/>
                  </w:divBdr>
                  <w:divsChild>
                    <w:div w:id="351999371">
                      <w:marLeft w:val="0"/>
                      <w:marRight w:val="0"/>
                      <w:marTop w:val="0"/>
                      <w:marBottom w:val="0"/>
                      <w:divBdr>
                        <w:top w:val="none" w:sz="0" w:space="0" w:color="auto"/>
                        <w:left w:val="none" w:sz="0" w:space="0" w:color="auto"/>
                        <w:bottom w:val="none" w:sz="0" w:space="0" w:color="auto"/>
                        <w:right w:val="none" w:sz="0" w:space="0" w:color="auto"/>
                      </w:divBdr>
                    </w:div>
                    <w:div w:id="253318393">
                      <w:marLeft w:val="0"/>
                      <w:marRight w:val="0"/>
                      <w:marTop w:val="0"/>
                      <w:marBottom w:val="0"/>
                      <w:divBdr>
                        <w:top w:val="none" w:sz="0" w:space="0" w:color="auto"/>
                        <w:left w:val="none" w:sz="0" w:space="0" w:color="auto"/>
                        <w:bottom w:val="none" w:sz="0" w:space="0" w:color="auto"/>
                        <w:right w:val="none" w:sz="0" w:space="0" w:color="auto"/>
                      </w:divBdr>
                    </w:div>
                    <w:div w:id="318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4737">
          <w:marLeft w:val="0"/>
          <w:marRight w:val="0"/>
          <w:marTop w:val="0"/>
          <w:marBottom w:val="0"/>
          <w:divBdr>
            <w:top w:val="none" w:sz="0" w:space="0" w:color="auto"/>
            <w:left w:val="none" w:sz="0" w:space="0" w:color="auto"/>
            <w:bottom w:val="none" w:sz="0" w:space="0" w:color="auto"/>
            <w:right w:val="none" w:sz="0" w:space="0" w:color="auto"/>
          </w:divBdr>
          <w:divsChild>
            <w:div w:id="594244148">
              <w:marLeft w:val="0"/>
              <w:marRight w:val="0"/>
              <w:marTop w:val="0"/>
              <w:marBottom w:val="0"/>
              <w:divBdr>
                <w:top w:val="none" w:sz="0" w:space="0" w:color="auto"/>
                <w:left w:val="none" w:sz="0" w:space="0" w:color="auto"/>
                <w:bottom w:val="none" w:sz="0" w:space="0" w:color="auto"/>
                <w:right w:val="none" w:sz="0" w:space="0" w:color="auto"/>
              </w:divBdr>
              <w:divsChild>
                <w:div w:id="1733625238">
                  <w:marLeft w:val="0"/>
                  <w:marRight w:val="0"/>
                  <w:marTop w:val="0"/>
                  <w:marBottom w:val="0"/>
                  <w:divBdr>
                    <w:top w:val="none" w:sz="0" w:space="0" w:color="auto"/>
                    <w:left w:val="none" w:sz="0" w:space="0" w:color="auto"/>
                    <w:bottom w:val="none" w:sz="0" w:space="0" w:color="auto"/>
                    <w:right w:val="none" w:sz="0" w:space="0" w:color="auto"/>
                  </w:divBdr>
                </w:div>
                <w:div w:id="1538618282">
                  <w:marLeft w:val="0"/>
                  <w:marRight w:val="0"/>
                  <w:marTop w:val="0"/>
                  <w:marBottom w:val="0"/>
                  <w:divBdr>
                    <w:top w:val="none" w:sz="0" w:space="0" w:color="auto"/>
                    <w:left w:val="none" w:sz="0" w:space="0" w:color="auto"/>
                    <w:bottom w:val="none" w:sz="0" w:space="0" w:color="auto"/>
                    <w:right w:val="none" w:sz="0" w:space="0" w:color="auto"/>
                  </w:divBdr>
                </w:div>
                <w:div w:id="1630673040">
                  <w:marLeft w:val="0"/>
                  <w:marRight w:val="0"/>
                  <w:marTop w:val="0"/>
                  <w:marBottom w:val="0"/>
                  <w:divBdr>
                    <w:top w:val="none" w:sz="0" w:space="0" w:color="auto"/>
                    <w:left w:val="none" w:sz="0" w:space="0" w:color="auto"/>
                    <w:bottom w:val="none" w:sz="0" w:space="0" w:color="auto"/>
                    <w:right w:val="none" w:sz="0" w:space="0" w:color="auto"/>
                  </w:divBdr>
                </w:div>
                <w:div w:id="2092040957">
                  <w:marLeft w:val="0"/>
                  <w:marRight w:val="0"/>
                  <w:marTop w:val="0"/>
                  <w:marBottom w:val="0"/>
                  <w:divBdr>
                    <w:top w:val="none" w:sz="0" w:space="0" w:color="auto"/>
                    <w:left w:val="none" w:sz="0" w:space="0" w:color="auto"/>
                    <w:bottom w:val="none" w:sz="0" w:space="0" w:color="auto"/>
                    <w:right w:val="none" w:sz="0" w:space="0" w:color="auto"/>
                  </w:divBdr>
                  <w:divsChild>
                    <w:div w:id="1560743727">
                      <w:marLeft w:val="0"/>
                      <w:marRight w:val="0"/>
                      <w:marTop w:val="0"/>
                      <w:marBottom w:val="0"/>
                      <w:divBdr>
                        <w:top w:val="none" w:sz="0" w:space="0" w:color="auto"/>
                        <w:left w:val="none" w:sz="0" w:space="0" w:color="auto"/>
                        <w:bottom w:val="none" w:sz="0" w:space="0" w:color="auto"/>
                        <w:right w:val="none" w:sz="0" w:space="0" w:color="auto"/>
                      </w:divBdr>
                    </w:div>
                    <w:div w:id="161047149">
                      <w:marLeft w:val="0"/>
                      <w:marRight w:val="0"/>
                      <w:marTop w:val="0"/>
                      <w:marBottom w:val="0"/>
                      <w:divBdr>
                        <w:top w:val="none" w:sz="0" w:space="0" w:color="auto"/>
                        <w:left w:val="none" w:sz="0" w:space="0" w:color="auto"/>
                        <w:bottom w:val="none" w:sz="0" w:space="0" w:color="auto"/>
                        <w:right w:val="none" w:sz="0" w:space="0" w:color="auto"/>
                      </w:divBdr>
                    </w:div>
                    <w:div w:id="5864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318">
          <w:marLeft w:val="0"/>
          <w:marRight w:val="0"/>
          <w:marTop w:val="0"/>
          <w:marBottom w:val="0"/>
          <w:divBdr>
            <w:top w:val="none" w:sz="0" w:space="0" w:color="auto"/>
            <w:left w:val="none" w:sz="0" w:space="0" w:color="auto"/>
            <w:bottom w:val="none" w:sz="0" w:space="0" w:color="auto"/>
            <w:right w:val="none" w:sz="0" w:space="0" w:color="auto"/>
          </w:divBdr>
          <w:divsChild>
            <w:div w:id="1742829470">
              <w:marLeft w:val="0"/>
              <w:marRight w:val="0"/>
              <w:marTop w:val="0"/>
              <w:marBottom w:val="0"/>
              <w:divBdr>
                <w:top w:val="none" w:sz="0" w:space="0" w:color="auto"/>
                <w:left w:val="none" w:sz="0" w:space="0" w:color="auto"/>
                <w:bottom w:val="none" w:sz="0" w:space="0" w:color="auto"/>
                <w:right w:val="none" w:sz="0" w:space="0" w:color="auto"/>
              </w:divBdr>
              <w:divsChild>
                <w:div w:id="655033976">
                  <w:marLeft w:val="0"/>
                  <w:marRight w:val="0"/>
                  <w:marTop w:val="0"/>
                  <w:marBottom w:val="0"/>
                  <w:divBdr>
                    <w:top w:val="none" w:sz="0" w:space="0" w:color="auto"/>
                    <w:left w:val="none" w:sz="0" w:space="0" w:color="auto"/>
                    <w:bottom w:val="none" w:sz="0" w:space="0" w:color="auto"/>
                    <w:right w:val="none" w:sz="0" w:space="0" w:color="auto"/>
                  </w:divBdr>
                </w:div>
                <w:div w:id="839849330">
                  <w:marLeft w:val="0"/>
                  <w:marRight w:val="0"/>
                  <w:marTop w:val="0"/>
                  <w:marBottom w:val="0"/>
                  <w:divBdr>
                    <w:top w:val="none" w:sz="0" w:space="0" w:color="auto"/>
                    <w:left w:val="none" w:sz="0" w:space="0" w:color="auto"/>
                    <w:bottom w:val="none" w:sz="0" w:space="0" w:color="auto"/>
                    <w:right w:val="none" w:sz="0" w:space="0" w:color="auto"/>
                  </w:divBdr>
                </w:div>
                <w:div w:id="1293513333">
                  <w:marLeft w:val="0"/>
                  <w:marRight w:val="0"/>
                  <w:marTop w:val="0"/>
                  <w:marBottom w:val="0"/>
                  <w:divBdr>
                    <w:top w:val="none" w:sz="0" w:space="0" w:color="auto"/>
                    <w:left w:val="none" w:sz="0" w:space="0" w:color="auto"/>
                    <w:bottom w:val="none" w:sz="0" w:space="0" w:color="auto"/>
                    <w:right w:val="none" w:sz="0" w:space="0" w:color="auto"/>
                  </w:divBdr>
                </w:div>
                <w:div w:id="1921325968">
                  <w:marLeft w:val="0"/>
                  <w:marRight w:val="0"/>
                  <w:marTop w:val="0"/>
                  <w:marBottom w:val="0"/>
                  <w:divBdr>
                    <w:top w:val="none" w:sz="0" w:space="0" w:color="auto"/>
                    <w:left w:val="none" w:sz="0" w:space="0" w:color="auto"/>
                    <w:bottom w:val="none" w:sz="0" w:space="0" w:color="auto"/>
                    <w:right w:val="none" w:sz="0" w:space="0" w:color="auto"/>
                  </w:divBdr>
                  <w:divsChild>
                    <w:div w:id="463155650">
                      <w:marLeft w:val="0"/>
                      <w:marRight w:val="0"/>
                      <w:marTop w:val="0"/>
                      <w:marBottom w:val="0"/>
                      <w:divBdr>
                        <w:top w:val="none" w:sz="0" w:space="0" w:color="auto"/>
                        <w:left w:val="none" w:sz="0" w:space="0" w:color="auto"/>
                        <w:bottom w:val="none" w:sz="0" w:space="0" w:color="auto"/>
                        <w:right w:val="none" w:sz="0" w:space="0" w:color="auto"/>
                      </w:divBdr>
                    </w:div>
                    <w:div w:id="1962418362">
                      <w:marLeft w:val="0"/>
                      <w:marRight w:val="0"/>
                      <w:marTop w:val="0"/>
                      <w:marBottom w:val="0"/>
                      <w:divBdr>
                        <w:top w:val="none" w:sz="0" w:space="0" w:color="auto"/>
                        <w:left w:val="none" w:sz="0" w:space="0" w:color="auto"/>
                        <w:bottom w:val="none" w:sz="0" w:space="0" w:color="auto"/>
                        <w:right w:val="none" w:sz="0" w:space="0" w:color="auto"/>
                      </w:divBdr>
                    </w:div>
                    <w:div w:id="17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0292">
          <w:marLeft w:val="0"/>
          <w:marRight w:val="0"/>
          <w:marTop w:val="0"/>
          <w:marBottom w:val="0"/>
          <w:divBdr>
            <w:top w:val="none" w:sz="0" w:space="0" w:color="auto"/>
            <w:left w:val="none" w:sz="0" w:space="0" w:color="auto"/>
            <w:bottom w:val="none" w:sz="0" w:space="0" w:color="auto"/>
            <w:right w:val="none" w:sz="0" w:space="0" w:color="auto"/>
          </w:divBdr>
          <w:divsChild>
            <w:div w:id="1364094782">
              <w:marLeft w:val="0"/>
              <w:marRight w:val="0"/>
              <w:marTop w:val="0"/>
              <w:marBottom w:val="0"/>
              <w:divBdr>
                <w:top w:val="none" w:sz="0" w:space="0" w:color="auto"/>
                <w:left w:val="none" w:sz="0" w:space="0" w:color="auto"/>
                <w:bottom w:val="none" w:sz="0" w:space="0" w:color="auto"/>
                <w:right w:val="none" w:sz="0" w:space="0" w:color="auto"/>
              </w:divBdr>
              <w:divsChild>
                <w:div w:id="950165938">
                  <w:marLeft w:val="0"/>
                  <w:marRight w:val="0"/>
                  <w:marTop w:val="0"/>
                  <w:marBottom w:val="0"/>
                  <w:divBdr>
                    <w:top w:val="none" w:sz="0" w:space="0" w:color="auto"/>
                    <w:left w:val="none" w:sz="0" w:space="0" w:color="auto"/>
                    <w:bottom w:val="none" w:sz="0" w:space="0" w:color="auto"/>
                    <w:right w:val="none" w:sz="0" w:space="0" w:color="auto"/>
                  </w:divBdr>
                </w:div>
                <w:div w:id="112791061">
                  <w:marLeft w:val="0"/>
                  <w:marRight w:val="0"/>
                  <w:marTop w:val="0"/>
                  <w:marBottom w:val="0"/>
                  <w:divBdr>
                    <w:top w:val="none" w:sz="0" w:space="0" w:color="auto"/>
                    <w:left w:val="none" w:sz="0" w:space="0" w:color="auto"/>
                    <w:bottom w:val="none" w:sz="0" w:space="0" w:color="auto"/>
                    <w:right w:val="none" w:sz="0" w:space="0" w:color="auto"/>
                  </w:divBdr>
                </w:div>
                <w:div w:id="1482695657">
                  <w:marLeft w:val="0"/>
                  <w:marRight w:val="0"/>
                  <w:marTop w:val="0"/>
                  <w:marBottom w:val="0"/>
                  <w:divBdr>
                    <w:top w:val="none" w:sz="0" w:space="0" w:color="auto"/>
                    <w:left w:val="none" w:sz="0" w:space="0" w:color="auto"/>
                    <w:bottom w:val="none" w:sz="0" w:space="0" w:color="auto"/>
                    <w:right w:val="none" w:sz="0" w:space="0" w:color="auto"/>
                  </w:divBdr>
                </w:div>
                <w:div w:id="591663053">
                  <w:marLeft w:val="0"/>
                  <w:marRight w:val="0"/>
                  <w:marTop w:val="0"/>
                  <w:marBottom w:val="0"/>
                  <w:divBdr>
                    <w:top w:val="none" w:sz="0" w:space="0" w:color="auto"/>
                    <w:left w:val="none" w:sz="0" w:space="0" w:color="auto"/>
                    <w:bottom w:val="none" w:sz="0" w:space="0" w:color="auto"/>
                    <w:right w:val="none" w:sz="0" w:space="0" w:color="auto"/>
                  </w:divBdr>
                </w:div>
                <w:div w:id="1106191732">
                  <w:marLeft w:val="0"/>
                  <w:marRight w:val="0"/>
                  <w:marTop w:val="0"/>
                  <w:marBottom w:val="0"/>
                  <w:divBdr>
                    <w:top w:val="none" w:sz="0" w:space="0" w:color="auto"/>
                    <w:left w:val="none" w:sz="0" w:space="0" w:color="auto"/>
                    <w:bottom w:val="none" w:sz="0" w:space="0" w:color="auto"/>
                    <w:right w:val="none" w:sz="0" w:space="0" w:color="auto"/>
                  </w:divBdr>
                </w:div>
                <w:div w:id="345594608">
                  <w:marLeft w:val="0"/>
                  <w:marRight w:val="0"/>
                  <w:marTop w:val="0"/>
                  <w:marBottom w:val="0"/>
                  <w:divBdr>
                    <w:top w:val="none" w:sz="0" w:space="0" w:color="auto"/>
                    <w:left w:val="none" w:sz="0" w:space="0" w:color="auto"/>
                    <w:bottom w:val="none" w:sz="0" w:space="0" w:color="auto"/>
                    <w:right w:val="none" w:sz="0" w:space="0" w:color="auto"/>
                  </w:divBdr>
                  <w:divsChild>
                    <w:div w:id="1685591928">
                      <w:marLeft w:val="0"/>
                      <w:marRight w:val="0"/>
                      <w:marTop w:val="0"/>
                      <w:marBottom w:val="0"/>
                      <w:divBdr>
                        <w:top w:val="none" w:sz="0" w:space="0" w:color="auto"/>
                        <w:left w:val="none" w:sz="0" w:space="0" w:color="auto"/>
                        <w:bottom w:val="none" w:sz="0" w:space="0" w:color="auto"/>
                        <w:right w:val="none" w:sz="0" w:space="0" w:color="auto"/>
                      </w:divBdr>
                    </w:div>
                    <w:div w:id="1728649867">
                      <w:marLeft w:val="0"/>
                      <w:marRight w:val="0"/>
                      <w:marTop w:val="0"/>
                      <w:marBottom w:val="0"/>
                      <w:divBdr>
                        <w:top w:val="none" w:sz="0" w:space="0" w:color="auto"/>
                        <w:left w:val="none" w:sz="0" w:space="0" w:color="auto"/>
                        <w:bottom w:val="none" w:sz="0" w:space="0" w:color="auto"/>
                        <w:right w:val="none" w:sz="0" w:space="0" w:color="auto"/>
                      </w:divBdr>
                    </w:div>
                    <w:div w:id="1396245525">
                      <w:marLeft w:val="0"/>
                      <w:marRight w:val="0"/>
                      <w:marTop w:val="0"/>
                      <w:marBottom w:val="0"/>
                      <w:divBdr>
                        <w:top w:val="none" w:sz="0" w:space="0" w:color="auto"/>
                        <w:left w:val="none" w:sz="0" w:space="0" w:color="auto"/>
                        <w:bottom w:val="none" w:sz="0" w:space="0" w:color="auto"/>
                        <w:right w:val="none" w:sz="0" w:space="0" w:color="auto"/>
                      </w:divBdr>
                    </w:div>
                    <w:div w:id="866797419">
                      <w:marLeft w:val="0"/>
                      <w:marRight w:val="0"/>
                      <w:marTop w:val="0"/>
                      <w:marBottom w:val="0"/>
                      <w:divBdr>
                        <w:top w:val="none" w:sz="0" w:space="0" w:color="auto"/>
                        <w:left w:val="none" w:sz="0" w:space="0" w:color="auto"/>
                        <w:bottom w:val="none" w:sz="0" w:space="0" w:color="auto"/>
                        <w:right w:val="none" w:sz="0" w:space="0" w:color="auto"/>
                      </w:divBdr>
                    </w:div>
                    <w:div w:id="17222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kyong.com/spring-batch/spring-batch-tasklet-exampl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spring.io/spring-b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2018-05-10T02:27:00Z</dcterms:created>
  <dcterms:modified xsi:type="dcterms:W3CDTF">2018-05-10T04:12:00Z</dcterms:modified>
</cp:coreProperties>
</file>