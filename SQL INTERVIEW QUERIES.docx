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MYSQL DB: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Pr>
          <w:rFonts w:ascii="Times New Roman" w:eastAsia="Times New Roman" w:hAnsi="Times New Roman" w:cs="Times New Roman"/>
          <w:color w:val="484848"/>
          <w:sz w:val="24"/>
          <w:szCs w:val="24"/>
        </w:rPr>
        <w:t xml:space="preserve">Use </w:t>
      </w:r>
      <w:proofErr w:type="spellStart"/>
      <w:r>
        <w:rPr>
          <w:rFonts w:ascii="Times New Roman" w:eastAsia="Times New Roman" w:hAnsi="Times New Roman" w:cs="Times New Roman"/>
          <w:color w:val="484848"/>
          <w:sz w:val="24"/>
          <w:szCs w:val="24"/>
        </w:rPr>
        <w:t>queryPractice</w:t>
      </w:r>
      <w:proofErr w:type="spellEnd"/>
      <w:r>
        <w:rPr>
          <w:rFonts w:ascii="Times New Roman" w:eastAsia="Times New Roman" w:hAnsi="Times New Roman" w:cs="Times New Roman"/>
          <w:color w:val="484848"/>
          <w:sz w:val="24"/>
          <w:szCs w:val="24"/>
        </w:rPr>
        <w:t>;</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B24F19" w:rsidRPr="00B24F19" w:rsidRDefault="00B24F19" w:rsidP="00B24F19">
      <w:pPr>
        <w:spacing w:after="150" w:line="408" w:lineRule="atLeast"/>
        <w:rPr>
          <w:rFonts w:ascii="Arial" w:eastAsia="Times New Roman" w:hAnsi="Arial" w:cs="Arial"/>
          <w:color w:val="111111"/>
          <w:sz w:val="23"/>
          <w:szCs w:val="23"/>
        </w:rPr>
      </w:pPr>
      <w:r>
        <w:rPr>
          <w:rFonts w:ascii="Arial" w:eastAsia="Times New Roman" w:hAnsi="Arial" w:cs="Arial"/>
          <w:noProof/>
          <w:color w:val="111111"/>
          <w:sz w:val="23"/>
          <w:szCs w:val="23"/>
        </w:rPr>
        <w:drawing>
          <wp:inline distT="0" distB="0" distL="0" distR="0">
            <wp:extent cx="5343525" cy="3581400"/>
            <wp:effectExtent l="19050" t="0" r="9525" b="0"/>
            <wp:docPr id="2" name="Picture 1" descr="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mands"/>
                    <pic:cNvPicPr>
                      <a:picLocks noChangeAspect="1" noChangeArrowheads="1"/>
                    </pic:cNvPicPr>
                  </pic:nvPicPr>
                  <pic:blipFill>
                    <a:blip r:embed="rId5"/>
                    <a:srcRect/>
                    <a:stretch>
                      <a:fillRect/>
                    </a:stretch>
                  </pic:blipFill>
                  <pic:spPr bwMode="auto">
                    <a:xfrm>
                      <a:off x="0" y="0"/>
                      <a:ext cx="5343525" cy="3581400"/>
                    </a:xfrm>
                    <a:prstGeom prst="rect">
                      <a:avLst/>
                    </a:prstGeom>
                    <a:noFill/>
                    <a:ln w="9525">
                      <a:noFill/>
                      <a:miter lim="800000"/>
                      <a:headEnd/>
                      <a:tailEnd/>
                    </a:ln>
                  </pic:spPr>
                </pic:pic>
              </a:graphicData>
            </a:graphic>
          </wp:inline>
        </w:drawing>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DDL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DDL is short name of </w:t>
      </w:r>
      <w:r>
        <w:rPr>
          <w:rStyle w:val="Strong"/>
          <w:rFonts w:ascii="Arial" w:hAnsi="Arial" w:cs="Arial"/>
          <w:b w:val="0"/>
          <w:bCs w:val="0"/>
          <w:color w:val="111111"/>
          <w:sz w:val="23"/>
          <w:szCs w:val="23"/>
        </w:rPr>
        <w:t>Data Definition Language,</w:t>
      </w:r>
      <w:r>
        <w:rPr>
          <w:rFonts w:ascii="Arial" w:hAnsi="Arial" w:cs="Arial"/>
          <w:color w:val="111111"/>
          <w:sz w:val="23"/>
          <w:szCs w:val="23"/>
        </w:rPr>
        <w:t> which deals with database schemas and descriptions, of how the data should reside in the database.</w:t>
      </w:r>
    </w:p>
    <w:p w:rsidR="00B24F19" w:rsidRDefault="00246464" w:rsidP="00B24F19">
      <w:pPr>
        <w:numPr>
          <w:ilvl w:val="0"/>
          <w:numId w:val="13"/>
        </w:numPr>
        <w:spacing w:before="100" w:beforeAutospacing="1" w:after="150" w:line="240" w:lineRule="auto"/>
        <w:ind w:left="150"/>
        <w:rPr>
          <w:rFonts w:ascii="Arial" w:hAnsi="Arial" w:cs="Arial"/>
          <w:color w:val="111111"/>
          <w:sz w:val="23"/>
          <w:szCs w:val="23"/>
        </w:rPr>
      </w:pPr>
      <w:hyperlink r:id="rId6" w:tgtFrame="_blank" w:history="1">
        <w:r w:rsidR="00B24F19">
          <w:rPr>
            <w:rStyle w:val="Hyperlink"/>
            <w:rFonts w:ascii="Arial" w:hAnsi="Arial" w:cs="Arial"/>
            <w:color w:val="660099"/>
            <w:sz w:val="23"/>
            <w:szCs w:val="23"/>
            <w:u w:val="none"/>
          </w:rPr>
          <w:t>CREATE</w:t>
        </w:r>
      </w:hyperlink>
      <w:r w:rsidR="00B24F19">
        <w:rPr>
          <w:rFonts w:ascii="Arial" w:hAnsi="Arial" w:cs="Arial"/>
          <w:color w:val="111111"/>
          <w:sz w:val="23"/>
          <w:szCs w:val="23"/>
        </w:rPr>
        <w:t> – to create database and its objects like (table, index, views, store procedure, function and triggers)</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ALTER – alters the structure of the existing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DROP – delete objects from the database</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TRUNCATE – remove all records from a table, including all spaces allocated for the records are removed</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COMMENT – add comments to the data dictionary</w:t>
      </w:r>
    </w:p>
    <w:p w:rsidR="00B24F19" w:rsidRDefault="00B24F19" w:rsidP="00B24F19">
      <w:pPr>
        <w:numPr>
          <w:ilvl w:val="0"/>
          <w:numId w:val="13"/>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RENAME – rename an object</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DML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lastRenderedPageBreak/>
        <w:t>DML is short name of </w:t>
      </w:r>
      <w:r>
        <w:rPr>
          <w:rStyle w:val="Strong"/>
          <w:rFonts w:ascii="Arial" w:hAnsi="Arial" w:cs="Arial"/>
          <w:b w:val="0"/>
          <w:bCs w:val="0"/>
          <w:color w:val="111111"/>
          <w:sz w:val="23"/>
          <w:szCs w:val="23"/>
        </w:rPr>
        <w:t>Data Manipulation Language</w:t>
      </w:r>
      <w:r>
        <w:rPr>
          <w:rFonts w:ascii="Arial" w:hAnsi="Arial" w:cs="Arial"/>
          <w:color w:val="111111"/>
          <w:sz w:val="23"/>
          <w:szCs w:val="23"/>
        </w:rPr>
        <w:t> which deals with data manipulation, and includes most common SQL statements such SELECT, INSERT, UPDATE, DELETE etc, and it is used to store, modify, retrieve, delete and update data in database.</w:t>
      </w:r>
    </w:p>
    <w:p w:rsidR="00B24F19" w:rsidRDefault="00246464" w:rsidP="00B24F19">
      <w:pPr>
        <w:numPr>
          <w:ilvl w:val="0"/>
          <w:numId w:val="14"/>
        </w:numPr>
        <w:spacing w:before="100" w:beforeAutospacing="1" w:after="150" w:line="240" w:lineRule="auto"/>
        <w:ind w:left="150"/>
        <w:rPr>
          <w:rFonts w:ascii="Arial" w:hAnsi="Arial" w:cs="Arial"/>
          <w:color w:val="111111"/>
          <w:sz w:val="23"/>
          <w:szCs w:val="23"/>
        </w:rPr>
      </w:pPr>
      <w:hyperlink r:id="rId7" w:tgtFrame="_blank" w:history="1">
        <w:r w:rsidR="00B24F19">
          <w:rPr>
            <w:rStyle w:val="Hyperlink"/>
            <w:rFonts w:ascii="Arial" w:hAnsi="Arial" w:cs="Arial"/>
            <w:color w:val="660099"/>
            <w:sz w:val="23"/>
            <w:szCs w:val="23"/>
            <w:u w:val="none"/>
          </w:rPr>
          <w:t>SELECT</w:t>
        </w:r>
      </w:hyperlink>
      <w:r w:rsidR="00B24F19">
        <w:rPr>
          <w:rFonts w:ascii="Arial" w:hAnsi="Arial" w:cs="Arial"/>
          <w:color w:val="111111"/>
          <w:sz w:val="23"/>
          <w:szCs w:val="23"/>
        </w:rPr>
        <w:t> – retrieve data from the a database</w:t>
      </w:r>
    </w:p>
    <w:p w:rsidR="00B24F19" w:rsidRDefault="00246464" w:rsidP="00B24F19">
      <w:pPr>
        <w:numPr>
          <w:ilvl w:val="0"/>
          <w:numId w:val="14"/>
        </w:numPr>
        <w:spacing w:before="100" w:beforeAutospacing="1" w:after="150" w:line="240" w:lineRule="auto"/>
        <w:ind w:left="150"/>
        <w:rPr>
          <w:rFonts w:ascii="Arial" w:hAnsi="Arial" w:cs="Arial"/>
          <w:color w:val="111111"/>
          <w:sz w:val="23"/>
          <w:szCs w:val="23"/>
        </w:rPr>
      </w:pPr>
      <w:hyperlink r:id="rId8" w:tgtFrame="_blank" w:history="1">
        <w:r w:rsidR="00B24F19">
          <w:rPr>
            <w:rStyle w:val="Hyperlink"/>
            <w:rFonts w:ascii="Arial" w:hAnsi="Arial" w:cs="Arial"/>
            <w:color w:val="660099"/>
            <w:sz w:val="23"/>
            <w:szCs w:val="23"/>
            <w:u w:val="none"/>
          </w:rPr>
          <w:t>INSERT</w:t>
        </w:r>
      </w:hyperlink>
      <w:r w:rsidR="00B24F19">
        <w:rPr>
          <w:rFonts w:ascii="Arial" w:hAnsi="Arial" w:cs="Arial"/>
          <w:color w:val="111111"/>
          <w:sz w:val="23"/>
          <w:szCs w:val="23"/>
        </w:rPr>
        <w:t> – insert data into a table</w:t>
      </w:r>
    </w:p>
    <w:p w:rsidR="00B24F19" w:rsidRDefault="00246464" w:rsidP="00B24F19">
      <w:pPr>
        <w:numPr>
          <w:ilvl w:val="0"/>
          <w:numId w:val="14"/>
        </w:numPr>
        <w:spacing w:before="100" w:beforeAutospacing="1" w:after="150" w:line="240" w:lineRule="auto"/>
        <w:ind w:left="150"/>
        <w:rPr>
          <w:rFonts w:ascii="Arial" w:hAnsi="Arial" w:cs="Arial"/>
          <w:color w:val="111111"/>
          <w:sz w:val="23"/>
          <w:szCs w:val="23"/>
        </w:rPr>
      </w:pPr>
      <w:hyperlink r:id="rId9" w:tgtFrame="_blank" w:history="1">
        <w:r w:rsidR="00B24F19">
          <w:rPr>
            <w:rStyle w:val="Hyperlink"/>
            <w:rFonts w:ascii="Arial" w:hAnsi="Arial" w:cs="Arial"/>
            <w:color w:val="660099"/>
            <w:sz w:val="23"/>
            <w:szCs w:val="23"/>
            <w:u w:val="none"/>
          </w:rPr>
          <w:t>UPDATE</w:t>
        </w:r>
      </w:hyperlink>
      <w:r w:rsidR="00B24F19">
        <w:rPr>
          <w:rFonts w:ascii="Arial" w:hAnsi="Arial" w:cs="Arial"/>
          <w:color w:val="111111"/>
          <w:sz w:val="23"/>
          <w:szCs w:val="23"/>
        </w:rPr>
        <w:t> – updates existing data within a table</w:t>
      </w:r>
    </w:p>
    <w:p w:rsidR="00B24F19" w:rsidRDefault="00246464" w:rsidP="00B24F19">
      <w:pPr>
        <w:numPr>
          <w:ilvl w:val="0"/>
          <w:numId w:val="14"/>
        </w:numPr>
        <w:spacing w:before="100" w:beforeAutospacing="1" w:after="150" w:line="240" w:lineRule="auto"/>
        <w:ind w:left="150"/>
        <w:rPr>
          <w:rFonts w:ascii="Arial" w:hAnsi="Arial" w:cs="Arial"/>
          <w:color w:val="111111"/>
          <w:sz w:val="23"/>
          <w:szCs w:val="23"/>
        </w:rPr>
      </w:pPr>
      <w:hyperlink r:id="rId10" w:tgtFrame="_blank" w:history="1">
        <w:r w:rsidR="00B24F19">
          <w:rPr>
            <w:rStyle w:val="Hyperlink"/>
            <w:rFonts w:ascii="Arial" w:hAnsi="Arial" w:cs="Arial"/>
            <w:color w:val="660099"/>
            <w:sz w:val="23"/>
            <w:szCs w:val="23"/>
            <w:u w:val="none"/>
          </w:rPr>
          <w:t>DELETE</w:t>
        </w:r>
      </w:hyperlink>
      <w:r w:rsidR="00B24F19">
        <w:rPr>
          <w:rFonts w:ascii="Arial" w:hAnsi="Arial" w:cs="Arial"/>
          <w:color w:val="111111"/>
          <w:sz w:val="23"/>
          <w:szCs w:val="23"/>
        </w:rPr>
        <w:t> – Delete all records from a database table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MERGE – UPSERT operation (insert or update)</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CALL – call a PL/SQL or Java subprogram</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EXPLAIN PLAN – interpretation of the data access path</w:t>
      </w:r>
    </w:p>
    <w:p w:rsidR="00B24F19" w:rsidRDefault="00B24F19" w:rsidP="00B24F19">
      <w:pPr>
        <w:numPr>
          <w:ilvl w:val="0"/>
          <w:numId w:val="14"/>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LOCK TABLE – concurrency Control</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DCL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DCL is short name of </w:t>
      </w:r>
      <w:r>
        <w:rPr>
          <w:rStyle w:val="Strong"/>
          <w:rFonts w:ascii="Arial" w:hAnsi="Arial" w:cs="Arial"/>
          <w:b w:val="0"/>
          <w:bCs w:val="0"/>
          <w:color w:val="111111"/>
          <w:sz w:val="23"/>
          <w:szCs w:val="23"/>
        </w:rPr>
        <w:t>Data Control Language</w:t>
      </w:r>
      <w:r>
        <w:rPr>
          <w:rFonts w:ascii="Arial" w:hAnsi="Arial" w:cs="Arial"/>
          <w:color w:val="111111"/>
          <w:sz w:val="23"/>
          <w:szCs w:val="23"/>
        </w:rPr>
        <w:t> which includes commands such as GRANT, and mostly concerned with rights, permissions and other controls of the database system.</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GRANT – allow users access privileges to database</w:t>
      </w:r>
    </w:p>
    <w:p w:rsidR="00B24F19" w:rsidRDefault="00B24F19" w:rsidP="00B24F19">
      <w:pPr>
        <w:numPr>
          <w:ilvl w:val="0"/>
          <w:numId w:val="15"/>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REVOKE – withdraw users access privileges given by using the GRANT command</w:t>
      </w:r>
    </w:p>
    <w:p w:rsidR="00B24F19" w:rsidRDefault="00B24F19" w:rsidP="00B24F19">
      <w:pPr>
        <w:pStyle w:val="Heading2"/>
        <w:spacing w:before="450" w:beforeAutospacing="0" w:after="150" w:afterAutospacing="0" w:line="312" w:lineRule="atLeast"/>
        <w:rPr>
          <w:rFonts w:ascii="Arial" w:hAnsi="Arial" w:cs="Arial"/>
          <w:b w:val="0"/>
          <w:bCs w:val="0"/>
          <w:color w:val="111111"/>
        </w:rPr>
      </w:pPr>
      <w:r>
        <w:rPr>
          <w:rFonts w:ascii="Arial" w:hAnsi="Arial" w:cs="Arial"/>
          <w:b w:val="0"/>
          <w:bCs w:val="0"/>
          <w:color w:val="111111"/>
        </w:rPr>
        <w:t>TCL</w:t>
      </w:r>
    </w:p>
    <w:p w:rsidR="00B24F19" w:rsidRDefault="00B24F19" w:rsidP="00B24F19">
      <w:pPr>
        <w:pStyle w:val="NormalWeb"/>
        <w:spacing w:before="0" w:beforeAutospacing="0" w:after="150" w:afterAutospacing="0" w:line="408" w:lineRule="atLeast"/>
        <w:rPr>
          <w:rFonts w:ascii="Arial" w:hAnsi="Arial" w:cs="Arial"/>
          <w:color w:val="111111"/>
          <w:sz w:val="23"/>
          <w:szCs w:val="23"/>
        </w:rPr>
      </w:pPr>
      <w:r>
        <w:rPr>
          <w:rFonts w:ascii="Arial" w:hAnsi="Arial" w:cs="Arial"/>
          <w:color w:val="111111"/>
          <w:sz w:val="23"/>
          <w:szCs w:val="23"/>
        </w:rPr>
        <w:t>TCL is short name of Transaction Control Language which deals with transaction within a database.</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COMMIT – commits a Transaction</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ROLLBACK – rollback a transaction in case of any error occurs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SAVEPOINT – to rollback the transaction making points within groups</w:t>
      </w:r>
    </w:p>
    <w:p w:rsidR="00B24F19" w:rsidRDefault="00B24F19" w:rsidP="00B24F19">
      <w:pPr>
        <w:numPr>
          <w:ilvl w:val="0"/>
          <w:numId w:val="16"/>
        </w:numPr>
        <w:spacing w:before="100" w:beforeAutospacing="1" w:after="150" w:line="240" w:lineRule="auto"/>
        <w:ind w:left="150"/>
        <w:rPr>
          <w:rFonts w:ascii="Arial" w:hAnsi="Arial" w:cs="Arial"/>
          <w:color w:val="111111"/>
          <w:sz w:val="23"/>
          <w:szCs w:val="23"/>
        </w:rPr>
      </w:pPr>
      <w:r>
        <w:rPr>
          <w:rFonts w:ascii="Arial" w:hAnsi="Arial" w:cs="Arial"/>
          <w:color w:val="111111"/>
          <w:sz w:val="23"/>
          <w:szCs w:val="23"/>
        </w:rPr>
        <w:t>SET TRANSACTION – specify characteristics for the transaction</w:t>
      </w:r>
    </w:p>
    <w:p w:rsidR="00B24F19" w:rsidRDefault="00B24F19"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Default="00893C7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665ABC" w:rsidRDefault="00665AB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893C7C" w:rsidRPr="00232E1C" w:rsidRDefault="00893C7C" w:rsidP="00893C7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does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do? What is the difference between </w:t>
      </w:r>
      <w:r w:rsidRPr="00232E1C">
        <w:rPr>
          <w:rFonts w:ascii="Courier New" w:eastAsia="Times New Roman" w:hAnsi="Courier New" w:cs="Courier New"/>
          <w:color w:val="FFFFFF"/>
          <w:sz w:val="29"/>
        </w:rPr>
        <w:t>UNION</w:t>
      </w:r>
      <w:r w:rsidRPr="00232E1C">
        <w:rPr>
          <w:rFonts w:ascii="Times New Roman" w:eastAsia="Times New Roman" w:hAnsi="Times New Roman" w:cs="Times New Roman"/>
          <w:color w:val="FFFFFF"/>
          <w:sz w:val="36"/>
          <w:szCs w:val="36"/>
        </w:rPr>
        <w:t> and </w:t>
      </w:r>
      <w:r w:rsidRPr="00232E1C">
        <w:rPr>
          <w:rFonts w:ascii="Courier New" w:eastAsia="Times New Roman" w:hAnsi="Courier New" w:cs="Courier New"/>
          <w:color w:val="FFFFFF"/>
          <w:sz w:val="29"/>
        </w:rPr>
        <w:t>UNION ALL</w:t>
      </w:r>
      <w:r w:rsidRPr="00232E1C">
        <w:rPr>
          <w:rFonts w:ascii="Times New Roman" w:eastAsia="Times New Roman" w:hAnsi="Times New Roman" w:cs="Times New Roman"/>
          <w:color w:val="FFFFFF"/>
          <w:sz w:val="36"/>
          <w:szCs w:val="36"/>
        </w:rPr>
        <w:t>?</w:t>
      </w:r>
    </w:p>
    <w:p w:rsidR="00893C7C" w:rsidRPr="00232E1C" w:rsidRDefault="00893C7C" w:rsidP="00893C7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893C7C" w:rsidRDefault="00893C7C" w:rsidP="00893C7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xml:space="preserve"> merges the contents of two </w:t>
      </w:r>
      <w:r w:rsidRPr="00510280">
        <w:rPr>
          <w:rFonts w:ascii="Times New Roman" w:eastAsia="Times New Roman" w:hAnsi="Times New Roman" w:cs="Times New Roman"/>
          <w:color w:val="484848"/>
          <w:sz w:val="24"/>
          <w:szCs w:val="24"/>
          <w:highlight w:val="yellow"/>
        </w:rPr>
        <w:t>structurally-compatible tables</w:t>
      </w:r>
      <w:r w:rsidRPr="00232E1C">
        <w:rPr>
          <w:rFonts w:ascii="Times New Roman" w:eastAsia="Times New Roman" w:hAnsi="Times New Roman" w:cs="Times New Roman"/>
          <w:color w:val="484848"/>
          <w:sz w:val="24"/>
          <w:szCs w:val="24"/>
        </w:rPr>
        <w:t xml:space="preserve"> into a single combined table.</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difference between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and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is that </w:t>
      </w:r>
      <w:r w:rsidRPr="00190B01">
        <w:rPr>
          <w:rFonts w:ascii="Courier New" w:eastAsia="Times New Roman" w:hAnsi="Courier New" w:cs="Courier New"/>
          <w:color w:val="484848"/>
          <w:sz w:val="19"/>
          <w:highlight w:val="yellow"/>
        </w:rPr>
        <w:t>UNION</w:t>
      </w:r>
      <w:r w:rsidRPr="00190B01">
        <w:rPr>
          <w:rFonts w:ascii="Times New Roman" w:eastAsia="Times New Roman" w:hAnsi="Times New Roman" w:cs="Times New Roman"/>
          <w:color w:val="484848"/>
          <w:sz w:val="24"/>
          <w:szCs w:val="24"/>
          <w:highlight w:val="yellow"/>
        </w:rPr>
        <w:t> will omit duplicate records where</w:t>
      </w:r>
      <w:r w:rsidR="00190B01">
        <w:rPr>
          <w:rFonts w:ascii="Times New Roman" w:eastAsia="Times New Roman" w:hAnsi="Times New Roman" w:cs="Times New Roman"/>
          <w:color w:val="484848"/>
          <w:sz w:val="24"/>
          <w:szCs w:val="24"/>
          <w:highlight w:val="yellow"/>
        </w:rPr>
        <w:t xml:space="preserve"> </w:t>
      </w:r>
      <w:r w:rsidRPr="00190B01">
        <w:rPr>
          <w:rFonts w:ascii="Times New Roman" w:eastAsia="Times New Roman" w:hAnsi="Times New Roman" w:cs="Times New Roman"/>
          <w:color w:val="484848"/>
          <w:sz w:val="24"/>
          <w:szCs w:val="24"/>
          <w:highlight w:val="yellow"/>
        </w:rPr>
        <w:t>as </w:t>
      </w:r>
      <w:r w:rsidRPr="00190B01">
        <w:rPr>
          <w:rFonts w:ascii="Courier New" w:eastAsia="Times New Roman" w:hAnsi="Courier New" w:cs="Courier New"/>
          <w:color w:val="484848"/>
          <w:sz w:val="19"/>
          <w:highlight w:val="yellow"/>
        </w:rPr>
        <w:t>UNION ALL</w:t>
      </w:r>
      <w:r w:rsidRPr="00190B01">
        <w:rPr>
          <w:rFonts w:ascii="Times New Roman" w:eastAsia="Times New Roman" w:hAnsi="Times New Roman" w:cs="Times New Roman"/>
          <w:color w:val="484848"/>
          <w:sz w:val="24"/>
          <w:szCs w:val="24"/>
          <w:highlight w:val="yellow"/>
        </w:rPr>
        <w:t> will include duplicate records.</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It is important to note that the performance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will typically be better than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since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requires the server to do the additional work of removing any duplicates. So, in cases wher</w:t>
      </w:r>
      <w:r w:rsidR="007819B6">
        <w:rPr>
          <w:rFonts w:ascii="Times New Roman" w:eastAsia="Times New Roman" w:hAnsi="Times New Roman" w:cs="Times New Roman"/>
          <w:color w:val="484848"/>
          <w:sz w:val="24"/>
          <w:szCs w:val="24"/>
        </w:rPr>
        <w:t>e is</w:t>
      </w:r>
      <w:r w:rsidRPr="00232E1C">
        <w:rPr>
          <w:rFonts w:ascii="Times New Roman" w:eastAsia="Times New Roman" w:hAnsi="Times New Roman" w:cs="Times New Roman"/>
          <w:color w:val="484848"/>
          <w:sz w:val="24"/>
          <w:szCs w:val="24"/>
        </w:rPr>
        <w:t xml:space="preserve"> certain that there will not be any duplicates, or where having duplicates is not a problem, use of </w:t>
      </w:r>
      <w:r w:rsidRPr="00232E1C">
        <w:rPr>
          <w:rFonts w:ascii="Courier New" w:eastAsia="Times New Roman" w:hAnsi="Courier New" w:cs="Courier New"/>
          <w:color w:val="484848"/>
          <w:sz w:val="19"/>
        </w:rPr>
        <w:t>UNION ALL</w:t>
      </w:r>
      <w:r w:rsidRPr="00232E1C">
        <w:rPr>
          <w:rFonts w:ascii="Times New Roman" w:eastAsia="Times New Roman" w:hAnsi="Times New Roman" w:cs="Times New Roman"/>
          <w:color w:val="484848"/>
          <w:sz w:val="24"/>
          <w:szCs w:val="24"/>
        </w:rPr>
        <w:t> would be recommended for performance reasons.</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Both UNION and UNION ALL concatenate the result of two different SQLs. They differ in the way they handle duplicates.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UNION performs a DISTINCT on the result set, eliminating any duplicate rows.</w:t>
      </w:r>
    </w:p>
    <w:p w:rsidR="007819B6" w:rsidRDefault="007819B6" w:rsidP="007819B6">
      <w:pPr>
        <w:pStyle w:val="NormalWeb"/>
        <w:numPr>
          <w:ilvl w:val="0"/>
          <w:numId w:val="8"/>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UNION ALL does not remove </w:t>
      </w:r>
      <w:r w:rsidR="00C02DD5">
        <w:rPr>
          <w:rFonts w:ascii="inherit" w:hAnsi="inherit" w:cs="Arial"/>
          <w:color w:val="242729"/>
          <w:sz w:val="23"/>
          <w:szCs w:val="23"/>
        </w:rPr>
        <w:t>duplicates</w:t>
      </w:r>
      <w:r>
        <w:rPr>
          <w:rFonts w:ascii="inherit" w:hAnsi="inherit" w:cs="Arial"/>
          <w:color w:val="242729"/>
          <w:sz w:val="23"/>
          <w:szCs w:val="23"/>
        </w:rPr>
        <w:t xml:space="preserve"> and it therefore faster than UNION.</w:t>
      </w:r>
    </w:p>
    <w:p w:rsidR="007819B6" w:rsidRDefault="007819B6" w:rsidP="007819B6">
      <w:pPr>
        <w:pStyle w:val="NormalWeb"/>
        <w:shd w:val="clear" w:color="auto" w:fill="FFF8DC"/>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Note:</w:t>
      </w:r>
      <w:r>
        <w:rPr>
          <w:rFonts w:ascii="inherit" w:hAnsi="inherit" w:cs="Arial"/>
          <w:color w:val="242729"/>
          <w:sz w:val="23"/>
          <w:szCs w:val="23"/>
        </w:rPr>
        <w:t> </w:t>
      </w:r>
      <w:r w:rsidRPr="00DE7AA7">
        <w:rPr>
          <w:rFonts w:ascii="inherit" w:hAnsi="inherit" w:cs="Arial"/>
          <w:color w:val="242729"/>
          <w:sz w:val="23"/>
          <w:szCs w:val="23"/>
          <w:highlight w:val="yellow"/>
        </w:rPr>
        <w:t>While using this commands all selected columns need to be of the same data type.</w:t>
      </w:r>
    </w:p>
    <w:p w:rsidR="007819B6" w:rsidRDefault="007819B6" w:rsidP="007819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Example: If we have two tables, 1) Employee and 2) Customer</w:t>
      </w:r>
    </w:p>
    <w:tbl>
      <w:tblPr>
        <w:tblStyle w:val="TableGrid"/>
        <w:tblW w:w="0" w:type="auto"/>
        <w:tblLook w:val="04A0"/>
      </w:tblPr>
      <w:tblGrid>
        <w:gridCol w:w="4788"/>
        <w:gridCol w:w="4788"/>
      </w:tblGrid>
      <w:tr w:rsidR="00665ABC" w:rsidTr="00665ABC">
        <w:tc>
          <w:tcPr>
            <w:tcW w:w="4788" w:type="dxa"/>
          </w:tcPr>
          <w:p w:rsidR="00665ABC" w:rsidRPr="007819B6" w:rsidRDefault="00665ABC" w:rsidP="00665ABC">
            <w:pPr>
              <w:numPr>
                <w:ilvl w:val="0"/>
                <w:numId w:val="9"/>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Employee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c>
          <w:tcPr>
            <w:tcW w:w="4788" w:type="dxa"/>
          </w:tcPr>
          <w:p w:rsidR="00665ABC" w:rsidRPr="007819B6" w:rsidRDefault="00665ABC" w:rsidP="00665ABC">
            <w:pPr>
              <w:numPr>
                <w:ilvl w:val="0"/>
                <w:numId w:val="10"/>
              </w:numPr>
              <w:shd w:val="clear" w:color="auto" w:fill="FFFFFF"/>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Customer table data:</w:t>
            </w:r>
          </w:p>
          <w:p w:rsidR="00665ABC" w:rsidRDefault="00665ABC" w:rsidP="007819B6">
            <w:pPr>
              <w:pStyle w:val="NormalWeb"/>
              <w:spacing w:before="0" w:beforeAutospacing="0" w:after="240" w:afterAutospacing="0"/>
              <w:textAlignment w:val="baseline"/>
              <w:rPr>
                <w:rFonts w:ascii="Arial" w:hAnsi="Arial" w:cs="Arial"/>
                <w:color w:val="242729"/>
                <w:sz w:val="23"/>
                <w:szCs w:val="23"/>
              </w:rPr>
            </w:pPr>
          </w:p>
        </w:tc>
      </w:tr>
      <w:tr w:rsidR="00665ABC" w:rsidTr="00665AB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Pr>
                <w:rFonts w:ascii="inherit" w:hAnsi="inherit" w:cs="Arial"/>
                <w:noProof/>
                <w:color w:val="242729"/>
                <w:sz w:val="23"/>
                <w:szCs w:val="23"/>
              </w:rPr>
              <w:lastRenderedPageBreak/>
              <w:drawing>
                <wp:inline distT="0" distB="0" distL="0" distR="0">
                  <wp:extent cx="2676525" cy="2295525"/>
                  <wp:effectExtent l="19050" t="0" r="9525" b="0"/>
                  <wp:docPr id="7"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srcRect/>
                          <a:stretch>
                            <a:fillRect/>
                          </a:stretch>
                        </pic:blipFill>
                        <pic:spPr bwMode="auto">
                          <a:xfrm>
                            <a:off x="0" y="0"/>
                            <a:ext cx="2676525" cy="2295525"/>
                          </a:xfrm>
                          <a:prstGeom prst="rect">
                            <a:avLst/>
                          </a:prstGeom>
                          <a:noFill/>
                          <a:ln w="9525">
                            <a:noFill/>
                            <a:miter lim="800000"/>
                            <a:headEnd/>
                            <a:tailEnd/>
                          </a:ln>
                        </pic:spPr>
                      </pic:pic>
                    </a:graphicData>
                  </a:graphic>
                </wp:inline>
              </w:drawing>
            </w:r>
          </w:p>
        </w:tc>
        <w:tc>
          <w:tcPr>
            <w:tcW w:w="4788" w:type="dxa"/>
          </w:tcPr>
          <w:p w:rsidR="00665ABC" w:rsidRDefault="00665ABC" w:rsidP="007819B6">
            <w:pPr>
              <w:pStyle w:val="NormalWeb"/>
              <w:spacing w:before="0" w:beforeAutospacing="0" w:after="240" w:afterAutospacing="0"/>
              <w:textAlignment w:val="baseline"/>
              <w:rPr>
                <w:rFonts w:ascii="Arial" w:hAnsi="Arial" w:cs="Arial"/>
                <w:color w:val="242729"/>
                <w:sz w:val="23"/>
                <w:szCs w:val="23"/>
              </w:rPr>
            </w:pPr>
            <w:r w:rsidRPr="00665ABC">
              <w:rPr>
                <w:rFonts w:ascii="Arial" w:hAnsi="Arial" w:cs="Arial"/>
                <w:noProof/>
                <w:color w:val="242729"/>
                <w:sz w:val="23"/>
                <w:szCs w:val="23"/>
              </w:rPr>
              <w:drawing>
                <wp:inline distT="0" distB="0" distL="0" distR="0">
                  <wp:extent cx="2381250" cy="2000250"/>
                  <wp:effectExtent l="19050" t="0" r="0" b="0"/>
                  <wp:docPr id="8"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2"/>
                          <a:srcRect/>
                          <a:stretch>
                            <a:fillRect/>
                          </a:stretch>
                        </pic:blipFill>
                        <pic:spPr bwMode="auto">
                          <a:xfrm>
                            <a:off x="0" y="0"/>
                            <a:ext cx="2381250" cy="2000250"/>
                          </a:xfrm>
                          <a:prstGeom prst="rect">
                            <a:avLst/>
                          </a:prstGeom>
                          <a:noFill/>
                          <a:ln w="9525">
                            <a:noFill/>
                            <a:miter lim="800000"/>
                            <a:headEnd/>
                            <a:tailEnd/>
                          </a:ln>
                        </pic:spPr>
                      </pic:pic>
                    </a:graphicData>
                  </a:graphic>
                </wp:inline>
              </w:drawing>
            </w:r>
          </w:p>
        </w:tc>
      </w:tr>
    </w:tbl>
    <w:p w:rsidR="00665ABC" w:rsidRDefault="00665ABC" w:rsidP="007819B6">
      <w:pPr>
        <w:pStyle w:val="NormalWeb"/>
        <w:shd w:val="clear" w:color="auto" w:fill="FFFFFF"/>
        <w:spacing w:before="0" w:beforeAutospacing="0" w:after="240" w:afterAutospacing="0"/>
        <w:textAlignment w:val="baseline"/>
        <w:rPr>
          <w:rFonts w:ascii="Arial" w:hAnsi="Arial"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p>
    <w:p w:rsidR="007819B6" w:rsidRPr="007819B6" w:rsidRDefault="007819B6" w:rsidP="007819B6">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Example (It removes all duplicate records):</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drawing>
          <wp:inline distT="0" distB="0" distL="0" distR="0">
            <wp:extent cx="2809875" cy="2781300"/>
            <wp:effectExtent l="19050" t="0" r="9525"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3"/>
                    <a:srcRect/>
                    <a:stretch>
                      <a:fillRect/>
                    </a:stretch>
                  </pic:blipFill>
                  <pic:spPr bwMode="auto">
                    <a:xfrm>
                      <a:off x="0" y="0"/>
                      <a:ext cx="2809875" cy="2781300"/>
                    </a:xfrm>
                    <a:prstGeom prst="rect">
                      <a:avLst/>
                    </a:prstGeom>
                    <a:noFill/>
                    <a:ln w="9525">
                      <a:noFill/>
                      <a:miter lim="800000"/>
                      <a:headEnd/>
                      <a:tailEnd/>
                    </a:ln>
                  </pic:spPr>
                </pic:pic>
              </a:graphicData>
            </a:graphic>
          </wp:inline>
        </w:drawing>
      </w:r>
    </w:p>
    <w:p w:rsidR="007819B6" w:rsidRPr="007819B6" w:rsidRDefault="007819B6" w:rsidP="007819B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7819B6">
        <w:rPr>
          <w:rFonts w:ascii="inherit" w:eastAsia="Times New Roman" w:hAnsi="inherit" w:cs="Arial"/>
          <w:color w:val="242729"/>
          <w:sz w:val="23"/>
          <w:szCs w:val="23"/>
        </w:rPr>
        <w:t>UNION ALL Example (It just concatenate records, not eliminate duplicates, so it is faster than UNION):</w:t>
      </w:r>
    </w:p>
    <w:p w:rsidR="007819B6" w:rsidRPr="007819B6" w:rsidRDefault="007819B6" w:rsidP="007819B6">
      <w:pPr>
        <w:shd w:val="clear" w:color="auto" w:fill="FFFFFF"/>
        <w:spacing w:after="240" w:line="240" w:lineRule="auto"/>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lastRenderedPageBreak/>
        <w:drawing>
          <wp:inline distT="0" distB="0" distL="0" distR="0">
            <wp:extent cx="2686050" cy="3152775"/>
            <wp:effectExtent l="1905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4"/>
                    <a:srcRect/>
                    <a:stretch>
                      <a:fillRect/>
                    </a:stretch>
                  </pic:blipFill>
                  <pic:spPr bwMode="auto">
                    <a:xfrm>
                      <a:off x="0" y="0"/>
                      <a:ext cx="2686050" cy="3152775"/>
                    </a:xfrm>
                    <a:prstGeom prst="rect">
                      <a:avLst/>
                    </a:prstGeom>
                    <a:noFill/>
                    <a:ln w="9525">
                      <a:noFill/>
                      <a:miter lim="800000"/>
                      <a:headEnd/>
                      <a:tailEnd/>
                    </a:ln>
                  </pic:spPr>
                </pic:pic>
              </a:graphicData>
            </a:graphic>
          </wp:inline>
        </w:drawing>
      </w:r>
    </w:p>
    <w:p w:rsidR="00232E1C" w:rsidRPr="00232E1C" w:rsidRDefault="00232E1C" w:rsidP="007819B6">
      <w:pPr>
        <w:shd w:val="clear" w:color="auto" w:fill="FCFCFC"/>
        <w:spacing w:line="240" w:lineRule="auto"/>
        <w:textAlignment w:val="baseline"/>
        <w:rPr>
          <w:rFonts w:ascii="Times New Roman" w:eastAsia="Times New Roman" w:hAnsi="Times New Roman" w:cs="Times New Roman"/>
          <w:sz w:val="20"/>
          <w:szCs w:val="20"/>
        </w:rPr>
      </w:pPr>
    </w:p>
    <w:p w:rsidR="00232E1C" w:rsidRPr="00232E1C" w:rsidRDefault="00232E1C" w:rsidP="00232E1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List and explain the different types of </w:t>
      </w:r>
      <w:r w:rsidRPr="00232E1C">
        <w:rPr>
          <w:rFonts w:ascii="Courier New" w:eastAsia="Times New Roman" w:hAnsi="Courier New" w:cs="Courier New"/>
          <w:color w:val="FFFFFF"/>
          <w:sz w:val="29"/>
        </w:rPr>
        <w:t>JOIN</w:t>
      </w:r>
      <w:r w:rsidRPr="00232E1C">
        <w:rPr>
          <w:rFonts w:ascii="Times New Roman" w:eastAsia="Times New Roman" w:hAnsi="Times New Roman" w:cs="Times New Roman"/>
          <w:color w:val="FFFFFF"/>
          <w:sz w:val="36"/>
          <w:szCs w:val="36"/>
        </w:rPr>
        <w:t> clauses supported in ANSI-standard SQL.</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ANSI-standard SQL specifies five types of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clauses as follows:</w:t>
      </w:r>
    </w:p>
    <w:tbl>
      <w:tblPr>
        <w:tblW w:w="7500" w:type="dxa"/>
        <w:jc w:val="center"/>
        <w:tblCellSpacing w:w="0" w:type="dxa"/>
        <w:shd w:val="clear" w:color="auto" w:fill="FFFFFF"/>
        <w:tblCellMar>
          <w:top w:w="45" w:type="dxa"/>
          <w:left w:w="45" w:type="dxa"/>
          <w:bottom w:w="45" w:type="dxa"/>
          <w:right w:w="45" w:type="dxa"/>
        </w:tblCellMar>
        <w:tblLook w:val="04A0"/>
      </w:tblPr>
      <w:tblGrid>
        <w:gridCol w:w="3750"/>
        <w:gridCol w:w="3750"/>
      </w:tblGrid>
      <w:tr w:rsidR="00211EEA" w:rsidRPr="00211EEA" w:rsidTr="00211EEA">
        <w:trPr>
          <w:tblCellSpacing w:w="0" w:type="dxa"/>
          <w:jc w:val="center"/>
        </w:trPr>
        <w:tc>
          <w:tcPr>
            <w:tcW w:w="3750" w:type="dxa"/>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Employee</w:t>
            </w:r>
          </w:p>
        </w:tc>
        <w:tc>
          <w:tcPr>
            <w:tcW w:w="0" w:type="auto"/>
            <w:shd w:val="clear" w:color="auto" w:fill="FFFFFF"/>
            <w:hideMark/>
          </w:tcPr>
          <w:p w:rsidR="00211EEA" w:rsidRPr="00211EEA" w:rsidRDefault="00211EEA" w:rsidP="00211EEA">
            <w:pPr>
              <w:spacing w:after="0" w:line="240" w:lineRule="auto"/>
              <w:jc w:val="center"/>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Location</w:t>
            </w:r>
          </w:p>
        </w:tc>
      </w:tr>
      <w:tr w:rsidR="00211EEA" w:rsidRPr="00211EEA" w:rsidTr="00211EEA">
        <w:trPr>
          <w:tblCellSpacing w:w="0" w:type="dxa"/>
          <w:jc w:val="center"/>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147"/>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EmpName</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Jason</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Alex</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Ram</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Babu</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25</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Johnson</w:t>
                  </w: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27"/>
              <w:gridCol w:w="1720"/>
            </w:tblGrid>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EmpID</w:t>
                  </w:r>
                  <w:proofErr w:type="spellEnd"/>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EmpLoc</w:t>
                  </w:r>
                  <w:proofErr w:type="spellEnd"/>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San Jose</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Los Angeles</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proofErr w:type="spellStart"/>
                  <w:r w:rsidRPr="00211EEA">
                    <w:rPr>
                      <w:rFonts w:ascii="Times New Roman" w:eastAsia="Times New Roman" w:hAnsi="Times New Roman" w:cs="Times New Roman"/>
                      <w:sz w:val="24"/>
                      <w:szCs w:val="24"/>
                    </w:rPr>
                    <w:t>Pune</w:t>
                  </w:r>
                  <w:proofErr w:type="spellEnd"/>
                  <w:r w:rsidRPr="00211EEA">
                    <w:rPr>
                      <w:rFonts w:ascii="Times New Roman" w:eastAsia="Times New Roman" w:hAnsi="Times New Roman" w:cs="Times New Roman"/>
                      <w:sz w:val="24"/>
                      <w:szCs w:val="24"/>
                    </w:rPr>
                    <w:t>,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17</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Chennai, India</w:t>
                  </w:r>
                </w:p>
              </w:tc>
            </w:tr>
            <w:tr w:rsidR="00211EEA"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39</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11EEA" w:rsidRPr="00211EEA" w:rsidRDefault="00211EEA" w:rsidP="00211EEA">
                  <w:pPr>
                    <w:spacing w:after="0" w:line="240" w:lineRule="auto"/>
                    <w:rPr>
                      <w:rFonts w:ascii="Times New Roman" w:eastAsia="Times New Roman" w:hAnsi="Times New Roman" w:cs="Times New Roman"/>
                      <w:sz w:val="24"/>
                      <w:szCs w:val="24"/>
                    </w:rPr>
                  </w:pPr>
                  <w:r w:rsidRPr="00211EEA">
                    <w:rPr>
                      <w:rFonts w:ascii="Times New Roman" w:eastAsia="Times New Roman" w:hAnsi="Times New Roman" w:cs="Times New Roman"/>
                      <w:sz w:val="24"/>
                      <w:szCs w:val="24"/>
                    </w:rPr>
                    <w:t>Bangalore, India</w:t>
                  </w:r>
                </w:p>
              </w:tc>
            </w:tr>
            <w:tr w:rsidR="00C20672" w:rsidRP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tcPr>
                <w:p w:rsidR="00C20672" w:rsidRPr="00211EEA" w:rsidRDefault="00C20672" w:rsidP="00211EEA">
                  <w:pPr>
                    <w:spacing w:after="0" w:line="240" w:lineRule="auto"/>
                    <w:rPr>
                      <w:rFonts w:ascii="Times New Roman" w:eastAsia="Times New Roman" w:hAnsi="Times New Roman" w:cs="Times New Roman"/>
                      <w:sz w:val="24"/>
                      <w:szCs w:val="24"/>
                    </w:rPr>
                  </w:pPr>
                </w:p>
              </w:tc>
              <w:tc>
                <w:tcPr>
                  <w:tcW w:w="0" w:type="auto"/>
                  <w:tcBorders>
                    <w:top w:val="outset" w:sz="6" w:space="0" w:color="666666"/>
                    <w:left w:val="outset" w:sz="6" w:space="0" w:color="666666"/>
                    <w:bottom w:val="outset" w:sz="6" w:space="0" w:color="666666"/>
                    <w:right w:val="outset" w:sz="6" w:space="0" w:color="666666"/>
                  </w:tcBorders>
                  <w:vAlign w:val="center"/>
                </w:tcPr>
                <w:p w:rsidR="00C20672" w:rsidRPr="00211EEA" w:rsidRDefault="00C20672" w:rsidP="00211EEA">
                  <w:pPr>
                    <w:spacing w:after="0" w:line="240" w:lineRule="auto"/>
                    <w:rPr>
                      <w:rFonts w:ascii="Times New Roman" w:eastAsia="Times New Roman" w:hAnsi="Times New Roman" w:cs="Times New Roman"/>
                      <w:sz w:val="24"/>
                      <w:szCs w:val="24"/>
                    </w:rPr>
                  </w:pPr>
                </w:p>
              </w:tc>
            </w:tr>
          </w:tbl>
          <w:p w:rsidR="00211EEA" w:rsidRPr="00211EEA" w:rsidRDefault="00211EEA" w:rsidP="00211EEA">
            <w:pPr>
              <w:spacing w:after="0" w:line="240" w:lineRule="auto"/>
              <w:jc w:val="center"/>
              <w:rPr>
                <w:rFonts w:ascii="Verdana" w:eastAsia="Times New Roman" w:hAnsi="Verdana" w:cs="Times New Roman"/>
                <w:color w:val="444444"/>
                <w:sz w:val="18"/>
                <w:szCs w:val="18"/>
              </w:rPr>
            </w:pPr>
          </w:p>
        </w:tc>
      </w:tr>
      <w:tr w:rsidR="00C20672" w:rsidRPr="00211EEA" w:rsidTr="00211EEA">
        <w:trPr>
          <w:tblCellSpacing w:w="0" w:type="dxa"/>
          <w:jc w:val="center"/>
        </w:trPr>
        <w:tc>
          <w:tcPr>
            <w:tcW w:w="0" w:type="auto"/>
            <w:shd w:val="clear" w:color="auto" w:fill="FFFFFF"/>
          </w:tcPr>
          <w:p w:rsidR="00C20672" w:rsidRPr="00211EEA" w:rsidRDefault="00C20672" w:rsidP="00211EEA">
            <w:pPr>
              <w:spacing w:after="0" w:line="240" w:lineRule="auto"/>
              <w:rPr>
                <w:rFonts w:ascii="Times New Roman" w:eastAsia="Times New Roman" w:hAnsi="Times New Roman" w:cs="Times New Roman"/>
                <w:sz w:val="24"/>
                <w:szCs w:val="24"/>
              </w:rPr>
            </w:pPr>
          </w:p>
        </w:tc>
        <w:tc>
          <w:tcPr>
            <w:tcW w:w="0" w:type="auto"/>
            <w:shd w:val="clear" w:color="auto" w:fill="FFFFFF"/>
          </w:tcPr>
          <w:p w:rsidR="00C20672" w:rsidRPr="00211EEA" w:rsidRDefault="00C20672" w:rsidP="00211EEA">
            <w:pPr>
              <w:spacing w:after="0" w:line="240" w:lineRule="auto"/>
              <w:rPr>
                <w:rFonts w:ascii="Times New Roman" w:eastAsia="Times New Roman" w:hAnsi="Times New Roman" w:cs="Times New Roman"/>
                <w:sz w:val="24"/>
                <w:szCs w:val="24"/>
              </w:rPr>
            </w:pPr>
          </w:p>
        </w:tc>
      </w:tr>
    </w:tbl>
    <w:p w:rsidR="00211EEA" w:rsidRPr="00232E1C" w:rsidRDefault="00211EEA"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p>
    <w:p w:rsidR="00232E1C" w:rsidRPr="001E5F7B"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INNER JOIN</w:t>
      </w:r>
      <w:r w:rsidRPr="00232E1C">
        <w:rPr>
          <w:rFonts w:ascii="Times New Roman" w:eastAsia="Times New Roman" w:hAnsi="Times New Roman" w:cs="Times New Roman"/>
          <w:color w:val="484848"/>
          <w:sz w:val="24"/>
          <w:szCs w:val="24"/>
        </w:rPr>
        <w:t> (a.k.a. “simple join”): Returns all rows for which there is at least one match in BOTH tables. </w:t>
      </w:r>
      <w:r w:rsidRPr="00232E1C">
        <w:rPr>
          <w:rFonts w:ascii="Times New Roman" w:eastAsia="Times New Roman" w:hAnsi="Times New Roman" w:cs="Times New Roman"/>
          <w:i/>
          <w:iCs/>
          <w:color w:val="484848"/>
          <w:sz w:val="24"/>
          <w:szCs w:val="24"/>
        </w:rPr>
        <w:t>This is the default type of join if no specific </w:t>
      </w:r>
      <w:r w:rsidRPr="00232E1C">
        <w:rPr>
          <w:rFonts w:ascii="Courier New" w:eastAsia="Times New Roman" w:hAnsi="Courier New" w:cs="Courier New"/>
          <w:i/>
          <w:iCs/>
          <w:color w:val="484848"/>
          <w:sz w:val="19"/>
        </w:rPr>
        <w:t>JOIN</w:t>
      </w:r>
      <w:r w:rsidRPr="00232E1C">
        <w:rPr>
          <w:rFonts w:ascii="Times New Roman" w:eastAsia="Times New Roman" w:hAnsi="Times New Roman" w:cs="Times New Roman"/>
          <w:i/>
          <w:iCs/>
          <w:color w:val="484848"/>
          <w:sz w:val="24"/>
          <w:szCs w:val="24"/>
        </w:rPr>
        <w:t> type is specified.</w:t>
      </w:r>
    </w:p>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DC6E40">
        <w:rPr>
          <w:rFonts w:ascii="Verdana" w:eastAsia="Times New Roman" w:hAnsi="Verdana" w:cs="Times New Roman"/>
          <w:color w:val="444444"/>
          <w:sz w:val="18"/>
          <w:szCs w:val="18"/>
          <w:highlight w:val="yellow"/>
        </w:rPr>
        <w:t>The difference between an inner join and an outer join is that an inner join will return </w:t>
      </w:r>
      <w:r w:rsidRPr="00DC6E40">
        <w:rPr>
          <w:rFonts w:ascii="Verdana" w:eastAsia="Times New Roman" w:hAnsi="Verdana" w:cs="Times New Roman"/>
          <w:b/>
          <w:bCs/>
          <w:i/>
          <w:iCs/>
          <w:color w:val="444444"/>
          <w:sz w:val="18"/>
          <w:highlight w:val="yellow"/>
        </w:rPr>
        <w:t>only</w:t>
      </w:r>
      <w:r w:rsidR="00DC6E40" w:rsidRPr="00DC6E40">
        <w:rPr>
          <w:rFonts w:ascii="Verdana" w:eastAsia="Times New Roman" w:hAnsi="Verdana" w:cs="Times New Roman"/>
          <w:b/>
          <w:bCs/>
          <w:i/>
          <w:iCs/>
          <w:color w:val="444444"/>
          <w:sz w:val="18"/>
          <w:highlight w:val="yellow"/>
        </w:rPr>
        <w:t xml:space="preserve"> </w:t>
      </w:r>
      <w:r w:rsidRPr="00DC6E40">
        <w:rPr>
          <w:rFonts w:ascii="Verdana" w:eastAsia="Times New Roman" w:hAnsi="Verdana" w:cs="Times New Roman"/>
          <w:color w:val="444444"/>
          <w:sz w:val="18"/>
          <w:szCs w:val="18"/>
          <w:highlight w:val="yellow"/>
        </w:rPr>
        <w:t>the rows that actually match based on the join predicate.</w:t>
      </w:r>
      <w:r w:rsidRPr="001E5F7B">
        <w:rPr>
          <w:rFonts w:ascii="Verdana" w:eastAsia="Times New Roman" w:hAnsi="Verdana" w:cs="Times New Roman"/>
          <w:color w:val="444444"/>
          <w:sz w:val="18"/>
          <w:szCs w:val="18"/>
        </w:rPr>
        <w:t xml:space="preserve"> Once again, this is best illustrated via an example. Here’s what the SQL for an inner join will look like:</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lastRenderedPageBreak/>
              <w:t xml:space="preserve">select * from employee inner join location on </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roofErr w:type="spellStart"/>
            <w:r w:rsidRPr="001E5F7B">
              <w:rPr>
                <w:rFonts w:ascii="Courier New" w:eastAsia="Times New Roman" w:hAnsi="Courier New" w:cs="Courier New"/>
                <w:color w:val="444444"/>
                <w:sz w:val="20"/>
                <w:szCs w:val="20"/>
              </w:rPr>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This can also be written as:</w:t>
      </w:r>
    </w:p>
    <w:tbl>
      <w:tblPr>
        <w:tblW w:w="5000" w:type="pct"/>
        <w:tblCellSpacing w:w="0" w:type="dxa"/>
        <w:shd w:val="clear" w:color="auto" w:fill="FFFFFF"/>
        <w:tblCellMar>
          <w:left w:w="0" w:type="dxa"/>
          <w:right w:w="0" w:type="dxa"/>
        </w:tblCellMar>
        <w:tblLook w:val="04A0"/>
      </w:tblPr>
      <w:tblGrid>
        <w:gridCol w:w="9360"/>
      </w:tblGrid>
      <w:tr w:rsidR="001E5F7B" w:rsidRPr="001E5F7B" w:rsidTr="001E5F7B">
        <w:trPr>
          <w:tblCellSpacing w:w="0" w:type="dxa"/>
        </w:trPr>
        <w:tc>
          <w:tcPr>
            <w:tcW w:w="0" w:type="auto"/>
            <w:shd w:val="clear" w:color="auto" w:fill="FFFFFF"/>
            <w:vAlign w:val="center"/>
            <w:hideMark/>
          </w:tcPr>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select * from employee, location</w:t>
            </w:r>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where </w:t>
            </w:r>
            <w:proofErr w:type="spellStart"/>
            <w:r w:rsidRPr="001E5F7B">
              <w:rPr>
                <w:rFonts w:ascii="Courier New" w:eastAsia="Times New Roman" w:hAnsi="Courier New" w:cs="Courier New"/>
                <w:color w:val="444444"/>
                <w:sz w:val="20"/>
                <w:szCs w:val="20"/>
              </w:rPr>
              <w:t>employee.empID</w:t>
            </w:r>
            <w:proofErr w:type="spellEnd"/>
            <w:r w:rsidRPr="001E5F7B">
              <w:rPr>
                <w:rFonts w:ascii="Courier New" w:eastAsia="Times New Roman" w:hAnsi="Courier New" w:cs="Courier New"/>
                <w:color w:val="444444"/>
                <w:sz w:val="20"/>
                <w:szCs w:val="20"/>
              </w:rPr>
              <w:t xml:space="preserve"> = </w:t>
            </w:r>
            <w:proofErr w:type="spellStart"/>
            <w:r w:rsidRPr="001E5F7B">
              <w:rPr>
                <w:rFonts w:ascii="Courier New" w:eastAsia="Times New Roman" w:hAnsi="Courier New" w:cs="Courier New"/>
                <w:color w:val="444444"/>
                <w:sz w:val="20"/>
                <w:szCs w:val="20"/>
              </w:rPr>
              <w:t>location.empID</w:t>
            </w:r>
            <w:proofErr w:type="spellEnd"/>
          </w:p>
          <w:p w:rsidR="001E5F7B" w:rsidRPr="001E5F7B" w:rsidRDefault="001E5F7B" w:rsidP="001E5F7B">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1E5F7B">
              <w:rPr>
                <w:rFonts w:ascii="Courier New" w:eastAsia="Times New Roman" w:hAnsi="Courier New" w:cs="Courier New"/>
                <w:color w:val="444444"/>
                <w:sz w:val="20"/>
                <w:szCs w:val="20"/>
              </w:rPr>
              <w:t xml:space="preserve">              </w:t>
            </w:r>
          </w:p>
        </w:tc>
      </w:tr>
    </w:tbl>
    <w:p w:rsidR="001E5F7B" w:rsidRPr="001E5F7B" w:rsidRDefault="001E5F7B" w:rsidP="001E5F7B">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Now, here is what the result of running that SQL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Location.EmpLoc</w:t>
            </w:r>
            <w:proofErr w:type="spellEnd"/>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San Jose</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Los Angeles</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Pune</w:t>
            </w:r>
            <w:proofErr w:type="spellEnd"/>
            <w:r w:rsidRPr="001E5F7B">
              <w:rPr>
                <w:rFonts w:ascii="Verdana" w:eastAsia="Times New Roman" w:hAnsi="Verdana" w:cs="Times New Roman"/>
                <w:color w:val="444444"/>
                <w:sz w:val="18"/>
                <w:szCs w:val="18"/>
              </w:rPr>
              <w:t>, India</w:t>
            </w:r>
          </w:p>
        </w:tc>
      </w:tr>
      <w:tr w:rsidR="001E5F7B" w:rsidRPr="001E5F7B" w:rsidTr="001E5F7B">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proofErr w:type="spellStart"/>
            <w:r w:rsidRPr="001E5F7B">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1E5F7B" w:rsidRPr="001E5F7B" w:rsidRDefault="001E5F7B" w:rsidP="001E5F7B">
            <w:pPr>
              <w:spacing w:after="0" w:line="240" w:lineRule="auto"/>
              <w:rPr>
                <w:rFonts w:ascii="Verdana" w:eastAsia="Times New Roman" w:hAnsi="Verdana" w:cs="Times New Roman"/>
                <w:color w:val="444444"/>
                <w:sz w:val="18"/>
                <w:szCs w:val="18"/>
              </w:rPr>
            </w:pPr>
            <w:r w:rsidRPr="001E5F7B">
              <w:rPr>
                <w:rFonts w:ascii="Verdana" w:eastAsia="Times New Roman" w:hAnsi="Verdana" w:cs="Times New Roman"/>
                <w:color w:val="444444"/>
                <w:sz w:val="18"/>
                <w:szCs w:val="18"/>
              </w:rPr>
              <w:t>Chennai, India</w:t>
            </w:r>
          </w:p>
        </w:tc>
      </w:tr>
    </w:tbl>
    <w:p w:rsidR="001E5F7B" w:rsidRPr="00232E1C" w:rsidRDefault="001E5F7B" w:rsidP="001E5F7B">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LEFT OUTER JOIN</w:t>
      </w:r>
      <w:r w:rsidRPr="00232E1C">
        <w:rPr>
          <w:rFonts w:ascii="Times New Roman" w:eastAsia="Times New Roman" w:hAnsi="Times New Roman" w:cs="Times New Roman"/>
          <w:color w:val="484848"/>
          <w:sz w:val="24"/>
          <w:szCs w:val="24"/>
        </w:rPr>
        <w:t>): Returns all rows from the left table, and the matched rows from the right table;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left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right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right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left table, but with NULL in each column from the right table.</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31" w:color="EAEAEA"/>
        </w:pBdr>
        <w:shd w:val="clear" w:color="auto" w:fill="FFFFFF"/>
        <w:spacing w:line="270" w:lineRule="atLeast"/>
        <w:rPr>
          <w:color w:val="444444"/>
        </w:rPr>
      </w:pPr>
      <w:r w:rsidRPr="00211EEA">
        <w:rPr>
          <w:color w:val="444444"/>
        </w:rPr>
        <w:t xml:space="preserve"> select * from employee left outer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Pr="00211EEA" w:rsidRDefault="00211EEA" w:rsidP="00211EEA">
      <w:pPr>
        <w:pStyle w:val="HTMLPreformatted"/>
        <w:numPr>
          <w:ilvl w:val="0"/>
          <w:numId w:val="1"/>
        </w:numPr>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sidRPr="00211EEA">
        <w:rPr>
          <w:color w:val="444444"/>
        </w:rPr>
        <w:t xml:space="preserve">select * from employee left join location on </w:t>
      </w:r>
      <w:proofErr w:type="spellStart"/>
      <w:r w:rsidRPr="00211EEA">
        <w:rPr>
          <w:color w:val="444444"/>
        </w:rPr>
        <w:t>employee.empID</w:t>
      </w:r>
      <w:proofErr w:type="spellEnd"/>
      <w:r w:rsidRPr="00211EEA">
        <w:rPr>
          <w:color w:val="444444"/>
        </w:rPr>
        <w:t xml:space="preserve"> = </w:t>
      </w:r>
      <w:proofErr w:type="spellStart"/>
      <w:r w:rsidRPr="00211EEA">
        <w:rPr>
          <w:color w:val="444444"/>
        </w:rPr>
        <w:t>location.empID</w:t>
      </w:r>
      <w:proofErr w:type="spellEnd"/>
      <w:r w:rsidRPr="00211EEA">
        <w:rPr>
          <w:color w:val="444444"/>
        </w:rPr>
        <w:t>;</w:t>
      </w:r>
    </w:p>
    <w:p w:rsidR="00211EEA"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lastRenderedPageBreak/>
              <w:t>25</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Johnson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RIGHT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RIGHT OUTER JOIN</w:t>
      </w:r>
      <w:r w:rsidRPr="00232E1C">
        <w:rPr>
          <w:rFonts w:ascii="Times New Roman" w:eastAsia="Times New Roman" w:hAnsi="Times New Roman" w:cs="Times New Roman"/>
          <w:color w:val="484848"/>
          <w:sz w:val="24"/>
          <w:szCs w:val="24"/>
        </w:rPr>
        <w:t>): Returns all rows from the right table, and the matched rows from the left table. This is the exact opposite of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i.e., the results will contain </w:t>
      </w:r>
      <w:r w:rsidRPr="00232E1C">
        <w:rPr>
          <w:rFonts w:ascii="Times New Roman" w:eastAsia="Times New Roman" w:hAnsi="Times New Roman" w:cs="Times New Roman"/>
          <w:i/>
          <w:iCs/>
          <w:color w:val="484848"/>
          <w:sz w:val="24"/>
          <w:szCs w:val="24"/>
        </w:rPr>
        <w:t>all</w:t>
      </w:r>
      <w:r w:rsidRPr="00232E1C">
        <w:rPr>
          <w:rFonts w:ascii="Times New Roman" w:eastAsia="Times New Roman" w:hAnsi="Times New Roman" w:cs="Times New Roman"/>
          <w:color w:val="484848"/>
          <w:sz w:val="24"/>
          <w:szCs w:val="24"/>
        </w:rPr>
        <w:t> records from the right table, even if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condition doesn’t find any matching records in the left table. This means that if the </w:t>
      </w:r>
      <w:r w:rsidRPr="00232E1C">
        <w:rPr>
          <w:rFonts w:ascii="Courier New" w:eastAsia="Times New Roman" w:hAnsi="Courier New" w:cs="Courier New"/>
          <w:color w:val="484848"/>
          <w:sz w:val="19"/>
        </w:rPr>
        <w:t>ON</w:t>
      </w:r>
      <w:r w:rsidRPr="00232E1C">
        <w:rPr>
          <w:rFonts w:ascii="Times New Roman" w:eastAsia="Times New Roman" w:hAnsi="Times New Roman" w:cs="Times New Roman"/>
          <w:color w:val="484848"/>
          <w:sz w:val="24"/>
          <w:szCs w:val="24"/>
        </w:rPr>
        <w:t> clause doesn’t match any records in the left table, the </w:t>
      </w:r>
      <w:r w:rsidRPr="00232E1C">
        <w:rPr>
          <w:rFonts w:ascii="Courier New" w:eastAsia="Times New Roman" w:hAnsi="Courier New" w:cs="Courier New"/>
          <w:color w:val="484848"/>
          <w:sz w:val="19"/>
        </w:rPr>
        <w:t>JOIN</w:t>
      </w:r>
      <w:r w:rsidRPr="00232E1C">
        <w:rPr>
          <w:rFonts w:ascii="Times New Roman" w:eastAsia="Times New Roman" w:hAnsi="Times New Roman" w:cs="Times New Roman"/>
          <w:color w:val="484848"/>
          <w:sz w:val="24"/>
          <w:szCs w:val="24"/>
        </w:rPr>
        <w:t> will still return a row in the result for that record in the right table, but with NULL in each column from the left table.</w:t>
      </w:r>
    </w:p>
    <w:tbl>
      <w:tblPr>
        <w:tblW w:w="5000" w:type="pct"/>
        <w:tblCellSpacing w:w="0" w:type="dxa"/>
        <w:shd w:val="clear" w:color="auto" w:fill="FFFFFF"/>
        <w:tblCellMar>
          <w:left w:w="0" w:type="dxa"/>
          <w:right w:w="0" w:type="dxa"/>
        </w:tblCellMar>
        <w:tblLook w:val="04A0"/>
      </w:tblPr>
      <w:tblGrid>
        <w:gridCol w:w="9360"/>
      </w:tblGrid>
      <w:tr w:rsidR="00211EEA" w:rsidRPr="00211EEA" w:rsidTr="00211EEA">
        <w:trPr>
          <w:tblCellSpacing w:w="0" w:type="dxa"/>
        </w:trPr>
        <w:tc>
          <w:tcPr>
            <w:tcW w:w="0" w:type="auto"/>
            <w:shd w:val="clear" w:color="auto" w:fill="FFFFFF"/>
            <w:vAlign w:val="center"/>
            <w:hideMark/>
          </w:tcPr>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outer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taking out the "outer", this also works:</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select * from employee right join location </w:t>
            </w:r>
          </w:p>
          <w:p w:rsidR="00211EEA" w:rsidRPr="00211EEA" w:rsidRDefault="00211EEA" w:rsidP="00211EEA">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11EEA">
              <w:rPr>
                <w:rFonts w:ascii="Courier New" w:eastAsia="Times New Roman" w:hAnsi="Courier New" w:cs="Courier New"/>
                <w:color w:val="444444"/>
                <w:sz w:val="20"/>
                <w:szCs w:val="20"/>
              </w:rPr>
              <w:t xml:space="preserve">on </w:t>
            </w:r>
            <w:proofErr w:type="spellStart"/>
            <w:r w:rsidRPr="00211EEA">
              <w:rPr>
                <w:rFonts w:ascii="Courier New" w:eastAsia="Times New Roman" w:hAnsi="Courier New" w:cs="Courier New"/>
                <w:color w:val="444444"/>
                <w:sz w:val="20"/>
                <w:szCs w:val="20"/>
              </w:rPr>
              <w:t>employee.empID</w:t>
            </w:r>
            <w:proofErr w:type="spellEnd"/>
            <w:r w:rsidRPr="00211EEA">
              <w:rPr>
                <w:rFonts w:ascii="Courier New" w:eastAsia="Times New Roman" w:hAnsi="Courier New" w:cs="Courier New"/>
                <w:color w:val="444444"/>
                <w:sz w:val="20"/>
                <w:szCs w:val="20"/>
              </w:rPr>
              <w:t xml:space="preserve"> = </w:t>
            </w:r>
            <w:proofErr w:type="spellStart"/>
            <w:r w:rsidRPr="00211EEA">
              <w:rPr>
                <w:rFonts w:ascii="Courier New" w:eastAsia="Times New Roman" w:hAnsi="Courier New" w:cs="Courier New"/>
                <w:color w:val="444444"/>
                <w:sz w:val="20"/>
                <w:szCs w:val="20"/>
              </w:rPr>
              <w:t>location.empID</w:t>
            </w:r>
            <w:proofErr w:type="spellEnd"/>
            <w:r w:rsidRPr="00211EEA">
              <w:rPr>
                <w:rFonts w:ascii="Courier New" w:eastAsia="Times New Roman" w:hAnsi="Courier New" w:cs="Courier New"/>
                <w:color w:val="444444"/>
                <w:sz w:val="20"/>
                <w:szCs w:val="20"/>
              </w:rPr>
              <w:t>;</w:t>
            </w:r>
          </w:p>
        </w:tc>
      </w:tr>
    </w:tbl>
    <w:p w:rsidR="00211EEA" w:rsidRPr="00211EEA" w:rsidRDefault="00211EEA" w:rsidP="00211EEA">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Using the tables presented above, we can show what the result set of a right outer join would look like:</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45" w:type="dxa"/>
          <w:left w:w="45" w:type="dxa"/>
          <w:bottom w:w="45" w:type="dxa"/>
          <w:right w:w="45" w:type="dxa"/>
        </w:tblCellMar>
        <w:tblLook w:val="04A0"/>
      </w:tblPr>
      <w:tblGrid>
        <w:gridCol w:w="1682"/>
        <w:gridCol w:w="1993"/>
        <w:gridCol w:w="1556"/>
        <w:gridCol w:w="1645"/>
      </w:tblGrid>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Employee.EmpName</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Location.EmpID</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Location.EmpLoc</w:t>
            </w:r>
            <w:proofErr w:type="spellEnd"/>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Jason</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San Jose</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Alex</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8</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Los Angeles</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Ram</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Pune</w:t>
            </w:r>
            <w:proofErr w:type="spellEnd"/>
            <w:r w:rsidRPr="00211EEA">
              <w:rPr>
                <w:rFonts w:ascii="Verdana" w:eastAsia="Times New Roman" w:hAnsi="Verdana" w:cs="Times New Roman"/>
                <w:color w:val="444444"/>
                <w:sz w:val="18"/>
                <w:szCs w:val="18"/>
              </w:rPr>
              <w:t>,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proofErr w:type="spellStart"/>
            <w:r w:rsidRPr="00211EEA">
              <w:rPr>
                <w:rFonts w:ascii="Verdana" w:eastAsia="Times New Roman" w:hAnsi="Verdana" w:cs="Times New Roman"/>
                <w:color w:val="444444"/>
                <w:sz w:val="18"/>
                <w:szCs w:val="18"/>
              </w:rPr>
              <w:t>Babu</w:t>
            </w:r>
            <w:proofErr w:type="spellEnd"/>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17</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Chennai, India</w:t>
            </w:r>
          </w:p>
        </w:tc>
      </w:tr>
      <w:tr w:rsidR="00211EEA" w:rsidRPr="00211EEA" w:rsidTr="00211EEA">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NULL</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39</w:t>
            </w:r>
          </w:p>
        </w:tc>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p w:rsidR="00211EEA" w:rsidRPr="00211EEA" w:rsidRDefault="00211EEA" w:rsidP="00211EEA">
            <w:pPr>
              <w:spacing w:after="0" w:line="240" w:lineRule="auto"/>
              <w:rPr>
                <w:rFonts w:ascii="Verdana" w:eastAsia="Times New Roman" w:hAnsi="Verdana" w:cs="Times New Roman"/>
                <w:color w:val="444444"/>
                <w:sz w:val="18"/>
                <w:szCs w:val="18"/>
              </w:rPr>
            </w:pPr>
            <w:r w:rsidRPr="00211EEA">
              <w:rPr>
                <w:rFonts w:ascii="Verdana" w:eastAsia="Times New Roman" w:hAnsi="Verdana" w:cs="Times New Roman"/>
                <w:color w:val="444444"/>
                <w:sz w:val="18"/>
                <w:szCs w:val="18"/>
              </w:rPr>
              <w:t>Bangalore, India</w:t>
            </w:r>
          </w:p>
        </w:tc>
      </w:tr>
    </w:tbl>
    <w:p w:rsidR="00211EEA" w:rsidRPr="00232E1C" w:rsidRDefault="00211EEA" w:rsidP="00211EEA">
      <w:p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(or </w:t>
      </w:r>
      <w:r w:rsidRPr="00232E1C">
        <w:rPr>
          <w:rFonts w:ascii="Courier New" w:eastAsia="Times New Roman" w:hAnsi="Courier New" w:cs="Courier New"/>
          <w:color w:val="484848"/>
          <w:sz w:val="19"/>
        </w:rPr>
        <w:t>FULL OUTER JOIN</w:t>
      </w:r>
      <w:r w:rsidRPr="00232E1C">
        <w:rPr>
          <w:rFonts w:ascii="Times New Roman" w:eastAsia="Times New Roman" w:hAnsi="Times New Roman" w:cs="Times New Roman"/>
          <w:color w:val="484848"/>
          <w:sz w:val="24"/>
          <w:szCs w:val="24"/>
        </w:rPr>
        <w:t>): Returns all rows for which there is a match in EITHER of the tables. Conceptually, a </w:t>
      </w:r>
      <w:r w:rsidRPr="00232E1C">
        <w:rPr>
          <w:rFonts w:ascii="Courier New" w:eastAsia="Times New Roman" w:hAnsi="Courier New" w:cs="Courier New"/>
          <w:color w:val="484848"/>
          <w:sz w:val="19"/>
        </w:rPr>
        <w:t>FULL JOIN</w:t>
      </w:r>
      <w:r w:rsidRPr="00232E1C">
        <w:rPr>
          <w:rFonts w:ascii="Times New Roman" w:eastAsia="Times New Roman" w:hAnsi="Times New Roman" w:cs="Times New Roman"/>
          <w:color w:val="484848"/>
          <w:sz w:val="24"/>
          <w:szCs w:val="24"/>
        </w:rPr>
        <w:t> combines the effect of applying both a </w:t>
      </w:r>
      <w:r w:rsidRPr="00232E1C">
        <w:rPr>
          <w:rFonts w:ascii="Courier New" w:eastAsia="Times New Roman" w:hAnsi="Courier New" w:cs="Courier New"/>
          <w:color w:val="484848"/>
          <w:sz w:val="19"/>
        </w:rPr>
        <w:t>LEFT JOIN</w:t>
      </w:r>
      <w:r w:rsidRPr="00232E1C">
        <w:rPr>
          <w:rFonts w:ascii="Times New Roman" w:eastAsia="Times New Roman" w:hAnsi="Times New Roman" w:cs="Times New Roman"/>
          <w:color w:val="484848"/>
          <w:sz w:val="24"/>
          <w:szCs w:val="24"/>
        </w:rPr>
        <w:t> and a </w:t>
      </w:r>
      <w:r w:rsidRPr="00232E1C">
        <w:rPr>
          <w:rFonts w:ascii="Courier New" w:eastAsia="Times New Roman" w:hAnsi="Courier New" w:cs="Courier New"/>
          <w:color w:val="484848"/>
          <w:sz w:val="19"/>
        </w:rPr>
        <w:t>RIGHT JOIN</w:t>
      </w:r>
      <w:r w:rsidRPr="00232E1C">
        <w:rPr>
          <w:rFonts w:ascii="Times New Roman" w:eastAsia="Times New Roman" w:hAnsi="Times New Roman" w:cs="Times New Roman"/>
          <w:color w:val="484848"/>
          <w:sz w:val="24"/>
          <w:szCs w:val="24"/>
        </w:rPr>
        <w:t>; i.e., its result set is equivalent to performing a </w:t>
      </w:r>
      <w:r w:rsidRPr="00232E1C">
        <w:rPr>
          <w:rFonts w:ascii="Courier New" w:eastAsia="Times New Roman" w:hAnsi="Courier New" w:cs="Courier New"/>
          <w:color w:val="484848"/>
          <w:sz w:val="19"/>
        </w:rPr>
        <w:t>UNION</w:t>
      </w:r>
      <w:r w:rsidRPr="00232E1C">
        <w:rPr>
          <w:rFonts w:ascii="Times New Roman" w:eastAsia="Times New Roman" w:hAnsi="Times New Roman" w:cs="Times New Roman"/>
          <w:color w:val="484848"/>
          <w:sz w:val="24"/>
          <w:szCs w:val="24"/>
        </w:rPr>
        <w:t> of the results of left and right outer queries.</w:t>
      </w:r>
    </w:p>
    <w:p w:rsidR="00232E1C" w:rsidRPr="00232E1C" w:rsidRDefault="00232E1C" w:rsidP="00232E1C">
      <w:pPr>
        <w:numPr>
          <w:ilvl w:val="0"/>
          <w:numId w:val="1"/>
        </w:numPr>
        <w:shd w:val="clear" w:color="auto" w:fill="FFFFFF"/>
        <w:spacing w:after="0" w:line="360" w:lineRule="atLeast"/>
        <w:ind w:left="825"/>
        <w:textAlignment w:val="baseline"/>
        <w:rPr>
          <w:rFonts w:ascii="Times New Roman" w:eastAsia="Times New Roman" w:hAnsi="Times New Roman" w:cs="Times New Roman"/>
          <w:color w:val="484848"/>
          <w:sz w:val="24"/>
          <w:szCs w:val="24"/>
        </w:rPr>
      </w:pP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Returns all records where each row from the first table is combined with each row from the second table (i.e., returns the Cartesian product of the sets of rows from the joined tables). Note that a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can either be specified using the </w:t>
      </w:r>
      <w:r w:rsidRPr="00232E1C">
        <w:rPr>
          <w:rFonts w:ascii="Courier New" w:eastAsia="Times New Roman" w:hAnsi="Courier New" w:cs="Courier New"/>
          <w:color w:val="484848"/>
          <w:sz w:val="19"/>
        </w:rPr>
        <w:t>CROSS JOIN</w:t>
      </w:r>
      <w:r w:rsidRPr="00232E1C">
        <w:rPr>
          <w:rFonts w:ascii="Times New Roman" w:eastAsia="Times New Roman" w:hAnsi="Times New Roman" w:cs="Times New Roman"/>
          <w:color w:val="484848"/>
          <w:sz w:val="24"/>
          <w:szCs w:val="24"/>
        </w:rPr>
        <w:t> syntax (“explicit join notation”) or (b) listing the tables in the </w:t>
      </w:r>
      <w:r w:rsidRPr="00232E1C">
        <w:rPr>
          <w:rFonts w:ascii="Courier New" w:eastAsia="Times New Roman" w:hAnsi="Courier New" w:cs="Courier New"/>
          <w:color w:val="484848"/>
          <w:sz w:val="19"/>
        </w:rPr>
        <w:t>FROM</w:t>
      </w:r>
      <w:r w:rsidRPr="00232E1C">
        <w:rPr>
          <w:rFonts w:ascii="Times New Roman" w:eastAsia="Times New Roman" w:hAnsi="Times New Roman" w:cs="Times New Roman"/>
          <w:color w:val="484848"/>
          <w:sz w:val="24"/>
          <w:szCs w:val="24"/>
        </w:rPr>
        <w:t> clause separated by commas without using a </w:t>
      </w:r>
      <w:r w:rsidRPr="00232E1C">
        <w:rPr>
          <w:rFonts w:ascii="Courier New" w:eastAsia="Times New Roman" w:hAnsi="Courier New" w:cs="Courier New"/>
          <w:color w:val="484848"/>
          <w:sz w:val="19"/>
        </w:rPr>
        <w:t>WHERE</w:t>
      </w:r>
      <w:r w:rsidRPr="00232E1C">
        <w:rPr>
          <w:rFonts w:ascii="Times New Roman" w:eastAsia="Times New Roman" w:hAnsi="Times New Roman" w:cs="Times New Roman"/>
          <w:color w:val="484848"/>
          <w:sz w:val="24"/>
          <w:szCs w:val="24"/>
        </w:rPr>
        <w:t> clause to supply join criteria (“implicit join notation”).</w:t>
      </w:r>
    </w:p>
    <w:p w:rsidR="00DD5F04" w:rsidRDefault="00DD5F04" w:rsidP="00232E1C">
      <w:pPr>
        <w:shd w:val="clear" w:color="auto" w:fill="FCFCFC"/>
        <w:spacing w:line="240" w:lineRule="auto"/>
        <w:textAlignment w:val="baseline"/>
      </w:pPr>
    </w:p>
    <w:p w:rsidR="00DD5F04" w:rsidRDefault="00DD5F04"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r w:rsidRPr="005117B2">
        <w:rPr>
          <w:rFonts w:ascii="Times New Roman" w:eastAsia="Times New Roman" w:hAnsi="Times New Roman" w:cs="Times New Roman"/>
          <w:color w:val="FFFFFF"/>
          <w:sz w:val="36"/>
          <w:szCs w:val="36"/>
          <w:highlight w:val="darkBlue"/>
        </w:rPr>
        <w:lastRenderedPageBreak/>
        <w:t>Write a SQL query that will return the maximum value from the “Numbers” column, without using a SQL aggregate like MAX or MIN.</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303390" w:rsidRPr="00303390" w:rsidTr="00303390">
        <w:trPr>
          <w:tblCellSpacing w:w="0" w:type="dxa"/>
        </w:trPr>
        <w:tc>
          <w:tcPr>
            <w:tcW w:w="0" w:type="auto"/>
            <w:shd w:val="clear" w:color="auto" w:fill="FFFFFF"/>
            <w:hideMark/>
          </w:tcPr>
          <w:p w:rsidR="00303390" w:rsidRPr="00303390" w:rsidRDefault="00303390" w:rsidP="00303390">
            <w:pPr>
              <w:spacing w:after="0" w:line="240" w:lineRule="auto"/>
              <w:jc w:val="center"/>
              <w:rPr>
                <w:rFonts w:ascii="Verdana" w:eastAsia="Times New Roman" w:hAnsi="Verdana" w:cs="Times New Roman"/>
                <w:color w:val="444444"/>
                <w:sz w:val="18"/>
                <w:szCs w:val="18"/>
              </w:rPr>
            </w:pPr>
            <w:r w:rsidRPr="00303390">
              <w:rPr>
                <w:rFonts w:ascii="Verdana" w:eastAsia="Times New Roman" w:hAnsi="Verdana" w:cs="Times New Roman"/>
                <w:color w:val="444444"/>
                <w:sz w:val="18"/>
                <w:szCs w:val="18"/>
              </w:rPr>
              <w:t>Compare</w:t>
            </w:r>
          </w:p>
        </w:tc>
      </w:tr>
      <w:tr w:rsidR="00303390" w:rsidRPr="00303390" w:rsidTr="00303390">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000"/>
            </w:tblGrid>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Numbers</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30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70</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-8</w:t>
                  </w:r>
                </w:p>
              </w:tc>
            </w:tr>
            <w:tr w:rsidR="00303390" w:rsidRPr="00303390">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303390" w:rsidRPr="00303390" w:rsidRDefault="00303390" w:rsidP="00303390">
                  <w:pPr>
                    <w:spacing w:after="0" w:line="240" w:lineRule="auto"/>
                    <w:rPr>
                      <w:rFonts w:ascii="Times New Roman" w:eastAsia="Times New Roman" w:hAnsi="Times New Roman" w:cs="Times New Roman"/>
                      <w:sz w:val="24"/>
                      <w:szCs w:val="24"/>
                    </w:rPr>
                  </w:pPr>
                  <w:r w:rsidRPr="00303390">
                    <w:rPr>
                      <w:rFonts w:ascii="Times New Roman" w:eastAsia="Times New Roman" w:hAnsi="Times New Roman" w:cs="Times New Roman"/>
                      <w:sz w:val="24"/>
                      <w:szCs w:val="24"/>
                    </w:rPr>
                    <w:t>90</w:t>
                  </w:r>
                </w:p>
              </w:tc>
            </w:tr>
          </w:tbl>
          <w:p w:rsidR="00303390" w:rsidRPr="00303390" w:rsidRDefault="00303390" w:rsidP="00303390">
            <w:pPr>
              <w:spacing w:after="0" w:line="240" w:lineRule="auto"/>
              <w:jc w:val="center"/>
              <w:rPr>
                <w:rFonts w:ascii="Verdana" w:eastAsia="Times New Roman" w:hAnsi="Verdana" w:cs="Times New Roman"/>
                <w:color w:val="444444"/>
                <w:sz w:val="18"/>
                <w:szCs w:val="18"/>
              </w:rPr>
            </w:pPr>
          </w:p>
        </w:tc>
      </w:tr>
    </w:tbl>
    <w:p w:rsidR="00303390" w:rsidRPr="005117B2" w:rsidRDefault="00303390" w:rsidP="00DD5F04">
      <w:pPr>
        <w:shd w:val="clear" w:color="auto" w:fill="FFFFFF"/>
        <w:spacing w:before="100" w:beforeAutospacing="1" w:after="100" w:afterAutospacing="1" w:line="375" w:lineRule="atLeast"/>
        <w:outlineLvl w:val="0"/>
        <w:rPr>
          <w:rFonts w:ascii="Times New Roman" w:eastAsia="Times New Roman" w:hAnsi="Times New Roman" w:cs="Times New Roman"/>
          <w:color w:val="FFFFFF"/>
          <w:sz w:val="36"/>
          <w:szCs w:val="36"/>
        </w:rPr>
      </w:pPr>
    </w:p>
    <w:p w:rsidR="00DD5F04" w:rsidRDefault="00DD5F04" w:rsidP="00DD5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 xml:space="preserve">SELECT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3727D0"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3727D0">
        <w:rPr>
          <w:rFonts w:ascii="Courier New" w:eastAsia="Times New Roman" w:hAnsi="Courier New" w:cs="Courier New"/>
          <w:color w:val="444444"/>
          <w:sz w:val="20"/>
          <w:szCs w:val="20"/>
          <w:highlight w:val="yellow"/>
        </w:rPr>
        <w:t>FROM Compare as Larger JOIN Compare AS Smaller</w:t>
      </w:r>
    </w:p>
    <w:p w:rsidR="00DD5F04" w:rsidRPr="005117B2" w:rsidRDefault="00DD5F04" w:rsidP="00DD5F04">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3727D0">
        <w:rPr>
          <w:rFonts w:ascii="Courier New" w:eastAsia="Times New Roman" w:hAnsi="Courier New" w:cs="Courier New"/>
          <w:color w:val="444444"/>
          <w:sz w:val="20"/>
          <w:szCs w:val="20"/>
          <w:highlight w:val="yellow"/>
        </w:rPr>
        <w:t xml:space="preserve">ON </w:t>
      </w:r>
      <w:proofErr w:type="spellStart"/>
      <w:r w:rsidRPr="003727D0">
        <w:rPr>
          <w:rFonts w:ascii="Courier New" w:eastAsia="Times New Roman" w:hAnsi="Courier New" w:cs="Courier New"/>
          <w:color w:val="444444"/>
          <w:sz w:val="20"/>
          <w:szCs w:val="20"/>
          <w:highlight w:val="yellow"/>
        </w:rPr>
        <w:t>Smaller.Numbers</w:t>
      </w:r>
      <w:proofErr w:type="spellEnd"/>
      <w:r w:rsidRPr="003727D0">
        <w:rPr>
          <w:rFonts w:ascii="Courier New" w:eastAsia="Times New Roman" w:hAnsi="Courier New" w:cs="Courier New"/>
          <w:color w:val="444444"/>
          <w:sz w:val="20"/>
          <w:szCs w:val="20"/>
          <w:highlight w:val="yellow"/>
        </w:rPr>
        <w:t xml:space="preserve"> &lt; </w:t>
      </w:r>
      <w:proofErr w:type="spellStart"/>
      <w:r w:rsidRPr="003727D0">
        <w:rPr>
          <w:rFonts w:ascii="Courier New" w:eastAsia="Times New Roman" w:hAnsi="Courier New" w:cs="Courier New"/>
          <w:color w:val="444444"/>
          <w:sz w:val="20"/>
          <w:szCs w:val="20"/>
          <w:highlight w:val="yellow"/>
        </w:rPr>
        <w:t>Larger.Numbers</w:t>
      </w:r>
      <w:proofErr w:type="spellEnd"/>
    </w:p>
    <w:p w:rsidR="00DD5F04" w:rsidRPr="005117B2" w:rsidRDefault="00DD5F04" w:rsidP="00DD5F04">
      <w:p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5117B2">
        <w:rPr>
          <w:rFonts w:ascii="Verdana" w:eastAsia="Times New Roman" w:hAnsi="Verdana" w:cs="Times New Roman"/>
          <w:color w:val="444444"/>
          <w:sz w:val="18"/>
          <w:szCs w:val="18"/>
        </w:rPr>
        <w:t>Now, let's use the sample table we created, and we end up with this table after running the query above:</w:t>
      </w: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vAlign w:val="center"/>
            <w:hideMark/>
          </w:tcPr>
          <w:p w:rsidR="00DD5F04" w:rsidRPr="005117B2" w:rsidRDefault="00DD5F04" w:rsidP="00665ABC">
            <w:pPr>
              <w:spacing w:after="0" w:line="240" w:lineRule="auto"/>
              <w:rPr>
                <w:rFonts w:ascii="Verdana" w:eastAsia="Times New Roman" w:hAnsi="Verdana" w:cs="Times New Roman"/>
                <w:color w:val="444444"/>
                <w:sz w:val="18"/>
                <w:szCs w:val="18"/>
              </w:rPr>
            </w:pPr>
          </w:p>
        </w:tc>
      </w:tr>
    </w:tbl>
    <w:p w:rsidR="00DD5F04" w:rsidRPr="005117B2" w:rsidRDefault="00DD5F04" w:rsidP="00DD5F04">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top w:w="45" w:type="dxa"/>
          <w:left w:w="45" w:type="dxa"/>
          <w:bottom w:w="45" w:type="dxa"/>
          <w:right w:w="45" w:type="dxa"/>
        </w:tblCellMar>
        <w:tblLook w:val="04A0"/>
      </w:tblPr>
      <w:tblGrid>
        <w:gridCol w:w="9450"/>
      </w:tblGrid>
      <w:tr w:rsidR="00DD5F04" w:rsidRPr="005117B2" w:rsidTr="00665ABC">
        <w:trPr>
          <w:tblCellSpacing w:w="0" w:type="dxa"/>
        </w:trPr>
        <w:tc>
          <w:tcPr>
            <w:tcW w:w="0" w:type="auto"/>
            <w:shd w:val="clear" w:color="auto" w:fill="FFFFFF"/>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867"/>
              <w:gridCol w:w="760"/>
            </w:tblGrid>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Smaller</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Larger</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-8</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30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r>
            <w:tr w:rsidR="00DD5F04" w:rsidRPr="005117B2" w:rsidTr="00665ABC">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70</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DD5F04" w:rsidRPr="005117B2" w:rsidRDefault="00DD5F04" w:rsidP="00665ABC">
                  <w:pPr>
                    <w:spacing w:after="0" w:line="240" w:lineRule="auto"/>
                    <w:rPr>
                      <w:rFonts w:ascii="Times New Roman" w:eastAsia="Times New Roman" w:hAnsi="Times New Roman" w:cs="Times New Roman"/>
                      <w:sz w:val="24"/>
                      <w:szCs w:val="24"/>
                    </w:rPr>
                  </w:pPr>
                  <w:r w:rsidRPr="005117B2">
                    <w:rPr>
                      <w:rFonts w:ascii="Times New Roman" w:eastAsia="Times New Roman" w:hAnsi="Times New Roman" w:cs="Times New Roman"/>
                      <w:sz w:val="24"/>
                      <w:szCs w:val="24"/>
                    </w:rPr>
                    <w:t>90</w:t>
                  </w:r>
                </w:p>
              </w:tc>
            </w:tr>
          </w:tbl>
          <w:p w:rsidR="00DD5F04" w:rsidRPr="005117B2" w:rsidRDefault="00DD5F04" w:rsidP="00665ABC">
            <w:pPr>
              <w:spacing w:after="0" w:line="240" w:lineRule="auto"/>
              <w:jc w:val="center"/>
              <w:rPr>
                <w:rFonts w:ascii="Verdana" w:eastAsia="Times New Roman" w:hAnsi="Verdana" w:cs="Times New Roman"/>
                <w:color w:val="444444"/>
                <w:sz w:val="18"/>
                <w:szCs w:val="18"/>
              </w:rPr>
            </w:pPr>
          </w:p>
        </w:tc>
      </w:tr>
    </w:tbl>
    <w:p w:rsidR="00232E1C" w:rsidRPr="00232E1C" w:rsidRDefault="00246464" w:rsidP="00232E1C">
      <w:pPr>
        <w:shd w:val="clear" w:color="auto" w:fill="FCFCFC"/>
        <w:spacing w:line="240" w:lineRule="auto"/>
        <w:textAlignment w:val="baseline"/>
        <w:rPr>
          <w:rFonts w:ascii="Times New Roman" w:eastAsia="Times New Roman" w:hAnsi="Times New Roman" w:cs="Times New Roman"/>
          <w:sz w:val="20"/>
          <w:szCs w:val="20"/>
        </w:rPr>
      </w:pPr>
      <w:hyperlink r:id="rId15" w:history="1">
        <w:r w:rsidR="00232E1C" w:rsidRPr="00232E1C">
          <w:rPr>
            <w:rFonts w:ascii="Times New Roman" w:eastAsia="Times New Roman" w:hAnsi="Times New Roman" w:cs="Times New Roman"/>
            <w:color w:val="3B67A7"/>
            <w:sz w:val="20"/>
            <w:u w:val="single"/>
          </w:rPr>
          <w:t>Comment</w:t>
        </w:r>
      </w:hyperlink>
    </w:p>
    <w:p w:rsidR="00232E1C" w:rsidRPr="00232E1C" w:rsidRDefault="00232E1C" w:rsidP="00232E1C">
      <w:pPr>
        <w:shd w:val="clear" w:color="auto" w:fill="3B67A7"/>
        <w:spacing w:after="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For a table </w:t>
      </w:r>
      <w:r w:rsidRPr="00232E1C">
        <w:rPr>
          <w:rFonts w:ascii="Courier New" w:eastAsia="Times New Roman" w:hAnsi="Courier New" w:cs="Courier New"/>
          <w:color w:val="FFFFFF"/>
          <w:sz w:val="29"/>
        </w:rPr>
        <w:t>orders</w:t>
      </w:r>
      <w:r w:rsidRPr="00232E1C">
        <w:rPr>
          <w:rFonts w:ascii="Times New Roman" w:eastAsia="Times New Roman" w:hAnsi="Times New Roman" w:cs="Times New Roman"/>
          <w:color w:val="FFFFFF"/>
          <w:sz w:val="36"/>
          <w:szCs w:val="36"/>
        </w:rPr>
        <w:t> having a column defined simply as </w:t>
      </w:r>
      <w:proofErr w:type="spellStart"/>
      <w:r w:rsidRPr="00232E1C">
        <w:rPr>
          <w:rFonts w:ascii="Courier New" w:eastAsia="Times New Roman" w:hAnsi="Courier New" w:cs="Courier New"/>
          <w:color w:val="FFFFFF"/>
          <w:sz w:val="29"/>
        </w:rPr>
        <w:t>customer_id</w:t>
      </w:r>
      <w:proofErr w:type="spellEnd"/>
      <w:r w:rsidRPr="00232E1C">
        <w:rPr>
          <w:rFonts w:ascii="Courier New" w:eastAsia="Times New Roman" w:hAnsi="Courier New" w:cs="Courier New"/>
          <w:color w:val="FFFFFF"/>
          <w:sz w:val="29"/>
        </w:rPr>
        <w:t xml:space="preserve"> </w:t>
      </w:r>
      <w:proofErr w:type="gramStart"/>
      <w:r w:rsidRPr="00232E1C">
        <w:rPr>
          <w:rFonts w:ascii="Courier New" w:eastAsia="Times New Roman" w:hAnsi="Courier New" w:cs="Courier New"/>
          <w:color w:val="FFFFFF"/>
          <w:sz w:val="29"/>
        </w:rPr>
        <w:t>VARCHAR(</w:t>
      </w:r>
      <w:proofErr w:type="gramEnd"/>
      <w:r w:rsidRPr="00232E1C">
        <w:rPr>
          <w:rFonts w:ascii="Courier New" w:eastAsia="Times New Roman" w:hAnsi="Courier New" w:cs="Courier New"/>
          <w:color w:val="FFFFFF"/>
          <w:sz w:val="29"/>
        </w:rPr>
        <w:t>100)</w:t>
      </w:r>
      <w:r w:rsidRPr="00232E1C">
        <w:rPr>
          <w:rFonts w:ascii="Times New Roman" w:eastAsia="Times New Roman" w:hAnsi="Times New Roman" w:cs="Times New Roman"/>
          <w:color w:val="FFFFFF"/>
          <w:sz w:val="36"/>
          <w:szCs w:val="36"/>
        </w:rPr>
        <w:t>, consider the following two query results: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AS total FROM orders;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total</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100</w:t>
      </w:r>
      <w:proofErr w:type="gram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 '123';</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cust_123_total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15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Given the above query results, 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w:t>
      </w:r>
      <w:proofErr w:type="gramStart"/>
      <w:r w:rsidRPr="00232E1C">
        <w:rPr>
          <w:rFonts w:ascii="Courier New" w:eastAsia="Times New Roman" w:hAnsi="Courier New" w:cs="Courier New"/>
          <w:color w:val="FFFFFF"/>
          <w:sz w:val="20"/>
        </w:rPr>
        <w:t>count(</w:t>
      </w:r>
      <w:proofErr w:type="gramEnd"/>
      <w:r w:rsidRPr="00232E1C">
        <w:rPr>
          <w:rFonts w:ascii="Courier New" w:eastAsia="Times New Roman" w:hAnsi="Courier New" w:cs="Courier New"/>
          <w:color w:val="FFFFFF"/>
          <w:sz w:val="20"/>
        </w:rPr>
        <w:t xml:space="preserve">*) AS cust_not_123_total FROM orders WHERE </w:t>
      </w:r>
      <w:proofErr w:type="spellStart"/>
      <w:r w:rsidRPr="00232E1C">
        <w:rPr>
          <w:rFonts w:ascii="Courier New" w:eastAsia="Times New Roman" w:hAnsi="Courier New" w:cs="Courier New"/>
          <w:color w:val="FFFFFF"/>
          <w:sz w:val="20"/>
        </w:rPr>
        <w:t>customer_id</w:t>
      </w:r>
      <w:proofErr w:type="spellEnd"/>
      <w:r w:rsidRPr="00232E1C">
        <w:rPr>
          <w:rFonts w:ascii="Courier New" w:eastAsia="Times New Roman" w:hAnsi="Courier New" w:cs="Courier New"/>
          <w:color w:val="FFFFFF"/>
          <w:sz w:val="20"/>
        </w:rPr>
        <w:t xml:space="preserve"> &lt;&gt; '123';</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obvious answer is 85 (</w:t>
      </w:r>
      <w:proofErr w:type="spellStart"/>
      <w:r w:rsidRPr="00232E1C">
        <w:rPr>
          <w:rFonts w:ascii="Times New Roman" w:eastAsia="Times New Roman" w:hAnsi="Times New Roman" w:cs="Times New Roman"/>
          <w:color w:val="484848"/>
          <w:sz w:val="24"/>
          <w:szCs w:val="24"/>
        </w:rPr>
        <w:t>i.e</w:t>
      </w:r>
      <w:proofErr w:type="spellEnd"/>
      <w:r w:rsidRPr="00232E1C">
        <w:rPr>
          <w:rFonts w:ascii="Times New Roman" w:eastAsia="Times New Roman" w:hAnsi="Times New Roman" w:cs="Times New Roman"/>
          <w:color w:val="484848"/>
          <w:sz w:val="24"/>
          <w:szCs w:val="24"/>
        </w:rPr>
        <w:t>, 100 - 15). However, that is not necessarily correct. Specifically, any records with a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of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will </w:t>
      </w:r>
      <w:r w:rsidRPr="00232E1C">
        <w:rPr>
          <w:rFonts w:ascii="Times New Roman" w:eastAsia="Times New Roman" w:hAnsi="Times New Roman" w:cs="Times New Roman"/>
          <w:i/>
          <w:iCs/>
          <w:color w:val="484848"/>
          <w:sz w:val="24"/>
          <w:szCs w:val="24"/>
        </w:rPr>
        <w:t>not</w:t>
      </w:r>
      <w:r w:rsidRPr="00232E1C">
        <w:rPr>
          <w:rFonts w:ascii="Times New Roman" w:eastAsia="Times New Roman" w:hAnsi="Times New Roman" w:cs="Times New Roman"/>
          <w:color w:val="484848"/>
          <w:sz w:val="24"/>
          <w:szCs w:val="24"/>
        </w:rPr>
        <w:t> be included in </w:t>
      </w:r>
      <w:r w:rsidRPr="00232E1C">
        <w:rPr>
          <w:rFonts w:ascii="Times New Roman" w:eastAsia="Times New Roman" w:hAnsi="Times New Roman" w:cs="Times New Roman"/>
          <w:i/>
          <w:iCs/>
          <w:color w:val="484848"/>
          <w:sz w:val="24"/>
          <w:szCs w:val="24"/>
        </w:rPr>
        <w:t>either</w:t>
      </w:r>
      <w:r w:rsidRPr="00232E1C">
        <w:rPr>
          <w:rFonts w:ascii="Times New Roman" w:eastAsia="Times New Roman" w:hAnsi="Times New Roman" w:cs="Times New Roman"/>
          <w:color w:val="484848"/>
          <w:sz w:val="24"/>
          <w:szCs w:val="24"/>
        </w:rPr>
        <w:t> count (i.e., they won’t be included in </w:t>
      </w:r>
      <w:r w:rsidRPr="00232E1C">
        <w:rPr>
          <w:rFonts w:ascii="Courier New" w:eastAsia="Times New Roman" w:hAnsi="Courier New" w:cs="Courier New"/>
          <w:color w:val="484848"/>
          <w:sz w:val="19"/>
        </w:rPr>
        <w:t>cust_123_total</w:t>
      </w:r>
      <w:r w:rsidRPr="00232E1C">
        <w:rPr>
          <w:rFonts w:ascii="Times New Roman" w:eastAsia="Times New Roman" w:hAnsi="Times New Roman" w:cs="Times New Roman"/>
          <w:color w:val="484848"/>
          <w:sz w:val="24"/>
          <w:szCs w:val="24"/>
        </w:rPr>
        <w:t>, nor will they be included in </w:t>
      </w:r>
      <w:r w:rsidRPr="00232E1C">
        <w:rPr>
          <w:rFonts w:ascii="Courier New" w:eastAsia="Times New Roman" w:hAnsi="Courier New" w:cs="Courier New"/>
          <w:color w:val="484848"/>
          <w:sz w:val="19"/>
        </w:rPr>
        <w:t>cust_not_123_total</w:t>
      </w:r>
      <w:r w:rsidRPr="00232E1C">
        <w:rPr>
          <w:rFonts w:ascii="Times New Roman" w:eastAsia="Times New Roman" w:hAnsi="Times New Roman" w:cs="Times New Roman"/>
          <w:color w:val="484848"/>
          <w:sz w:val="24"/>
          <w:szCs w:val="24"/>
        </w:rPr>
        <w:t>). For example, if exactly one of the 100 customers has a </w:t>
      </w:r>
      <w:r w:rsidRPr="00232E1C">
        <w:rPr>
          <w:rFonts w:ascii="Courier New" w:eastAsia="Times New Roman" w:hAnsi="Courier New" w:cs="Courier New"/>
          <w:color w:val="484848"/>
          <w:sz w:val="19"/>
        </w:rPr>
        <w:t>NULL</w:t>
      </w:r>
      <w:r w:rsidRPr="00232E1C">
        <w:rPr>
          <w:rFonts w:ascii="Times New Roman" w:eastAsia="Times New Roman" w:hAnsi="Times New Roman" w:cs="Times New Roman"/>
          <w:color w:val="484848"/>
          <w:sz w:val="24"/>
          <w:szCs w:val="24"/>
        </w:rPr>
        <w:t> </w:t>
      </w:r>
      <w:proofErr w:type="spellStart"/>
      <w:r w:rsidRPr="00232E1C">
        <w:rPr>
          <w:rFonts w:ascii="Courier New" w:eastAsia="Times New Roman" w:hAnsi="Courier New" w:cs="Courier New"/>
          <w:color w:val="484848"/>
          <w:sz w:val="19"/>
        </w:rPr>
        <w:t>customer_id</w:t>
      </w:r>
      <w:proofErr w:type="spellEnd"/>
      <w:r w:rsidRPr="00232E1C">
        <w:rPr>
          <w:rFonts w:ascii="Times New Roman" w:eastAsia="Times New Roman" w:hAnsi="Times New Roman" w:cs="Times New Roman"/>
          <w:color w:val="484848"/>
          <w:sz w:val="24"/>
          <w:szCs w:val="24"/>
        </w:rPr>
        <w:t>, the result of the last query will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cust_not_123_total |</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84         |</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 following tables: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runners;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name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John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Jane Doe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Alice Jones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lastRenderedPageBreak/>
        <w:t>|  4</w:t>
      </w:r>
      <w:proofErr w:type="gramEnd"/>
      <w:r w:rsidRPr="00232E1C">
        <w:rPr>
          <w:rFonts w:ascii="Courier New" w:eastAsia="Times New Roman" w:hAnsi="Courier New" w:cs="Courier New"/>
          <w:color w:val="FFFFFF"/>
          <w:sz w:val="20"/>
        </w:rPr>
        <w:t xml:space="preserve"> | Bobby Louis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5</w:t>
      </w:r>
      <w:proofErr w:type="gramEnd"/>
      <w:r w:rsidRPr="00232E1C">
        <w:rPr>
          <w:rFonts w:ascii="Courier New" w:eastAsia="Times New Roman" w:hAnsi="Courier New" w:cs="Courier New"/>
          <w:color w:val="FFFFFF"/>
          <w:sz w:val="20"/>
        </w:rPr>
        <w:t xml:space="preserve"> | Lisa Romero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proofErr w:type="gramStart"/>
      <w:r w:rsidRPr="00232E1C">
        <w:rPr>
          <w:rFonts w:ascii="Courier New" w:eastAsia="Times New Roman" w:hAnsi="Courier New" w:cs="Courier New"/>
          <w:color w:val="FFFFFF"/>
          <w:sz w:val="20"/>
        </w:rPr>
        <w:t>sql</w:t>
      </w:r>
      <w:proofErr w:type="spellEnd"/>
      <w:proofErr w:type="gramEnd"/>
      <w:r w:rsidRPr="00232E1C">
        <w:rPr>
          <w:rFonts w:ascii="Courier New" w:eastAsia="Times New Roman" w:hAnsi="Courier New" w:cs="Courier New"/>
          <w:color w:val="FFFFFF"/>
          <w:sz w:val="20"/>
        </w:rPr>
        <w:t>&gt; SELECT * FROM races;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id</w:t>
      </w:r>
      <w:proofErr w:type="gramEnd"/>
      <w:r w:rsidRPr="00232E1C">
        <w:rPr>
          <w:rFonts w:ascii="Courier New" w:eastAsia="Times New Roman" w:hAnsi="Courier New" w:cs="Courier New"/>
          <w:color w:val="FFFFFF"/>
          <w:sz w:val="20"/>
        </w:rPr>
        <w:t xml:space="preserve"> | event          |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1</w:t>
      </w:r>
      <w:proofErr w:type="gramEnd"/>
      <w:r w:rsidRPr="00232E1C">
        <w:rPr>
          <w:rFonts w:ascii="Courier New" w:eastAsia="Times New Roman" w:hAnsi="Courier New" w:cs="Courier New"/>
          <w:color w:val="FFFFFF"/>
          <w:sz w:val="20"/>
        </w:rPr>
        <w:t xml:space="preserve"> | 100 meter dash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2</w:t>
      </w:r>
      <w:proofErr w:type="gramEnd"/>
      <w:r w:rsidRPr="00232E1C">
        <w:rPr>
          <w:rFonts w:ascii="Courier New" w:eastAsia="Times New Roman" w:hAnsi="Courier New" w:cs="Courier New"/>
          <w:color w:val="FFFFFF"/>
          <w:sz w:val="20"/>
        </w:rPr>
        <w:t xml:space="preserve"> | 500 meter dash |  3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3</w:t>
      </w:r>
      <w:proofErr w:type="gramEnd"/>
      <w:r w:rsidRPr="00232E1C">
        <w:rPr>
          <w:rFonts w:ascii="Courier New" w:eastAsia="Times New Roman" w:hAnsi="Courier New" w:cs="Courier New"/>
          <w:color w:val="FFFFFF"/>
          <w:sz w:val="20"/>
        </w:rPr>
        <w:t xml:space="preserve"> | cross-country  |  2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  4</w:t>
      </w:r>
      <w:proofErr w:type="gramEnd"/>
      <w:r w:rsidRPr="00232E1C">
        <w:rPr>
          <w:rFonts w:ascii="Courier New" w:eastAsia="Times New Roman" w:hAnsi="Courier New" w:cs="Courier New"/>
          <w:color w:val="FFFFFF"/>
          <w:sz w:val="20"/>
        </w:rPr>
        <w:t xml:space="preserve"> | </w:t>
      </w:r>
      <w:proofErr w:type="spellStart"/>
      <w:r w:rsidRPr="00232E1C">
        <w:rPr>
          <w:rFonts w:ascii="Courier New" w:eastAsia="Times New Roman" w:hAnsi="Courier New" w:cs="Courier New"/>
          <w:color w:val="FFFFFF"/>
          <w:sz w:val="20"/>
        </w:rPr>
        <w:t>triathalon</w:t>
      </w:r>
      <w:proofErr w:type="spellEnd"/>
      <w:r w:rsidRPr="00232E1C">
        <w:rPr>
          <w:rFonts w:ascii="Courier New" w:eastAsia="Times New Roman" w:hAnsi="Courier New" w:cs="Courier New"/>
          <w:color w:val="FFFFFF"/>
          <w:sz w:val="20"/>
        </w:rPr>
        <w:t xml:space="preserve">     |  NULL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below?</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 FROM runners WHERE </w:t>
      </w:r>
      <w:proofErr w:type="spellStart"/>
      <w:r w:rsidRPr="00232E1C">
        <w:rPr>
          <w:rFonts w:ascii="Courier New" w:eastAsia="Times New Roman" w:hAnsi="Courier New" w:cs="Courier New"/>
          <w:color w:val="FFFFFF"/>
          <w:sz w:val="20"/>
        </w:rPr>
        <w:t>id</w:t>
      </w:r>
      <w:proofErr w:type="spellEnd"/>
      <w:r w:rsidRPr="00232E1C">
        <w:rPr>
          <w:rFonts w:ascii="Courier New" w:eastAsia="Times New Roman" w:hAnsi="Courier New" w:cs="Courier New"/>
          <w:color w:val="FFFFFF"/>
          <w:sz w:val="20"/>
        </w:rPr>
        <w:t xml:space="preserve"> NOT IN (SELECT </w:t>
      </w:r>
      <w:proofErr w:type="spellStart"/>
      <w:r w:rsidRPr="00232E1C">
        <w:rPr>
          <w:rFonts w:ascii="Courier New" w:eastAsia="Times New Roman" w:hAnsi="Courier New" w:cs="Courier New"/>
          <w:color w:val="FFFFFF"/>
          <w:sz w:val="20"/>
        </w:rPr>
        <w:t>winner_id</w:t>
      </w:r>
      <w:proofErr w:type="spellEnd"/>
      <w:r w:rsidRPr="00232E1C">
        <w:rPr>
          <w:rFonts w:ascii="Courier New" w:eastAsia="Times New Roman" w:hAnsi="Courier New" w:cs="Courier New"/>
          <w:color w:val="FFFFFF"/>
          <w:sz w:val="20"/>
        </w:rPr>
        <w:t xml:space="preserve"> FROM races)</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 and also provide an alternative version of this query that will avoid the issue that it exposes.</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Surprisingly, given the sample data provided, the result of this query will be an empty set. The reason for this is as follows: If the set being evaluated by the </w:t>
      </w:r>
      <w:r w:rsidRPr="00232E1C">
        <w:rPr>
          <w:rFonts w:ascii="Courier New" w:eastAsia="Times New Roman" w:hAnsi="Courier New" w:cs="Courier New"/>
          <w:color w:val="484848"/>
          <w:sz w:val="19"/>
        </w:rPr>
        <w:t>SQL NOT IN</w:t>
      </w:r>
      <w:r w:rsidRPr="00232E1C">
        <w:rPr>
          <w:rFonts w:ascii="Arial" w:eastAsia="Times New Roman" w:hAnsi="Arial" w:cs="Arial"/>
          <w:color w:val="484848"/>
          <w:sz w:val="24"/>
          <w:szCs w:val="24"/>
        </w:rPr>
        <w:t> condition contains </w:t>
      </w:r>
      <w:r w:rsidRPr="00232E1C">
        <w:rPr>
          <w:rFonts w:ascii="Arial" w:eastAsia="Times New Roman" w:hAnsi="Arial" w:cs="Arial"/>
          <w:i/>
          <w:iCs/>
          <w:color w:val="484848"/>
          <w:sz w:val="24"/>
          <w:szCs w:val="24"/>
        </w:rPr>
        <w:t>any</w:t>
      </w:r>
      <w:r w:rsidRPr="00232E1C">
        <w:rPr>
          <w:rFonts w:ascii="Arial" w:eastAsia="Times New Roman" w:hAnsi="Arial" w:cs="Arial"/>
          <w:color w:val="484848"/>
          <w:sz w:val="24"/>
          <w:szCs w:val="24"/>
        </w:rPr>
        <w:t xml:space="preserve"> values that are null, then the outer query here will return an empty set, even if there are many runner ids that match </w:t>
      </w:r>
      <w:proofErr w:type="spellStart"/>
      <w:r w:rsidRPr="00232E1C">
        <w:rPr>
          <w:rFonts w:ascii="Arial" w:eastAsia="Times New Roman" w:hAnsi="Arial" w:cs="Arial"/>
          <w:color w:val="484848"/>
          <w:sz w:val="24"/>
          <w:szCs w:val="24"/>
        </w:rPr>
        <w:t>winner_ids</w:t>
      </w:r>
      <w:proofErr w:type="spellEnd"/>
      <w:r w:rsidRPr="00232E1C">
        <w:rPr>
          <w:rFonts w:ascii="Arial" w:eastAsia="Times New Roman" w:hAnsi="Arial" w:cs="Arial"/>
          <w:color w:val="484848"/>
          <w:sz w:val="24"/>
          <w:szCs w:val="24"/>
        </w:rPr>
        <w:t xml:space="preserve"> in the </w:t>
      </w:r>
      <w:r w:rsidRPr="00232E1C">
        <w:rPr>
          <w:rFonts w:ascii="Courier New" w:eastAsia="Times New Roman" w:hAnsi="Courier New" w:cs="Courier New"/>
          <w:color w:val="484848"/>
          <w:sz w:val="19"/>
        </w:rPr>
        <w:t>races</w:t>
      </w:r>
      <w:r w:rsidRPr="00232E1C">
        <w:rPr>
          <w:rFonts w:ascii="Arial" w:eastAsia="Times New Roman" w:hAnsi="Arial" w:cs="Arial"/>
          <w:color w:val="484848"/>
          <w:sz w:val="24"/>
          <w:szCs w:val="24"/>
        </w:rPr>
        <w:t> table.</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Knowing this, a query that avoids this issue would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runners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IN</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SELECT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races </w:t>
      </w:r>
      <w:r w:rsidRPr="00232E1C">
        <w:rPr>
          <w:rFonts w:ascii="Courier New" w:eastAsia="Times New Roman" w:hAnsi="Courier New" w:cs="Courier New"/>
          <w:color w:val="859900"/>
          <w:sz w:val="18"/>
        </w:rPr>
        <w:t>WHERE</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winner_id</w:t>
      </w:r>
      <w:proofErr w:type="spellEnd"/>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IS</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NOT</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null</w:t>
      </w:r>
      <w:r w:rsidRPr="00232E1C">
        <w:rPr>
          <w:rFonts w:ascii="Courier New" w:eastAsia="Times New Roman" w:hAnsi="Courier New" w:cs="Courier New"/>
          <w:color w:val="657B83"/>
          <w:sz w:val="18"/>
        </w:rPr>
        <w:t>)</w:t>
      </w:r>
    </w:p>
    <w:p w:rsid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Note</w:t>
      </w:r>
      <w:proofErr w:type="gramStart"/>
      <w:r w:rsidRPr="00232E1C">
        <w:rPr>
          <w:rFonts w:ascii="Arial" w:eastAsia="Times New Roman" w:hAnsi="Arial" w:cs="Arial"/>
          <w:color w:val="484848"/>
          <w:sz w:val="24"/>
          <w:szCs w:val="24"/>
        </w:rPr>
        <w:t>,</w:t>
      </w:r>
      <w:proofErr w:type="gramEnd"/>
      <w:r w:rsidRPr="00232E1C">
        <w:rPr>
          <w:rFonts w:ascii="Arial" w:eastAsia="Times New Roman" w:hAnsi="Arial" w:cs="Arial"/>
          <w:color w:val="484848"/>
          <w:sz w:val="24"/>
          <w:szCs w:val="24"/>
        </w:rPr>
        <w:t xml:space="preserve"> this is assuming the standard SQL behavior that you get without modifying the default </w:t>
      </w:r>
      <w:r w:rsidRPr="00232E1C">
        <w:rPr>
          <w:rFonts w:ascii="Courier New" w:eastAsia="Times New Roman" w:hAnsi="Courier New" w:cs="Courier New"/>
          <w:color w:val="484848"/>
          <w:sz w:val="19"/>
        </w:rPr>
        <w:t>ANSI_NULLS</w:t>
      </w:r>
      <w:r w:rsidRPr="00232E1C">
        <w:rPr>
          <w:rFonts w:ascii="Arial" w:eastAsia="Times New Roman" w:hAnsi="Arial" w:cs="Arial"/>
          <w:color w:val="484848"/>
          <w:sz w:val="24"/>
          <w:szCs w:val="24"/>
        </w:rPr>
        <w:t> setting.</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and populated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w:t>
      </w:r>
      <w:proofErr w:type="gramEnd"/>
      <w:r w:rsidRPr="00232E1C">
        <w:rPr>
          <w:rFonts w:ascii="Courier New" w:eastAsia="Times New Roman" w:hAnsi="Courier New" w:cs="Courier New"/>
          <w:color w:val="FFFFFF"/>
          <w:sz w:val="20"/>
        </w:rPr>
        <w:t xml:space="preserve">id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user_id</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CREATE TABLE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int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 xml:space="preserve"> </w:t>
      </w:r>
      <w:proofErr w:type="spellStart"/>
      <w:r w:rsidRPr="00232E1C">
        <w:rPr>
          <w:rFonts w:ascii="Courier New" w:eastAsia="Times New Roman" w:hAnsi="Courier New" w:cs="Courier New"/>
          <w:color w:val="FFFFFF"/>
          <w:sz w:val="20"/>
        </w:rPr>
        <w:t>varchar</w:t>
      </w:r>
      <w:proofErr w:type="spellEnd"/>
      <w:r w:rsidRPr="00232E1C">
        <w:rPr>
          <w:rFonts w:ascii="Courier New" w:eastAsia="Times New Roman" w:hAnsi="Courier New" w:cs="Courier New"/>
          <w:color w:val="FFFFFF"/>
          <w:sz w:val="20"/>
        </w:rPr>
        <w:t>(100));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r w:rsidRPr="00232E1C">
        <w:rPr>
          <w:rFonts w:ascii="Courier New" w:eastAsia="Times New Roman" w:hAnsi="Courier New" w:cs="Courier New"/>
          <w:color w:val="FFFFFF"/>
          <w:sz w:val="20"/>
        </w:rPr>
        <w:t>dbo.envelope</w:t>
      </w:r>
      <w:proofErr w:type="spellEnd"/>
      <w:r w:rsidRPr="00232E1C">
        <w:rPr>
          <w:rFonts w:ascii="Courier New" w:eastAsia="Times New Roman" w:hAnsi="Courier New" w:cs="Courier New"/>
          <w:color w:val="FFFFFF"/>
          <w:sz w:val="20"/>
        </w:rPr>
        <w:t xml:space="preserve">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,1</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,2</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w:t>
      </w:r>
      <w:proofErr w:type="gramStart"/>
      <w:r w:rsidRPr="00232E1C">
        <w:rPr>
          <w:rFonts w:ascii="Courier New" w:eastAsia="Times New Roman" w:hAnsi="Courier New" w:cs="Courier New"/>
          <w:color w:val="FFFFFF"/>
          <w:sz w:val="20"/>
        </w:rPr>
        <w:t>,3</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INSERT INTO </w:t>
      </w:r>
      <w:proofErr w:type="spellStart"/>
      <w:proofErr w:type="gramStart"/>
      <w:r w:rsidRPr="00232E1C">
        <w:rPr>
          <w:rFonts w:ascii="Courier New" w:eastAsia="Times New Roman" w:hAnsi="Courier New" w:cs="Courier New"/>
          <w:color w:val="FFFFFF"/>
          <w:sz w:val="20"/>
        </w:rPr>
        <w:t>dbo.docs</w:t>
      </w:r>
      <w:proofErr w:type="spellEnd"/>
      <w:r w:rsidRPr="00232E1C">
        <w:rPr>
          <w:rFonts w:ascii="Courier New" w:eastAsia="Times New Roman" w:hAnsi="Courier New" w:cs="Courier New"/>
          <w:color w:val="FFFFFF"/>
          <w:sz w:val="20"/>
        </w:rPr>
        <w:t>(</w:t>
      </w:r>
      <w:proofErr w:type="spellStart"/>
      <w:proofErr w:type="gramEnd"/>
      <w:r w:rsidRPr="00232E1C">
        <w:rPr>
          <w:rFonts w:ascii="Courier New" w:eastAsia="Times New Roman" w:hAnsi="Courier New" w:cs="Courier New"/>
          <w:color w:val="FFFFFF"/>
          <w:sz w:val="20"/>
        </w:rPr>
        <w:t>idnum,pageseq</w:t>
      </w:r>
      <w:proofErr w:type="spellEnd"/>
      <w:r w:rsidRPr="00232E1C">
        <w:rPr>
          <w:rFonts w:ascii="Courier New" w:eastAsia="Times New Roman" w:hAnsi="Courier New" w:cs="Courier New"/>
          <w:color w:val="FFFFFF"/>
          <w:sz w:val="20"/>
        </w:rPr>
        <w:t>)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w:t>
      </w:r>
      <w:proofErr w:type="gramStart"/>
      <w:r w:rsidRPr="00232E1C">
        <w:rPr>
          <w:rFonts w:ascii="Courier New" w:eastAsia="Times New Roman" w:hAnsi="Courier New" w:cs="Courier New"/>
          <w:color w:val="FFFFFF"/>
          <w:sz w:val="20"/>
        </w:rPr>
        <w:t>,5</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w:t>
      </w:r>
      <w:proofErr w:type="gramStart"/>
      <w:r w:rsidRPr="00232E1C">
        <w:rPr>
          <w:rFonts w:ascii="Courier New" w:eastAsia="Times New Roman" w:hAnsi="Courier New" w:cs="Courier New"/>
          <w:color w:val="FFFFFF"/>
          <w:sz w:val="20"/>
        </w:rPr>
        <w:t>,6</w:t>
      </w:r>
      <w:proofErr w:type="gramEnd"/>
      <w:r w:rsidRPr="00232E1C">
        <w:rPr>
          <w:rFonts w:ascii="Courier New" w:eastAsia="Times New Roman" w:hAnsi="Courier New" w:cs="Courier New"/>
          <w:color w:val="FFFFFF"/>
          <w:sz w:val="20"/>
        </w:rPr>
        <w:t>),</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t>
      </w:r>
      <w:proofErr w:type="gramStart"/>
      <w:r w:rsidRPr="00232E1C">
        <w:rPr>
          <w:rFonts w:ascii="Courier New" w:eastAsia="Times New Roman" w:hAnsi="Courier New" w:cs="Courier New"/>
          <w:color w:val="FFFFFF"/>
          <w:sz w:val="20"/>
        </w:rPr>
        <w:t>null,</w:t>
      </w:r>
      <w:proofErr w:type="gramEnd"/>
      <w:r w:rsidRPr="00232E1C">
        <w:rPr>
          <w:rFonts w:ascii="Courier New" w:eastAsia="Times New Roman" w:hAnsi="Courier New" w:cs="Courier New"/>
          <w:color w:val="FFFFFF"/>
          <w:sz w:val="20"/>
        </w:rPr>
        <w:t>0);</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 xml:space="preserve">What will the result be from the following </w:t>
      </w:r>
      <w:proofErr w:type="gramStart"/>
      <w:r w:rsidRPr="00232E1C">
        <w:rPr>
          <w:rFonts w:ascii="Arial" w:eastAsia="Times New Roman" w:hAnsi="Arial" w:cs="Arial"/>
          <w:color w:val="FFFFFF"/>
          <w:sz w:val="36"/>
          <w:szCs w:val="36"/>
        </w:rPr>
        <w:t>query:</w:t>
      </w:r>
      <w:proofErr w:type="gram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UPDATE docs SET </w:t>
      </w:r>
      <w:proofErr w:type="spellStart"/>
      <w:r w:rsidRPr="00232E1C">
        <w:rPr>
          <w:rFonts w:ascii="Courier New" w:eastAsia="Times New Roman" w:hAnsi="Courier New" w:cs="Courier New"/>
          <w:color w:val="FFFFFF"/>
          <w:sz w:val="20"/>
        </w:rPr>
        <w:t>doctext</w:t>
      </w:r>
      <w:proofErr w:type="spellEnd"/>
      <w:r w:rsidRPr="00232E1C">
        <w:rPr>
          <w:rFonts w:ascii="Courier New" w:eastAsia="Times New Roman" w:hAnsi="Courier New" w:cs="Courier New"/>
          <w:color w:val="FFFFFF"/>
          <w:sz w:val="20"/>
        </w:rPr>
        <w:t>=</w:t>
      </w:r>
      <w:proofErr w:type="spellStart"/>
      <w:r w:rsidRPr="00232E1C">
        <w:rPr>
          <w:rFonts w:ascii="Courier New" w:eastAsia="Times New Roman" w:hAnsi="Courier New" w:cs="Courier New"/>
          <w:color w:val="FFFFFF"/>
          <w:sz w:val="20"/>
        </w:rPr>
        <w:t>pageseq</w:t>
      </w:r>
      <w:proofErr w:type="spellEnd"/>
      <w:r w:rsidRPr="00232E1C">
        <w:rPr>
          <w:rFonts w:ascii="Courier New" w:eastAsia="Times New Roman" w:hAnsi="Courier New" w:cs="Courier New"/>
          <w:color w:val="FFFFFF"/>
          <w:sz w:val="20"/>
        </w:rPr>
        <w:t xml:space="preserve"> FROM docs INNER JOIN envelope ON envelope.id=</w:t>
      </w:r>
      <w:proofErr w:type="spellStart"/>
      <w:r w:rsidRPr="00232E1C">
        <w:rPr>
          <w:rFonts w:ascii="Courier New" w:eastAsia="Times New Roman" w:hAnsi="Courier New" w:cs="Courier New"/>
          <w:color w:val="FFFFFF"/>
          <w:sz w:val="20"/>
        </w:rPr>
        <w:t>docs.idnum</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WHERE EXISTS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SELECT 1 FROM </w:t>
      </w:r>
      <w:proofErr w:type="spellStart"/>
      <w:r w:rsidRPr="00232E1C">
        <w:rPr>
          <w:rFonts w:ascii="Courier New" w:eastAsia="Times New Roman" w:hAnsi="Courier New" w:cs="Courier New"/>
          <w:color w:val="FFFFFF"/>
          <w:sz w:val="20"/>
        </w:rPr>
        <w:t>dbo.docs</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WHERE id=envelope.id</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Explain your answer.</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result of the query will be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proofErr w:type="gramStart"/>
      <w:r w:rsidRPr="00232E1C">
        <w:rPr>
          <w:rFonts w:ascii="Courier New" w:eastAsia="Times New Roman" w:hAnsi="Courier New" w:cs="Courier New"/>
          <w:color w:val="484848"/>
          <w:sz w:val="18"/>
        </w:rPr>
        <w:t>idnum</w:t>
      </w:r>
      <w:proofErr w:type="spell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pageseq</w:t>
      </w:r>
      <w:proofErr w:type="spellEnd"/>
      <w:proofErr w:type="gramEnd"/>
      <w:r w:rsidRPr="00232E1C">
        <w:rPr>
          <w:rFonts w:ascii="Courier New" w:eastAsia="Times New Roman" w:hAnsi="Courier New" w:cs="Courier New"/>
          <w:color w:val="484848"/>
          <w:sz w:val="18"/>
        </w:rPr>
        <w:t xml:space="preserve">  </w:t>
      </w:r>
      <w:proofErr w:type="spellStart"/>
      <w:r w:rsidRPr="00232E1C">
        <w:rPr>
          <w:rFonts w:ascii="Courier New" w:eastAsia="Times New Roman" w:hAnsi="Courier New" w:cs="Courier New"/>
          <w:color w:val="484848"/>
          <w:sz w:val="18"/>
        </w:rPr>
        <w:t>doctext</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1      5        </w:t>
      </w:r>
      <w:proofErr w:type="spellStart"/>
      <w:r w:rsidRPr="00232E1C">
        <w:rPr>
          <w:rFonts w:ascii="Courier New" w:eastAsia="Times New Roman" w:hAnsi="Courier New" w:cs="Courier New"/>
          <w:color w:val="484848"/>
          <w:sz w:val="18"/>
        </w:rPr>
        <w:t>5</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2      6        </w:t>
      </w:r>
      <w:proofErr w:type="spellStart"/>
      <w:r w:rsidRPr="00232E1C">
        <w:rPr>
          <w:rFonts w:ascii="Courier New" w:eastAsia="Times New Roman" w:hAnsi="Courier New" w:cs="Courier New"/>
          <w:color w:val="484848"/>
          <w:sz w:val="18"/>
        </w:rPr>
        <w:t>6</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NULL   0        NULL</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EXISTS</w:t>
      </w:r>
      <w:r w:rsidRPr="00232E1C">
        <w:rPr>
          <w:rFonts w:ascii="Arial" w:eastAsia="Times New Roman" w:hAnsi="Arial" w:cs="Arial"/>
          <w:color w:val="484848"/>
          <w:sz w:val="24"/>
          <w:szCs w:val="24"/>
        </w:rPr>
        <w:t> clause in the above query is a red herring. It will </w:t>
      </w:r>
      <w:r w:rsidRPr="00232E1C">
        <w:rPr>
          <w:rFonts w:ascii="Arial" w:eastAsia="Times New Roman" w:hAnsi="Arial" w:cs="Arial"/>
          <w:i/>
          <w:iCs/>
          <w:color w:val="484848"/>
          <w:sz w:val="24"/>
          <w:szCs w:val="24"/>
        </w:rPr>
        <w:t>always</w:t>
      </w:r>
      <w:r w:rsidRPr="00232E1C">
        <w:rPr>
          <w:rFonts w:ascii="Arial" w:eastAsia="Times New Roman" w:hAnsi="Arial" w:cs="Arial"/>
          <w:color w:val="484848"/>
          <w:sz w:val="24"/>
          <w:szCs w:val="24"/>
        </w:rPr>
        <w:t> be true since </w:t>
      </w:r>
      <w:r w:rsidRPr="00232E1C">
        <w:rPr>
          <w:rFonts w:ascii="Courier New" w:eastAsia="Times New Roman" w:hAnsi="Courier New" w:cs="Courier New"/>
          <w:color w:val="484848"/>
          <w:sz w:val="19"/>
        </w:rPr>
        <w:t>ID</w:t>
      </w:r>
      <w:r w:rsidRPr="00232E1C">
        <w:rPr>
          <w:rFonts w:ascii="Arial" w:eastAsia="Times New Roman" w:hAnsi="Arial" w:cs="Arial"/>
          <w:color w:val="484848"/>
          <w:sz w:val="24"/>
          <w:szCs w:val="24"/>
        </w:rPr>
        <w:t> is </w:t>
      </w:r>
      <w:r w:rsidRPr="00232E1C">
        <w:rPr>
          <w:rFonts w:ascii="Arial" w:eastAsia="Times New Roman" w:hAnsi="Arial" w:cs="Arial"/>
          <w:i/>
          <w:iCs/>
          <w:color w:val="484848"/>
          <w:sz w:val="24"/>
          <w:szCs w:val="24"/>
        </w:rPr>
        <w:t>not</w:t>
      </w:r>
      <w:r w:rsidRPr="00232E1C">
        <w:rPr>
          <w:rFonts w:ascii="Arial" w:eastAsia="Times New Roman" w:hAnsi="Arial" w:cs="Arial"/>
          <w:color w:val="484848"/>
          <w:sz w:val="24"/>
          <w:szCs w:val="24"/>
        </w:rPr>
        <w:t> a member of </w:t>
      </w:r>
      <w:proofErr w:type="spellStart"/>
      <w:r w:rsidRPr="00232E1C">
        <w:rPr>
          <w:rFonts w:ascii="Courier New" w:eastAsia="Times New Roman" w:hAnsi="Courier New" w:cs="Courier New"/>
          <w:color w:val="484848"/>
          <w:sz w:val="19"/>
        </w:rPr>
        <w:t>dbo.docs</w:t>
      </w:r>
      <w:proofErr w:type="spellEnd"/>
      <w:r w:rsidRPr="00232E1C">
        <w:rPr>
          <w:rFonts w:ascii="Arial" w:eastAsia="Times New Roman" w:hAnsi="Arial" w:cs="Arial"/>
          <w:color w:val="484848"/>
          <w:sz w:val="24"/>
          <w:szCs w:val="24"/>
        </w:rPr>
        <w:t>. As such, it will refer to the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 table comparing itself to itself!</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w:t>
      </w:r>
      <w:proofErr w:type="spellStart"/>
      <w:r w:rsidRPr="00232E1C">
        <w:rPr>
          <w:rFonts w:ascii="Courier New" w:eastAsia="Times New Roman" w:hAnsi="Courier New" w:cs="Courier New"/>
          <w:color w:val="484848"/>
          <w:sz w:val="19"/>
        </w:rPr>
        <w:t>idnum</w:t>
      </w:r>
      <w:proofErr w:type="spellEnd"/>
      <w:r w:rsidRPr="00232E1C">
        <w:rPr>
          <w:rFonts w:ascii="Arial" w:eastAsia="Times New Roman" w:hAnsi="Arial" w:cs="Arial"/>
          <w:color w:val="484848"/>
          <w:sz w:val="24"/>
          <w:szCs w:val="24"/>
        </w:rPr>
        <w:t> value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be set since the join of </w:t>
      </w:r>
      <w:r w:rsidRPr="00232E1C">
        <w:rPr>
          <w:rFonts w:ascii="Courier New" w:eastAsia="Times New Roman" w:hAnsi="Courier New" w:cs="Courier New"/>
          <w:color w:val="484848"/>
          <w:sz w:val="19"/>
        </w:rPr>
        <w:t>NULL</w:t>
      </w:r>
      <w:r w:rsidRPr="00232E1C">
        <w:rPr>
          <w:rFonts w:ascii="Arial" w:eastAsia="Times New Roman" w:hAnsi="Arial" w:cs="Arial"/>
          <w:color w:val="484848"/>
          <w:sz w:val="24"/>
          <w:szCs w:val="24"/>
        </w:rPr>
        <w:t> will not return a result when attempting a match with any value of </w:t>
      </w:r>
      <w:r w:rsidRPr="00232E1C">
        <w:rPr>
          <w:rFonts w:ascii="Courier New" w:eastAsia="Times New Roman" w:hAnsi="Courier New" w:cs="Courier New"/>
          <w:color w:val="484848"/>
          <w:sz w:val="19"/>
        </w:rPr>
        <w:t>envelope</w:t>
      </w:r>
      <w:r w:rsidRPr="00232E1C">
        <w:rPr>
          <w:rFonts w:ascii="Arial" w:eastAsia="Times New Roman" w:hAnsi="Arial" w:cs="Arial"/>
          <w:color w:val="484848"/>
          <w:sz w:val="24"/>
          <w:szCs w:val="24"/>
        </w:rPr>
        <w:t>.</w:t>
      </w:r>
    </w:p>
    <w:p w:rsidR="00232E1C" w:rsidRPr="00232E1C" w:rsidRDefault="00232E1C" w:rsidP="00232E1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232E1C">
        <w:rPr>
          <w:rFonts w:ascii="Times New Roman" w:eastAsia="Times New Roman" w:hAnsi="Times New Roman" w:cs="Times New Roman"/>
          <w:color w:val="FFFFFF"/>
          <w:sz w:val="36"/>
          <w:szCs w:val="36"/>
        </w:rPr>
        <w:t>What is wrong with this SQL query? Correct it so it executes properly.</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Id, </w:t>
      </w:r>
      <w:proofErr w:type="gramStart"/>
      <w:r w:rsidRPr="00232E1C">
        <w:rPr>
          <w:rFonts w:ascii="Courier New" w:eastAsia="Times New Roman" w:hAnsi="Courier New" w:cs="Courier New"/>
          <w:color w:val="FFFFFF"/>
          <w:sz w:val="20"/>
        </w:rPr>
        <w:t>YEAR(</w:t>
      </w:r>
      <w:proofErr w:type="spellStart"/>
      <w:proofErr w:type="gramEnd"/>
      <w:r w:rsidRPr="00232E1C">
        <w:rPr>
          <w:rFonts w:ascii="Courier New" w:eastAsia="Times New Roman" w:hAnsi="Courier New" w:cs="Courier New"/>
          <w:color w:val="FFFFFF"/>
          <w:sz w:val="20"/>
        </w:rPr>
        <w:t>BillingDate</w:t>
      </w:r>
      <w:proofErr w:type="spellEnd"/>
      <w:r w:rsidRPr="00232E1C">
        <w:rPr>
          <w:rFonts w:ascii="Courier New" w:eastAsia="Times New Roman" w:hAnsi="Courier New" w:cs="Courier New"/>
          <w:color w:val="FFFFFF"/>
          <w:sz w:val="20"/>
        </w:rPr>
        <w:t xml:space="preserve">) AS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FROM Invoices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WHERE </w:t>
      </w:r>
      <w:proofErr w:type="spellStart"/>
      <w:r w:rsidRPr="00232E1C">
        <w:rPr>
          <w:rFonts w:ascii="Courier New" w:eastAsia="Times New Roman" w:hAnsi="Courier New" w:cs="Courier New"/>
          <w:color w:val="FFFFFF"/>
          <w:sz w:val="20"/>
        </w:rPr>
        <w:t>BillingYear</w:t>
      </w:r>
      <w:proofErr w:type="spellEnd"/>
      <w:r w:rsidRPr="00232E1C">
        <w:rPr>
          <w:rFonts w:ascii="Courier New" w:eastAsia="Times New Roman" w:hAnsi="Courier New" w:cs="Courier New"/>
          <w:color w:val="FFFFFF"/>
          <w:sz w:val="20"/>
        </w:rPr>
        <w:t xml:space="preserve"> &gt;= 2010;</w:t>
      </w:r>
    </w:p>
    <w:p w:rsidR="00232E1C" w:rsidRPr="00232E1C" w:rsidRDefault="00232E1C" w:rsidP="00232E1C">
      <w:pPr>
        <w:shd w:val="clear" w:color="auto" w:fill="345E9B"/>
        <w:spacing w:after="0" w:line="240" w:lineRule="auto"/>
        <w:textAlignment w:val="baseline"/>
        <w:rPr>
          <w:rFonts w:ascii="Times New Roman" w:eastAsia="Times New Roman" w:hAnsi="Times New Roman" w:cs="Times New Roman"/>
          <w:color w:val="FFFFFF"/>
          <w:sz w:val="24"/>
          <w:szCs w:val="24"/>
        </w:rPr>
      </w:pPr>
      <w:r w:rsidRPr="00232E1C">
        <w:rPr>
          <w:rFonts w:ascii="Times New Roman" w:eastAsia="Times New Roman" w:hAnsi="Times New Roman" w:cs="Times New Roman"/>
          <w:color w:val="FFFFFF"/>
          <w:sz w:val="24"/>
          <w:szCs w:val="24"/>
        </w:rPr>
        <w:t>Hide answer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 xml:space="preserve">The expression </w:t>
      </w:r>
      <w:proofErr w:type="spellStart"/>
      <w:r w:rsidRPr="00232E1C">
        <w:rPr>
          <w:rFonts w:ascii="Times New Roman" w:eastAsia="Times New Roman" w:hAnsi="Times New Roman" w:cs="Times New Roman"/>
          <w:color w:val="484848"/>
          <w:sz w:val="24"/>
          <w:szCs w:val="24"/>
        </w:rPr>
        <w:t>BillingYear</w:t>
      </w:r>
      <w:proofErr w:type="spellEnd"/>
      <w:r w:rsidRPr="00232E1C">
        <w:rPr>
          <w:rFonts w:ascii="Times New Roman" w:eastAsia="Times New Roman" w:hAnsi="Times New Roman" w:cs="Times New Roman"/>
          <w:color w:val="484848"/>
          <w:sz w:val="24"/>
          <w:szCs w:val="24"/>
        </w:rPr>
        <w:t xml:space="preserve"> in the WHERE clause is invalid. Even though it is defined as an alias in the SELECT phrase, which appears before the WHERE phrase, the logical processing order of the phrases of the statement is different from the written order. Most programmers are accustomed to code statements being processed generally top-to-bottom or left-to-right, but T-SQL processes phrases in a different order.</w:t>
      </w:r>
    </w:p>
    <w:p w:rsidR="00232E1C" w:rsidRPr="00232E1C" w:rsidRDefault="00232E1C" w:rsidP="00232E1C">
      <w:pPr>
        <w:shd w:val="clear" w:color="auto" w:fill="FFFFFF"/>
        <w:spacing w:after="240" w:line="360" w:lineRule="atLeast"/>
        <w:textAlignment w:val="baseline"/>
        <w:rPr>
          <w:rFonts w:ascii="Times New Roman" w:eastAsia="Times New Roman" w:hAnsi="Times New Roman" w:cs="Times New Roman"/>
          <w:color w:val="484848"/>
          <w:sz w:val="24"/>
          <w:szCs w:val="24"/>
        </w:rPr>
      </w:pPr>
      <w:r w:rsidRPr="00232E1C">
        <w:rPr>
          <w:rFonts w:ascii="Times New Roman" w:eastAsia="Times New Roman" w:hAnsi="Times New Roman" w:cs="Times New Roman"/>
          <w:color w:val="484848"/>
          <w:sz w:val="24"/>
          <w:szCs w:val="24"/>
        </w:rPr>
        <w:t>The correct query should be:</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Id,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xml:space="preserve">) AS </w:t>
      </w:r>
      <w:proofErr w:type="spellStart"/>
      <w:r w:rsidRPr="00232E1C">
        <w:rPr>
          <w:rFonts w:ascii="Courier New" w:eastAsia="Times New Roman" w:hAnsi="Courier New" w:cs="Courier New"/>
          <w:color w:val="484848"/>
          <w:sz w:val="18"/>
        </w:rPr>
        <w:t>BillingYear</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FROM Invoices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WHERE </w:t>
      </w:r>
      <w:proofErr w:type="gramStart"/>
      <w:r w:rsidRPr="00232E1C">
        <w:rPr>
          <w:rFonts w:ascii="Courier New" w:eastAsia="Times New Roman" w:hAnsi="Courier New" w:cs="Courier New"/>
          <w:color w:val="484848"/>
          <w:sz w:val="18"/>
        </w:rPr>
        <w:t>YEAR(</w:t>
      </w:r>
      <w:proofErr w:type="spellStart"/>
      <w:proofErr w:type="gramEnd"/>
      <w:r w:rsidRPr="00232E1C">
        <w:rPr>
          <w:rFonts w:ascii="Courier New" w:eastAsia="Times New Roman" w:hAnsi="Courier New" w:cs="Courier New"/>
          <w:color w:val="484848"/>
          <w:sz w:val="18"/>
        </w:rPr>
        <w:t>BillingDate</w:t>
      </w:r>
      <w:proofErr w:type="spellEnd"/>
      <w:r w:rsidRPr="00232E1C">
        <w:rPr>
          <w:rFonts w:ascii="Courier New" w:eastAsia="Times New Roman" w:hAnsi="Courier New" w:cs="Courier New"/>
          <w:color w:val="484848"/>
          <w:sz w:val="18"/>
        </w:rPr>
        <w:t>) &gt;= 2010;</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these contents of the Customers table:</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Id</w:t>
      </w:r>
      <w:r w:rsidRPr="00232E1C">
        <w:rPr>
          <w:rFonts w:ascii="Courier New" w:eastAsia="Times New Roman" w:hAnsi="Courier New" w:cs="Courier New"/>
          <w:color w:val="FFFFFF"/>
          <w:sz w:val="20"/>
        </w:rPr>
        <w:tab/>
        <w:t>Name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r>
      <w:proofErr w:type="spellStart"/>
      <w:r w:rsidRPr="00232E1C">
        <w:rPr>
          <w:rFonts w:ascii="Courier New" w:eastAsia="Times New Roman" w:hAnsi="Courier New" w:cs="Courier New"/>
          <w:color w:val="FFFFFF"/>
          <w:sz w:val="20"/>
        </w:rPr>
        <w:t>ReferredBy</w:t>
      </w:r>
      <w:proofErr w:type="spellEnd"/>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1</w:t>
      </w:r>
      <w:r w:rsidRPr="00232E1C">
        <w:rPr>
          <w:rFonts w:ascii="Courier New" w:eastAsia="Times New Roman" w:hAnsi="Courier New" w:cs="Courier New"/>
          <w:color w:val="FFFFFF"/>
          <w:sz w:val="20"/>
        </w:rPr>
        <w:tab/>
        <w:t>John Doe</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2</w:t>
      </w:r>
      <w:r w:rsidRPr="00232E1C">
        <w:rPr>
          <w:rFonts w:ascii="Courier New" w:eastAsia="Times New Roman" w:hAnsi="Courier New" w:cs="Courier New"/>
          <w:color w:val="FFFFFF"/>
          <w:sz w:val="20"/>
        </w:rPr>
        <w:tab/>
        <w:t>Jane Smith</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3</w:t>
      </w:r>
      <w:r w:rsidRPr="00232E1C">
        <w:rPr>
          <w:rFonts w:ascii="Courier New" w:eastAsia="Times New Roman" w:hAnsi="Courier New" w:cs="Courier New"/>
          <w:color w:val="FFFFFF"/>
          <w:sz w:val="20"/>
        </w:rPr>
        <w:tab/>
        <w:t>Anne Jenkins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4</w:t>
      </w:r>
      <w:r w:rsidRPr="00232E1C">
        <w:rPr>
          <w:rFonts w:ascii="Courier New" w:eastAsia="Times New Roman" w:hAnsi="Courier New" w:cs="Courier New"/>
          <w:color w:val="FFFFFF"/>
          <w:sz w:val="20"/>
        </w:rPr>
        <w:tab/>
        <w:t>Eric Branford</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NULL</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5</w:t>
      </w:r>
      <w:r w:rsidRPr="00232E1C">
        <w:rPr>
          <w:rFonts w:ascii="Courier New" w:eastAsia="Times New Roman" w:hAnsi="Courier New" w:cs="Courier New"/>
          <w:color w:val="FFFFFF"/>
          <w:sz w:val="20"/>
        </w:rPr>
        <w:tab/>
        <w:t>Pat Richards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1</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6</w:t>
      </w:r>
      <w:r w:rsidRPr="00232E1C">
        <w:rPr>
          <w:rFonts w:ascii="Courier New" w:eastAsia="Times New Roman" w:hAnsi="Courier New" w:cs="Courier New"/>
          <w:color w:val="FFFFFF"/>
          <w:sz w:val="20"/>
        </w:rPr>
        <w:tab/>
        <w:t>Alice Barnes</w:t>
      </w:r>
      <w:r w:rsidRPr="00232E1C">
        <w:rPr>
          <w:rFonts w:ascii="Courier New" w:eastAsia="Times New Roman" w:hAnsi="Courier New" w:cs="Courier New"/>
          <w:color w:val="FFFFFF"/>
          <w:sz w:val="20"/>
        </w:rPr>
        <w:tab/>
      </w:r>
      <w:r w:rsidRPr="00232E1C">
        <w:rPr>
          <w:rFonts w:ascii="Courier New" w:eastAsia="Times New Roman" w:hAnsi="Courier New" w:cs="Courier New"/>
          <w:color w:val="FFFFFF"/>
          <w:sz w:val="20"/>
        </w:rPr>
        <w:tab/>
        <w:t>2</w:t>
      </w: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Here is a query written to return the list of customers not referred by Jane Smith:</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SELECT Name FROM Customers WHERE </w:t>
      </w:r>
      <w:proofErr w:type="spellStart"/>
      <w:r w:rsidRPr="00232E1C">
        <w:rPr>
          <w:rFonts w:ascii="Courier New" w:eastAsia="Times New Roman" w:hAnsi="Courier New" w:cs="Courier New"/>
          <w:color w:val="FFFFFF"/>
          <w:sz w:val="20"/>
        </w:rPr>
        <w:t>ReferredBy</w:t>
      </w:r>
      <w:proofErr w:type="spellEnd"/>
      <w:r w:rsidRPr="00232E1C">
        <w:rPr>
          <w:rFonts w:ascii="Courier New" w:eastAsia="Times New Roman" w:hAnsi="Courier New" w:cs="Courier New"/>
          <w:color w:val="FFFFFF"/>
          <w:sz w:val="20"/>
        </w:rPr>
        <w:t xml:space="preserve"> &lt;&gt; 2;</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What will be the result of the query? Why? What would be a better way to write it?</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Although there are 4 customers not referred by Jane Smith (including Jane Smith herself), the query will only return one: Pat Richards. All the customers who were referred by nobody at all (and therefore have NULL in their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column) don’t </w:t>
      </w:r>
      <w:r w:rsidRPr="00232E1C">
        <w:rPr>
          <w:rFonts w:ascii="Arial" w:eastAsia="Times New Roman" w:hAnsi="Arial" w:cs="Arial"/>
          <w:color w:val="484848"/>
          <w:sz w:val="24"/>
          <w:szCs w:val="24"/>
        </w:rPr>
        <w:lastRenderedPageBreak/>
        <w:t>show up. But certainly those customers weren’t referred by Jane Smith, and certainly NULL is not equal to 2, so why didn’t they show up?</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SQL Server uses three-valued logic, which can be troublesome for </w:t>
      </w:r>
      <w:proofErr w:type="gramStart"/>
      <w:r w:rsidRPr="00232E1C">
        <w:rPr>
          <w:rFonts w:ascii="Arial" w:eastAsia="Times New Roman" w:hAnsi="Arial" w:cs="Arial"/>
          <w:color w:val="484848"/>
          <w:sz w:val="24"/>
          <w:szCs w:val="24"/>
        </w:rPr>
        <w:t>programmers</w:t>
      </w:r>
      <w:proofErr w:type="gramEnd"/>
      <w:r w:rsidRPr="00232E1C">
        <w:rPr>
          <w:rFonts w:ascii="Arial" w:eastAsia="Times New Roman" w:hAnsi="Arial" w:cs="Arial"/>
          <w:color w:val="484848"/>
          <w:sz w:val="24"/>
          <w:szCs w:val="24"/>
        </w:rPr>
        <w:t xml:space="preserve"> accustomed to the more satisfying two-valued logic (TRUE or FALSE) most programming languages use. In most languages, if you were presented with two predicates: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 2 and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&lt;&gt; 2, you would expect one of them to be true and one of them to be false, given the same value of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In SQL Server, however, if </w:t>
      </w:r>
      <w:proofErr w:type="spellStart"/>
      <w:r w:rsidRPr="00232E1C">
        <w:rPr>
          <w:rFonts w:ascii="Arial" w:eastAsia="Times New Roman" w:hAnsi="Arial" w:cs="Arial"/>
          <w:color w:val="484848"/>
          <w:sz w:val="24"/>
          <w:szCs w:val="24"/>
        </w:rPr>
        <w:t>ReferredBy</w:t>
      </w:r>
      <w:proofErr w:type="spellEnd"/>
      <w:r w:rsidRPr="00232E1C">
        <w:rPr>
          <w:rFonts w:ascii="Arial" w:eastAsia="Times New Roman" w:hAnsi="Arial" w:cs="Arial"/>
          <w:color w:val="484848"/>
          <w:sz w:val="24"/>
          <w:szCs w:val="24"/>
        </w:rPr>
        <w:t xml:space="preserve"> is NULL, neither of them </w:t>
      </w:r>
      <w:proofErr w:type="gramStart"/>
      <w:r w:rsidRPr="00232E1C">
        <w:rPr>
          <w:rFonts w:ascii="Arial" w:eastAsia="Times New Roman" w:hAnsi="Arial" w:cs="Arial"/>
          <w:color w:val="484848"/>
          <w:sz w:val="24"/>
          <w:szCs w:val="24"/>
        </w:rPr>
        <w:t>are</w:t>
      </w:r>
      <w:proofErr w:type="gramEnd"/>
      <w:r w:rsidRPr="00232E1C">
        <w:rPr>
          <w:rFonts w:ascii="Arial" w:eastAsia="Times New Roman" w:hAnsi="Arial" w:cs="Arial"/>
          <w:color w:val="484848"/>
          <w:sz w:val="24"/>
          <w:szCs w:val="24"/>
        </w:rPr>
        <w:t xml:space="preserve"> true and neither of them are false. Anything compared to NULL evaluates to the third value in three-valued logic: UNKNOWN.</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The query should be written:</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IS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Watch out for the following, though!</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232E1C">
        <w:rPr>
          <w:rFonts w:ascii="Courier New" w:eastAsia="Times New Roman" w:hAnsi="Courier New" w:cs="Courier New"/>
          <w:color w:val="484848"/>
          <w:sz w:val="18"/>
        </w:rPr>
        <w:t xml:space="preserve">SELECT Name FROM Customers WHERE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 NULL OR </w:t>
      </w:r>
      <w:proofErr w:type="spellStart"/>
      <w:r w:rsidRPr="00232E1C">
        <w:rPr>
          <w:rFonts w:ascii="Courier New" w:eastAsia="Times New Roman" w:hAnsi="Courier New" w:cs="Courier New"/>
          <w:color w:val="484848"/>
          <w:sz w:val="18"/>
        </w:rPr>
        <w:t>ReferredBy</w:t>
      </w:r>
      <w:proofErr w:type="spellEnd"/>
      <w:r w:rsidRPr="00232E1C">
        <w:rPr>
          <w:rFonts w:ascii="Courier New" w:eastAsia="Times New Roman" w:hAnsi="Courier New" w:cs="Courier New"/>
          <w:color w:val="484848"/>
          <w:sz w:val="18"/>
        </w:rPr>
        <w:t xml:space="preserve"> &lt;&gt; 2</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will return the same faulty set as the original. Why? We already covered that: Anything compared to NULL evaluates to the third value in the three-valued logic: UNKNOWN. That “anything” includes NULL itself! That’s why SQL Server provides the IS NULL and IS NOT NULL operators to specifically check for NULL. Those particular operators will always evaluate to true or false.</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Even if a candidate doesn’t have a great amount of experience with SQL Server, diving into the intricacies of three-valued logic in general can give a good indication of whether they have the ability learn it quickly or whether they will struggle with it.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24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two tables created as follows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create</w:t>
      </w:r>
      <w:proofErr w:type="gramEnd"/>
      <w:r w:rsidRPr="00232E1C">
        <w:rPr>
          <w:rFonts w:ascii="Courier New" w:eastAsia="Times New Roman" w:hAnsi="Courier New" w:cs="Courier New"/>
          <w:color w:val="FFFFFF"/>
          <w:sz w:val="20"/>
        </w:rPr>
        <w:t xml:space="preserve"> table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numeric);</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test_a</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(20),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lastRenderedPageBreak/>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(40),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gramStart"/>
      <w:r w:rsidRPr="00232E1C">
        <w:rPr>
          <w:rFonts w:ascii="Courier New" w:eastAsia="Times New Roman" w:hAnsi="Courier New" w:cs="Courier New"/>
          <w:color w:val="FFFFFF"/>
          <w:sz w:val="20"/>
        </w:rPr>
        <w:t>insert</w:t>
      </w:r>
      <w:proofErr w:type="gramEnd"/>
      <w:r w:rsidRPr="00232E1C">
        <w:rPr>
          <w:rFonts w:ascii="Courier New" w:eastAsia="Times New Roman" w:hAnsi="Courier New" w:cs="Courier New"/>
          <w:color w:val="FFFFFF"/>
          <w:sz w:val="20"/>
        </w:rPr>
        <w:t xml:space="preserve"> into </w:t>
      </w:r>
      <w:proofErr w:type="spellStart"/>
      <w:r w:rsidRPr="00232E1C">
        <w:rPr>
          <w:rFonts w:ascii="Courier New" w:eastAsia="Times New Roman" w:hAnsi="Courier New" w:cs="Courier New"/>
          <w:color w:val="FFFFFF"/>
          <w:sz w:val="20"/>
        </w:rPr>
        <w:t>test_b</w:t>
      </w:r>
      <w:proofErr w:type="spellEnd"/>
      <w:r w:rsidRPr="00232E1C">
        <w:rPr>
          <w:rFonts w:ascii="Courier New" w:eastAsia="Times New Roman" w:hAnsi="Courier New" w:cs="Courier New"/>
          <w:color w:val="FFFFFF"/>
          <w:sz w:val="20"/>
        </w:rPr>
        <w:t>(id) values</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(10),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(30),</w:t>
      </w:r>
    </w:p>
    <w:p w:rsidR="00232E1C" w:rsidRPr="00232E1C" w:rsidRDefault="00232E1C" w:rsidP="00232E1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232E1C">
        <w:rPr>
          <w:rFonts w:ascii="Courier New" w:eastAsia="Times New Roman" w:hAnsi="Courier New" w:cs="Courier New"/>
          <w:color w:val="FFFFFF"/>
          <w:sz w:val="20"/>
        </w:rPr>
        <w:t xml:space="preserve">  (50);</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fetch values in table </w:t>
      </w:r>
      <w:proofErr w:type="spellStart"/>
      <w:r w:rsidRPr="00232E1C">
        <w:rPr>
          <w:rFonts w:ascii="Courier New" w:eastAsia="Times New Roman" w:hAnsi="Courier New" w:cs="Courier New"/>
          <w:color w:val="FFFFFF"/>
          <w:sz w:val="29"/>
        </w:rPr>
        <w:t>test_a</w:t>
      </w:r>
      <w:proofErr w:type="spellEnd"/>
      <w:r w:rsidRPr="00232E1C">
        <w:rPr>
          <w:rFonts w:ascii="Arial" w:eastAsia="Times New Roman" w:hAnsi="Arial" w:cs="Arial"/>
          <w:color w:val="FFFFFF"/>
          <w:sz w:val="36"/>
          <w:szCs w:val="36"/>
        </w:rPr>
        <w:t> that are and not in </w:t>
      </w:r>
      <w:proofErr w:type="spellStart"/>
      <w:r w:rsidRPr="00232E1C">
        <w:rPr>
          <w:rFonts w:ascii="Courier New" w:eastAsia="Times New Roman" w:hAnsi="Courier New" w:cs="Courier New"/>
          <w:color w:val="FFFFFF"/>
          <w:sz w:val="29"/>
        </w:rPr>
        <w:t>test_b</w:t>
      </w:r>
      <w:proofErr w:type="spellEnd"/>
      <w:r w:rsidRPr="00232E1C">
        <w:rPr>
          <w:rFonts w:ascii="Arial" w:eastAsia="Times New Roman" w:hAnsi="Arial" w:cs="Arial"/>
          <w:color w:val="FFFFFF"/>
          <w:sz w:val="36"/>
          <w:szCs w:val="36"/>
        </w:rPr>
        <w:t> </w:t>
      </w:r>
      <w:r w:rsidRPr="00232E1C">
        <w:rPr>
          <w:rFonts w:ascii="Arial" w:eastAsia="Times New Roman" w:hAnsi="Arial" w:cs="Arial"/>
          <w:b/>
          <w:bCs/>
          <w:color w:val="FFFFFF"/>
          <w:sz w:val="36"/>
        </w:rPr>
        <w:t>without</w:t>
      </w:r>
      <w:r w:rsidRPr="00232E1C">
        <w:rPr>
          <w:rFonts w:ascii="Arial" w:eastAsia="Times New Roman" w:hAnsi="Arial" w:cs="Arial"/>
          <w:color w:val="FFFFFF"/>
          <w:sz w:val="36"/>
          <w:szCs w:val="36"/>
        </w:rPr>
        <w:t> using the NOT keyword.</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 xml:space="preserve">In SQL Server, </w:t>
      </w:r>
      <w:proofErr w:type="spellStart"/>
      <w:r w:rsidRPr="00232E1C">
        <w:rPr>
          <w:rFonts w:ascii="Arial" w:eastAsia="Times New Roman" w:hAnsi="Arial" w:cs="Arial"/>
          <w:color w:val="484848"/>
          <w:sz w:val="24"/>
          <w:szCs w:val="24"/>
        </w:rPr>
        <w:t>PostgreSQL</w:t>
      </w:r>
      <w:proofErr w:type="spellEnd"/>
      <w:r w:rsidRPr="00232E1C">
        <w:rPr>
          <w:rFonts w:ascii="Arial" w:eastAsia="Times New Roman" w:hAnsi="Arial" w:cs="Arial"/>
          <w:color w:val="484848"/>
          <w:sz w:val="24"/>
          <w:szCs w:val="24"/>
        </w:rPr>
        <w:t xml:space="preserve">, and </w:t>
      </w:r>
      <w:proofErr w:type="spellStart"/>
      <w:r w:rsidRPr="00232E1C">
        <w:rPr>
          <w:rFonts w:ascii="Arial" w:eastAsia="Times New Roman" w:hAnsi="Arial" w:cs="Arial"/>
          <w:color w:val="484848"/>
          <w:sz w:val="24"/>
          <w:szCs w:val="24"/>
        </w:rPr>
        <w:t>SQLite</w:t>
      </w:r>
      <w:proofErr w:type="spellEnd"/>
      <w:r w:rsidRPr="00232E1C">
        <w:rPr>
          <w:rFonts w:ascii="Arial" w:eastAsia="Times New Roman" w:hAnsi="Arial" w:cs="Arial"/>
          <w:color w:val="484848"/>
          <w:sz w:val="24"/>
          <w:szCs w:val="24"/>
        </w:rPr>
        <w:t>, this can be done using the </w:t>
      </w:r>
      <w:hyperlink r:id="rId16" w:anchor="EXCEPT_operator" w:tgtFrame="_blank" w:history="1">
        <w:r w:rsidRPr="00232E1C">
          <w:rPr>
            <w:rFonts w:ascii="Courier New" w:eastAsia="Times New Roman" w:hAnsi="Courier New" w:cs="Courier New"/>
            <w:color w:val="3976CB"/>
            <w:sz w:val="19"/>
            <w:u w:val="single"/>
          </w:rPr>
          <w:t>except</w:t>
        </w:r>
      </w:hyperlink>
      <w:r w:rsidRPr="00232E1C">
        <w:rPr>
          <w:rFonts w:ascii="Arial" w:eastAsia="Times New Roman" w:hAnsi="Arial" w:cs="Arial"/>
          <w:color w:val="484848"/>
          <w:sz w:val="24"/>
          <w:szCs w:val="24"/>
        </w:rPr>
        <w:t> keyword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test_a</w:t>
      </w:r>
      <w:proofErr w:type="spell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except</w:t>
      </w:r>
      <w:proofErr w:type="gramEnd"/>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232E1C">
        <w:rPr>
          <w:rFonts w:ascii="Courier New" w:eastAsia="Times New Roman" w:hAnsi="Courier New" w:cs="Courier New"/>
          <w:color w:val="859900"/>
          <w:sz w:val="18"/>
        </w:rPr>
        <w:t>select</w:t>
      </w:r>
      <w:proofErr w:type="gram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from</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test_b</w:t>
      </w:r>
      <w:proofErr w:type="spellEnd"/>
      <w:r w:rsidRPr="00232E1C">
        <w:rPr>
          <w:rFonts w:ascii="Courier New" w:eastAsia="Times New Roman" w:hAnsi="Courier New" w:cs="Courier New"/>
          <w:color w:val="657B83"/>
          <w:sz w:val="18"/>
        </w:rPr>
        <w:t>;</w:t>
      </w:r>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In Oracle, the </w:t>
      </w:r>
      <w:hyperlink r:id="rId17" w:tgtFrame="_blank" w:history="1">
        <w:r w:rsidRPr="00232E1C">
          <w:rPr>
            <w:rFonts w:ascii="Courier New" w:eastAsia="Times New Roman" w:hAnsi="Courier New" w:cs="Courier New"/>
            <w:color w:val="3976CB"/>
            <w:sz w:val="19"/>
            <w:u w:val="single"/>
          </w:rPr>
          <w:t>minus</w:t>
        </w:r>
      </w:hyperlink>
      <w:r w:rsidRPr="00232E1C">
        <w:rPr>
          <w:rFonts w:ascii="Arial" w:eastAsia="Times New Roman" w:hAnsi="Arial" w:cs="Arial"/>
          <w:color w:val="484848"/>
          <w:sz w:val="24"/>
          <w:szCs w:val="24"/>
        </w:rPr>
        <w:t> keyword is used instead. Note that if there are multiple columns, say ID and Name, the column should be explicitly stated in Oracle queries: </w:t>
      </w:r>
      <w:r w:rsidRPr="00232E1C">
        <w:rPr>
          <w:rFonts w:ascii="Courier New" w:eastAsia="Times New Roman" w:hAnsi="Courier New" w:cs="Courier New"/>
          <w:color w:val="484848"/>
          <w:sz w:val="19"/>
        </w:rPr>
        <w:t xml:space="preserve">Select ID from </w:t>
      </w:r>
      <w:proofErr w:type="spellStart"/>
      <w:r w:rsidRPr="00232E1C">
        <w:rPr>
          <w:rFonts w:ascii="Courier New" w:eastAsia="Times New Roman" w:hAnsi="Courier New" w:cs="Courier New"/>
          <w:color w:val="484848"/>
          <w:sz w:val="19"/>
        </w:rPr>
        <w:t>test_a</w:t>
      </w:r>
      <w:proofErr w:type="spellEnd"/>
      <w:r w:rsidRPr="00232E1C">
        <w:rPr>
          <w:rFonts w:ascii="Courier New" w:eastAsia="Times New Roman" w:hAnsi="Courier New" w:cs="Courier New"/>
          <w:color w:val="484848"/>
          <w:sz w:val="19"/>
        </w:rPr>
        <w:t xml:space="preserve"> minus select ID from </w:t>
      </w:r>
      <w:proofErr w:type="spellStart"/>
      <w:r w:rsidRPr="00232E1C">
        <w:rPr>
          <w:rFonts w:ascii="Courier New" w:eastAsia="Times New Roman" w:hAnsi="Courier New" w:cs="Courier New"/>
          <w:color w:val="484848"/>
          <w:sz w:val="19"/>
        </w:rPr>
        <w:t>test_b</w:t>
      </w:r>
      <w:proofErr w:type="spellEnd"/>
    </w:p>
    <w:p w:rsidR="00232E1C" w:rsidRPr="00232E1C" w:rsidRDefault="00232E1C" w:rsidP="00232E1C">
      <w:pPr>
        <w:shd w:val="clear" w:color="auto" w:fill="FFFFFF"/>
        <w:spacing w:after="0" w:line="360" w:lineRule="atLeast"/>
        <w:textAlignment w:val="baseline"/>
        <w:rPr>
          <w:rFonts w:ascii="Arial" w:eastAsia="Times New Roman" w:hAnsi="Arial" w:cs="Arial"/>
          <w:color w:val="484848"/>
          <w:sz w:val="24"/>
          <w:szCs w:val="24"/>
        </w:rPr>
      </w:pPr>
      <w:proofErr w:type="spellStart"/>
      <w:r w:rsidRPr="00232E1C">
        <w:rPr>
          <w:rFonts w:ascii="Arial" w:eastAsia="Times New Roman" w:hAnsi="Arial" w:cs="Arial"/>
          <w:color w:val="484848"/>
          <w:sz w:val="24"/>
          <w:szCs w:val="24"/>
        </w:rPr>
        <w:t>MySQL</w:t>
      </w:r>
      <w:proofErr w:type="spellEnd"/>
      <w:r w:rsidRPr="00232E1C">
        <w:rPr>
          <w:rFonts w:ascii="Arial" w:eastAsia="Times New Roman" w:hAnsi="Arial" w:cs="Arial"/>
          <w:color w:val="484848"/>
          <w:sz w:val="24"/>
          <w:szCs w:val="24"/>
        </w:rPr>
        <w:t xml:space="preserve"> does not support </w:t>
      </w:r>
      <w:proofErr w:type="gramStart"/>
      <w:r w:rsidRPr="00232E1C">
        <w:rPr>
          <w:rFonts w:ascii="Arial" w:eastAsia="Times New Roman" w:hAnsi="Arial" w:cs="Arial"/>
          <w:color w:val="484848"/>
          <w:sz w:val="24"/>
          <w:szCs w:val="24"/>
        </w:rPr>
        <w:t>the </w:t>
      </w:r>
      <w:r w:rsidRPr="00232E1C">
        <w:rPr>
          <w:rFonts w:ascii="Courier New" w:eastAsia="Times New Roman" w:hAnsi="Courier New" w:cs="Courier New"/>
          <w:color w:val="484848"/>
          <w:sz w:val="19"/>
        </w:rPr>
        <w:t>except</w:t>
      </w:r>
      <w:proofErr w:type="gramEnd"/>
      <w:r w:rsidRPr="00232E1C">
        <w:rPr>
          <w:rFonts w:ascii="Arial" w:eastAsia="Times New Roman" w:hAnsi="Arial" w:cs="Arial"/>
          <w:color w:val="484848"/>
          <w:sz w:val="24"/>
          <w:szCs w:val="24"/>
        </w:rPr>
        <w:t> function, so it is necessary to use </w:t>
      </w:r>
      <w:r w:rsidRPr="00232E1C">
        <w:rPr>
          <w:rFonts w:ascii="Courier New" w:eastAsia="Times New Roman" w:hAnsi="Courier New" w:cs="Courier New"/>
          <w:color w:val="484848"/>
          <w:sz w:val="19"/>
        </w:rPr>
        <w:t>not in</w:t>
      </w:r>
      <w:r w:rsidRPr="00232E1C">
        <w:rPr>
          <w:rFonts w:ascii="Arial" w:eastAsia="Times New Roman" w:hAnsi="Arial" w:cs="Arial"/>
          <w:color w:val="484848"/>
          <w:sz w:val="24"/>
          <w:szCs w:val="24"/>
        </w:rPr>
        <w:t>.</w:t>
      </w:r>
    </w:p>
    <w:p w:rsid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szCs w:val="20"/>
          <w:u w:val="single"/>
        </w:rPr>
      </w:pP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Given a table </w:t>
      </w:r>
      <w:r w:rsidRPr="00232E1C">
        <w:rPr>
          <w:rFonts w:ascii="Courier New" w:eastAsia="Times New Roman" w:hAnsi="Courier New" w:cs="Courier New"/>
          <w:color w:val="FFFFFF"/>
          <w:sz w:val="29"/>
        </w:rPr>
        <w:t>TBL</w:t>
      </w:r>
      <w:r w:rsidRPr="00232E1C">
        <w:rPr>
          <w:rFonts w:ascii="Arial" w:eastAsia="Times New Roman" w:hAnsi="Arial" w:cs="Arial"/>
          <w:color w:val="FFFFFF"/>
          <w:sz w:val="36"/>
          <w:szCs w:val="36"/>
        </w:rPr>
        <w:t> with a field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that has rows with the following values:</w:t>
      </w:r>
    </w:p>
    <w:p w:rsidR="00232E1C" w:rsidRPr="00232E1C" w:rsidRDefault="00232E1C" w:rsidP="00232E1C">
      <w:pPr>
        <w:shd w:val="clear" w:color="auto" w:fill="3B67A7"/>
        <w:spacing w:after="0" w:line="300" w:lineRule="atLeast"/>
        <w:textAlignment w:val="baseline"/>
        <w:rPr>
          <w:rFonts w:ascii="Arial" w:eastAsia="Times New Roman" w:hAnsi="Arial" w:cs="Arial"/>
          <w:color w:val="FFFFFF"/>
          <w:sz w:val="36"/>
          <w:szCs w:val="36"/>
        </w:rPr>
      </w:pPr>
      <w:r w:rsidRPr="00232E1C">
        <w:rPr>
          <w:rFonts w:ascii="Courier New" w:eastAsia="Times New Roman" w:hAnsi="Courier New" w:cs="Courier New"/>
          <w:color w:val="FFFFFF"/>
          <w:sz w:val="29"/>
        </w:rPr>
        <w:t>1, 0, 0, 1, 1, 1, 1, 0, 0, 1, 0, 1, 0, 1, 0, 1</w:t>
      </w:r>
    </w:p>
    <w:p w:rsidR="00232E1C" w:rsidRPr="00232E1C" w:rsidRDefault="00232E1C" w:rsidP="00232E1C">
      <w:pPr>
        <w:shd w:val="clear" w:color="auto" w:fill="3B67A7"/>
        <w:spacing w:after="75" w:line="300" w:lineRule="atLeast"/>
        <w:textAlignment w:val="baseline"/>
        <w:rPr>
          <w:rFonts w:ascii="Arial" w:eastAsia="Times New Roman" w:hAnsi="Arial" w:cs="Arial"/>
          <w:color w:val="FFFFFF"/>
          <w:sz w:val="36"/>
          <w:szCs w:val="36"/>
        </w:rPr>
      </w:pPr>
      <w:r w:rsidRPr="00232E1C">
        <w:rPr>
          <w:rFonts w:ascii="Arial" w:eastAsia="Times New Roman" w:hAnsi="Arial" w:cs="Arial"/>
          <w:color w:val="FFFFFF"/>
          <w:sz w:val="36"/>
          <w:szCs w:val="36"/>
        </w:rPr>
        <w:t>Write a query to add 2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0 and add 3 where </w:t>
      </w:r>
      <w:proofErr w:type="spellStart"/>
      <w:r w:rsidRPr="00232E1C">
        <w:rPr>
          <w:rFonts w:ascii="Courier New" w:eastAsia="Times New Roman" w:hAnsi="Courier New" w:cs="Courier New"/>
          <w:color w:val="FFFFFF"/>
          <w:sz w:val="29"/>
        </w:rPr>
        <w:t>Nmbr</w:t>
      </w:r>
      <w:proofErr w:type="spellEnd"/>
      <w:r w:rsidRPr="00232E1C">
        <w:rPr>
          <w:rFonts w:ascii="Arial" w:eastAsia="Times New Roman" w:hAnsi="Arial" w:cs="Arial"/>
          <w:color w:val="FFFFFF"/>
          <w:sz w:val="36"/>
          <w:szCs w:val="36"/>
        </w:rPr>
        <w:t> is 1.</w:t>
      </w:r>
    </w:p>
    <w:p w:rsidR="00232E1C" w:rsidRPr="00232E1C" w:rsidRDefault="00232E1C" w:rsidP="00232E1C">
      <w:pPr>
        <w:shd w:val="clear" w:color="auto" w:fill="345E9B"/>
        <w:spacing w:after="0" w:line="240" w:lineRule="auto"/>
        <w:textAlignment w:val="baseline"/>
        <w:rPr>
          <w:rFonts w:ascii="Arial" w:eastAsia="Times New Roman" w:hAnsi="Arial" w:cs="Arial"/>
          <w:color w:val="FFFFFF"/>
          <w:sz w:val="23"/>
          <w:szCs w:val="23"/>
        </w:rPr>
      </w:pPr>
      <w:r w:rsidRPr="00232E1C">
        <w:rPr>
          <w:rFonts w:ascii="Arial" w:eastAsia="Times New Roman" w:hAnsi="Arial" w:cs="Arial"/>
          <w:color w:val="FFFFFF"/>
          <w:sz w:val="23"/>
        </w:rPr>
        <w:t>Hide answer</w:t>
      </w:r>
    </w:p>
    <w:p w:rsidR="00232E1C" w:rsidRPr="00232E1C" w:rsidRDefault="00232E1C" w:rsidP="00232E1C">
      <w:pPr>
        <w:shd w:val="clear" w:color="auto" w:fill="FFFFFF"/>
        <w:spacing w:after="240" w:line="360" w:lineRule="atLeast"/>
        <w:textAlignment w:val="baseline"/>
        <w:rPr>
          <w:rFonts w:ascii="Arial" w:eastAsia="Times New Roman" w:hAnsi="Arial" w:cs="Arial"/>
          <w:color w:val="484848"/>
          <w:sz w:val="24"/>
          <w:szCs w:val="24"/>
        </w:rPr>
      </w:pPr>
      <w:r w:rsidRPr="00232E1C">
        <w:rPr>
          <w:rFonts w:ascii="Arial" w:eastAsia="Times New Roman" w:hAnsi="Arial" w:cs="Arial"/>
          <w:color w:val="484848"/>
          <w:sz w:val="24"/>
          <w:szCs w:val="24"/>
        </w:rPr>
        <w:t>This can be done as follows:</w:t>
      </w:r>
    </w:p>
    <w:p w:rsidR="00232E1C" w:rsidRPr="00232E1C" w:rsidRDefault="00232E1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232E1C">
        <w:rPr>
          <w:rFonts w:ascii="Courier New" w:eastAsia="Times New Roman" w:hAnsi="Courier New" w:cs="Courier New"/>
          <w:color w:val="859900"/>
          <w:sz w:val="18"/>
        </w:rPr>
        <w:t>update</w:t>
      </w:r>
      <w:proofErr w:type="gramEnd"/>
      <w:r w:rsidRPr="00232E1C">
        <w:rPr>
          <w:rFonts w:ascii="Courier New" w:eastAsia="Times New Roman" w:hAnsi="Courier New" w:cs="Courier New"/>
          <w:color w:val="657B83"/>
          <w:sz w:val="18"/>
        </w:rPr>
        <w:t xml:space="preserve"> TBL </w:t>
      </w:r>
      <w:r w:rsidRPr="00232E1C">
        <w:rPr>
          <w:rFonts w:ascii="Courier New" w:eastAsia="Times New Roman" w:hAnsi="Courier New" w:cs="Courier New"/>
          <w:color w:val="859900"/>
          <w:sz w:val="18"/>
        </w:rPr>
        <w:t>set</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 </w:t>
      </w:r>
      <w:r w:rsidRPr="00232E1C">
        <w:rPr>
          <w:rFonts w:ascii="Courier New" w:eastAsia="Times New Roman" w:hAnsi="Courier New" w:cs="Courier New"/>
          <w:color w:val="859900"/>
          <w:sz w:val="18"/>
        </w:rPr>
        <w:t>case</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when</w:t>
      </w:r>
      <w:r w:rsidRPr="00232E1C">
        <w:rPr>
          <w:rFonts w:ascii="Courier New" w:eastAsia="Times New Roman" w:hAnsi="Courier New" w:cs="Courier New"/>
          <w:color w:val="657B83"/>
          <w:sz w:val="18"/>
        </w:rPr>
        <w:t xml:space="preserve"> </w:t>
      </w:r>
      <w:proofErr w:type="spellStart"/>
      <w:r w:rsidRPr="00232E1C">
        <w:rPr>
          <w:rFonts w:ascii="Courier New" w:eastAsia="Times New Roman" w:hAnsi="Courier New" w:cs="Courier New"/>
          <w:color w:val="657B83"/>
          <w:sz w:val="18"/>
        </w:rPr>
        <w:t>Nmbr</w:t>
      </w:r>
      <w:proofErr w:type="spellEnd"/>
      <w:r w:rsidRPr="00232E1C">
        <w:rPr>
          <w:rFonts w:ascii="Courier New" w:eastAsia="Times New Roman" w:hAnsi="Courier New" w:cs="Courier New"/>
          <w:color w:val="657B83"/>
          <w:sz w:val="18"/>
        </w:rPr>
        <w:t xml:space="preserve"> &gt; </w:t>
      </w:r>
      <w:r w:rsidRPr="00232E1C">
        <w:rPr>
          <w:rFonts w:ascii="Courier New" w:eastAsia="Times New Roman" w:hAnsi="Courier New" w:cs="Courier New"/>
          <w:color w:val="2AA198"/>
          <w:sz w:val="18"/>
        </w:rPr>
        <w:t>0</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then</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3</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else</w:t>
      </w:r>
      <w:r w:rsidRPr="00232E1C">
        <w:rPr>
          <w:rFonts w:ascii="Courier New" w:eastAsia="Times New Roman" w:hAnsi="Courier New" w:cs="Courier New"/>
          <w:color w:val="657B83"/>
          <w:sz w:val="18"/>
        </w:rPr>
        <w:t xml:space="preserve"> Nmbr+</w:t>
      </w:r>
      <w:r w:rsidRPr="00232E1C">
        <w:rPr>
          <w:rFonts w:ascii="Courier New" w:eastAsia="Times New Roman" w:hAnsi="Courier New" w:cs="Courier New"/>
          <w:color w:val="2AA198"/>
          <w:sz w:val="18"/>
        </w:rPr>
        <w:t>2</w:t>
      </w:r>
      <w:r w:rsidRPr="00232E1C">
        <w:rPr>
          <w:rFonts w:ascii="Courier New" w:eastAsia="Times New Roman" w:hAnsi="Courier New" w:cs="Courier New"/>
          <w:color w:val="657B83"/>
          <w:sz w:val="18"/>
        </w:rPr>
        <w:t xml:space="preserve"> </w:t>
      </w:r>
      <w:r w:rsidRPr="00232E1C">
        <w:rPr>
          <w:rFonts w:ascii="Courier New" w:eastAsia="Times New Roman" w:hAnsi="Courier New" w:cs="Courier New"/>
          <w:color w:val="859900"/>
          <w:sz w:val="18"/>
        </w:rPr>
        <w:t>end</w:t>
      </w:r>
      <w:r w:rsidRPr="00232E1C">
        <w:rPr>
          <w:rFonts w:ascii="Courier New" w:eastAsia="Times New Roman" w:hAnsi="Courier New" w:cs="Courier New"/>
          <w:color w:val="657B83"/>
          <w:sz w:val="18"/>
        </w:rPr>
        <w:t>;</w:t>
      </w:r>
    </w:p>
    <w:p w:rsidR="000B6AEC" w:rsidRPr="000B6AEC" w:rsidRDefault="000B6AEC" w:rsidP="000B6AEC">
      <w:pPr>
        <w:shd w:val="clear" w:color="auto" w:fill="3B67A7"/>
        <w:spacing w:after="0"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to find the 10th highest employee salary from an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 Explain your answer.</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(Note: You may assume that there are at least 10 records in the </w:t>
      </w:r>
      <w:r w:rsidRPr="000B6AEC">
        <w:rPr>
          <w:rFonts w:ascii="Courier New" w:eastAsia="Times New Roman" w:hAnsi="Courier New" w:cs="Courier New"/>
          <w:color w:val="FFFFFF"/>
          <w:sz w:val="29"/>
        </w:rPr>
        <w:t>Employee</w:t>
      </w:r>
      <w:r w:rsidRPr="000B6AEC">
        <w:rPr>
          <w:rFonts w:ascii="Arial" w:eastAsia="Times New Roman" w:hAnsi="Arial" w:cs="Arial"/>
          <w:color w:val="FFFFFF"/>
          <w:sz w:val="36"/>
          <w:szCs w:val="36"/>
        </w:rPr>
        <w:t> table.)</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lastRenderedPageBreak/>
        <w:t>Hide answer</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can be done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TOP (</w:t>
      </w:r>
      <w:r w:rsidRPr="000B6AEC">
        <w:rPr>
          <w:rFonts w:ascii="Courier New" w:eastAsia="Times New Roman" w:hAnsi="Courier New" w:cs="Courier New"/>
          <w:color w:val="2AA198"/>
          <w:sz w:val="18"/>
        </w:rPr>
        <w:t>10</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This works as follows: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First, the </w:t>
      </w:r>
      <w:r w:rsidRPr="000B6AEC">
        <w:rPr>
          <w:rFonts w:ascii="Courier New" w:eastAsia="Times New Roman" w:hAnsi="Courier New" w:cs="Courier New"/>
          <w:color w:val="484848"/>
          <w:sz w:val="19"/>
        </w:rPr>
        <w:t>SELECT DISTINCT TOP (10) Salary FROM Employee ORDER BY Salary DESC</w:t>
      </w:r>
      <w:r w:rsidRPr="000B6AEC">
        <w:rPr>
          <w:rFonts w:ascii="Arial" w:eastAsia="Times New Roman" w:hAnsi="Arial" w:cs="Arial"/>
          <w:color w:val="484848"/>
          <w:sz w:val="24"/>
          <w:szCs w:val="24"/>
        </w:rPr>
        <w:t> query will select the top 10 salaried employees in the table. However, those salaries will be listed in </w:t>
      </w:r>
      <w:r w:rsidRPr="000B6AEC">
        <w:rPr>
          <w:rFonts w:ascii="Arial" w:eastAsia="Times New Roman" w:hAnsi="Arial" w:cs="Arial"/>
          <w:i/>
          <w:iCs/>
          <w:color w:val="484848"/>
          <w:sz w:val="24"/>
          <w:szCs w:val="24"/>
        </w:rPr>
        <w:t>descending</w:t>
      </w:r>
      <w:r w:rsidRPr="000B6AEC">
        <w:rPr>
          <w:rFonts w:ascii="Arial" w:eastAsia="Times New Roman" w:hAnsi="Arial" w:cs="Arial"/>
          <w:color w:val="484848"/>
          <w:sz w:val="24"/>
          <w:szCs w:val="24"/>
        </w:rPr>
        <w:t> order. That was necessary for the first query to work, but now picking the top 1 from that list will give you the </w:t>
      </w:r>
      <w:r w:rsidRPr="000B6AEC">
        <w:rPr>
          <w:rFonts w:ascii="Arial" w:eastAsia="Times New Roman" w:hAnsi="Arial" w:cs="Arial"/>
          <w:i/>
          <w:iCs/>
          <w:color w:val="484848"/>
          <w:sz w:val="24"/>
          <w:szCs w:val="24"/>
        </w:rPr>
        <w:t>highest</w:t>
      </w:r>
      <w:r w:rsidRPr="000B6AEC">
        <w:rPr>
          <w:rFonts w:ascii="Arial" w:eastAsia="Times New Roman" w:hAnsi="Arial" w:cs="Arial"/>
          <w:color w:val="484848"/>
          <w:sz w:val="24"/>
          <w:szCs w:val="24"/>
        </w:rPr>
        <w:t> salary not the the </w:t>
      </w:r>
      <w:r w:rsidRPr="000B6AEC">
        <w:rPr>
          <w:rFonts w:ascii="Arial" w:eastAsia="Times New Roman" w:hAnsi="Arial" w:cs="Arial"/>
          <w:i/>
          <w:iCs/>
          <w:color w:val="484848"/>
          <w:sz w:val="24"/>
          <w:szCs w:val="24"/>
        </w:rPr>
        <w:t>10th highest</w:t>
      </w:r>
      <w:r w:rsidRPr="000B6AEC">
        <w:rPr>
          <w:rFonts w:ascii="Arial" w:eastAsia="Times New Roman" w:hAnsi="Arial" w:cs="Arial"/>
          <w:color w:val="484848"/>
          <w:sz w:val="24"/>
          <w:szCs w:val="24"/>
        </w:rPr>
        <w:t> salary.</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Therefore, the second query reorders the 10 records in </w:t>
      </w:r>
      <w:r w:rsidRPr="000B6AEC">
        <w:rPr>
          <w:rFonts w:ascii="Arial" w:eastAsia="Times New Roman" w:hAnsi="Arial" w:cs="Arial"/>
          <w:i/>
          <w:iCs/>
          <w:color w:val="484848"/>
          <w:sz w:val="24"/>
          <w:szCs w:val="24"/>
        </w:rPr>
        <w:t>ascending</w:t>
      </w:r>
      <w:r w:rsidRPr="000B6AEC">
        <w:rPr>
          <w:rFonts w:ascii="Arial" w:eastAsia="Times New Roman" w:hAnsi="Arial" w:cs="Arial"/>
          <w:color w:val="484848"/>
          <w:sz w:val="24"/>
          <w:szCs w:val="24"/>
        </w:rPr>
        <w:t> order (which the default sort order) and </w:t>
      </w:r>
      <w:r w:rsidRPr="000B6AEC">
        <w:rPr>
          <w:rFonts w:ascii="Arial" w:eastAsia="Times New Roman" w:hAnsi="Arial" w:cs="Arial"/>
          <w:i/>
          <w:iCs/>
          <w:color w:val="484848"/>
          <w:sz w:val="24"/>
          <w:szCs w:val="24"/>
        </w:rPr>
        <w:t>then</w:t>
      </w:r>
      <w:r w:rsidRPr="000B6AEC">
        <w:rPr>
          <w:rFonts w:ascii="Arial" w:eastAsia="Times New Roman" w:hAnsi="Arial" w:cs="Arial"/>
          <w:color w:val="484848"/>
          <w:sz w:val="24"/>
          <w:szCs w:val="24"/>
        </w:rPr>
        <w:t> selects the top record (which will now be the lowest of those 10 salaries).</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Not all databases support the </w:t>
      </w:r>
      <w:r w:rsidRPr="000B6AEC">
        <w:rPr>
          <w:rFonts w:ascii="Courier New" w:eastAsia="Times New Roman" w:hAnsi="Courier New" w:cs="Courier New"/>
          <w:color w:val="484848"/>
          <w:sz w:val="19"/>
        </w:rPr>
        <w:t>TOP</w:t>
      </w:r>
      <w:r w:rsidRPr="000B6AEC">
        <w:rPr>
          <w:rFonts w:ascii="Arial" w:eastAsia="Times New Roman" w:hAnsi="Arial" w:cs="Arial"/>
          <w:color w:val="484848"/>
          <w:sz w:val="24"/>
          <w:szCs w:val="24"/>
        </w:rPr>
        <w:t xml:space="preserve"> keyword. For example,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and </w:t>
      </w:r>
      <w:proofErr w:type="spellStart"/>
      <w:r w:rsidRPr="000B6AEC">
        <w:rPr>
          <w:rFonts w:ascii="Arial" w:eastAsia="Times New Roman" w:hAnsi="Arial" w:cs="Arial"/>
          <w:color w:val="484848"/>
          <w:sz w:val="24"/>
          <w:szCs w:val="24"/>
        </w:rPr>
        <w:t>PostreSQL</w:t>
      </w:r>
      <w:proofErr w:type="spellEnd"/>
      <w:r w:rsidRPr="000B6AEC">
        <w:rPr>
          <w:rFonts w:ascii="Arial" w:eastAsia="Times New Roman" w:hAnsi="Arial" w:cs="Arial"/>
          <w:color w:val="484848"/>
          <w:sz w:val="24"/>
          <w:szCs w:val="24"/>
        </w:rPr>
        <w:t xml:space="preserve"> use the </w:t>
      </w:r>
      <w:r w:rsidRPr="000B6AEC">
        <w:rPr>
          <w:rFonts w:ascii="Courier New" w:eastAsia="Times New Roman" w:hAnsi="Courier New" w:cs="Courier New"/>
          <w:color w:val="484848"/>
          <w:sz w:val="19"/>
        </w:rPr>
        <w:t>LIMIT</w:t>
      </w:r>
      <w:r w:rsidRPr="000B6AEC">
        <w:rPr>
          <w:rFonts w:ascii="Arial" w:eastAsia="Times New Roman" w:hAnsi="Arial" w:cs="Arial"/>
          <w:color w:val="484848"/>
          <w:sz w:val="24"/>
          <w:szCs w:val="24"/>
        </w:rPr>
        <w:t> keyword, as follows: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10</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w:t>
      </w:r>
      <w:proofErr w:type="spellStart"/>
      <w:proofErr w:type="gramStart"/>
      <w:r w:rsidRPr="000B6AEC">
        <w:rPr>
          <w:rFonts w:ascii="Courier New" w:eastAsia="Times New Roman" w:hAnsi="Courier New" w:cs="Courier New"/>
          <w:color w:val="657B83"/>
          <w:sz w:val="18"/>
        </w:rPr>
        <w:t>Emp</w:t>
      </w:r>
      <w:proofErr w:type="spellEnd"/>
      <w:proofErr w:type="gram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Or even more concisely, in </w:t>
      </w:r>
      <w:proofErr w:type="spellStart"/>
      <w:r w:rsidRPr="000B6AEC">
        <w:rPr>
          <w:rFonts w:ascii="Arial" w:eastAsia="Times New Roman" w:hAnsi="Arial" w:cs="Arial"/>
          <w:color w:val="484848"/>
          <w:sz w:val="24"/>
          <w:szCs w:val="24"/>
        </w:rPr>
        <w:t>MySQL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9</w:t>
      </w:r>
      <w:proofErr w:type="gramStart"/>
      <w:r w:rsidRPr="000B6AEC">
        <w:rPr>
          <w:rFonts w:ascii="Courier New" w:eastAsia="Times New Roman" w:hAnsi="Courier New" w:cs="Courier New"/>
          <w:color w:val="657B83"/>
          <w:sz w:val="18"/>
        </w:rPr>
        <w:t>,</w:t>
      </w:r>
      <w:r w:rsidRPr="000B6AEC">
        <w:rPr>
          <w:rFonts w:ascii="Courier New" w:eastAsia="Times New Roman" w:hAnsi="Courier New" w:cs="Courier New"/>
          <w:color w:val="2AA198"/>
          <w:sz w:val="18"/>
        </w:rPr>
        <w:t>1</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spacing w:after="24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 xml:space="preserve">And in </w:t>
      </w:r>
      <w:proofErr w:type="spellStart"/>
      <w:r w:rsidRPr="000B6AEC">
        <w:rPr>
          <w:rFonts w:ascii="Arial" w:eastAsia="Times New Roman" w:hAnsi="Arial" w:cs="Arial"/>
          <w:color w:val="484848"/>
          <w:sz w:val="24"/>
          <w:szCs w:val="24"/>
        </w:rPr>
        <w:t>PostgreSQL</w:t>
      </w:r>
      <w:proofErr w:type="spellEnd"/>
      <w:r w:rsidRPr="000B6AEC">
        <w:rPr>
          <w:rFonts w:ascii="Arial" w:eastAsia="Times New Roman" w:hAnsi="Arial" w:cs="Arial"/>
          <w:color w:val="484848"/>
          <w:sz w:val="24"/>
          <w:szCs w:val="24"/>
        </w:rPr>
        <w:t xml:space="preserve"> this can be:</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0B6AEC">
        <w:rPr>
          <w:rFonts w:ascii="Courier New" w:eastAsia="Times New Roman" w:hAnsi="Courier New" w:cs="Courier New"/>
          <w:color w:val="859900"/>
          <w:sz w:val="18"/>
        </w:rPr>
        <w:t>SELECT</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DISTINCT</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Employee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Salary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 xml:space="preserve"> LIMIT </w:t>
      </w:r>
      <w:r w:rsidRPr="000B6AEC">
        <w:rPr>
          <w:rFonts w:ascii="Courier New" w:eastAsia="Times New Roman" w:hAnsi="Courier New" w:cs="Courier New"/>
          <w:color w:val="2AA198"/>
          <w:sz w:val="18"/>
        </w:rPr>
        <w:t>1</w:t>
      </w:r>
      <w:r w:rsidRPr="000B6AEC">
        <w:rPr>
          <w:rFonts w:ascii="Courier New" w:eastAsia="Times New Roman" w:hAnsi="Courier New" w:cs="Courier New"/>
          <w:color w:val="657B83"/>
          <w:sz w:val="18"/>
        </w:rPr>
        <w:t xml:space="preserve"> OFFSET </w:t>
      </w:r>
      <w:r w:rsidRPr="000B6AEC">
        <w:rPr>
          <w:rFonts w:ascii="Courier New" w:eastAsia="Times New Roman" w:hAnsi="Courier New" w:cs="Courier New"/>
          <w:color w:val="2AA198"/>
          <w:sz w:val="18"/>
        </w:rPr>
        <w:t>9</w:t>
      </w:r>
      <w:r w:rsidRPr="000B6AEC">
        <w:rPr>
          <w:rFonts w:ascii="Courier New" w:eastAsia="Times New Roman" w:hAnsi="Courier New" w:cs="Courier New"/>
          <w:color w:val="657B83"/>
          <w:sz w:val="18"/>
        </w:rPr>
        <w:t>;</w:t>
      </w:r>
    </w:p>
    <w:p w:rsidR="000B6AEC" w:rsidRPr="000B6AEC" w:rsidRDefault="000B6AEC" w:rsidP="000B6AEC">
      <w:pPr>
        <w:shd w:val="clear" w:color="auto" w:fill="3B67A7"/>
        <w:spacing w:after="75" w:line="300" w:lineRule="atLeast"/>
        <w:textAlignment w:val="baseline"/>
        <w:rPr>
          <w:rFonts w:ascii="Arial" w:eastAsia="Times New Roman" w:hAnsi="Arial" w:cs="Arial"/>
          <w:color w:val="FFFFFF"/>
          <w:sz w:val="36"/>
          <w:szCs w:val="36"/>
        </w:rPr>
      </w:pPr>
      <w:r w:rsidRPr="000B6AEC">
        <w:rPr>
          <w:rFonts w:ascii="Arial" w:eastAsia="Times New Roman" w:hAnsi="Arial" w:cs="Arial"/>
          <w:color w:val="FFFFFF"/>
          <w:sz w:val="36"/>
          <w:szCs w:val="36"/>
        </w:rPr>
        <w:t>Write a SQL query using </w:t>
      </w:r>
      <w:r w:rsidRPr="000B6AEC">
        <w:rPr>
          <w:rFonts w:ascii="Courier New" w:eastAsia="Times New Roman" w:hAnsi="Courier New" w:cs="Courier New"/>
          <w:color w:val="FFFFFF"/>
          <w:sz w:val="29"/>
        </w:rPr>
        <w:t>UNION ALL</w:t>
      </w:r>
      <w:r w:rsidRPr="000B6AEC">
        <w:rPr>
          <w:rFonts w:ascii="Arial" w:eastAsia="Times New Roman" w:hAnsi="Arial" w:cs="Arial"/>
          <w:color w:val="FFFFFF"/>
          <w:sz w:val="36"/>
          <w:szCs w:val="36"/>
        </w:rPr>
        <w:t> (</w:t>
      </w:r>
      <w:r w:rsidRPr="000B6AEC">
        <w:rPr>
          <w:rFonts w:ascii="Arial" w:eastAsia="Times New Roman" w:hAnsi="Arial" w:cs="Arial"/>
          <w:b/>
          <w:bCs/>
          <w:color w:val="FFFFFF"/>
          <w:sz w:val="36"/>
        </w:rPr>
        <w:t>not</w:t>
      </w:r>
      <w:r w:rsidRPr="000B6AEC">
        <w:rPr>
          <w:rFonts w:ascii="Arial" w:eastAsia="Times New Roman" w:hAnsi="Arial" w:cs="Arial"/>
          <w:color w:val="FFFFFF"/>
          <w:sz w:val="36"/>
          <w:szCs w:val="36"/>
        </w:rPr>
        <w:t> </w:t>
      </w:r>
      <w:r w:rsidRPr="000B6AEC">
        <w:rPr>
          <w:rFonts w:ascii="Courier New" w:eastAsia="Times New Roman" w:hAnsi="Courier New" w:cs="Courier New"/>
          <w:color w:val="FFFFFF"/>
          <w:sz w:val="29"/>
        </w:rPr>
        <w:t>UNION</w:t>
      </w:r>
      <w:r w:rsidRPr="000B6AEC">
        <w:rPr>
          <w:rFonts w:ascii="Arial" w:eastAsia="Times New Roman" w:hAnsi="Arial" w:cs="Arial"/>
          <w:color w:val="FFFFFF"/>
          <w:sz w:val="36"/>
          <w:szCs w:val="36"/>
        </w:rPr>
        <w:t>) that uses the </w:t>
      </w:r>
      <w:r w:rsidRPr="000B6AEC">
        <w:rPr>
          <w:rFonts w:ascii="Courier New" w:eastAsia="Times New Roman" w:hAnsi="Courier New" w:cs="Courier New"/>
          <w:color w:val="FFFFFF"/>
          <w:sz w:val="29"/>
        </w:rPr>
        <w:t>WHERE</w:t>
      </w:r>
      <w:r w:rsidRPr="000B6AEC">
        <w:rPr>
          <w:rFonts w:ascii="Arial" w:eastAsia="Times New Roman" w:hAnsi="Arial" w:cs="Arial"/>
          <w:color w:val="FFFFFF"/>
          <w:sz w:val="36"/>
          <w:szCs w:val="36"/>
        </w:rPr>
        <w:t> clause to eliminate duplicates. Why might you want to do this?</w:t>
      </w:r>
    </w:p>
    <w:p w:rsidR="000B6AEC" w:rsidRPr="000B6AEC" w:rsidRDefault="000B6AEC" w:rsidP="000B6AEC">
      <w:pPr>
        <w:shd w:val="clear" w:color="auto" w:fill="345E9B"/>
        <w:spacing w:after="0" w:line="240" w:lineRule="auto"/>
        <w:textAlignment w:val="baseline"/>
        <w:rPr>
          <w:rFonts w:ascii="Arial" w:eastAsia="Times New Roman" w:hAnsi="Arial" w:cs="Arial"/>
          <w:color w:val="FFFFFF"/>
          <w:sz w:val="23"/>
          <w:szCs w:val="23"/>
        </w:rPr>
      </w:pPr>
      <w:r w:rsidRPr="000B6AEC">
        <w:rPr>
          <w:rFonts w:ascii="Arial" w:eastAsia="Times New Roman" w:hAnsi="Arial" w:cs="Arial"/>
          <w:color w:val="FFFFFF"/>
          <w:sz w:val="23"/>
        </w:rPr>
        <w:t>Hide answer</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t>You can avoid duplicates using </w:t>
      </w:r>
      <w:r w:rsidRPr="000B6AEC">
        <w:rPr>
          <w:rFonts w:ascii="Courier New" w:eastAsia="Times New Roman" w:hAnsi="Courier New" w:cs="Courier New"/>
          <w:color w:val="484848"/>
          <w:sz w:val="19"/>
        </w:rPr>
        <w:t>UNION ALL</w:t>
      </w:r>
      <w:r w:rsidRPr="000B6AEC">
        <w:rPr>
          <w:rFonts w:ascii="Arial" w:eastAsia="Times New Roman" w:hAnsi="Arial" w:cs="Arial"/>
          <w:color w:val="484848"/>
          <w:sz w:val="24"/>
          <w:szCs w:val="24"/>
        </w:rPr>
        <w:t> and still run much faster than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(which is actually same as UNION) by running a query like this:</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a=X UNION ALL SELECT * FROM </w:t>
      </w:r>
      <w:proofErr w:type="spellStart"/>
      <w:r w:rsidRPr="000B6AEC">
        <w:rPr>
          <w:rFonts w:ascii="Courier New" w:eastAsia="Times New Roman" w:hAnsi="Courier New" w:cs="Courier New"/>
          <w:color w:val="484848"/>
          <w:sz w:val="18"/>
        </w:rPr>
        <w:t>mytable</w:t>
      </w:r>
      <w:proofErr w:type="spellEnd"/>
      <w:r w:rsidRPr="000B6AEC">
        <w:rPr>
          <w:rFonts w:ascii="Courier New" w:eastAsia="Times New Roman" w:hAnsi="Courier New" w:cs="Courier New"/>
          <w:color w:val="484848"/>
          <w:sz w:val="18"/>
        </w:rPr>
        <w:t xml:space="preserve"> WHERE b=Y AND a</w:t>
      </w:r>
      <w:proofErr w:type="gramStart"/>
      <w:r w:rsidRPr="000B6AEC">
        <w:rPr>
          <w:rFonts w:ascii="Courier New" w:eastAsia="Times New Roman" w:hAnsi="Courier New" w:cs="Courier New"/>
          <w:color w:val="484848"/>
          <w:sz w:val="18"/>
        </w:rPr>
        <w:t>!=</w:t>
      </w:r>
      <w:proofErr w:type="gramEnd"/>
      <w:r w:rsidRPr="000B6AEC">
        <w:rPr>
          <w:rFonts w:ascii="Courier New" w:eastAsia="Times New Roman" w:hAnsi="Courier New" w:cs="Courier New"/>
          <w:color w:val="484848"/>
          <w:sz w:val="18"/>
        </w:rPr>
        <w:t>X</w:t>
      </w:r>
    </w:p>
    <w:p w:rsidR="000B6AEC" w:rsidRPr="000B6AEC" w:rsidRDefault="000B6AEC" w:rsidP="000B6AEC">
      <w:pPr>
        <w:shd w:val="clear" w:color="auto" w:fill="FFFFFF"/>
        <w:spacing w:after="0" w:line="360" w:lineRule="atLeast"/>
        <w:textAlignment w:val="baseline"/>
        <w:rPr>
          <w:rFonts w:ascii="Arial" w:eastAsia="Times New Roman" w:hAnsi="Arial" w:cs="Arial"/>
          <w:color w:val="484848"/>
          <w:sz w:val="24"/>
          <w:szCs w:val="24"/>
        </w:rPr>
      </w:pPr>
      <w:r w:rsidRPr="000B6AEC">
        <w:rPr>
          <w:rFonts w:ascii="Arial" w:eastAsia="Times New Roman" w:hAnsi="Arial" w:cs="Arial"/>
          <w:color w:val="484848"/>
          <w:sz w:val="24"/>
          <w:szCs w:val="24"/>
        </w:rPr>
        <w:lastRenderedPageBreak/>
        <w:t>The key is the </w:t>
      </w:r>
      <w:r w:rsidRPr="000B6AEC">
        <w:rPr>
          <w:rFonts w:ascii="Courier New" w:eastAsia="Times New Roman" w:hAnsi="Courier New" w:cs="Courier New"/>
          <w:color w:val="484848"/>
          <w:sz w:val="19"/>
        </w:rPr>
        <w:t>AND a</w:t>
      </w:r>
      <w:proofErr w:type="gramStart"/>
      <w:r w:rsidRPr="000B6AEC">
        <w:rPr>
          <w:rFonts w:ascii="Courier New" w:eastAsia="Times New Roman" w:hAnsi="Courier New" w:cs="Courier New"/>
          <w:color w:val="484848"/>
          <w:sz w:val="19"/>
        </w:rPr>
        <w:t>!=</w:t>
      </w:r>
      <w:proofErr w:type="gramEnd"/>
      <w:r w:rsidRPr="000B6AEC">
        <w:rPr>
          <w:rFonts w:ascii="Courier New" w:eastAsia="Times New Roman" w:hAnsi="Courier New" w:cs="Courier New"/>
          <w:color w:val="484848"/>
          <w:sz w:val="19"/>
        </w:rPr>
        <w:t>X</w:t>
      </w:r>
      <w:r w:rsidRPr="000B6AEC">
        <w:rPr>
          <w:rFonts w:ascii="Arial" w:eastAsia="Times New Roman" w:hAnsi="Arial" w:cs="Arial"/>
          <w:color w:val="484848"/>
          <w:sz w:val="24"/>
          <w:szCs w:val="24"/>
        </w:rPr>
        <w:t> part. This gives you the benefits of the </w:t>
      </w:r>
      <w:r w:rsidRPr="000B6AEC">
        <w:rPr>
          <w:rFonts w:ascii="Courier New" w:eastAsia="Times New Roman" w:hAnsi="Courier New" w:cs="Courier New"/>
          <w:color w:val="484848"/>
          <w:sz w:val="19"/>
        </w:rPr>
        <w:t>UNION</w:t>
      </w:r>
      <w:r w:rsidRPr="000B6AEC">
        <w:rPr>
          <w:rFonts w:ascii="Arial" w:eastAsia="Times New Roman" w:hAnsi="Arial" w:cs="Arial"/>
          <w:color w:val="484848"/>
          <w:sz w:val="24"/>
          <w:szCs w:val="24"/>
        </w:rPr>
        <w:t> (a.k.a., </w:t>
      </w:r>
      <w:r w:rsidRPr="000B6AEC">
        <w:rPr>
          <w:rFonts w:ascii="Courier New" w:eastAsia="Times New Roman" w:hAnsi="Courier New" w:cs="Courier New"/>
          <w:color w:val="484848"/>
          <w:sz w:val="19"/>
        </w:rPr>
        <w:t>UNION DISTINCT</w:t>
      </w:r>
      <w:r w:rsidRPr="000B6AEC">
        <w:rPr>
          <w:rFonts w:ascii="Arial" w:eastAsia="Times New Roman" w:hAnsi="Arial" w:cs="Arial"/>
          <w:color w:val="484848"/>
          <w:sz w:val="24"/>
          <w:szCs w:val="24"/>
        </w:rPr>
        <w:t>) command, while avoiding much of its performance hit.</w:t>
      </w:r>
    </w:p>
    <w:p w:rsidR="000B6AEC" w:rsidRPr="000B6AEC" w:rsidRDefault="000B6AEC" w:rsidP="000B6AEC">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Given the following tables: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SELECT * FROM users;</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username</w:t>
      </w:r>
      <w:proofErr w:type="gram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John Doe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Jane Don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Alice Jones                                                                                         </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4        Lisa Romero</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SELECT * FROM </w:t>
      </w:r>
      <w:proofErr w:type="spellStart"/>
      <w:r w:rsidRPr="000B6AEC">
        <w:rPr>
          <w:rFonts w:ascii="Courier New" w:eastAsia="Times New Roman" w:hAnsi="Courier New" w:cs="Courier New"/>
          <w:color w:val="FFFFFF"/>
          <w:sz w:val="20"/>
        </w:rPr>
        <w:t>training_details</w:t>
      </w:r>
      <w:proofErr w:type="spellEnd"/>
      <w:r w:rsidRPr="000B6AEC">
        <w:rPr>
          <w:rFonts w:ascii="Courier New" w:eastAsia="Times New Roman" w:hAnsi="Courier New" w:cs="Courier New"/>
          <w:color w:val="FFFFFF"/>
          <w:sz w:val="20"/>
        </w:rPr>
        <w:t>;</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proofErr w:type="spellStart"/>
      <w:r w:rsidRPr="000B6AEC">
        <w:rPr>
          <w:rFonts w:ascii="Courier New" w:eastAsia="Times New Roman" w:hAnsi="Courier New" w:cs="Courier New"/>
          <w:color w:val="FFFFFF"/>
          <w:sz w:val="20"/>
        </w:rPr>
        <w:t>user_training_</w:t>
      </w:r>
      <w:proofErr w:type="gramStart"/>
      <w:r w:rsidRPr="000B6AEC">
        <w:rPr>
          <w:rFonts w:ascii="Courier New" w:eastAsia="Times New Roman" w:hAnsi="Courier New" w:cs="Courier New"/>
          <w:color w:val="FFFFFF"/>
          <w:sz w:val="20"/>
        </w:rPr>
        <w:t>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user</w:t>
      </w:r>
      <w:proofErr w:type="gramEnd"/>
      <w:r w:rsidRPr="000B6AEC">
        <w:rPr>
          <w:rFonts w:ascii="Courier New" w:eastAsia="Times New Roman" w:hAnsi="Courier New" w:cs="Courier New"/>
          <w:color w:val="FFFFFF"/>
          <w:sz w:val="20"/>
        </w:rPr>
        <w:t>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training_id</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training_date</w:t>
      </w:r>
      <w:proofErr w:type="spellEnd"/>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1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3                 </w:t>
      </w:r>
      <w:proofErr w:type="spellStart"/>
      <w:r w:rsidRPr="000B6AEC">
        <w:rPr>
          <w:rFonts w:ascii="Courier New" w:eastAsia="Times New Roman" w:hAnsi="Courier New" w:cs="Courier New"/>
          <w:color w:val="FFFFFF"/>
          <w:sz w:val="20"/>
        </w:rPr>
        <w:t>3</w:t>
      </w:r>
      <w:proofErr w:type="spellEnd"/>
      <w:r w:rsidRPr="000B6AEC">
        <w:rPr>
          <w:rFonts w:ascii="Courier New" w:eastAsia="Times New Roman" w:hAnsi="Courier New" w:cs="Courier New"/>
          <w:color w:val="FFFFFF"/>
          <w:sz w:val="20"/>
        </w:rPr>
        <w:t xml:space="preserve">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4                 </w:t>
      </w:r>
      <w:proofErr w:type="spellStart"/>
      <w:r w:rsidRPr="000B6AEC">
        <w:rPr>
          <w:rFonts w:ascii="Courier New" w:eastAsia="Times New Roman" w:hAnsi="Courier New" w:cs="Courier New"/>
          <w:color w:val="FFFFFF"/>
          <w:sz w:val="20"/>
        </w:rPr>
        <w:t>4</w:t>
      </w:r>
      <w:proofErr w:type="spellEnd"/>
      <w:r w:rsidRPr="000B6AEC">
        <w:rPr>
          <w:rFonts w:ascii="Courier New" w:eastAsia="Times New Roman" w:hAnsi="Courier New" w:cs="Courier New"/>
          <w:color w:val="FFFFFF"/>
          <w:sz w:val="20"/>
        </w:rPr>
        <w:t xml:space="preserve">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5                 2        </w:t>
      </w:r>
      <w:proofErr w:type="spellStart"/>
      <w:r w:rsidRPr="000B6AEC">
        <w:rPr>
          <w:rFonts w:ascii="Courier New" w:eastAsia="Times New Roman" w:hAnsi="Courier New" w:cs="Courier New"/>
          <w:color w:val="FFFFFF"/>
          <w:sz w:val="20"/>
        </w:rPr>
        <w:t>2</w:t>
      </w:r>
      <w:proofErr w:type="spellEnd"/>
      <w:r w:rsidRPr="000B6AEC">
        <w:rPr>
          <w:rFonts w:ascii="Courier New" w:eastAsia="Times New Roman" w:hAnsi="Courier New" w:cs="Courier New"/>
          <w:color w:val="FFFFFF"/>
          <w:sz w:val="20"/>
        </w:rPr>
        <w:t xml:space="preserve">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6                 1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7                 3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8                 4        3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9                 1        4            "2015-08-03"</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10                3        1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11                4        2            "2015-08-04"</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12                3        2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 xml:space="preserve">13                1        </w:t>
      </w:r>
      <w:proofErr w:type="spellStart"/>
      <w:r w:rsidRPr="000B6AEC">
        <w:rPr>
          <w:rFonts w:ascii="Courier New" w:eastAsia="Times New Roman" w:hAnsi="Courier New" w:cs="Courier New"/>
          <w:color w:val="FFFFFF"/>
          <w:sz w:val="20"/>
        </w:rPr>
        <w:t>1</w:t>
      </w:r>
      <w:proofErr w:type="spellEnd"/>
      <w:r w:rsidRPr="000B6AEC">
        <w:rPr>
          <w:rFonts w:ascii="Courier New" w:eastAsia="Times New Roman" w:hAnsi="Courier New" w:cs="Courier New"/>
          <w:color w:val="FFFFFF"/>
          <w:sz w:val="20"/>
        </w:rPr>
        <w:t xml:space="preserve">            "2015-08-02"</w:t>
      </w:r>
    </w:p>
    <w:p w:rsidR="000B6AEC" w:rsidRPr="000B6AEC" w:rsidRDefault="000B6AEC" w:rsidP="000B6AEC">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0B6AEC">
        <w:rPr>
          <w:rFonts w:ascii="Courier New" w:eastAsia="Times New Roman" w:hAnsi="Courier New" w:cs="Courier New"/>
          <w:color w:val="FFFFFF"/>
          <w:sz w:val="20"/>
        </w:rPr>
        <w:t>14                4        3            "2015-08-03"</w:t>
      </w:r>
    </w:p>
    <w:p w:rsidR="000B6AEC" w:rsidRPr="000B6AEC" w:rsidRDefault="000B6AEC" w:rsidP="000B6AEC">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0B6AEC">
        <w:rPr>
          <w:rFonts w:ascii="Times New Roman" w:eastAsia="Times New Roman" w:hAnsi="Times New Roman" w:cs="Times New Roman"/>
          <w:color w:val="FFFFFF"/>
          <w:sz w:val="36"/>
          <w:szCs w:val="36"/>
        </w:rPr>
        <w:t xml:space="preserve">Write a query to </w:t>
      </w:r>
      <w:proofErr w:type="spellStart"/>
      <w:r w:rsidRPr="000B6AEC">
        <w:rPr>
          <w:rFonts w:ascii="Times New Roman" w:eastAsia="Times New Roman" w:hAnsi="Times New Roman" w:cs="Times New Roman"/>
          <w:color w:val="FFFFFF"/>
          <w:sz w:val="36"/>
          <w:szCs w:val="36"/>
        </w:rPr>
        <w:t>to</w:t>
      </w:r>
      <w:proofErr w:type="spellEnd"/>
      <w:r w:rsidRPr="000B6AEC">
        <w:rPr>
          <w:rFonts w:ascii="Times New Roman" w:eastAsia="Times New Roman" w:hAnsi="Times New Roman" w:cs="Times New Roman"/>
          <w:color w:val="FFFFFF"/>
          <w:sz w:val="36"/>
          <w:szCs w:val="36"/>
        </w:rPr>
        <w:t xml:space="preserve"> get the list of users who took the a training lesson more than once in the same day, grouped by user and training lesson, each ordered from the most recent lesson date to oldest date.</w:t>
      </w:r>
    </w:p>
    <w:p w:rsidR="000B6AEC" w:rsidRPr="000B6AEC" w:rsidRDefault="000B6AEC" w:rsidP="000B6AEC">
      <w:pPr>
        <w:shd w:val="clear" w:color="auto" w:fill="345E9B"/>
        <w:spacing w:after="0" w:line="240" w:lineRule="auto"/>
        <w:textAlignment w:val="baseline"/>
        <w:rPr>
          <w:rFonts w:ascii="Times New Roman" w:eastAsia="Times New Roman" w:hAnsi="Times New Roman" w:cs="Times New Roman"/>
          <w:color w:val="FFFFFF"/>
          <w:sz w:val="24"/>
          <w:szCs w:val="24"/>
        </w:rPr>
      </w:pPr>
      <w:r w:rsidRPr="000B6AEC">
        <w:rPr>
          <w:rFonts w:ascii="Times New Roman" w:eastAsia="Times New Roman" w:hAnsi="Times New Roman" w:cs="Times New Roman"/>
          <w:color w:val="FFFFFF"/>
          <w:sz w:val="24"/>
          <w:szCs w:val="24"/>
        </w:rPr>
        <w:t>Hide answer</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859900"/>
          <w:sz w:val="18"/>
        </w:rPr>
        <w:lastRenderedPageBreak/>
        <w:t>SELECT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username</w:t>
      </w:r>
      <w:proofErr w:type="gram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w:t>
      </w:r>
      <w:r w:rsidRPr="000B6AEC">
        <w:rPr>
          <w:rFonts w:ascii="Courier New" w:eastAsia="Times New Roman" w:hAnsi="Courier New" w:cs="Courier New"/>
          <w:color w:val="859900"/>
          <w:sz w:val="18"/>
        </w:rPr>
        <w:t>AS</w:t>
      </w:r>
      <w:r w:rsidRPr="000B6AEC">
        <w:rPr>
          <w:rFonts w:ascii="Courier New" w:eastAsia="Times New Roman" w:hAnsi="Courier New" w:cs="Courier New"/>
          <w:color w:val="657B83"/>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FROM</w:t>
      </w:r>
      <w:r w:rsidRPr="000B6AEC">
        <w:rPr>
          <w:rFonts w:ascii="Courier New" w:eastAsia="Times New Roman" w:hAnsi="Courier New" w:cs="Courier New"/>
          <w:color w:val="657B83"/>
          <w:sz w:val="18"/>
        </w:rPr>
        <w:t xml:space="preserve"> users u </w:t>
      </w:r>
      <w:r w:rsidRPr="000B6AEC">
        <w:rPr>
          <w:rFonts w:ascii="Courier New" w:eastAsia="Times New Roman" w:hAnsi="Courier New" w:cs="Courier New"/>
          <w:color w:val="859900"/>
          <w:sz w:val="18"/>
        </w:rPr>
        <w:t>JOIN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training_details</w:t>
      </w:r>
      <w:proofErr w:type="spellEnd"/>
      <w:r w:rsidRPr="000B6AEC">
        <w:rPr>
          <w:rFonts w:ascii="Courier New" w:eastAsia="Times New Roman" w:hAnsi="Courier New" w:cs="Courier New"/>
          <w:color w:val="657B83"/>
          <w:sz w:val="18"/>
        </w:rPr>
        <w:t xml:space="preserve"> t </w:t>
      </w:r>
      <w:r w:rsidRPr="000B6AEC">
        <w:rPr>
          <w:rFonts w:ascii="Courier New" w:eastAsia="Times New Roman" w:hAnsi="Courier New" w:cs="Courier New"/>
          <w:color w:val="859900"/>
          <w:sz w:val="18"/>
        </w:rPr>
        <w:t>ON</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t.user_id</w:t>
      </w:r>
      <w:proofErr w:type="spellEnd"/>
      <w:r w:rsidRPr="000B6AEC">
        <w:rPr>
          <w:rFonts w:ascii="Courier New" w:eastAsia="Times New Roman" w:hAnsi="Courier New" w:cs="Courier New"/>
          <w:color w:val="657B83"/>
          <w:sz w:val="18"/>
        </w:rPr>
        <w:t xml:space="preserve"> = </w:t>
      </w:r>
      <w:proofErr w:type="spellStart"/>
      <w:r w:rsidRPr="000B6AEC">
        <w:rPr>
          <w:rFonts w:ascii="Courier New" w:eastAsia="Times New Roman" w:hAnsi="Courier New" w:cs="Courier New"/>
          <w:color w:val="657B83"/>
          <w:sz w:val="18"/>
        </w:rPr>
        <w:t>u.user_id</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GROUP</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training_id</w:t>
      </w:r>
      <w:proofErr w:type="spellEnd"/>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HAVING</w:t>
      </w:r>
      <w:r w:rsidRPr="000B6AEC">
        <w:rPr>
          <w:rFonts w:ascii="Courier New" w:eastAsia="Times New Roman" w:hAnsi="Courier New" w:cs="Courier New"/>
          <w:color w:val="657B83"/>
          <w:sz w:val="18"/>
        </w:rPr>
        <w:t xml:space="preserve"> </w:t>
      </w:r>
      <w:proofErr w:type="gramStart"/>
      <w:r w:rsidRPr="000B6AEC">
        <w:rPr>
          <w:rFonts w:ascii="Courier New" w:eastAsia="Times New Roman" w:hAnsi="Courier New" w:cs="Courier New"/>
          <w:color w:val="657B83"/>
          <w:sz w:val="18"/>
        </w:rPr>
        <w:t>count(</w:t>
      </w:r>
      <w:proofErr w:type="gramEnd"/>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user_training_id</w:t>
      </w:r>
      <w:proofErr w:type="spellEnd"/>
      <w:r w:rsidRPr="000B6AEC">
        <w:rPr>
          <w:rFonts w:ascii="Courier New" w:eastAsia="Times New Roman" w:hAnsi="Courier New" w:cs="Courier New"/>
          <w:color w:val="657B83"/>
          <w:sz w:val="18"/>
        </w:rPr>
        <w:t xml:space="preserve"> ) &gt; </w:t>
      </w:r>
      <w:r w:rsidRPr="000B6AEC">
        <w:rPr>
          <w:rFonts w:ascii="Courier New" w:eastAsia="Times New Roman" w:hAnsi="Courier New" w:cs="Courier New"/>
          <w:color w:val="2AA198"/>
          <w:sz w:val="18"/>
        </w:rPr>
        <w:t>1</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ORDER</w:t>
      </w:r>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BY</w:t>
      </w:r>
      <w:r w:rsidRPr="000B6AEC">
        <w:rPr>
          <w:rFonts w:ascii="Courier New" w:eastAsia="Times New Roman" w:hAnsi="Courier New" w:cs="Courier New"/>
          <w:color w:val="657B83"/>
          <w:sz w:val="18"/>
        </w:rPr>
        <w:t xml:space="preserve"> </w:t>
      </w:r>
      <w:proofErr w:type="spellStart"/>
      <w:r w:rsidRPr="000B6AEC">
        <w:rPr>
          <w:rFonts w:ascii="Courier New" w:eastAsia="Times New Roman" w:hAnsi="Courier New" w:cs="Courier New"/>
          <w:color w:val="657B83"/>
          <w:sz w:val="18"/>
        </w:rPr>
        <w:t>training_date</w:t>
      </w:r>
      <w:proofErr w:type="spellEnd"/>
      <w:r w:rsidRPr="000B6AEC">
        <w:rPr>
          <w:rFonts w:ascii="Courier New" w:eastAsia="Times New Roman" w:hAnsi="Courier New" w:cs="Courier New"/>
          <w:color w:val="657B83"/>
          <w:sz w:val="18"/>
        </w:rPr>
        <w:t xml:space="preserve"> </w:t>
      </w:r>
      <w:r w:rsidRPr="000B6AEC">
        <w:rPr>
          <w:rFonts w:ascii="Courier New" w:eastAsia="Times New Roman" w:hAnsi="Courier New" w:cs="Courier New"/>
          <w:color w:val="859900"/>
          <w:sz w:val="18"/>
        </w:rPr>
        <w:t>DESC</w:t>
      </w:r>
      <w:r w:rsidRPr="000B6AEC">
        <w:rPr>
          <w:rFonts w:ascii="Courier New" w:eastAsia="Times New Roman" w:hAnsi="Courier New" w:cs="Courier New"/>
          <w:color w:val="657B83"/>
          <w:sz w:val="18"/>
        </w:rPr>
        <w: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proofErr w:type="spellStart"/>
      <w:r w:rsidRPr="000B6AEC">
        <w:rPr>
          <w:rFonts w:ascii="Courier New" w:eastAsia="Times New Roman" w:hAnsi="Courier New" w:cs="Courier New"/>
          <w:color w:val="484848"/>
          <w:sz w:val="18"/>
        </w:rPr>
        <w:t>user_</w:t>
      </w:r>
      <w:proofErr w:type="gramStart"/>
      <w:r w:rsidRPr="000B6AEC">
        <w:rPr>
          <w:rFonts w:ascii="Courier New" w:eastAsia="Times New Roman" w:hAnsi="Courier New" w:cs="Courier New"/>
          <w:color w:val="484848"/>
          <w:sz w:val="18"/>
        </w:rPr>
        <w:t>id</w:t>
      </w:r>
      <w:proofErr w:type="spellEnd"/>
      <w:r w:rsidRPr="000B6AEC">
        <w:rPr>
          <w:rFonts w:ascii="Courier New" w:eastAsia="Times New Roman" w:hAnsi="Courier New" w:cs="Courier New"/>
          <w:color w:val="484848"/>
          <w:sz w:val="18"/>
        </w:rPr>
        <w:t xml:space="preserve">  username</w:t>
      </w:r>
      <w:proofErr w:type="gram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training_id</w:t>
      </w:r>
      <w:proofErr w:type="spellEnd"/>
      <w:r w:rsidRPr="000B6AEC">
        <w:rPr>
          <w:rFonts w:ascii="Courier New" w:eastAsia="Times New Roman" w:hAnsi="Courier New" w:cs="Courier New"/>
          <w:color w:val="484848"/>
          <w:sz w:val="18"/>
        </w:rPr>
        <w:t xml:space="preserve">  </w:t>
      </w:r>
      <w:proofErr w:type="spellStart"/>
      <w:r w:rsidRPr="000B6AEC">
        <w:rPr>
          <w:rFonts w:ascii="Courier New" w:eastAsia="Times New Roman" w:hAnsi="Courier New" w:cs="Courier New"/>
          <w:color w:val="484848"/>
          <w:sz w:val="18"/>
        </w:rPr>
        <w:t>training_date</w:t>
      </w:r>
      <w:proofErr w:type="spellEnd"/>
      <w:r w:rsidRPr="000B6AEC">
        <w:rPr>
          <w:rFonts w:ascii="Courier New" w:eastAsia="Times New Roman" w:hAnsi="Courier New" w:cs="Courier New"/>
          <w:color w:val="484848"/>
          <w:sz w:val="18"/>
        </w:rPr>
        <w:t xml:space="preserve">             count</w:t>
      </w:r>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2            August, 04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4        Lisa Romero   3            August, 03 2015 </w:t>
      </w:r>
      <w:proofErr w:type="gramStart"/>
      <w:r w:rsidRPr="000B6AEC">
        <w:rPr>
          <w:rFonts w:ascii="Courier New" w:eastAsia="Times New Roman" w:hAnsi="Courier New" w:cs="Courier New"/>
          <w:color w:val="484848"/>
          <w:sz w:val="18"/>
        </w:rPr>
        <w:t>00:00:00  2</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1        John Doe      1            August, 02 2015 </w:t>
      </w:r>
      <w:proofErr w:type="gramStart"/>
      <w:r w:rsidRPr="000B6AEC">
        <w:rPr>
          <w:rFonts w:ascii="Courier New" w:eastAsia="Times New Roman" w:hAnsi="Courier New" w:cs="Courier New"/>
          <w:color w:val="484848"/>
          <w:sz w:val="18"/>
        </w:rPr>
        <w:t>00:00:00  3</w:t>
      </w:r>
      <w:proofErr w:type="gramEnd"/>
    </w:p>
    <w:p w:rsidR="000B6AEC" w:rsidRPr="000B6AEC" w:rsidRDefault="000B6AEC" w:rsidP="000B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rPr>
      </w:pPr>
      <w:r w:rsidRPr="000B6AEC">
        <w:rPr>
          <w:rFonts w:ascii="Courier New" w:eastAsia="Times New Roman" w:hAnsi="Courier New" w:cs="Courier New"/>
          <w:color w:val="484848"/>
          <w:sz w:val="18"/>
        </w:rPr>
        <w:t xml:space="preserve">3        Alice Jones   2            August, 02 2015 </w:t>
      </w:r>
      <w:proofErr w:type="gramStart"/>
      <w:r w:rsidRPr="000B6AEC">
        <w:rPr>
          <w:rFonts w:ascii="Courier New" w:eastAsia="Times New Roman" w:hAnsi="Courier New" w:cs="Courier New"/>
          <w:color w:val="484848"/>
          <w:sz w:val="18"/>
        </w:rPr>
        <w:t>00:00:00  2</w:t>
      </w:r>
      <w:proofErr w:type="gramEnd"/>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List and explain each of the ACID properties that collectively guarantee that database transactions are processed reliably.</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 xml:space="preserve">ACID (Atomicity, Consistency, Isolation, </w:t>
      </w:r>
      <w:proofErr w:type="gramStart"/>
      <w:r w:rsidRPr="001C3CC3">
        <w:rPr>
          <w:rFonts w:ascii="Arial" w:eastAsia="Times New Roman" w:hAnsi="Arial" w:cs="Arial"/>
          <w:b/>
          <w:bCs/>
          <w:color w:val="484848"/>
          <w:sz w:val="24"/>
          <w:szCs w:val="24"/>
        </w:rPr>
        <w:t>Durability</w:t>
      </w:r>
      <w:proofErr w:type="gramEnd"/>
      <w:r w:rsidRPr="001C3CC3">
        <w:rPr>
          <w:rFonts w:ascii="Arial" w:eastAsia="Times New Roman" w:hAnsi="Arial" w:cs="Arial"/>
          <w:b/>
          <w:bCs/>
          <w:color w:val="484848"/>
          <w:sz w:val="24"/>
          <w:szCs w:val="24"/>
        </w:rPr>
        <w:t>)</w:t>
      </w:r>
      <w:r w:rsidRPr="001C3CC3">
        <w:rPr>
          <w:rFonts w:ascii="Arial" w:eastAsia="Times New Roman" w:hAnsi="Arial" w:cs="Arial"/>
          <w:color w:val="484848"/>
          <w:sz w:val="24"/>
          <w:szCs w:val="24"/>
        </w:rPr>
        <w:t> is a set of properties that guarantee that database transactions are processed reliably. They are defined as follows: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Atomicity.</w:t>
      </w:r>
      <w:r w:rsidRPr="001C3CC3">
        <w:rPr>
          <w:rFonts w:ascii="Arial" w:eastAsia="Times New Roman" w:hAnsi="Arial" w:cs="Arial"/>
          <w:color w:val="484848"/>
          <w:sz w:val="24"/>
          <w:szCs w:val="24"/>
        </w:rPr>
        <w:t xml:space="preserve"> Atomicity requires that each transaction be </w:t>
      </w:r>
      <w:r w:rsidRPr="003C4509">
        <w:rPr>
          <w:rFonts w:ascii="Arial" w:eastAsia="Times New Roman" w:hAnsi="Arial" w:cs="Arial"/>
          <w:color w:val="484848"/>
          <w:sz w:val="24"/>
          <w:szCs w:val="24"/>
          <w:highlight w:val="yellow"/>
        </w:rPr>
        <w:t>“all or nothing”: if one part of the transaction fails, the entire transaction fails, and the database state is left unchanged.</w:t>
      </w:r>
      <w:r w:rsidRPr="001C3CC3">
        <w:rPr>
          <w:rFonts w:ascii="Arial" w:eastAsia="Times New Roman" w:hAnsi="Arial" w:cs="Arial"/>
          <w:color w:val="484848"/>
          <w:sz w:val="24"/>
          <w:szCs w:val="24"/>
        </w:rPr>
        <w:t xml:space="preserve"> An atomic system must guarantee atomicity in each and every situation, including power failures, errors, and crashes.</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Consistency.</w:t>
      </w:r>
      <w:r w:rsidRPr="001C3CC3">
        <w:rPr>
          <w:rFonts w:ascii="Arial" w:eastAsia="Times New Roman" w:hAnsi="Arial" w:cs="Arial"/>
          <w:color w:val="484848"/>
          <w:sz w:val="24"/>
          <w:szCs w:val="24"/>
        </w:rPr>
        <w:t> </w:t>
      </w:r>
      <w:r w:rsidRPr="003C4509">
        <w:rPr>
          <w:rFonts w:ascii="Arial" w:eastAsia="Times New Roman" w:hAnsi="Arial" w:cs="Arial"/>
          <w:color w:val="484848"/>
          <w:sz w:val="24"/>
          <w:szCs w:val="24"/>
          <w:highlight w:val="yellow"/>
        </w:rPr>
        <w:t>The consistency property ensures that any transaction will bring the database from one valid state to another.</w:t>
      </w:r>
      <w:r w:rsidRPr="001C3CC3">
        <w:rPr>
          <w:rFonts w:ascii="Arial" w:eastAsia="Times New Roman" w:hAnsi="Arial" w:cs="Arial"/>
          <w:color w:val="484848"/>
          <w:sz w:val="24"/>
          <w:szCs w:val="24"/>
        </w:rPr>
        <w:t xml:space="preserve"> Any data written to the database must be valid according to all defined rules, including constraints, cascades, triggers, and any combination thereof.</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Isolation.</w:t>
      </w:r>
      <w:r w:rsidRPr="001C3CC3">
        <w:rPr>
          <w:rFonts w:ascii="Arial" w:eastAsia="Times New Roman" w:hAnsi="Arial" w:cs="Arial"/>
          <w:color w:val="484848"/>
          <w:sz w:val="24"/>
          <w:szCs w:val="24"/>
        </w:rPr>
        <w:t xml:space="preserve"> The isolation property ensures that the concurrent execution of transactions results in a system state that would be obtained if transactions were executed serially, i.e., one after the other. Providing isolation is the main </w:t>
      </w:r>
      <w:r w:rsidRPr="001C3CC3">
        <w:rPr>
          <w:rFonts w:ascii="Arial" w:eastAsia="Times New Roman" w:hAnsi="Arial" w:cs="Arial"/>
          <w:color w:val="484848"/>
          <w:sz w:val="24"/>
          <w:szCs w:val="24"/>
        </w:rPr>
        <w:lastRenderedPageBreak/>
        <w:t xml:space="preserve">goal of concurrency control. Depending on concurrency control method (i.e. if it uses strict - as opposed to relaxed - </w:t>
      </w:r>
      <w:proofErr w:type="spellStart"/>
      <w:r w:rsidRPr="001C3CC3">
        <w:rPr>
          <w:rFonts w:ascii="Arial" w:eastAsia="Times New Roman" w:hAnsi="Arial" w:cs="Arial"/>
          <w:color w:val="484848"/>
          <w:sz w:val="24"/>
          <w:szCs w:val="24"/>
        </w:rPr>
        <w:t>serializability</w:t>
      </w:r>
      <w:proofErr w:type="spellEnd"/>
      <w:r w:rsidRPr="001C3CC3">
        <w:rPr>
          <w:rFonts w:ascii="Arial" w:eastAsia="Times New Roman" w:hAnsi="Arial" w:cs="Arial"/>
          <w:color w:val="484848"/>
          <w:sz w:val="24"/>
          <w:szCs w:val="24"/>
        </w:rPr>
        <w:t>), the effects of an incomplete transaction might not even be visible to another transaction.</w:t>
      </w:r>
    </w:p>
    <w:p w:rsidR="001C3CC3" w:rsidRPr="001C3CC3" w:rsidRDefault="001C3CC3" w:rsidP="001C3CC3">
      <w:pPr>
        <w:numPr>
          <w:ilvl w:val="0"/>
          <w:numId w:val="2"/>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b/>
          <w:bCs/>
          <w:color w:val="484848"/>
          <w:sz w:val="24"/>
          <w:szCs w:val="24"/>
        </w:rPr>
        <w:t>Durability.</w:t>
      </w:r>
      <w:r w:rsidRPr="001C3CC3">
        <w:rPr>
          <w:rFonts w:ascii="Arial" w:eastAsia="Times New Roman" w:hAnsi="Arial" w:cs="Arial"/>
          <w:color w:val="484848"/>
          <w:sz w:val="24"/>
          <w:szCs w:val="24"/>
        </w:rPr>
        <w:t xml:space="preserve">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w:t>
      </w:r>
      <w:r w:rsidRPr="008307C2">
        <w:rPr>
          <w:rFonts w:ascii="Arial" w:eastAsia="Times New Roman" w:hAnsi="Arial" w:cs="Arial"/>
          <w:color w:val="484848"/>
          <w:sz w:val="24"/>
          <w:szCs w:val="24"/>
          <w:highlight w:val="yellow"/>
        </w:rPr>
        <w:t>To defend against power loss, transactions (or their effects) must be recorded in a non-volatile memory.</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proofErr w:type="spellStart"/>
      <w:r w:rsidRPr="001C3CC3">
        <w:rPr>
          <w:rFonts w:ascii="Courier New" w:eastAsia="Times New Roman" w:hAnsi="Courier New" w:cs="Courier New"/>
          <w:color w:val="FFFFFF"/>
          <w:sz w:val="29"/>
        </w:rPr>
        <w:t>dbo.users</w:t>
      </w:r>
      <w:proofErr w:type="spellEnd"/>
      <w:r w:rsidRPr="001C3CC3">
        <w:rPr>
          <w:rFonts w:ascii="Arial" w:eastAsia="Times New Roman" w:hAnsi="Arial" w:cs="Arial"/>
          <w:color w:val="FFFFFF"/>
          <w:sz w:val="36"/>
          <w:szCs w:val="36"/>
        </w:rPr>
        <w:t> where the column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is a unique numeric identifier, how can you efficiently select the first 100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 from the table?</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(Assume the table contains well over 100 records with odd </w:t>
      </w:r>
      <w:proofErr w:type="spellStart"/>
      <w:r w:rsidRPr="001C3CC3">
        <w:rPr>
          <w:rFonts w:ascii="Courier New" w:eastAsia="Times New Roman" w:hAnsi="Courier New" w:cs="Courier New"/>
          <w:color w:val="FFFFFF"/>
          <w:sz w:val="29"/>
        </w:rPr>
        <w:t>user_id</w:t>
      </w:r>
      <w:proofErr w:type="spellEnd"/>
      <w:r w:rsidRPr="001C3CC3">
        <w:rPr>
          <w:rFonts w:ascii="Arial" w:eastAsia="Times New Roman" w:hAnsi="Arial" w:cs="Arial"/>
          <w:color w:val="FFFFFF"/>
          <w:sz w:val="36"/>
          <w:szCs w:val="36"/>
        </w:rPr>
        <w:t> values.)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Courier New" w:eastAsia="Times New Roman" w:hAnsi="Courier New" w:cs="Courier New"/>
          <w:color w:val="484848"/>
          <w:sz w:val="19"/>
        </w:rPr>
        <w:t xml:space="preserve">SELECT TOP 100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FROM </w:t>
      </w:r>
      <w:proofErr w:type="spellStart"/>
      <w:r w:rsidRPr="001C3CC3">
        <w:rPr>
          <w:rFonts w:ascii="Courier New" w:eastAsia="Times New Roman" w:hAnsi="Courier New" w:cs="Courier New"/>
          <w:color w:val="484848"/>
          <w:sz w:val="19"/>
        </w:rPr>
        <w:t>dbo.users</w:t>
      </w:r>
      <w:proofErr w:type="spellEnd"/>
      <w:r w:rsidRPr="001C3CC3">
        <w:rPr>
          <w:rFonts w:ascii="Courier New" w:eastAsia="Times New Roman" w:hAnsi="Courier New" w:cs="Courier New"/>
          <w:color w:val="484848"/>
          <w:sz w:val="19"/>
        </w:rPr>
        <w:t xml:space="preserve"> WHERE </w:t>
      </w:r>
      <w:proofErr w:type="spellStart"/>
      <w:r w:rsidRPr="001C3CC3">
        <w:rPr>
          <w:rFonts w:ascii="Courier New" w:eastAsia="Times New Roman" w:hAnsi="Courier New" w:cs="Courier New"/>
          <w:color w:val="484848"/>
          <w:sz w:val="19"/>
        </w:rPr>
        <w:t>user_id</w:t>
      </w:r>
      <w:proofErr w:type="spellEnd"/>
      <w:r w:rsidRPr="001C3CC3">
        <w:rPr>
          <w:rFonts w:ascii="Courier New" w:eastAsia="Times New Roman" w:hAnsi="Courier New" w:cs="Courier New"/>
          <w:color w:val="484848"/>
          <w:sz w:val="19"/>
        </w:rPr>
        <w:t xml:space="preserve"> % 2 = 1 ORDER BY </w:t>
      </w:r>
      <w:proofErr w:type="spellStart"/>
      <w:r w:rsidRPr="001C3CC3">
        <w:rPr>
          <w:rFonts w:ascii="Courier New" w:eastAsia="Times New Roman" w:hAnsi="Courier New" w:cs="Courier New"/>
          <w:color w:val="484848"/>
          <w:sz w:val="19"/>
        </w:rPr>
        <w:t>user_id</w:t>
      </w:r>
      <w:proofErr w:type="spellEnd"/>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How can you select all the even number records from a table? All the odd number records?</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even</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 from table where id % 2 = 0 </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To select all the </w:t>
      </w:r>
      <w:r w:rsidRPr="001C3CC3">
        <w:rPr>
          <w:rFonts w:ascii="Arial" w:eastAsia="Times New Roman" w:hAnsi="Arial" w:cs="Arial"/>
          <w:b/>
          <w:bCs/>
          <w:color w:val="484848"/>
          <w:sz w:val="24"/>
          <w:szCs w:val="24"/>
        </w:rPr>
        <w:t>odd</w:t>
      </w:r>
      <w:r w:rsidRPr="001C3CC3">
        <w:rPr>
          <w:rFonts w:ascii="Arial" w:eastAsia="Times New Roman" w:hAnsi="Arial" w:cs="Arial"/>
          <w:color w:val="484848"/>
          <w:sz w:val="24"/>
          <w:szCs w:val="24"/>
        </w:rPr>
        <w:t> number records from a table:</w:t>
      </w:r>
    </w:p>
    <w:p w:rsidR="001C3CC3" w:rsidRPr="001C3CC3" w:rsidRDefault="001C3CC3" w:rsidP="001C3CC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Select * from table where id % 2 != 0</w:t>
      </w:r>
    </w:p>
    <w:p w:rsidR="001C3CC3" w:rsidRPr="001C3CC3" w:rsidRDefault="001C3CC3" w:rsidP="001C3CC3">
      <w:pPr>
        <w:pStyle w:val="ListParagraph"/>
        <w:numPr>
          <w:ilvl w:val="0"/>
          <w:numId w:val="2"/>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are the </w:t>
      </w:r>
      <w:r w:rsidRPr="001C3CC3">
        <w:rPr>
          <w:rFonts w:ascii="Courier New" w:eastAsia="Times New Roman" w:hAnsi="Courier New" w:cs="Courier New"/>
          <w:color w:val="FFFFFF"/>
          <w:sz w:val="29"/>
        </w:rPr>
        <w:t>NVL</w:t>
      </w:r>
      <w:r w:rsidRPr="001C3CC3">
        <w:rPr>
          <w:rFonts w:ascii="Arial" w:eastAsia="Times New Roman" w:hAnsi="Arial" w:cs="Arial"/>
          <w:color w:val="FFFFFF"/>
          <w:sz w:val="36"/>
          <w:szCs w:val="36"/>
        </w:rPr>
        <w:t> and the </w:t>
      </w:r>
      <w:r w:rsidRPr="001C3CC3">
        <w:rPr>
          <w:rFonts w:ascii="Courier New" w:eastAsia="Times New Roman" w:hAnsi="Courier New" w:cs="Courier New"/>
          <w:color w:val="FFFFFF"/>
          <w:sz w:val="29"/>
        </w:rPr>
        <w:t>NVL2</w:t>
      </w:r>
      <w:r w:rsidRPr="001C3CC3">
        <w:rPr>
          <w:rFonts w:ascii="Arial" w:eastAsia="Times New Roman" w:hAnsi="Arial" w:cs="Arial"/>
          <w:color w:val="FFFFFF"/>
          <w:sz w:val="36"/>
          <w:szCs w:val="36"/>
        </w:rPr>
        <w:t> functions in SQL? How do they differ?</w:t>
      </w:r>
    </w:p>
    <w:p w:rsidR="001C3CC3" w:rsidRPr="001C3CC3" w:rsidRDefault="001C3CC3" w:rsidP="001C3CC3">
      <w:pPr>
        <w:pStyle w:val="ListParagraph"/>
        <w:numPr>
          <w:ilvl w:val="0"/>
          <w:numId w:val="2"/>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Both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and </w:t>
      </w:r>
      <w:r w:rsidRPr="00EE1B70">
        <w:rPr>
          <w:rFonts w:ascii="Courier New" w:eastAsia="Times New Roman" w:hAnsi="Courier New" w:cs="Courier New"/>
          <w:color w:val="484848"/>
          <w:sz w:val="19"/>
          <w:highlight w:val="yellow"/>
        </w:rPr>
        <w:t>NVL2(exp1, exp2, exp3)</w:t>
      </w:r>
      <w:r w:rsidRPr="00EE1B70">
        <w:rPr>
          <w:rFonts w:ascii="Arial" w:eastAsia="Times New Roman" w:hAnsi="Arial" w:cs="Arial"/>
          <w:color w:val="484848"/>
          <w:sz w:val="24"/>
          <w:szCs w:val="24"/>
          <w:highlight w:val="yellow"/>
        </w:rPr>
        <w:t> functions check the value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to see if it is null.</w:t>
      </w:r>
    </w:p>
    <w:p w:rsidR="001C3CC3" w:rsidRPr="00EE1B70"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highlight w:val="yellow"/>
        </w:rPr>
      </w:pPr>
      <w:r w:rsidRPr="00EE1B70">
        <w:rPr>
          <w:rFonts w:ascii="Arial" w:eastAsia="Times New Roman" w:hAnsi="Arial" w:cs="Arial"/>
          <w:color w:val="484848"/>
          <w:sz w:val="24"/>
          <w:szCs w:val="24"/>
          <w:highlight w:val="yellow"/>
        </w:rPr>
        <w:t>With the </w:t>
      </w:r>
      <w:proofErr w:type="gramStart"/>
      <w:r w:rsidRPr="00EE1B70">
        <w:rPr>
          <w:rFonts w:ascii="Courier New" w:eastAsia="Times New Roman" w:hAnsi="Courier New" w:cs="Courier New"/>
          <w:color w:val="484848"/>
          <w:sz w:val="19"/>
          <w:highlight w:val="yellow"/>
        </w:rPr>
        <w:t>NVL(</w:t>
      </w:r>
      <w:proofErr w:type="gramEnd"/>
      <w:r w:rsidRPr="00EE1B70">
        <w:rPr>
          <w:rFonts w:ascii="Courier New" w:eastAsia="Times New Roman" w:hAnsi="Courier New" w:cs="Courier New"/>
          <w:color w:val="484848"/>
          <w:sz w:val="19"/>
          <w:highlight w:val="yellow"/>
        </w:rPr>
        <w:t>exp1, exp2)</w:t>
      </w:r>
      <w:r w:rsidRPr="00EE1B70">
        <w:rPr>
          <w:rFonts w:ascii="Arial" w:eastAsia="Times New Roman" w:hAnsi="Arial" w:cs="Arial"/>
          <w:color w:val="484848"/>
          <w:sz w:val="24"/>
          <w:szCs w:val="24"/>
          <w:highlight w:val="yellow"/>
        </w:rPr>
        <w:t> function, if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w:t>
      </w:r>
      <w:r w:rsidRPr="00EE1B70">
        <w:rPr>
          <w:rFonts w:ascii="Arial" w:eastAsia="Times New Roman" w:hAnsi="Arial" w:cs="Arial"/>
          <w:i/>
          <w:iCs/>
          <w:color w:val="484848"/>
          <w:sz w:val="24"/>
          <w:szCs w:val="24"/>
          <w:highlight w:val="yellow"/>
        </w:rPr>
        <w:t>not</w:t>
      </w:r>
      <w:r w:rsidRPr="00EE1B70">
        <w:rPr>
          <w:rFonts w:ascii="Arial" w:eastAsia="Times New Roman" w:hAnsi="Arial" w:cs="Arial"/>
          <w:color w:val="484848"/>
          <w:sz w:val="24"/>
          <w:szCs w:val="24"/>
          <w:highlight w:val="yellow"/>
        </w:rPr>
        <w:t> null, then the value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 is returned; otherwise, the value of </w:t>
      </w:r>
      <w:r w:rsidRPr="00EE1B70">
        <w:rPr>
          <w:rFonts w:ascii="Courier New" w:eastAsia="Times New Roman" w:hAnsi="Courier New" w:cs="Courier New"/>
          <w:color w:val="484848"/>
          <w:sz w:val="19"/>
          <w:highlight w:val="yellow"/>
        </w:rPr>
        <w:t>exp2</w:t>
      </w:r>
      <w:r w:rsidRPr="00EE1B70">
        <w:rPr>
          <w:rFonts w:ascii="Arial" w:eastAsia="Times New Roman" w:hAnsi="Arial" w:cs="Arial"/>
          <w:color w:val="484848"/>
          <w:sz w:val="24"/>
          <w:szCs w:val="24"/>
          <w:highlight w:val="yellow"/>
        </w:rPr>
        <w:t> is returned, but case to the same data type as that of </w:t>
      </w:r>
      <w:r w:rsidRPr="00EE1B70">
        <w:rPr>
          <w:rFonts w:ascii="Courier New" w:eastAsia="Times New Roman" w:hAnsi="Courier New" w:cs="Courier New"/>
          <w:color w:val="484848"/>
          <w:sz w:val="19"/>
          <w:highlight w:val="yellow"/>
        </w:rPr>
        <w:t>exp1</w:t>
      </w:r>
      <w:r w:rsidRPr="00EE1B70">
        <w:rPr>
          <w:rFonts w:ascii="Arial" w:eastAsia="Times New Roman" w:hAnsi="Arial" w:cs="Arial"/>
          <w:color w:val="484848"/>
          <w:sz w:val="24"/>
          <w:szCs w:val="24"/>
          <w:highlight w:val="yellow"/>
        </w:rPr>
        <w:t>.</w:t>
      </w:r>
    </w:p>
    <w:p w:rsidR="001C3CC3" w:rsidRPr="001C3CC3" w:rsidRDefault="001C3CC3" w:rsidP="001C3CC3">
      <w:pPr>
        <w:pStyle w:val="ListParagraph"/>
        <w:numPr>
          <w:ilvl w:val="0"/>
          <w:numId w:val="2"/>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With the </w:t>
      </w:r>
      <w:proofErr w:type="gramStart"/>
      <w:r w:rsidRPr="001C3CC3">
        <w:rPr>
          <w:rFonts w:ascii="Courier New" w:eastAsia="Times New Roman" w:hAnsi="Courier New" w:cs="Courier New"/>
          <w:color w:val="484848"/>
          <w:sz w:val="19"/>
        </w:rPr>
        <w:t>NVL2(</w:t>
      </w:r>
      <w:proofErr w:type="gramEnd"/>
      <w:r w:rsidRPr="001C3CC3">
        <w:rPr>
          <w:rFonts w:ascii="Courier New" w:eastAsia="Times New Roman" w:hAnsi="Courier New" w:cs="Courier New"/>
          <w:color w:val="484848"/>
          <w:sz w:val="19"/>
        </w:rPr>
        <w:t>exp1, exp2, exp3)</w:t>
      </w:r>
      <w:r w:rsidRPr="001C3CC3">
        <w:rPr>
          <w:rFonts w:ascii="Arial" w:eastAsia="Times New Roman" w:hAnsi="Arial" w:cs="Arial"/>
          <w:color w:val="484848"/>
          <w:sz w:val="24"/>
          <w:szCs w:val="24"/>
        </w:rPr>
        <w:t> function, if </w:t>
      </w:r>
      <w:r w:rsidRPr="001C3CC3">
        <w:rPr>
          <w:rFonts w:ascii="Courier New" w:eastAsia="Times New Roman" w:hAnsi="Courier New" w:cs="Courier New"/>
          <w:color w:val="484848"/>
          <w:sz w:val="19"/>
        </w:rPr>
        <w:t>exp1</w:t>
      </w:r>
      <w:r w:rsidRPr="001C3CC3">
        <w:rPr>
          <w:rFonts w:ascii="Arial" w:eastAsia="Times New Roman" w:hAnsi="Arial" w:cs="Arial"/>
          <w:color w:val="484848"/>
          <w:sz w:val="24"/>
          <w:szCs w:val="24"/>
        </w:rPr>
        <w:t> is </w:t>
      </w:r>
      <w:r w:rsidRPr="001C3CC3">
        <w:rPr>
          <w:rFonts w:ascii="Arial" w:eastAsia="Times New Roman" w:hAnsi="Arial" w:cs="Arial"/>
          <w:i/>
          <w:iCs/>
          <w:color w:val="484848"/>
          <w:sz w:val="24"/>
          <w:szCs w:val="24"/>
        </w:rPr>
        <w:t>not</w:t>
      </w:r>
      <w:r w:rsidRPr="001C3CC3">
        <w:rPr>
          <w:rFonts w:ascii="Arial" w:eastAsia="Times New Roman" w:hAnsi="Arial" w:cs="Arial"/>
          <w:color w:val="484848"/>
          <w:sz w:val="24"/>
          <w:szCs w:val="24"/>
        </w:rPr>
        <w:t> null, then </w:t>
      </w:r>
      <w:r w:rsidRPr="001C3CC3">
        <w:rPr>
          <w:rFonts w:ascii="Courier New" w:eastAsia="Times New Roman" w:hAnsi="Courier New" w:cs="Courier New"/>
          <w:color w:val="484848"/>
          <w:sz w:val="19"/>
        </w:rPr>
        <w:t>exp2</w:t>
      </w:r>
      <w:r w:rsidRPr="001C3CC3">
        <w:rPr>
          <w:rFonts w:ascii="Arial" w:eastAsia="Times New Roman" w:hAnsi="Arial" w:cs="Arial"/>
          <w:color w:val="484848"/>
          <w:sz w:val="24"/>
          <w:szCs w:val="24"/>
        </w:rPr>
        <w:t> is returned; otherwise, the value of </w:t>
      </w:r>
      <w:r w:rsidRPr="001C3CC3">
        <w:rPr>
          <w:rFonts w:ascii="Courier New" w:eastAsia="Times New Roman" w:hAnsi="Courier New" w:cs="Courier New"/>
          <w:color w:val="484848"/>
          <w:sz w:val="19"/>
        </w:rPr>
        <w:t>exp3</w:t>
      </w:r>
      <w:r w:rsidRPr="001C3CC3">
        <w:rPr>
          <w:rFonts w:ascii="Arial" w:eastAsia="Times New Roman" w:hAnsi="Arial" w:cs="Arial"/>
          <w:color w:val="484848"/>
          <w:sz w:val="24"/>
          <w:szCs w:val="24"/>
        </w:rPr>
        <w:t> is returned.</w:t>
      </w:r>
    </w:p>
    <w:p w:rsidR="001C3CC3" w:rsidRPr="001C3CC3" w:rsidRDefault="001C3CC3" w:rsidP="001C3CC3">
      <w:p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What is the difference between the </w:t>
      </w:r>
      <w:r w:rsidRPr="001C3CC3">
        <w:rPr>
          <w:rFonts w:ascii="Courier New" w:eastAsia="Times New Roman" w:hAnsi="Courier New" w:cs="Courier New"/>
          <w:color w:val="FFFFFF"/>
          <w:sz w:val="29"/>
        </w:rPr>
        <w:t>WHERE</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HAVING</w:t>
      </w:r>
      <w:r w:rsidRPr="001C3CC3">
        <w:rPr>
          <w:rFonts w:ascii="Arial" w:eastAsia="Times New Roman" w:hAnsi="Arial" w:cs="Arial"/>
          <w:color w:val="FFFFFF"/>
          <w:sz w:val="36"/>
          <w:szCs w:val="36"/>
        </w:rPr>
        <w:t> clauses?</w:t>
      </w:r>
    </w:p>
    <w:p w:rsidR="001C3CC3" w:rsidRPr="001C3CC3" w:rsidRDefault="001C3CC3" w:rsidP="001C3CC3">
      <w:p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w:t>
      </w:r>
      <w:r w:rsidRPr="001C3CC3">
        <w:rPr>
          <w:rFonts w:ascii="Courier New" w:eastAsia="Times New Roman" w:hAnsi="Courier New" w:cs="Courier New"/>
          <w:color w:val="484848"/>
          <w:sz w:val="19"/>
        </w:rPr>
        <w:t>GROUP BY</w:t>
      </w:r>
      <w:r w:rsidRPr="001C3CC3">
        <w:rPr>
          <w:rFonts w:ascii="Arial" w:eastAsia="Times New Roman" w:hAnsi="Arial" w:cs="Arial"/>
          <w:color w:val="484848"/>
          <w:sz w:val="24"/>
          <w:szCs w:val="24"/>
        </w:rPr>
        <w:t> is not used, 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and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clauses are essentially equivalent.</w:t>
      </w:r>
    </w:p>
    <w:p w:rsidR="001C3CC3" w:rsidRPr="001C3CC3" w:rsidRDefault="001C3CC3" w:rsidP="001C3CC3">
      <w:pPr>
        <w:shd w:val="clear" w:color="auto" w:fill="FFFFFF"/>
        <w:spacing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However, when </w:t>
      </w:r>
      <w:r w:rsidRPr="001C3CC3">
        <w:rPr>
          <w:rFonts w:ascii="Courier New" w:eastAsia="Times New Roman" w:hAnsi="Courier New" w:cs="Courier New"/>
          <w:color w:val="484848"/>
          <w:sz w:val="19"/>
        </w:rPr>
        <w:t xml:space="preserve">GROUP </w:t>
      </w:r>
      <w:proofErr w:type="spellStart"/>
      <w:r w:rsidRPr="001C3CC3">
        <w:rPr>
          <w:rFonts w:ascii="Courier New" w:eastAsia="Times New Roman" w:hAnsi="Courier New" w:cs="Courier New"/>
          <w:color w:val="484848"/>
          <w:sz w:val="19"/>
        </w:rPr>
        <w:t>BY</w:t>
      </w:r>
      <w:r w:rsidRPr="001C3CC3">
        <w:rPr>
          <w:rFonts w:ascii="Arial" w:eastAsia="Times New Roman" w:hAnsi="Arial" w:cs="Arial"/>
          <w:b/>
          <w:bCs/>
          <w:color w:val="484848"/>
          <w:sz w:val="24"/>
          <w:szCs w:val="24"/>
        </w:rPr>
        <w:t>is</w:t>
      </w:r>
      <w:proofErr w:type="spellEnd"/>
      <w:r w:rsidRPr="001C3CC3">
        <w:rPr>
          <w:rFonts w:ascii="Arial" w:eastAsia="Times New Roman" w:hAnsi="Arial" w:cs="Arial"/>
          <w:color w:val="484848"/>
          <w:sz w:val="24"/>
          <w:szCs w:val="24"/>
        </w:rPr>
        <w:t> used:</w:t>
      </w:r>
    </w:p>
    <w:p w:rsidR="001C3CC3" w:rsidRP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WHERE</w:t>
      </w:r>
      <w:r w:rsidRPr="001C3CC3">
        <w:rPr>
          <w:rFonts w:ascii="Arial" w:eastAsia="Times New Roman" w:hAnsi="Arial" w:cs="Arial"/>
          <w:color w:val="484848"/>
          <w:sz w:val="24"/>
          <w:szCs w:val="24"/>
        </w:rPr>
        <w:t> clause is used to filter records from a result. The filtering occurs before any groupings are made.</w:t>
      </w:r>
    </w:p>
    <w:p w:rsidR="001C3CC3" w:rsidRDefault="001C3CC3" w:rsidP="001C3CC3">
      <w:pPr>
        <w:numPr>
          <w:ilvl w:val="0"/>
          <w:numId w:val="3"/>
        </w:numPr>
        <w:shd w:val="clear" w:color="auto" w:fill="FFFFFF"/>
        <w:spacing w:after="0" w:line="360" w:lineRule="atLeast"/>
        <w:ind w:left="825"/>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The </w:t>
      </w:r>
      <w:r w:rsidRPr="001C3CC3">
        <w:rPr>
          <w:rFonts w:ascii="Courier New" w:eastAsia="Times New Roman" w:hAnsi="Courier New" w:cs="Courier New"/>
          <w:color w:val="484848"/>
          <w:sz w:val="19"/>
        </w:rPr>
        <w:t>HAVING</w:t>
      </w:r>
      <w:r w:rsidRPr="001C3CC3">
        <w:rPr>
          <w:rFonts w:ascii="Arial" w:eastAsia="Times New Roman" w:hAnsi="Arial" w:cs="Arial"/>
          <w:color w:val="484848"/>
          <w:sz w:val="24"/>
          <w:szCs w:val="24"/>
        </w:rPr>
        <w:t> clause is used to filter values from a group (i.e., to check conditions after aggregation into groups has been performed).</w:t>
      </w:r>
    </w:p>
    <w:p w:rsidR="0028178D" w:rsidRPr="0028178D" w:rsidRDefault="0028178D" w:rsidP="0028178D">
      <w:pPr>
        <w:pStyle w:val="ListParagraph"/>
        <w:numPr>
          <w:ilvl w:val="0"/>
          <w:numId w:val="3"/>
        </w:numPr>
        <w:shd w:val="clear" w:color="auto" w:fill="FFFFFF"/>
        <w:spacing w:before="100" w:beforeAutospacing="1" w:after="100" w:afterAutospacing="1" w:line="375" w:lineRule="atLeast"/>
        <w:outlineLvl w:val="0"/>
        <w:rPr>
          <w:rFonts w:ascii="Arial" w:eastAsia="Times New Roman" w:hAnsi="Arial" w:cs="Arial"/>
          <w:b/>
          <w:bCs/>
          <w:color w:val="000000"/>
          <w:kern w:val="36"/>
          <w:sz w:val="30"/>
          <w:szCs w:val="30"/>
        </w:rPr>
      </w:pPr>
      <w:r w:rsidRPr="0028178D">
        <w:rPr>
          <w:rFonts w:ascii="Arial" w:eastAsia="Times New Roman" w:hAnsi="Arial" w:cs="Arial"/>
          <w:b/>
          <w:bCs/>
          <w:color w:val="000000"/>
          <w:kern w:val="36"/>
          <w:sz w:val="30"/>
          <w:szCs w:val="30"/>
        </w:rPr>
        <w:t>In SQL, what’s the difference between the having clause and the where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484848"/>
          <w:sz w:val="24"/>
          <w:szCs w:val="24"/>
        </w:rPr>
      </w:pPr>
      <w:r w:rsidRPr="0028178D">
        <w:rPr>
          <w:rFonts w:ascii="Arial" w:eastAsia="Times New Roman" w:hAnsi="Arial" w:cs="Arial"/>
          <w:color w:val="484848"/>
          <w:sz w:val="24"/>
          <w:szCs w:val="24"/>
        </w:rPr>
        <w:t xml:space="preserve">The difference between the having and where clause is best illustrated by an example. Suppose we have a table called </w:t>
      </w:r>
      <w:proofErr w:type="spellStart"/>
      <w:r w:rsidRPr="0028178D">
        <w:rPr>
          <w:rFonts w:ascii="Arial" w:eastAsia="Times New Roman" w:hAnsi="Arial" w:cs="Arial"/>
          <w:color w:val="484848"/>
          <w:sz w:val="24"/>
          <w:szCs w:val="24"/>
        </w:rPr>
        <w:t>emp_bonus</w:t>
      </w:r>
      <w:proofErr w:type="spellEnd"/>
      <w:r w:rsidRPr="0028178D">
        <w:rPr>
          <w:rFonts w:ascii="Arial" w:eastAsia="Times New Roman" w:hAnsi="Arial" w:cs="Arial"/>
          <w:color w:val="484848"/>
          <w:sz w:val="24"/>
          <w:szCs w:val="24"/>
        </w:rPr>
        <w:t xml:space="preserve"> as shown below. Note that the table has multiple entries for employees A and B.</w:t>
      </w:r>
    </w:p>
    <w:tbl>
      <w:tblPr>
        <w:tblW w:w="5000" w:type="pct"/>
        <w:tblCellSpacing w:w="0" w:type="dxa"/>
        <w:tblCellMar>
          <w:top w:w="45" w:type="dxa"/>
          <w:left w:w="45" w:type="dxa"/>
          <w:bottom w:w="45" w:type="dxa"/>
          <w:right w:w="45" w:type="dxa"/>
        </w:tblCellMar>
        <w:tblLook w:val="04A0"/>
      </w:tblPr>
      <w:tblGrid>
        <w:gridCol w:w="9450"/>
      </w:tblGrid>
      <w:tr w:rsidR="0028178D" w:rsidRPr="0028178D" w:rsidTr="0028178D">
        <w:trPr>
          <w:tblCellSpacing w:w="0" w:type="dxa"/>
        </w:trPr>
        <w:tc>
          <w:tcPr>
            <w:tcW w:w="0" w:type="auto"/>
            <w:vAlign w:val="center"/>
            <w:hideMark/>
          </w:tcPr>
          <w:p w:rsidR="0028178D" w:rsidRPr="0028178D" w:rsidRDefault="0028178D" w:rsidP="0028178D">
            <w:pPr>
              <w:spacing w:after="0" w:line="240" w:lineRule="auto"/>
              <w:jc w:val="center"/>
              <w:rPr>
                <w:rFonts w:ascii="Times New Roman" w:eastAsia="Times New Roman" w:hAnsi="Times New Roman" w:cs="Times New Roman"/>
                <w:sz w:val="24"/>
                <w:szCs w:val="24"/>
              </w:rPr>
            </w:pPr>
            <w:proofErr w:type="spellStart"/>
            <w:r w:rsidRPr="0028178D">
              <w:rPr>
                <w:rFonts w:ascii="Times New Roman" w:eastAsia="Times New Roman" w:hAnsi="Times New Roman" w:cs="Times New Roman"/>
                <w:sz w:val="24"/>
                <w:szCs w:val="24"/>
              </w:rPr>
              <w:t>emp_bonus</w:t>
            </w:r>
            <w:proofErr w:type="spellEnd"/>
          </w:p>
        </w:tc>
      </w:tr>
      <w:tr w:rsidR="0028178D" w:rsidRPr="0028178D" w:rsidTr="0028178D">
        <w:trPr>
          <w:tblCellSpacing w:w="0" w:type="dxa"/>
        </w:trPr>
        <w:tc>
          <w:tcPr>
            <w:tcW w:w="0" w:type="auto"/>
            <w:vAlign w:val="center"/>
            <w:hideMark/>
          </w:tcPr>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761"/>
            </w:tblGrid>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Bonus</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2000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500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r w:rsidR="0028178D" w:rsidRP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1250</w:t>
                  </w:r>
                </w:p>
              </w:tc>
            </w:tr>
          </w:tbl>
          <w:p w:rsidR="0028178D" w:rsidRPr="0028178D" w:rsidRDefault="0028178D" w:rsidP="0028178D">
            <w:pPr>
              <w:spacing w:after="0" w:line="240" w:lineRule="auto"/>
              <w:jc w:val="center"/>
              <w:rPr>
                <w:rFonts w:ascii="Times New Roman" w:eastAsia="Times New Roman" w:hAnsi="Times New Roman" w:cs="Times New Roman"/>
                <w:sz w:val="24"/>
                <w:szCs w:val="24"/>
              </w:rPr>
            </w:pP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If we want to calculate the total bonus that each employee received, then we would write a SQL statement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rPr>
              <w:t xml:space="preserve">select employee, sum(bonus) from </w:t>
            </w:r>
            <w:proofErr w:type="spellStart"/>
            <w:r w:rsidRPr="0028178D">
              <w:rPr>
                <w:rFonts w:ascii="Courier New" w:eastAsia="Times New Roman" w:hAnsi="Courier New" w:cs="Courier New"/>
                <w:sz w:val="20"/>
                <w:szCs w:val="20"/>
              </w:rPr>
              <w:t>emp_bonus</w:t>
            </w:r>
            <w:proofErr w:type="spellEnd"/>
            <w:r w:rsidRPr="0028178D">
              <w:rPr>
                <w:rFonts w:ascii="Courier New" w:eastAsia="Times New Roman" w:hAnsi="Courier New" w:cs="Courier New"/>
                <w:sz w:val="20"/>
                <w:szCs w:val="20"/>
              </w:rPr>
              <w:t xml:space="preserve"> group by employee;</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olor w:val="444444"/>
          <w:sz w:val="27"/>
          <w:szCs w:val="27"/>
        </w:rPr>
      </w:pPr>
      <w:r w:rsidRPr="0028178D">
        <w:rPr>
          <w:rFonts w:ascii="Arial" w:eastAsia="Times New Roman" w:hAnsi="Arial" w:cs="Arial"/>
          <w:b/>
          <w:bCs/>
          <w:color w:val="444444"/>
          <w:sz w:val="27"/>
          <w:szCs w:val="27"/>
        </w:rPr>
        <w:t>The Group By Clause</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In the SQL statement above, you can see that we use the "group by" clause with the employee column. What the group by clause does is allow us to find the sum of the bonuses for </w:t>
      </w:r>
      <w:r w:rsidRPr="0028178D">
        <w:rPr>
          <w:rFonts w:ascii="Verdana" w:eastAsia="Times New Roman" w:hAnsi="Verdana" w:cs="Times New Roman"/>
          <w:i/>
          <w:iCs/>
          <w:color w:val="444444"/>
          <w:sz w:val="18"/>
        </w:rPr>
        <w:t>each</w:t>
      </w:r>
      <w:r w:rsidRPr="0028178D">
        <w:rPr>
          <w:rFonts w:ascii="Verdana" w:eastAsia="Times New Roman" w:hAnsi="Verdana" w:cs="Times New Roman"/>
          <w:color w:val="444444"/>
          <w:sz w:val="18"/>
          <w:szCs w:val="18"/>
        </w:rPr>
        <w:t xml:space="preserve"> employee. Using the ‘group by’ in combination with the </w:t>
      </w:r>
      <w:proofErr w:type="gramStart"/>
      <w:r w:rsidRPr="0028178D">
        <w:rPr>
          <w:rFonts w:ascii="Verdana" w:eastAsia="Times New Roman" w:hAnsi="Verdana" w:cs="Times New Roman"/>
          <w:color w:val="444444"/>
          <w:sz w:val="18"/>
          <w:szCs w:val="18"/>
        </w:rPr>
        <w:t>‘sum(</w:t>
      </w:r>
      <w:proofErr w:type="gramEnd"/>
      <w:r w:rsidRPr="0028178D">
        <w:rPr>
          <w:rFonts w:ascii="Verdana" w:eastAsia="Times New Roman" w:hAnsi="Verdana" w:cs="Times New Roman"/>
          <w:color w:val="444444"/>
          <w:sz w:val="18"/>
          <w:szCs w:val="18"/>
        </w:rPr>
        <w:t>bonus)’ statement will give us the sum of all the bonuses for employees A, B, and C.</w:t>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Running the SQL above would return this:</w:t>
      </w:r>
    </w:p>
    <w:tbl>
      <w:tblPr>
        <w:tblW w:w="0" w:type="auto"/>
        <w:jc w:val="center"/>
        <w:tblCellSpacing w:w="0" w:type="dxa"/>
        <w:tblBorders>
          <w:top w:val="outset" w:sz="6" w:space="0" w:color="666666"/>
          <w:left w:val="outset" w:sz="6" w:space="0" w:color="666666"/>
          <w:bottom w:val="outset" w:sz="6" w:space="0" w:color="666666"/>
          <w:right w:val="outset" w:sz="6" w:space="0" w:color="666666"/>
        </w:tblBorders>
        <w:tblCellMar>
          <w:top w:w="45" w:type="dxa"/>
          <w:left w:w="45" w:type="dxa"/>
          <w:bottom w:w="45" w:type="dxa"/>
          <w:right w:w="45" w:type="dxa"/>
        </w:tblCellMar>
        <w:tblLook w:val="04A0"/>
      </w:tblPr>
      <w:tblGrid>
        <w:gridCol w:w="1134"/>
        <w:gridCol w:w="1388"/>
      </w:tblGrid>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Employee</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b/>
                <w:bCs/>
                <w:sz w:val="24"/>
                <w:szCs w:val="24"/>
              </w:rPr>
              <w:t>Sum(Bonus)</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A</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1500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lastRenderedPageBreak/>
              <w:t>B</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3250</w:t>
            </w:r>
          </w:p>
        </w:tc>
      </w:tr>
      <w:tr w:rsidR="0028178D" w:rsidRPr="0028178D" w:rsidTr="0028178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C</w:t>
            </w:r>
          </w:p>
        </w:tc>
        <w:tc>
          <w:tcPr>
            <w:tcW w:w="0" w:type="auto"/>
            <w:tcBorders>
              <w:top w:val="outset" w:sz="6" w:space="0" w:color="666666"/>
              <w:left w:val="outset" w:sz="6" w:space="0" w:color="666666"/>
              <w:bottom w:val="outset" w:sz="6" w:space="0" w:color="666666"/>
              <w:right w:val="outset" w:sz="6" w:space="0" w:color="666666"/>
            </w:tcBorders>
            <w:vAlign w:val="center"/>
            <w:hideMark/>
          </w:tcPr>
          <w:p w:rsidR="0028178D" w:rsidRPr="0028178D" w:rsidRDefault="0028178D" w:rsidP="0028178D">
            <w:pPr>
              <w:spacing w:after="0" w:line="240" w:lineRule="auto"/>
              <w:rPr>
                <w:rFonts w:ascii="Times New Roman" w:eastAsia="Times New Roman" w:hAnsi="Times New Roman" w:cs="Times New Roman"/>
                <w:sz w:val="24"/>
                <w:szCs w:val="24"/>
              </w:rPr>
            </w:pPr>
            <w:r w:rsidRPr="0028178D">
              <w:rPr>
                <w:rFonts w:ascii="Times New Roman" w:eastAsia="Times New Roman" w:hAnsi="Times New Roman" w:cs="Times New Roman"/>
                <w:sz w:val="24"/>
                <w:szCs w:val="24"/>
              </w:rPr>
              <w:t>700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444444"/>
          <w:sz w:val="18"/>
          <w:szCs w:val="18"/>
        </w:rPr>
      </w:pPr>
      <w:r w:rsidRPr="0028178D">
        <w:rPr>
          <w:rFonts w:ascii="Verdana" w:eastAsia="Times New Roman" w:hAnsi="Verdana" w:cs="Times New Roman"/>
          <w:color w:val="444444"/>
          <w:sz w:val="18"/>
          <w:szCs w:val="18"/>
        </w:rPr>
        <w:t>Now, suppose we wanted to find the employees who received more than $1,000 in bonuses for the year of 2007. You might think that we could write a query like this:</w:t>
      </w:r>
    </w:p>
    <w:tbl>
      <w:tblPr>
        <w:tblW w:w="5000" w:type="pct"/>
        <w:tblCellSpacing w:w="0" w:type="dxa"/>
        <w:tblCellMar>
          <w:left w:w="0" w:type="dxa"/>
          <w:right w:w="0" w:type="dxa"/>
        </w:tblCellMar>
        <w:tblLook w:val="04A0"/>
      </w:tblPr>
      <w:tblGrid>
        <w:gridCol w:w="9360"/>
      </w:tblGrid>
      <w:tr w:rsidR="0028178D" w:rsidRPr="0028178D" w:rsidTr="0028178D">
        <w:trPr>
          <w:tblCellSpacing w:w="0" w:type="dxa"/>
        </w:trPr>
        <w:tc>
          <w:tcPr>
            <w:tcW w:w="0" w:type="auto"/>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BAD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highlight w:val="yellow"/>
              </w:rPr>
            </w:pPr>
            <w:r w:rsidRPr="0028178D">
              <w:rPr>
                <w:rFonts w:ascii="Courier New" w:eastAsia="Times New Roman" w:hAnsi="Courier New" w:cs="Courier New"/>
                <w:sz w:val="20"/>
                <w:szCs w:val="20"/>
                <w:highlight w:val="yellow"/>
              </w:rPr>
              <w:t xml:space="preserve">select employee, sum(bonus) from </w:t>
            </w:r>
            <w:proofErr w:type="spellStart"/>
            <w:r w:rsidRPr="0028178D">
              <w:rPr>
                <w:rFonts w:ascii="Courier New" w:eastAsia="Times New Roman" w:hAnsi="Courier New" w:cs="Courier New"/>
                <w:sz w:val="20"/>
                <w:szCs w:val="20"/>
                <w:highlight w:val="yellow"/>
              </w:rPr>
              <w:t>emp_bonus</w:t>
            </w:r>
            <w:proofErr w:type="spellEnd"/>
            <w:r w:rsidRPr="0028178D">
              <w:rPr>
                <w:rFonts w:ascii="Courier New" w:eastAsia="Times New Roman" w:hAnsi="Courier New" w:cs="Courier New"/>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8178D">
              <w:rPr>
                <w:rFonts w:ascii="Courier New" w:eastAsia="Times New Roman" w:hAnsi="Courier New" w:cs="Courier New"/>
                <w:sz w:val="20"/>
                <w:szCs w:val="20"/>
                <w:highlight w:val="yellow"/>
              </w:rPr>
              <w:t>group by employee where sum(bonus) &gt; 1000;</w:t>
            </w:r>
          </w:p>
        </w:tc>
      </w:tr>
    </w:tbl>
    <w:p w:rsidR="0028178D" w:rsidRPr="0028178D" w:rsidRDefault="0028178D" w:rsidP="0028178D">
      <w:pPr>
        <w:pStyle w:val="ListParagraph"/>
        <w:numPr>
          <w:ilvl w:val="0"/>
          <w:numId w:val="3"/>
        </w:numPr>
        <w:shd w:val="clear" w:color="auto" w:fill="FFFFFF"/>
        <w:spacing w:after="0" w:line="240" w:lineRule="auto"/>
        <w:rPr>
          <w:ins w:id="0" w:author="Unknown"/>
          <w:rFonts w:ascii="Verdana" w:eastAsia="Times New Roman" w:hAnsi="Verdana" w:cs="Times New Roman"/>
          <w:color w:val="444444"/>
          <w:sz w:val="18"/>
          <w:szCs w:val="18"/>
        </w:rPr>
      </w:pPr>
      <w:ins w:id="1" w:author="Unknown">
        <w:r w:rsidRPr="0028178D">
          <w:rPr>
            <w:rFonts w:ascii="Verdana" w:eastAsia="Times New Roman" w:hAnsi="Verdana" w:cs="Times New Roman"/>
            <w:color w:val="444444"/>
            <w:sz w:val="18"/>
            <w:szCs w:val="18"/>
          </w:rPr>
          <w:br/>
        </w:r>
      </w:ins>
      <w:r w:rsidRPr="0028178D">
        <w:rPr>
          <w:rFonts w:ascii="Verdana" w:eastAsia="Times New Roman" w:hAnsi="Verdana" w:cs="Times New Roman"/>
          <w:color w:val="444444"/>
          <w:sz w:val="18"/>
          <w:szCs w:val="18"/>
        </w:rPr>
        <w:br/>
      </w:r>
    </w:p>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2" w:author="Unknown"/>
          <w:rFonts w:ascii="Arial" w:eastAsia="Times New Roman" w:hAnsi="Arial" w:cs="Arial"/>
          <w:b/>
          <w:bCs/>
          <w:color w:val="444444"/>
          <w:sz w:val="27"/>
          <w:szCs w:val="27"/>
        </w:rPr>
      </w:pPr>
      <w:ins w:id="3" w:author="Unknown">
        <w:r w:rsidRPr="0028178D">
          <w:rPr>
            <w:rFonts w:ascii="Arial" w:eastAsia="Times New Roman" w:hAnsi="Arial" w:cs="Arial"/>
            <w:b/>
            <w:bCs/>
            <w:color w:val="444444"/>
            <w:sz w:val="27"/>
            <w:szCs w:val="27"/>
          </w:rPr>
          <w:t>The WHERE clause does not work with aggregates like SUM</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4" w:author="Unknown"/>
          <w:rFonts w:ascii="Verdana" w:eastAsia="Times New Roman" w:hAnsi="Verdana" w:cs="Times New Roman"/>
          <w:color w:val="444444"/>
          <w:sz w:val="18"/>
          <w:szCs w:val="18"/>
        </w:rPr>
      </w:pPr>
      <w:ins w:id="5" w:author="Unknown">
        <w:r w:rsidRPr="00657F0C">
          <w:rPr>
            <w:rFonts w:ascii="Verdana" w:eastAsia="Times New Roman" w:hAnsi="Verdana" w:cs="Times New Roman"/>
            <w:color w:val="444444"/>
            <w:sz w:val="18"/>
            <w:szCs w:val="18"/>
            <w:highlight w:val="yellow"/>
          </w:rPr>
          <w:t xml:space="preserve">The SQL above will not work, because the where clause doesn’t work with aggregates – like sum, </w:t>
        </w:r>
        <w:proofErr w:type="spellStart"/>
        <w:r w:rsidRPr="00657F0C">
          <w:rPr>
            <w:rFonts w:ascii="Verdana" w:eastAsia="Times New Roman" w:hAnsi="Verdana" w:cs="Times New Roman"/>
            <w:color w:val="444444"/>
            <w:sz w:val="18"/>
            <w:szCs w:val="18"/>
            <w:highlight w:val="yellow"/>
          </w:rPr>
          <w:t>avg</w:t>
        </w:r>
        <w:proofErr w:type="spellEnd"/>
        <w:r w:rsidRPr="00657F0C">
          <w:rPr>
            <w:rFonts w:ascii="Verdana" w:eastAsia="Times New Roman" w:hAnsi="Verdana" w:cs="Times New Roman"/>
            <w:color w:val="444444"/>
            <w:sz w:val="18"/>
            <w:szCs w:val="18"/>
            <w:highlight w:val="yellow"/>
          </w:rPr>
          <w:t>, max, etc</w:t>
        </w:r>
        <w:proofErr w:type="gramStart"/>
        <w:r w:rsidRPr="00657F0C">
          <w:rPr>
            <w:rFonts w:ascii="Verdana" w:eastAsia="Times New Roman" w:hAnsi="Verdana" w:cs="Times New Roman"/>
            <w:color w:val="444444"/>
            <w:sz w:val="18"/>
            <w:szCs w:val="18"/>
            <w:highlight w:val="yellow"/>
          </w:rPr>
          <w:t>..</w:t>
        </w:r>
        <w:proofErr w:type="gramEnd"/>
        <w:r w:rsidRPr="0028178D">
          <w:rPr>
            <w:rFonts w:ascii="Verdana" w:eastAsia="Times New Roman" w:hAnsi="Verdana" w:cs="Times New Roman"/>
            <w:color w:val="444444"/>
            <w:sz w:val="18"/>
            <w:szCs w:val="18"/>
          </w:rPr>
          <w:t xml:space="preserve"> Instead, what we will need to use is the having clause. The having clause was added to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just so we could compare aggregates to other values – just how the ‘where’ clause can be used with non-aggregates. Now, the correct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will look like this:</w:t>
        </w:r>
      </w:ins>
    </w:p>
    <w:tbl>
      <w:tblPr>
        <w:tblW w:w="5000" w:type="pct"/>
        <w:tblCellSpacing w:w="0" w:type="dxa"/>
        <w:shd w:val="clear" w:color="auto" w:fill="FFFFFF"/>
        <w:tblCellMar>
          <w:left w:w="0" w:type="dxa"/>
          <w:right w:w="0" w:type="dxa"/>
        </w:tblCellMar>
        <w:tblLook w:val="04A0"/>
      </w:tblPr>
      <w:tblGrid>
        <w:gridCol w:w="9360"/>
      </w:tblGrid>
      <w:tr w:rsidR="0028178D" w:rsidRPr="0028178D" w:rsidTr="0028178D">
        <w:trPr>
          <w:tblCellSpacing w:w="0" w:type="dxa"/>
        </w:trPr>
        <w:tc>
          <w:tcPr>
            <w:tcW w:w="0" w:type="auto"/>
            <w:shd w:val="clear" w:color="auto" w:fill="FFFFFF"/>
            <w:vAlign w:val="center"/>
            <w:hideMark/>
          </w:tcPr>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GOOD SQL:</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highlight w:val="yellow"/>
              </w:rPr>
            </w:pPr>
            <w:r w:rsidRPr="0028178D">
              <w:rPr>
                <w:rFonts w:ascii="Courier New" w:eastAsia="Times New Roman" w:hAnsi="Courier New" w:cs="Courier New"/>
                <w:color w:val="444444"/>
                <w:sz w:val="20"/>
                <w:szCs w:val="20"/>
                <w:highlight w:val="yellow"/>
              </w:rPr>
              <w:t xml:space="preserve">select employee, sum(bonus) from </w:t>
            </w:r>
            <w:proofErr w:type="spellStart"/>
            <w:r w:rsidRPr="0028178D">
              <w:rPr>
                <w:rFonts w:ascii="Courier New" w:eastAsia="Times New Roman" w:hAnsi="Courier New" w:cs="Courier New"/>
                <w:color w:val="444444"/>
                <w:sz w:val="20"/>
                <w:szCs w:val="20"/>
                <w:highlight w:val="yellow"/>
              </w:rPr>
              <w:t>emp_bonus</w:t>
            </w:r>
            <w:proofErr w:type="spellEnd"/>
            <w:r w:rsidRPr="0028178D">
              <w:rPr>
                <w:rFonts w:ascii="Courier New" w:eastAsia="Times New Roman" w:hAnsi="Courier New" w:cs="Courier New"/>
                <w:color w:val="444444"/>
                <w:sz w:val="20"/>
                <w:szCs w:val="20"/>
                <w:highlight w:val="yellow"/>
              </w:rPr>
              <w:t xml:space="preserve"> </w:t>
            </w:r>
          </w:p>
          <w:p w:rsidR="0028178D" w:rsidRPr="0028178D" w:rsidRDefault="0028178D" w:rsidP="0028178D">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rPr>
            </w:pPr>
            <w:r w:rsidRPr="0028178D">
              <w:rPr>
                <w:rFonts w:ascii="Courier New" w:eastAsia="Times New Roman" w:hAnsi="Courier New" w:cs="Courier New"/>
                <w:color w:val="444444"/>
                <w:sz w:val="20"/>
                <w:szCs w:val="20"/>
                <w:highlight w:val="yellow"/>
              </w:rPr>
              <w:t>group by employee having sum(bonus) &gt; 1000;</w:t>
            </w:r>
          </w:p>
        </w:tc>
      </w:tr>
    </w:tbl>
    <w:p w:rsidR="0028178D" w:rsidRPr="0028178D" w:rsidRDefault="0028178D" w:rsidP="0028178D">
      <w:pPr>
        <w:pStyle w:val="ListParagraph"/>
        <w:numPr>
          <w:ilvl w:val="0"/>
          <w:numId w:val="3"/>
        </w:numPr>
        <w:shd w:val="clear" w:color="auto" w:fill="FFFFFF"/>
        <w:spacing w:before="100" w:beforeAutospacing="1" w:after="100" w:afterAutospacing="1" w:line="240" w:lineRule="auto"/>
        <w:outlineLvl w:val="1"/>
        <w:rPr>
          <w:ins w:id="6" w:author="Unknown"/>
          <w:rFonts w:ascii="Arial" w:eastAsia="Times New Roman" w:hAnsi="Arial" w:cs="Arial"/>
          <w:b/>
          <w:bCs/>
          <w:color w:val="444444"/>
          <w:sz w:val="27"/>
          <w:szCs w:val="27"/>
        </w:rPr>
      </w:pPr>
      <w:ins w:id="7" w:author="Unknown">
        <w:r w:rsidRPr="0028178D">
          <w:rPr>
            <w:rFonts w:ascii="Arial" w:eastAsia="Times New Roman" w:hAnsi="Arial" w:cs="Arial"/>
            <w:b/>
            <w:bCs/>
            <w:color w:val="444444"/>
            <w:sz w:val="27"/>
            <w:szCs w:val="27"/>
          </w:rPr>
          <w:t>Difference between having and where clause</w:t>
        </w:r>
      </w:ins>
    </w:p>
    <w:p w:rsidR="0028178D" w:rsidRPr="0028178D" w:rsidRDefault="0028178D" w:rsidP="0028178D">
      <w:pPr>
        <w:pStyle w:val="ListParagraph"/>
        <w:numPr>
          <w:ilvl w:val="0"/>
          <w:numId w:val="3"/>
        </w:numPr>
        <w:shd w:val="clear" w:color="auto" w:fill="FFFFFF"/>
        <w:spacing w:before="100" w:beforeAutospacing="1" w:after="100" w:afterAutospacing="1" w:line="240" w:lineRule="auto"/>
        <w:rPr>
          <w:ins w:id="8" w:author="Unknown"/>
          <w:rFonts w:ascii="Verdana" w:eastAsia="Times New Roman" w:hAnsi="Verdana" w:cs="Times New Roman"/>
          <w:color w:val="444444"/>
          <w:sz w:val="18"/>
          <w:szCs w:val="18"/>
        </w:rPr>
      </w:pPr>
      <w:ins w:id="9" w:author="Unknown">
        <w:r w:rsidRPr="0028178D">
          <w:rPr>
            <w:rFonts w:ascii="Verdana" w:eastAsia="Times New Roman" w:hAnsi="Verdana" w:cs="Times New Roman"/>
            <w:color w:val="444444"/>
            <w:sz w:val="18"/>
            <w:szCs w:val="18"/>
          </w:rPr>
          <w:t xml:space="preserve">So we can see that the difference between the having and where clause in </w:t>
        </w:r>
        <w:proofErr w:type="spellStart"/>
        <w:r w:rsidRPr="0028178D">
          <w:rPr>
            <w:rFonts w:ascii="Verdana" w:eastAsia="Times New Roman" w:hAnsi="Verdana" w:cs="Times New Roman"/>
            <w:color w:val="444444"/>
            <w:sz w:val="18"/>
            <w:szCs w:val="18"/>
          </w:rPr>
          <w:t>sql</w:t>
        </w:r>
        <w:proofErr w:type="spellEnd"/>
        <w:r w:rsidRPr="0028178D">
          <w:rPr>
            <w:rFonts w:ascii="Verdana" w:eastAsia="Times New Roman" w:hAnsi="Verdana" w:cs="Times New Roman"/>
            <w:color w:val="444444"/>
            <w:sz w:val="18"/>
            <w:szCs w:val="18"/>
          </w:rPr>
          <w:t xml:space="preserve"> is that the where clause </w:t>
        </w:r>
        <w:proofErr w:type="spellStart"/>
        <w:r w:rsidRPr="0028178D">
          <w:rPr>
            <w:rFonts w:ascii="Verdana" w:eastAsia="Times New Roman" w:hAnsi="Verdana" w:cs="Times New Roman"/>
            <w:color w:val="444444"/>
            <w:sz w:val="18"/>
            <w:szCs w:val="18"/>
          </w:rPr>
          <w:t>can </w:t>
        </w:r>
        <w:r w:rsidRPr="0028178D">
          <w:rPr>
            <w:rFonts w:ascii="Verdana" w:eastAsia="Times New Roman" w:hAnsi="Verdana" w:cs="Times New Roman"/>
            <w:i/>
            <w:iCs/>
            <w:color w:val="444444"/>
            <w:sz w:val="18"/>
          </w:rPr>
          <w:t>not</w:t>
        </w:r>
        <w:proofErr w:type="spellEnd"/>
        <w:r w:rsidRPr="0028178D">
          <w:rPr>
            <w:rFonts w:ascii="Verdana" w:eastAsia="Times New Roman" w:hAnsi="Verdana" w:cs="Times New Roman"/>
            <w:color w:val="444444"/>
            <w:sz w:val="18"/>
            <w:szCs w:val="18"/>
          </w:rPr>
          <w:t> be used with aggregates, but the having clause can. One way to think of it is that the having clause is an additional filter to the where clause.</w:t>
        </w:r>
      </w:ins>
    </w:p>
    <w:p w:rsidR="0028178D" w:rsidRPr="001C3CC3" w:rsidRDefault="0028178D" w:rsidP="0028178D">
      <w:pPr>
        <w:shd w:val="clear" w:color="auto" w:fill="FFFFFF"/>
        <w:spacing w:after="0" w:line="360" w:lineRule="atLeast"/>
        <w:ind w:left="825"/>
        <w:textAlignment w:val="baseline"/>
        <w:rPr>
          <w:rFonts w:ascii="Arial" w:eastAsia="Times New Roman" w:hAnsi="Arial" w:cs="Arial"/>
          <w:color w:val="484848"/>
          <w:sz w:val="24"/>
          <w:szCs w:val="24"/>
        </w:rPr>
      </w:pP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Suppose we have a </w:t>
      </w:r>
      <w:r w:rsidRPr="001C3CC3">
        <w:rPr>
          <w:rFonts w:ascii="Courier New" w:eastAsia="Times New Roman" w:hAnsi="Courier New" w:cs="Courier New"/>
          <w:color w:val="FFFFFF"/>
          <w:sz w:val="29"/>
        </w:rPr>
        <w:t>Customer</w:t>
      </w:r>
      <w:r w:rsidRPr="001C3CC3">
        <w:rPr>
          <w:rFonts w:ascii="Arial" w:eastAsia="Times New Roman" w:hAnsi="Arial" w:cs="Arial"/>
          <w:color w:val="FFFFFF"/>
          <w:sz w:val="36"/>
          <w:szCs w:val="36"/>
        </w:rPr>
        <w:t> table containing the following data:</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CustomerID</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CustomerName</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1           </w:t>
      </w: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2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3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4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5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lastRenderedPageBreak/>
        <w:t>Write a single SQL statement to concatenate all the customer names into the following single semicolon-separated string:</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proofErr w:type="spellStart"/>
      <w:r w:rsidRPr="001C3CC3">
        <w:rPr>
          <w:rFonts w:ascii="Courier New" w:eastAsia="Times New Roman" w:hAnsi="Courier New" w:cs="Courier New"/>
          <w:color w:val="FFFFFF"/>
          <w:sz w:val="20"/>
        </w:rPr>
        <w:t>Prashant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Kaurav</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Ashish</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Jha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Ankit</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Varma</w:t>
      </w:r>
      <w:proofErr w:type="spellEnd"/>
      <w:r w:rsidRPr="001C3CC3">
        <w:rPr>
          <w:rFonts w:ascii="Courier New" w:eastAsia="Times New Roman" w:hAnsi="Courier New" w:cs="Courier New"/>
          <w:color w:val="FFFFFF"/>
          <w:sz w:val="20"/>
        </w:rPr>
        <w:t xml:space="preserve">; </w:t>
      </w:r>
      <w:proofErr w:type="spellStart"/>
      <w:r w:rsidRPr="001C3CC3">
        <w:rPr>
          <w:rFonts w:ascii="Courier New" w:eastAsia="Times New Roman" w:hAnsi="Courier New" w:cs="Courier New"/>
          <w:color w:val="FFFFFF"/>
          <w:sz w:val="20"/>
        </w:rPr>
        <w:t>Vineet</w:t>
      </w:r>
      <w:proofErr w:type="spellEnd"/>
      <w:r w:rsidRPr="001C3CC3">
        <w:rPr>
          <w:rFonts w:ascii="Courier New" w:eastAsia="Times New Roman" w:hAnsi="Courier New" w:cs="Courier New"/>
          <w:color w:val="FFFFFF"/>
          <w:sz w:val="20"/>
        </w:rPr>
        <w:t xml:space="preserve"> Kumar; </w:t>
      </w:r>
      <w:proofErr w:type="spellStart"/>
      <w:r w:rsidRPr="001C3CC3">
        <w:rPr>
          <w:rFonts w:ascii="Courier New" w:eastAsia="Times New Roman" w:hAnsi="Courier New" w:cs="Courier New"/>
          <w:color w:val="FFFFFF"/>
          <w:sz w:val="20"/>
        </w:rPr>
        <w:t>Rahul</w:t>
      </w:r>
      <w:proofErr w:type="spellEnd"/>
      <w:r w:rsidRPr="001C3CC3">
        <w:rPr>
          <w:rFonts w:ascii="Courier New" w:eastAsia="Times New Roman" w:hAnsi="Courier New" w:cs="Courier New"/>
          <w:color w:val="FFFFFF"/>
          <w:sz w:val="20"/>
        </w:rPr>
        <w:t xml:space="preserve"> Kumar</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 xml:space="preserve">SELECT </w:t>
      </w:r>
      <w:proofErr w:type="spellStart"/>
      <w:r w:rsidRPr="001C3CC3">
        <w:rPr>
          <w:rFonts w:ascii="Courier New" w:eastAsia="Times New Roman" w:hAnsi="Courier New" w:cs="Courier New"/>
          <w:color w:val="484848"/>
          <w:sz w:val="18"/>
        </w:rPr>
        <w:t>CustomerName</w:t>
      </w:r>
      <w:proofErr w:type="spellEnd"/>
      <w:r w:rsidRPr="001C3CC3">
        <w:rPr>
          <w:rFonts w:ascii="Courier New" w:eastAsia="Times New Roman" w:hAnsi="Courier New" w:cs="Courier New"/>
          <w:color w:val="484848"/>
          <w:sz w:val="18"/>
        </w:rPr>
        <w:t xml:space="preserve">+ '; ' </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484848"/>
          <w:sz w:val="18"/>
        </w:rPr>
      </w:pPr>
      <w:r w:rsidRPr="001C3CC3">
        <w:rPr>
          <w:rFonts w:ascii="Courier New" w:eastAsia="Times New Roman" w:hAnsi="Courier New" w:cs="Courier New"/>
          <w:color w:val="484848"/>
          <w:sz w:val="18"/>
        </w:rPr>
        <w:t>From Customer</w:t>
      </w:r>
    </w:p>
    <w:p w:rsidR="001C3CC3" w:rsidRPr="001C3CC3" w:rsidRDefault="001C3CC3" w:rsidP="001C3CC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C3CC3">
        <w:rPr>
          <w:rFonts w:ascii="Courier New" w:eastAsia="Times New Roman" w:hAnsi="Courier New" w:cs="Courier New"/>
          <w:color w:val="484848"/>
          <w:sz w:val="18"/>
        </w:rPr>
        <w:t>For XML PATH('')</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Given a table </w:t>
      </w:r>
      <w:r w:rsidRPr="001C3CC3">
        <w:rPr>
          <w:rFonts w:ascii="Courier New" w:eastAsia="Times New Roman" w:hAnsi="Courier New" w:cs="Courier New"/>
          <w:color w:val="FFFFFF"/>
          <w:sz w:val="29"/>
        </w:rPr>
        <w:t>Employee</w:t>
      </w:r>
      <w:r w:rsidRPr="001C3CC3">
        <w:rPr>
          <w:rFonts w:ascii="Arial" w:eastAsia="Times New Roman" w:hAnsi="Arial" w:cs="Arial"/>
          <w:color w:val="FFFFFF"/>
          <w:sz w:val="36"/>
          <w:szCs w:val="36"/>
        </w:rPr>
        <w:t> having columns </w:t>
      </w:r>
      <w:proofErr w:type="spellStart"/>
      <w:r w:rsidRPr="001C3CC3">
        <w:rPr>
          <w:rFonts w:ascii="Courier New" w:eastAsia="Times New Roman" w:hAnsi="Courier New" w:cs="Courier New"/>
          <w:color w:val="FFFFFF"/>
          <w:sz w:val="29"/>
        </w:rPr>
        <w:t>empName</w:t>
      </w:r>
      <w:proofErr w:type="spellEnd"/>
      <w:r w:rsidRPr="001C3CC3">
        <w:rPr>
          <w:rFonts w:ascii="Arial" w:eastAsia="Times New Roman" w:hAnsi="Arial" w:cs="Arial"/>
          <w:color w:val="FFFFFF"/>
          <w:sz w:val="36"/>
          <w:szCs w:val="36"/>
        </w:rPr>
        <w:t> and </w:t>
      </w:r>
      <w:proofErr w:type="spellStart"/>
      <w:r w:rsidRPr="001C3CC3">
        <w:rPr>
          <w:rFonts w:ascii="Courier New" w:eastAsia="Times New Roman" w:hAnsi="Courier New" w:cs="Courier New"/>
          <w:color w:val="FFFFFF"/>
          <w:sz w:val="29"/>
        </w:rPr>
        <w:t>empId</w:t>
      </w:r>
      <w:proofErr w:type="spellEnd"/>
      <w:r w:rsidRPr="001C3CC3">
        <w:rPr>
          <w:rFonts w:ascii="Arial" w:eastAsia="Times New Roman" w:hAnsi="Arial" w:cs="Arial"/>
          <w:color w:val="FFFFFF"/>
          <w:sz w:val="36"/>
          <w:szCs w:val="36"/>
        </w:rPr>
        <w:t>, what will be the result of the SQL query below?</w:t>
      </w:r>
    </w:p>
    <w:p w:rsidR="001C3CC3" w:rsidRPr="001C3CC3" w:rsidRDefault="001C3CC3" w:rsidP="001C3CC3">
      <w:pPr>
        <w:pStyle w:val="ListParagraph"/>
        <w:numPr>
          <w:ilvl w:val="0"/>
          <w:numId w:val="3"/>
        </w:num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rPr>
      </w:pPr>
      <w:r w:rsidRPr="001C3CC3">
        <w:rPr>
          <w:rFonts w:ascii="Courier New" w:eastAsia="Times New Roman" w:hAnsi="Courier New" w:cs="Courier New"/>
          <w:color w:val="FFFFFF"/>
          <w:sz w:val="20"/>
        </w:rPr>
        <w:t xml:space="preserve">select </w:t>
      </w:r>
      <w:proofErr w:type="spellStart"/>
      <w:r w:rsidRPr="001C3CC3">
        <w:rPr>
          <w:rFonts w:ascii="Courier New" w:eastAsia="Times New Roman" w:hAnsi="Courier New" w:cs="Courier New"/>
          <w:color w:val="FFFFFF"/>
          <w:sz w:val="20"/>
        </w:rPr>
        <w:t>empName</w:t>
      </w:r>
      <w:proofErr w:type="spellEnd"/>
      <w:r w:rsidRPr="001C3CC3">
        <w:rPr>
          <w:rFonts w:ascii="Courier New" w:eastAsia="Times New Roman" w:hAnsi="Courier New" w:cs="Courier New"/>
          <w:color w:val="FFFFFF"/>
          <w:sz w:val="20"/>
        </w:rPr>
        <w:t xml:space="preserve"> from Employee order by 2 </w:t>
      </w:r>
      <w:proofErr w:type="spellStart"/>
      <w:r w:rsidRPr="001C3CC3">
        <w:rPr>
          <w:rFonts w:ascii="Courier New" w:eastAsia="Times New Roman" w:hAnsi="Courier New" w:cs="Courier New"/>
          <w:color w:val="FFFFFF"/>
          <w:sz w:val="20"/>
        </w:rPr>
        <w:t>desc</w:t>
      </w:r>
      <w:proofErr w:type="spellEnd"/>
      <w:r w:rsidRPr="001C3CC3">
        <w:rPr>
          <w:rFonts w:ascii="Courier New" w:eastAsia="Times New Roman" w:hAnsi="Courier New" w:cs="Courier New"/>
          <w:color w:val="FFFFFF"/>
          <w:sz w:val="20"/>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“Order by 2” is only valid when there are at least two columns being used in select statement. However, in this query, even though the </w:t>
      </w:r>
      <w:r w:rsidRPr="001C3CC3">
        <w:rPr>
          <w:rFonts w:ascii="Courier New" w:eastAsia="Times New Roman" w:hAnsi="Courier New" w:cs="Courier New"/>
          <w:color w:val="484848"/>
          <w:sz w:val="19"/>
        </w:rPr>
        <w:t>Employee</w:t>
      </w:r>
      <w:r w:rsidRPr="001C3CC3">
        <w:rPr>
          <w:rFonts w:ascii="Arial" w:eastAsia="Times New Roman" w:hAnsi="Arial" w:cs="Arial"/>
          <w:color w:val="484848"/>
          <w:sz w:val="24"/>
          <w:szCs w:val="24"/>
        </w:rPr>
        <w:t xml:space="preserve"> table has 2 columns, the query is only selecting 1 column name, so “Order by 2” will cause the statement to throw an error while executing the above </w:t>
      </w:r>
      <w:proofErr w:type="spellStart"/>
      <w:r w:rsidRPr="001C3CC3">
        <w:rPr>
          <w:rFonts w:ascii="Arial" w:eastAsia="Times New Roman" w:hAnsi="Arial" w:cs="Arial"/>
          <w:color w:val="484848"/>
          <w:sz w:val="24"/>
          <w:szCs w:val="24"/>
        </w:rPr>
        <w:t>sql</w:t>
      </w:r>
      <w:proofErr w:type="spellEnd"/>
      <w:r w:rsidRPr="001C3CC3">
        <w:rPr>
          <w:rFonts w:ascii="Arial" w:eastAsia="Times New Roman" w:hAnsi="Arial" w:cs="Arial"/>
          <w:color w:val="484848"/>
          <w:sz w:val="24"/>
          <w:szCs w:val="24"/>
        </w:rPr>
        <w:t xml:space="preserve"> query.</w:t>
      </w:r>
    </w:p>
    <w:p w:rsidR="001C3CC3" w:rsidRPr="001C3CC3" w:rsidRDefault="001C3CC3" w:rsidP="001C3CC3">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C3CC3">
        <w:rPr>
          <w:rFonts w:ascii="Arial" w:eastAsia="Times New Roman" w:hAnsi="Arial" w:cs="Arial"/>
          <w:color w:val="FFFFFF"/>
          <w:sz w:val="36"/>
          <w:szCs w:val="36"/>
        </w:rPr>
        <w:t>What is the difference between </w:t>
      </w:r>
      <w:r w:rsidRPr="001C3CC3">
        <w:rPr>
          <w:rFonts w:ascii="Courier New" w:eastAsia="Times New Roman" w:hAnsi="Courier New" w:cs="Courier New"/>
          <w:color w:val="FFFFFF"/>
          <w:sz w:val="29"/>
        </w:rPr>
        <w:t>char</w:t>
      </w:r>
      <w:r w:rsidRPr="001C3CC3">
        <w:rPr>
          <w:rFonts w:ascii="Arial" w:eastAsia="Times New Roman" w:hAnsi="Arial" w:cs="Arial"/>
          <w:color w:val="FFFFFF"/>
          <w:sz w:val="36"/>
          <w:szCs w:val="36"/>
        </w:rPr>
        <w:t> and </w:t>
      </w:r>
      <w:r w:rsidRPr="001C3CC3">
        <w:rPr>
          <w:rFonts w:ascii="Courier New" w:eastAsia="Times New Roman" w:hAnsi="Courier New" w:cs="Courier New"/>
          <w:color w:val="FFFFFF"/>
          <w:sz w:val="29"/>
        </w:rPr>
        <w:t>varchar2</w:t>
      </w:r>
      <w:r w:rsidRPr="001C3CC3">
        <w:rPr>
          <w:rFonts w:ascii="Arial" w:eastAsia="Times New Roman" w:hAnsi="Arial" w:cs="Arial"/>
          <w:color w:val="FFFFFF"/>
          <w:sz w:val="36"/>
          <w:szCs w:val="36"/>
        </w:rPr>
        <w:t>?</w:t>
      </w:r>
    </w:p>
    <w:p w:rsidR="001C3CC3" w:rsidRPr="001C3CC3" w:rsidRDefault="001C3CC3" w:rsidP="001C3CC3">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C3CC3">
        <w:rPr>
          <w:rFonts w:ascii="Arial" w:eastAsia="Times New Roman" w:hAnsi="Arial" w:cs="Arial"/>
          <w:color w:val="FFFFFF"/>
          <w:sz w:val="23"/>
        </w:rPr>
        <w:t>Hide answer</w:t>
      </w:r>
    </w:p>
    <w:p w:rsidR="001C3CC3" w:rsidRP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When stored in a database, </w:t>
      </w:r>
      <w:r w:rsidRPr="001C3CC3">
        <w:rPr>
          <w:rFonts w:ascii="Courier New" w:eastAsia="Times New Roman" w:hAnsi="Courier New" w:cs="Courier New"/>
          <w:color w:val="484848"/>
          <w:sz w:val="19"/>
        </w:rPr>
        <w:t>varchar2</w:t>
      </w:r>
      <w:r w:rsidRPr="001C3CC3">
        <w:rPr>
          <w:rFonts w:ascii="Arial" w:eastAsia="Times New Roman" w:hAnsi="Arial" w:cs="Arial"/>
          <w:color w:val="484848"/>
          <w:sz w:val="24"/>
          <w:szCs w:val="24"/>
        </w:rPr>
        <w:t> uses only the allocated space. E.g. if you have a </w:t>
      </w:r>
      <w:proofErr w:type="gramStart"/>
      <w:r w:rsidRPr="001C3CC3">
        <w:rPr>
          <w:rFonts w:ascii="Courier New" w:eastAsia="Times New Roman" w:hAnsi="Courier New" w:cs="Courier New"/>
          <w:color w:val="484848"/>
          <w:sz w:val="19"/>
        </w:rPr>
        <w:t>varchar2(</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use 52 bytes.</w:t>
      </w:r>
    </w:p>
    <w:p w:rsidR="001C3CC3" w:rsidRDefault="001C3CC3"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r w:rsidRPr="001C3CC3">
        <w:rPr>
          <w:rFonts w:ascii="Arial" w:eastAsia="Times New Roman" w:hAnsi="Arial" w:cs="Arial"/>
          <w:color w:val="484848"/>
          <w:sz w:val="24"/>
          <w:szCs w:val="24"/>
        </w:rPr>
        <w:t>But when stored in a database, </w:t>
      </w:r>
      <w:r w:rsidRPr="001C3CC3">
        <w:rPr>
          <w:rFonts w:ascii="Courier New" w:eastAsia="Times New Roman" w:hAnsi="Courier New" w:cs="Courier New"/>
          <w:color w:val="484848"/>
          <w:sz w:val="19"/>
        </w:rPr>
        <w:t>char</w:t>
      </w:r>
      <w:r w:rsidRPr="001C3CC3">
        <w:rPr>
          <w:rFonts w:ascii="Arial" w:eastAsia="Times New Roman" w:hAnsi="Arial" w:cs="Arial"/>
          <w:color w:val="484848"/>
          <w:sz w:val="24"/>
          <w:szCs w:val="24"/>
        </w:rPr>
        <w:t> always uses the maximum length and is blank-padded. E.g. if you have </w:t>
      </w:r>
      <w:proofErr w:type="gramStart"/>
      <w:r w:rsidRPr="001C3CC3">
        <w:rPr>
          <w:rFonts w:ascii="Courier New" w:eastAsia="Times New Roman" w:hAnsi="Courier New" w:cs="Courier New"/>
          <w:color w:val="484848"/>
          <w:sz w:val="19"/>
        </w:rPr>
        <w:t>char(</w:t>
      </w:r>
      <w:proofErr w:type="gramEnd"/>
      <w:r w:rsidRPr="001C3CC3">
        <w:rPr>
          <w:rFonts w:ascii="Courier New" w:eastAsia="Times New Roman" w:hAnsi="Courier New" w:cs="Courier New"/>
          <w:color w:val="484848"/>
          <w:sz w:val="19"/>
        </w:rPr>
        <w:t>1999)</w:t>
      </w:r>
      <w:r w:rsidRPr="001C3CC3">
        <w:rPr>
          <w:rFonts w:ascii="Arial" w:eastAsia="Times New Roman" w:hAnsi="Arial" w:cs="Arial"/>
          <w:color w:val="484848"/>
          <w:sz w:val="24"/>
          <w:szCs w:val="24"/>
        </w:rPr>
        <w:t> and put 50 bytes in the table, it will consume 2000 bytes.</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varchar</w:t>
      </w:r>
      <w:proofErr w:type="spellEnd"/>
      <w:r>
        <w:rPr>
          <w:rFonts w:ascii="Arial" w:hAnsi="Arial" w:cs="Arial"/>
          <w:color w:val="333333"/>
          <w:sz w:val="20"/>
          <w:szCs w:val="20"/>
        </w:rPr>
        <w:t xml:space="preserve"> means fixed length character data(size) </w:t>
      </w:r>
      <w:proofErr w:type="spellStart"/>
      <w:r>
        <w:rPr>
          <w:rFonts w:ascii="Arial" w:hAnsi="Arial" w:cs="Arial"/>
          <w:color w:val="333333"/>
          <w:sz w:val="20"/>
          <w:szCs w:val="20"/>
        </w:rPr>
        <w:t>ie</w:t>
      </w:r>
      <w:proofErr w:type="spellEnd"/>
      <w:r>
        <w:rPr>
          <w:rFonts w:ascii="Arial" w:hAnsi="Arial" w:cs="Arial"/>
          <w:color w:val="333333"/>
          <w:sz w:val="20"/>
          <w:szCs w:val="20"/>
        </w:rPr>
        <w:t>., min size-1 and max-2000</w:t>
      </w:r>
    </w:p>
    <w:p w:rsidR="00C526CE" w:rsidRDefault="00C526CE" w:rsidP="00C526CE">
      <w:pPr>
        <w:pStyle w:val="listanswer"/>
        <w:numPr>
          <w:ilvl w:val="0"/>
          <w:numId w:val="3"/>
        </w:numPr>
        <w:shd w:val="clear" w:color="auto" w:fill="FFFFFF"/>
        <w:spacing w:before="0" w:beforeAutospacing="0" w:after="0" w:afterAutospacing="0" w:line="270" w:lineRule="atLeast"/>
        <w:rPr>
          <w:rFonts w:ascii="Arial" w:hAnsi="Arial" w:cs="Arial"/>
          <w:color w:val="333333"/>
          <w:sz w:val="20"/>
          <w:szCs w:val="20"/>
        </w:rPr>
      </w:pPr>
      <w:proofErr w:type="spellStart"/>
      <w:r>
        <w:rPr>
          <w:rFonts w:ascii="Arial" w:hAnsi="Arial" w:cs="Arial"/>
          <w:color w:val="333333"/>
          <w:sz w:val="20"/>
          <w:szCs w:val="20"/>
        </w:rPr>
        <w:t>where as</w:t>
      </w:r>
      <w:proofErr w:type="spellEnd"/>
      <w:r>
        <w:rPr>
          <w:rFonts w:ascii="Arial" w:hAnsi="Arial" w:cs="Arial"/>
          <w:color w:val="333333"/>
          <w:sz w:val="20"/>
          <w:szCs w:val="20"/>
        </w:rPr>
        <w:t xml:space="preserve"> varchar2 means variable length character data </w:t>
      </w:r>
      <w:proofErr w:type="spellStart"/>
      <w:r>
        <w:rPr>
          <w:rFonts w:ascii="Arial" w:hAnsi="Arial" w:cs="Arial"/>
          <w:color w:val="333333"/>
          <w:sz w:val="20"/>
          <w:szCs w:val="20"/>
        </w:rPr>
        <w:t>ie</w:t>
      </w:r>
      <w:proofErr w:type="spellEnd"/>
      <w:r>
        <w:rPr>
          <w:rFonts w:ascii="Arial" w:hAnsi="Arial" w:cs="Arial"/>
          <w:color w:val="333333"/>
          <w:sz w:val="20"/>
          <w:szCs w:val="20"/>
        </w:rPr>
        <w:t>., min-1 to max-4000</w:t>
      </w:r>
    </w:p>
    <w:p w:rsidR="00C526CE" w:rsidRPr="001C3CC3" w:rsidRDefault="00C526CE" w:rsidP="001C3CC3">
      <w:pPr>
        <w:pStyle w:val="ListParagraph"/>
        <w:numPr>
          <w:ilvl w:val="0"/>
          <w:numId w:val="3"/>
        </w:numPr>
        <w:shd w:val="clear" w:color="auto" w:fill="FFFFFF"/>
        <w:spacing w:before="225" w:after="0" w:line="360" w:lineRule="atLeast"/>
        <w:textAlignment w:val="baseline"/>
        <w:rPr>
          <w:rFonts w:ascii="Arial" w:eastAsia="Times New Roman" w:hAnsi="Arial" w:cs="Arial"/>
          <w:color w:val="484848"/>
          <w:sz w:val="24"/>
          <w:szCs w:val="24"/>
        </w:rPr>
      </w:pPr>
    </w:p>
    <w:p w:rsidR="001E6DBF" w:rsidRPr="001E6DBF" w:rsidRDefault="001E6DBF" w:rsidP="001E6DBF">
      <w:pPr>
        <w:pStyle w:val="ListParagraph"/>
        <w:numPr>
          <w:ilvl w:val="0"/>
          <w:numId w:val="3"/>
        </w:num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Table is as follows:</w:t>
      </w:r>
    </w:p>
    <w:tbl>
      <w:tblPr>
        <w:tblW w:w="0" w:type="auto"/>
        <w:tblInd w:w="1095" w:type="dxa"/>
        <w:tblCellMar>
          <w:left w:w="0" w:type="dxa"/>
          <w:right w:w="0" w:type="dxa"/>
        </w:tblCellMar>
        <w:tblLook w:val="04A0"/>
      </w:tblPr>
      <w:tblGrid>
        <w:gridCol w:w="507"/>
        <w:gridCol w:w="947"/>
        <w:gridCol w:w="947"/>
        <w:gridCol w:w="84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ID</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C2</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Blue</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Red</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Green</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Yellow</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NULL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Violet</w:t>
            </w:r>
          </w:p>
        </w:tc>
      </w:tr>
    </w:tbl>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lastRenderedPageBreak/>
        <w:t>Print the rows which have ‘Yellow’ in one of the columns C1, C2, or C3, but without using </w:t>
      </w:r>
      <w:r w:rsidRPr="001E6DBF">
        <w:rPr>
          <w:rFonts w:ascii="Courier New" w:eastAsia="Times New Roman" w:hAnsi="Courier New" w:cs="Courier New"/>
          <w:color w:val="FFFFFF"/>
          <w:sz w:val="29"/>
        </w:rPr>
        <w:t>OR</w:t>
      </w:r>
      <w:r w:rsidRPr="001E6DBF">
        <w:rPr>
          <w:rFonts w:ascii="Arial" w:eastAsia="Times New Roman" w:hAnsi="Arial" w:cs="Arial"/>
          <w:color w:val="FFFFFF"/>
          <w:sz w:val="36"/>
          <w:szCs w:val="36"/>
        </w:rPr>
        <w:t>.</w:t>
      </w:r>
    </w:p>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highlight w:val="yellow"/>
        </w:rPr>
      </w:pPr>
      <w:r w:rsidRPr="007C4407">
        <w:rPr>
          <w:rFonts w:ascii="Courier New" w:eastAsia="Times New Roman" w:hAnsi="Courier New" w:cs="Courier New"/>
          <w:color w:val="859900"/>
          <w:sz w:val="18"/>
          <w:highlight w:val="yellow"/>
        </w:rPr>
        <w:t>SELECT</w:t>
      </w:r>
      <w:r w:rsidRPr="007C4407">
        <w:rPr>
          <w:rFonts w:ascii="Courier New" w:eastAsia="Times New Roman" w:hAnsi="Courier New" w:cs="Courier New"/>
          <w:color w:val="657B83"/>
          <w:sz w:val="18"/>
          <w:highlight w:val="yellow"/>
        </w:rPr>
        <w:t xml:space="preserve"> * </w:t>
      </w:r>
      <w:r w:rsidRPr="007C4407">
        <w:rPr>
          <w:rFonts w:ascii="Courier New" w:eastAsia="Times New Roman" w:hAnsi="Courier New" w:cs="Courier New"/>
          <w:color w:val="859900"/>
          <w:sz w:val="18"/>
          <w:highlight w:val="yellow"/>
        </w:rPr>
        <w:t>FROM</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table</w:t>
      </w:r>
    </w:p>
    <w:p w:rsidR="001E6DBF" w:rsidRPr="007C4407"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highlight w:val="yellow"/>
        </w:rPr>
      </w:pPr>
      <w:r w:rsidRPr="007C4407">
        <w:rPr>
          <w:rFonts w:ascii="Courier New" w:eastAsia="Times New Roman" w:hAnsi="Courier New" w:cs="Courier New"/>
          <w:color w:val="859900"/>
          <w:sz w:val="18"/>
          <w:highlight w:val="yellow"/>
        </w:rPr>
        <w:t>WHERE</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2AA198"/>
          <w:sz w:val="18"/>
          <w:highlight w:val="yellow"/>
        </w:rPr>
        <w:t>'Yellow'</w:t>
      </w:r>
      <w:r w:rsidRPr="007C4407">
        <w:rPr>
          <w:rFonts w:ascii="Courier New" w:eastAsia="Times New Roman" w:hAnsi="Courier New" w:cs="Courier New"/>
          <w:color w:val="657B83"/>
          <w:sz w:val="18"/>
          <w:highlight w:val="yellow"/>
        </w:rPr>
        <w:t xml:space="preserve"> </w:t>
      </w:r>
      <w:r w:rsidRPr="007C4407">
        <w:rPr>
          <w:rFonts w:ascii="Courier New" w:eastAsia="Times New Roman" w:hAnsi="Courier New" w:cs="Courier New"/>
          <w:color w:val="859900"/>
          <w:sz w:val="18"/>
          <w:highlight w:val="yellow"/>
        </w:rPr>
        <w:t>IN</w:t>
      </w:r>
      <w:r w:rsidRPr="007C4407">
        <w:rPr>
          <w:rFonts w:ascii="Courier New" w:eastAsia="Times New Roman" w:hAnsi="Courier New" w:cs="Courier New"/>
          <w:color w:val="657B83"/>
          <w:sz w:val="18"/>
          <w:highlight w:val="yellow"/>
        </w:rPr>
        <w:t xml:space="preserve"> (C1, C2, C3)</w:t>
      </w:r>
    </w:p>
    <w:p w:rsidR="001E6DBF" w:rsidRPr="001E6DBF" w:rsidRDefault="001E6DBF" w:rsidP="001E6DBF">
      <w:pPr>
        <w:pStyle w:val="ListParagraph"/>
        <w:numPr>
          <w:ilvl w:val="0"/>
          <w:numId w:val="3"/>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to insert/update </w:t>
      </w:r>
      <w:r w:rsidRPr="001E6DBF">
        <w:rPr>
          <w:rFonts w:ascii="Courier New" w:eastAsia="Times New Roman" w:hAnsi="Courier New" w:cs="Courier New"/>
          <w:color w:val="FFFFFF"/>
          <w:sz w:val="29"/>
        </w:rPr>
        <w:t>Col2</w:t>
      </w:r>
      <w:r w:rsidRPr="001E6DBF">
        <w:rPr>
          <w:rFonts w:ascii="Arial" w:eastAsia="Times New Roman" w:hAnsi="Arial" w:cs="Arial"/>
          <w:color w:val="FFFFFF"/>
          <w:sz w:val="36"/>
          <w:szCs w:val="36"/>
        </w:rPr>
        <w:t>’s values to look exactly opposite to </w:t>
      </w:r>
      <w:r w:rsidRPr="001E6DBF">
        <w:rPr>
          <w:rFonts w:ascii="Courier New" w:eastAsia="Times New Roman" w:hAnsi="Courier New" w:cs="Courier New"/>
          <w:color w:val="FFFFFF"/>
          <w:sz w:val="29"/>
        </w:rPr>
        <w:t>Col1</w:t>
      </w:r>
      <w:r w:rsidRPr="001E6DBF">
        <w:rPr>
          <w:rFonts w:ascii="Arial" w:eastAsia="Times New Roman" w:hAnsi="Arial" w:cs="Arial"/>
          <w:color w:val="FFFFFF"/>
          <w:sz w:val="36"/>
          <w:szCs w:val="36"/>
        </w:rPr>
        <w:t>’s values.</w:t>
      </w:r>
    </w:p>
    <w:tbl>
      <w:tblPr>
        <w:tblW w:w="0" w:type="auto"/>
        <w:tblCellMar>
          <w:left w:w="0" w:type="dxa"/>
          <w:right w:w="0" w:type="dxa"/>
        </w:tblCellMar>
        <w:tblLook w:val="04A0"/>
      </w:tblPr>
      <w:tblGrid>
        <w:gridCol w:w="720"/>
        <w:gridCol w:w="7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Col1</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Col2</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pStyle w:val="ListParagraph"/>
        <w:numPr>
          <w:ilvl w:val="0"/>
          <w:numId w:val="3"/>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update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col2 = </w:t>
      </w:r>
      <w:r w:rsidRPr="001E6DBF">
        <w:rPr>
          <w:rFonts w:ascii="Courier New" w:eastAsia="Times New Roman" w:hAnsi="Courier New" w:cs="Courier New"/>
          <w:color w:val="859900"/>
          <w:sz w:val="18"/>
        </w:rPr>
        <w:t>case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when</w:t>
      </w:r>
      <w:r w:rsidRPr="001E6DBF">
        <w:rPr>
          <w:rFonts w:ascii="Courier New" w:eastAsia="Times New Roman" w:hAnsi="Courier New" w:cs="Courier New"/>
          <w:color w:val="657B83"/>
          <w:sz w:val="18"/>
        </w:rPr>
        <w:t xml:space="preserve"> col1 =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then</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else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end</w:t>
      </w:r>
    </w:p>
    <w:p w:rsidR="000B6AEC" w:rsidRDefault="000B6AEC"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do you get the last </w:t>
      </w:r>
      <w:r w:rsidRPr="001E6DBF">
        <w:rPr>
          <w:rFonts w:ascii="Courier New" w:eastAsia="Times New Roman" w:hAnsi="Courier New" w:cs="Courier New"/>
          <w:color w:val="FFFFFF"/>
          <w:sz w:val="29"/>
        </w:rPr>
        <w:t>id</w:t>
      </w:r>
      <w:r w:rsidRPr="001E6DBF">
        <w:rPr>
          <w:rFonts w:ascii="Arial" w:eastAsia="Times New Roman" w:hAnsi="Arial" w:cs="Arial"/>
          <w:color w:val="FFFFFF"/>
          <w:sz w:val="36"/>
          <w:szCs w:val="36"/>
        </w:rPr>
        <w:t> without the </w:t>
      </w:r>
      <w:r w:rsidRPr="001E6DBF">
        <w:rPr>
          <w:rFonts w:ascii="Courier New" w:eastAsia="Times New Roman" w:hAnsi="Courier New" w:cs="Courier New"/>
          <w:color w:val="FFFFFF"/>
          <w:sz w:val="29"/>
        </w:rPr>
        <w:t>max</w:t>
      </w:r>
      <w:r w:rsidRPr="001E6DBF">
        <w:rPr>
          <w:rFonts w:ascii="Arial" w:eastAsia="Times New Roman" w:hAnsi="Arial" w:cs="Arial"/>
          <w:color w:val="FFFFFF"/>
          <w:sz w:val="36"/>
          <w:szCs w:val="36"/>
        </w:rPr>
        <w:t> function?</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In </w:t>
      </w:r>
      <w:proofErr w:type="spellStart"/>
      <w:r w:rsidRPr="001E6DBF">
        <w:rPr>
          <w:rFonts w:ascii="Arial" w:eastAsia="Times New Roman" w:hAnsi="Arial" w:cs="Arial"/>
          <w:color w:val="484848"/>
          <w:sz w:val="24"/>
          <w:szCs w:val="24"/>
        </w:rPr>
        <w:t>MySQL</w:t>
      </w:r>
      <w:proofErr w:type="spellEnd"/>
      <w:r w:rsidRPr="001E6DBF">
        <w:rPr>
          <w:rFonts w:ascii="Arial" w:eastAsia="Times New Roman" w:hAnsi="Arial" w:cs="Arial"/>
          <w:color w:val="484848"/>
          <w:sz w:val="24"/>
          <w:szCs w:val="24"/>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1</w:t>
      </w:r>
    </w:p>
    <w:p w:rsidR="001E6DBF" w:rsidRPr="001E6DBF" w:rsidRDefault="001E6DBF" w:rsidP="001E6DBF">
      <w:pPr>
        <w:shd w:val="clear" w:color="auto" w:fill="FFFFFF"/>
        <w:spacing w:after="240" w:line="360" w:lineRule="atLeast"/>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In SQL Server: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top </w:t>
      </w:r>
      <w:r w:rsidRPr="001E6DBF">
        <w:rPr>
          <w:rFonts w:ascii="Courier New" w:eastAsia="Times New Roman" w:hAnsi="Courier New" w:cs="Courier New"/>
          <w:color w:val="2AA198"/>
          <w:sz w:val="18"/>
        </w:rPr>
        <w:t>1</w:t>
      </w:r>
      <w:r w:rsidRPr="001E6DBF">
        <w:rPr>
          <w:rFonts w:ascii="Courier New" w:eastAsia="Times New Roman" w:hAnsi="Courier New" w:cs="Courier New"/>
          <w:color w:val="657B83"/>
          <w:sz w:val="18"/>
        </w:rPr>
        <w:t xml:space="preserve"> id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table</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id </w:t>
      </w:r>
      <w:proofErr w:type="spellStart"/>
      <w:r w:rsidRPr="001E6DBF">
        <w:rPr>
          <w:rFonts w:ascii="Courier New" w:eastAsia="Times New Roman" w:hAnsi="Courier New" w:cs="Courier New"/>
          <w:color w:val="859900"/>
          <w:sz w:val="18"/>
        </w:rPr>
        <w:t>desc</w:t>
      </w:r>
      <w:proofErr w:type="spellEnd"/>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What is the difference between </w:t>
      </w:r>
      <w:r w:rsidRPr="001E6DBF">
        <w:rPr>
          <w:rFonts w:ascii="Courier New" w:eastAsia="Times New Roman" w:hAnsi="Courier New" w:cs="Courier New"/>
          <w:color w:val="FFFFFF"/>
          <w:sz w:val="29"/>
        </w:rPr>
        <w:t>IN</w:t>
      </w:r>
      <w:r w:rsidRPr="001E6DBF">
        <w:rPr>
          <w:rFonts w:ascii="Arial" w:eastAsia="Times New Roman" w:hAnsi="Arial" w:cs="Arial"/>
          <w:color w:val="FFFFFF"/>
          <w:sz w:val="36"/>
          <w:szCs w:val="36"/>
        </w:rPr>
        <w:t> and </w:t>
      </w:r>
      <w:r w:rsidRPr="001E6DBF">
        <w:rPr>
          <w:rFonts w:ascii="Courier New" w:eastAsia="Times New Roman" w:hAnsi="Courier New" w:cs="Courier New"/>
          <w:color w:val="FFFFFF"/>
          <w:sz w:val="29"/>
        </w:rPr>
        <w:t>EXISTS</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IN</w:t>
      </w:r>
      <w:r w:rsidRPr="001E6DBF">
        <w:rPr>
          <w:rFonts w:ascii="Arial" w:eastAsia="Times New Roman" w:hAnsi="Arial" w:cs="Arial"/>
          <w:color w:val="484848"/>
          <w:sz w:val="24"/>
          <w:szCs w:val="24"/>
        </w:rPr>
        <w: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List result set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lastRenderedPageBreak/>
        <w:t xml:space="preserve">Doesn’t work on </w:t>
      </w:r>
      <w:proofErr w:type="spellStart"/>
      <w:r w:rsidRPr="001E6DBF">
        <w:rPr>
          <w:rFonts w:ascii="Arial" w:eastAsia="Times New Roman" w:hAnsi="Arial" w:cs="Arial"/>
          <w:color w:val="484848"/>
          <w:sz w:val="24"/>
          <w:szCs w:val="24"/>
        </w:rPr>
        <w:t>subqueries</w:t>
      </w:r>
      <w:proofErr w:type="spellEnd"/>
      <w:r w:rsidRPr="001E6DBF">
        <w:rPr>
          <w:rFonts w:ascii="Arial" w:eastAsia="Times New Roman" w:hAnsi="Arial" w:cs="Arial"/>
          <w:color w:val="484848"/>
          <w:sz w:val="24"/>
          <w:szCs w:val="24"/>
        </w:rPr>
        <w:t xml:space="preserve"> resulting in Virtual tables with multiple columns</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Compares every value in the result list</w:t>
      </w:r>
    </w:p>
    <w:p w:rsidR="001E6DBF" w:rsidRPr="001E6DBF" w:rsidRDefault="001E6DBF" w:rsidP="001E6DBF">
      <w:pPr>
        <w:numPr>
          <w:ilvl w:val="0"/>
          <w:numId w:val="4"/>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SLOW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EXISTS</w:t>
      </w:r>
      <w:r w:rsidRPr="001E6DBF">
        <w:rPr>
          <w:rFonts w:ascii="Arial" w:eastAsia="Times New Roman" w:hAnsi="Arial" w:cs="Arial"/>
          <w:color w:val="484848"/>
          <w:sz w:val="24"/>
          <w:szCs w:val="24"/>
        </w:rPr>
        <w:t>:</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Works on Virtual tables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Is used with co-related queries</w:t>
      </w:r>
    </w:p>
    <w:p w:rsidR="001E6DBF" w:rsidRPr="001E6DBF" w:rsidRDefault="001E6DBF" w:rsidP="001E6DBF">
      <w:pPr>
        <w:numPr>
          <w:ilvl w:val="0"/>
          <w:numId w:val="5"/>
        </w:numPr>
        <w:shd w:val="clear" w:color="auto" w:fill="FFFFFF"/>
        <w:spacing w:after="18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Exits comparison when match is found</w:t>
      </w:r>
    </w:p>
    <w:p w:rsidR="001E6DBF" w:rsidRPr="001E6DBF" w:rsidRDefault="001E6DBF" w:rsidP="001E6DBF">
      <w:pPr>
        <w:numPr>
          <w:ilvl w:val="0"/>
          <w:numId w:val="5"/>
        </w:numPr>
        <w:shd w:val="clear" w:color="auto" w:fill="FFFFFF"/>
        <w:spacing w:after="0" w:line="360" w:lineRule="atLeast"/>
        <w:ind w:left="825"/>
        <w:textAlignment w:val="baseline"/>
        <w:rPr>
          <w:rFonts w:ascii="Arial" w:eastAsia="Times New Roman" w:hAnsi="Arial" w:cs="Arial"/>
          <w:color w:val="484848"/>
          <w:sz w:val="24"/>
          <w:szCs w:val="24"/>
        </w:rPr>
      </w:pPr>
      <w:r w:rsidRPr="001E6DBF">
        <w:rPr>
          <w:rFonts w:ascii="Arial" w:eastAsia="Times New Roman" w:hAnsi="Arial" w:cs="Arial"/>
          <w:color w:val="484848"/>
          <w:sz w:val="24"/>
          <w:szCs w:val="24"/>
        </w:rPr>
        <w:t xml:space="preserve">Performance is comparatively FAST for larger </w:t>
      </w:r>
      <w:proofErr w:type="spellStart"/>
      <w:r w:rsidRPr="001E6DBF">
        <w:rPr>
          <w:rFonts w:ascii="Arial" w:eastAsia="Times New Roman" w:hAnsi="Arial" w:cs="Arial"/>
          <w:color w:val="484848"/>
          <w:sz w:val="24"/>
          <w:szCs w:val="24"/>
        </w:rPr>
        <w:t>resultset</w:t>
      </w:r>
      <w:proofErr w:type="spellEnd"/>
      <w:r w:rsidRPr="001E6DBF">
        <w:rPr>
          <w:rFonts w:ascii="Arial" w:eastAsia="Times New Roman" w:hAnsi="Arial" w:cs="Arial"/>
          <w:color w:val="484848"/>
          <w:sz w:val="24"/>
          <w:szCs w:val="24"/>
        </w:rPr>
        <w:t xml:space="preserve"> of </w:t>
      </w:r>
      <w:proofErr w:type="spellStart"/>
      <w:r w:rsidRPr="001E6DBF">
        <w:rPr>
          <w:rFonts w:ascii="Arial" w:eastAsia="Times New Roman" w:hAnsi="Arial" w:cs="Arial"/>
          <w:color w:val="484848"/>
          <w:sz w:val="24"/>
          <w:szCs w:val="24"/>
        </w:rPr>
        <w:t>subquery</w:t>
      </w:r>
      <w:proofErr w:type="spellEnd"/>
    </w:p>
    <w:p w:rsidR="001E6DBF" w:rsidRPr="001E6DBF" w:rsidRDefault="001E6DBF" w:rsidP="001E6DBF">
      <w:pPr>
        <w:pStyle w:val="ListParagraph"/>
        <w:numPr>
          <w:ilvl w:val="0"/>
          <w:numId w:val="5"/>
        </w:num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How can you use a CTE to return the fifth highest (or </w:t>
      </w:r>
      <w:r w:rsidRPr="001E6DBF">
        <w:rPr>
          <w:rFonts w:ascii="Arial" w:eastAsia="Times New Roman" w:hAnsi="Arial" w:cs="Arial"/>
          <w:i/>
          <w:iCs/>
          <w:color w:val="FFFFFF"/>
          <w:sz w:val="36"/>
        </w:rPr>
        <w:t>Nth</w:t>
      </w:r>
      <w:r w:rsidRPr="001E6DBF">
        <w:rPr>
          <w:rFonts w:ascii="Arial" w:eastAsia="Times New Roman" w:hAnsi="Arial" w:cs="Arial"/>
          <w:color w:val="FFFFFF"/>
          <w:sz w:val="36"/>
          <w:szCs w:val="36"/>
        </w:rPr>
        <w:t> highest) salary from a table?</w:t>
      </w:r>
    </w:p>
    <w:p w:rsidR="001E6DBF" w:rsidRPr="001E6DBF" w:rsidRDefault="001E6DBF" w:rsidP="001E6DBF">
      <w:pPr>
        <w:pStyle w:val="ListParagraph"/>
        <w:numPr>
          <w:ilvl w:val="0"/>
          <w:numId w:val="5"/>
        </w:num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Declare @N </w:t>
      </w:r>
      <w:proofErr w:type="spellStart"/>
      <w:r w:rsidRPr="001E6DBF">
        <w:rPr>
          <w:rFonts w:ascii="Courier New" w:eastAsia="Times New Roman" w:hAnsi="Courier New" w:cs="Courier New"/>
          <w:color w:val="657B83"/>
          <w:sz w:val="18"/>
        </w:rPr>
        <w:t>int</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set</w:t>
      </w:r>
      <w:r w:rsidRPr="001E6DBF">
        <w:rPr>
          <w:rFonts w:ascii="Courier New" w:eastAsia="Times New Roman" w:hAnsi="Courier New" w:cs="Courier New"/>
          <w:color w:val="657B83"/>
          <w:sz w:val="18"/>
        </w:rPr>
        <w:t xml:space="preserve"> @N = </w:t>
      </w:r>
      <w:r w:rsidRPr="001E6DBF">
        <w:rPr>
          <w:rFonts w:ascii="Courier New" w:eastAsia="Times New Roman" w:hAnsi="Courier New" w:cs="Courier New"/>
          <w:color w:val="2AA198"/>
          <w:sz w:val="18"/>
        </w:rPr>
        <w:t>5</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WITH CTE AS</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r w:rsidRPr="001E6DBF">
        <w:rPr>
          <w:rFonts w:ascii="Courier New" w:eastAsia="Times New Roman" w:hAnsi="Courier New" w:cs="Courier New"/>
          <w:color w:val="657B83"/>
          <w:sz w:val="18"/>
        </w:rPr>
        <w:t xml:space="preserve">, RN = ROW_NUMBER() </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ab/>
        <w:t>OVER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Name, Salary, </w:t>
      </w:r>
      <w:proofErr w:type="spellStart"/>
      <w:r w:rsidRPr="001E6DBF">
        <w:rPr>
          <w:rFonts w:ascii="Courier New" w:eastAsia="Times New Roman" w:hAnsi="Courier New" w:cs="Courier New"/>
          <w:color w:val="657B83"/>
          <w:sz w:val="18"/>
        </w:rPr>
        <w:t>EmpID</w:t>
      </w:r>
      <w:proofErr w:type="spellEnd"/>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CTE</w:t>
      </w:r>
    </w:p>
    <w:p w:rsidR="001E6DBF" w:rsidRPr="001E6DBF" w:rsidRDefault="001E6DBF" w:rsidP="001E6DB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RN = @N</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get the Nth-highest salary from the Employee table without a </w:t>
      </w:r>
      <w:proofErr w:type="spellStart"/>
      <w:r w:rsidRPr="001E6DBF">
        <w:rPr>
          <w:rFonts w:ascii="Arial" w:eastAsia="Times New Roman" w:hAnsi="Arial" w:cs="Arial"/>
          <w:color w:val="FFFFFF"/>
          <w:sz w:val="36"/>
          <w:szCs w:val="36"/>
        </w:rPr>
        <w:t>subquery</w:t>
      </w:r>
      <w:proofErr w:type="spellEnd"/>
      <w:r w:rsidRPr="001E6DBF">
        <w:rPr>
          <w:rFonts w:ascii="Arial" w:eastAsia="Times New Roman" w:hAnsi="Arial" w:cs="Arial"/>
          <w:color w:val="FFFFFF"/>
          <w:sz w:val="36"/>
          <w:szCs w:val="36"/>
        </w:rPr>
        <w:t xml:space="preserve"> or CTE?</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from</w:t>
      </w:r>
      <w:r w:rsidRPr="001E6DBF">
        <w:rPr>
          <w:rFonts w:ascii="Courier New" w:eastAsia="Times New Roman" w:hAnsi="Courier New" w:cs="Courier New"/>
          <w:color w:val="657B83"/>
          <w:sz w:val="18"/>
        </w:rPr>
        <w:t xml:space="preserve"> Employee </w:t>
      </w:r>
      <w:r w:rsidRPr="001E6DBF">
        <w:rPr>
          <w:rFonts w:ascii="Courier New" w:eastAsia="Times New Roman" w:hAnsi="Courier New" w:cs="Courier New"/>
          <w:color w:val="859900"/>
          <w:sz w:val="18"/>
        </w:rPr>
        <w:t>order</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salary </w:t>
      </w:r>
      <w:r w:rsidRPr="001E6DBF">
        <w:rPr>
          <w:rFonts w:ascii="Courier New" w:eastAsia="Times New Roman" w:hAnsi="Courier New" w:cs="Courier New"/>
          <w:color w:val="859900"/>
          <w:sz w:val="18"/>
        </w:rPr>
        <w:t>DESC</w:t>
      </w:r>
      <w:r w:rsidRPr="001E6DBF">
        <w:rPr>
          <w:rFonts w:ascii="Courier New" w:eastAsia="Times New Roman" w:hAnsi="Courier New" w:cs="Courier New"/>
          <w:color w:val="657B83"/>
          <w:sz w:val="18"/>
        </w:rPr>
        <w:t xml:space="preserve"> LIMIT </w:t>
      </w:r>
      <w:r w:rsidRPr="001E6DBF">
        <w:rPr>
          <w:rFonts w:ascii="Courier New" w:eastAsia="Times New Roman" w:hAnsi="Courier New" w:cs="Courier New"/>
          <w:color w:val="2AA198"/>
          <w:sz w:val="18"/>
        </w:rPr>
        <w:t>2</w:t>
      </w:r>
      <w:proofErr w:type="gramStart"/>
      <w:r w:rsidRPr="001E6DBF">
        <w:rPr>
          <w:rFonts w:ascii="Courier New" w:eastAsia="Times New Roman" w:hAnsi="Courier New" w:cs="Courier New"/>
          <w:color w:val="657B83"/>
          <w:sz w:val="18"/>
        </w:rPr>
        <w:t>,</w:t>
      </w:r>
      <w:r w:rsidRPr="001E6DBF">
        <w:rPr>
          <w:rFonts w:ascii="Courier New" w:eastAsia="Times New Roman" w:hAnsi="Courier New" w:cs="Courier New"/>
          <w:color w:val="2AA198"/>
          <w:sz w:val="18"/>
        </w:rPr>
        <w:t>1</w:t>
      </w:r>
      <w:proofErr w:type="gramEnd"/>
      <w:r w:rsidR="00B1420A">
        <w:rPr>
          <w:rFonts w:ascii="Courier New" w:eastAsia="Times New Roman" w:hAnsi="Courier New" w:cs="Courier New"/>
          <w:color w:val="2AA198"/>
          <w:sz w:val="18"/>
        </w:rPr>
        <w:t xml:space="preserve"> //worked in MYSQL</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following table named </w:t>
      </w:r>
      <w:r w:rsidRPr="001E6DBF">
        <w:rPr>
          <w:rFonts w:ascii="Courier New" w:eastAsia="Times New Roman" w:hAnsi="Courier New" w:cs="Courier New"/>
          <w:color w:val="FFFFFF"/>
          <w:sz w:val="29"/>
        </w:rPr>
        <w:t>A</w:t>
      </w:r>
      <w:r w:rsidRPr="001E6DBF">
        <w:rPr>
          <w:rFonts w:ascii="Arial" w:eastAsia="Times New Roman" w:hAnsi="Arial" w:cs="Arial"/>
          <w:color w:val="FFFFFF"/>
          <w:sz w:val="36"/>
          <w:szCs w:val="36"/>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w:t>
      </w:r>
      <w:proofErr w:type="gramStart"/>
      <w:r w:rsidRPr="001E6DBF">
        <w:rPr>
          <w:rFonts w:ascii="Courier New" w:eastAsia="Times New Roman" w:hAnsi="Courier New" w:cs="Courier New"/>
          <w:color w:val="FFFFFF"/>
          <w:sz w:val="20"/>
        </w:rPr>
        <w:t>x</w:t>
      </w:r>
      <w:proofErr w:type="gramEnd"/>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lastRenderedPageBreak/>
        <w:t xml:space="preserve"> -2</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-4</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-3    </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0</w:t>
      </w:r>
    </w:p>
    <w:p w:rsidR="001E6DBF" w:rsidRPr="001E6DBF" w:rsidRDefault="001E6DBF" w:rsidP="001E6DBF">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rPr>
      </w:pPr>
      <w:r w:rsidRPr="001E6DBF">
        <w:rPr>
          <w:rFonts w:ascii="Courier New" w:eastAsia="Times New Roman" w:hAnsi="Courier New" w:cs="Courier New"/>
          <w:color w:val="FFFFFF"/>
          <w:sz w:val="20"/>
        </w:rPr>
        <w:t xml:space="preserve">  2</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single query to calculate the sum of all positive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 xml:space="preserve"> and </w:t>
      </w:r>
      <w:r w:rsidR="005F7362">
        <w:rPr>
          <w:rFonts w:ascii="Arial" w:eastAsia="Times New Roman" w:hAnsi="Arial" w:cs="Arial"/>
          <w:color w:val="FFFFFF"/>
          <w:sz w:val="36"/>
          <w:szCs w:val="36"/>
        </w:rPr>
        <w:t>t</w:t>
      </w:r>
      <w:r w:rsidRPr="001E6DBF">
        <w:rPr>
          <w:rFonts w:ascii="Arial" w:eastAsia="Times New Roman" w:hAnsi="Arial" w:cs="Arial"/>
          <w:color w:val="FFFFFF"/>
          <w:sz w:val="36"/>
          <w:szCs w:val="36"/>
        </w:rPr>
        <w:t>he sum of all negative values of </w:t>
      </w:r>
      <w:r w:rsidRPr="001E6DBF">
        <w:rPr>
          <w:rFonts w:ascii="Courier New" w:eastAsia="Times New Roman" w:hAnsi="Courier New" w:cs="Courier New"/>
          <w:color w:val="FFFFFF"/>
          <w:sz w:val="29"/>
        </w:rPr>
        <w:t>x</w:t>
      </w:r>
      <w:r w:rsidRPr="001E6DBF">
        <w:rPr>
          <w:rFonts w:ascii="Arial" w:eastAsia="Times New Roman" w:hAnsi="Arial" w:cs="Arial"/>
          <w:color w:val="FFFFFF"/>
          <w:sz w:val="36"/>
          <w:szCs w:val="36"/>
        </w:rPr>
        <w:t>.</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484848"/>
          <w:sz w:val="18"/>
        </w:rPr>
        <w:t>select</w:t>
      </w:r>
      <w:proofErr w:type="gramEnd"/>
      <w:r w:rsidRPr="001E6DBF">
        <w:rPr>
          <w:rFonts w:ascii="Courier New" w:eastAsia="Times New Roman" w:hAnsi="Courier New" w:cs="Courier New"/>
          <w:color w:val="484848"/>
          <w:sz w:val="18"/>
        </w:rPr>
        <w:t xml:space="preserve"> sum</w:t>
      </w:r>
      <w:r w:rsidRPr="001116D0">
        <w:rPr>
          <w:rFonts w:ascii="Courier New" w:eastAsia="Times New Roman" w:hAnsi="Courier New" w:cs="Courier New"/>
          <w:color w:val="484848"/>
          <w:sz w:val="18"/>
          <w:highlight w:val="yellow"/>
        </w:rPr>
        <w:t>(case when x&gt;0 then x else 0 end)</w:t>
      </w:r>
      <w:proofErr w:type="spellStart"/>
      <w:r w:rsidRPr="001E6DBF">
        <w:rPr>
          <w:rFonts w:ascii="Courier New" w:eastAsia="Times New Roman" w:hAnsi="Courier New" w:cs="Courier New"/>
          <w:color w:val="484848"/>
          <w:sz w:val="18"/>
        </w:rPr>
        <w:t>sum_pos,sum</w:t>
      </w:r>
      <w:proofErr w:type="spellEnd"/>
      <w:r w:rsidRPr="001E6DBF">
        <w:rPr>
          <w:rFonts w:ascii="Courier New" w:eastAsia="Times New Roman" w:hAnsi="Courier New" w:cs="Courier New"/>
          <w:color w:val="484848"/>
          <w:sz w:val="18"/>
        </w:rPr>
        <w:t>(case when x&lt;0 then x else 0 end)</w:t>
      </w:r>
      <w:proofErr w:type="spellStart"/>
      <w:r w:rsidRPr="001E6DBF">
        <w:rPr>
          <w:rFonts w:ascii="Courier New" w:eastAsia="Times New Roman" w:hAnsi="Courier New" w:cs="Courier New"/>
          <w:color w:val="484848"/>
          <w:sz w:val="18"/>
        </w:rPr>
        <w:t>sum_neg</w:t>
      </w:r>
      <w:proofErr w:type="spellEnd"/>
      <w:r w:rsidRPr="001E6DBF">
        <w:rPr>
          <w:rFonts w:ascii="Courier New" w:eastAsia="Times New Roman" w:hAnsi="Courier New" w:cs="Courier New"/>
          <w:color w:val="484848"/>
          <w:sz w:val="18"/>
        </w:rPr>
        <w:t xml:space="preserve"> from a;</w:t>
      </w:r>
    </w:p>
    <w:p w:rsidR="001E6DBF" w:rsidRDefault="001E6DBF" w:rsidP="0023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Given the table </w:t>
      </w:r>
      <w:proofErr w:type="spellStart"/>
      <w:r w:rsidRPr="001E6DBF">
        <w:rPr>
          <w:rFonts w:ascii="Courier New" w:eastAsia="Times New Roman" w:hAnsi="Courier New" w:cs="Courier New"/>
          <w:color w:val="FFFFFF"/>
          <w:sz w:val="29"/>
        </w:rPr>
        <w:t>mass_table</w:t>
      </w:r>
      <w:proofErr w:type="spellEnd"/>
      <w:r w:rsidRPr="001E6DBF">
        <w:rPr>
          <w:rFonts w:ascii="Arial" w:eastAsia="Times New Roman" w:hAnsi="Arial" w:cs="Arial"/>
          <w:color w:val="FFFFFF"/>
          <w:sz w:val="36"/>
          <w:szCs w:val="36"/>
        </w:rPr>
        <w:t>:</w:t>
      </w:r>
    </w:p>
    <w:tbl>
      <w:tblPr>
        <w:tblW w:w="0" w:type="auto"/>
        <w:tblCellMar>
          <w:left w:w="0" w:type="dxa"/>
          <w:right w:w="0" w:type="dxa"/>
        </w:tblCellMar>
        <w:tblLook w:val="04A0"/>
      </w:tblPr>
      <w:tblGrid>
        <w:gridCol w:w="10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r>
    </w:tbl>
    <w:p w:rsidR="001E6DBF" w:rsidRPr="001E6DBF" w:rsidRDefault="001E6DBF" w:rsidP="001E6DBF">
      <w:pPr>
        <w:shd w:val="clear" w:color="auto" w:fill="3B67A7"/>
        <w:spacing w:after="24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Write a query that produces the output:</w:t>
      </w:r>
    </w:p>
    <w:tbl>
      <w:tblPr>
        <w:tblW w:w="0" w:type="auto"/>
        <w:tblCellMar>
          <w:left w:w="0" w:type="dxa"/>
          <w:right w:w="0" w:type="dxa"/>
        </w:tblCellMar>
        <w:tblLook w:val="04A0"/>
      </w:tblPr>
      <w:tblGrid>
        <w:gridCol w:w="1020"/>
        <w:gridCol w:w="600"/>
        <w:gridCol w:w="654"/>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C526CE"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W</w:t>
            </w:r>
            <w:r w:rsidR="001E6DBF" w:rsidRPr="001E6DBF">
              <w:rPr>
                <w:rFonts w:ascii="Times New Roman" w:eastAsia="Times New Roman" w:hAnsi="Times New Roman" w:cs="Times New Roman"/>
                <w:b/>
                <w:bCs/>
                <w:color w:val="FFFFFF"/>
                <w:sz w:val="24"/>
                <w:szCs w:val="24"/>
              </w:rPr>
              <w:t>eight</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kg</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gms</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34.567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567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365.253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365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253</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34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0</w:t>
            </w:r>
          </w:p>
        </w:tc>
      </w:tr>
    </w:tbl>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weight,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kg, </w:t>
      </w:r>
      <w:proofErr w:type="spellStart"/>
      <w:r w:rsidRPr="001E6DBF">
        <w:rPr>
          <w:rFonts w:ascii="Courier New" w:eastAsia="Times New Roman" w:hAnsi="Courier New" w:cs="Courier New"/>
          <w:color w:val="657B83"/>
          <w:sz w:val="18"/>
        </w:rPr>
        <w:t>nvl</w:t>
      </w:r>
      <w:proofErr w:type="spellEnd"/>
      <w:r w:rsidRPr="001E6DBF">
        <w:rPr>
          <w:rFonts w:ascii="Courier New" w:eastAsia="Times New Roman" w:hAnsi="Courier New" w:cs="Courier New"/>
          <w:color w:val="657B83"/>
          <w:sz w:val="18"/>
        </w:rPr>
        <w:t>(</w:t>
      </w:r>
      <w:proofErr w:type="spellStart"/>
      <w:r w:rsidRPr="001E6DBF">
        <w:rPr>
          <w:rFonts w:ascii="Courier New" w:eastAsia="Times New Roman" w:hAnsi="Courier New" w:cs="Courier New"/>
          <w:color w:val="657B83"/>
          <w:sz w:val="18"/>
        </w:rPr>
        <w:t>substr</w:t>
      </w:r>
      <w:proofErr w:type="spellEnd"/>
      <w:r w:rsidRPr="001E6DBF">
        <w:rPr>
          <w:rFonts w:ascii="Courier New" w:eastAsia="Times New Roman" w:hAnsi="Courier New" w:cs="Courier New"/>
          <w:color w:val="657B83"/>
          <w:sz w:val="18"/>
        </w:rPr>
        <w:t xml:space="preserve">(weight - </w:t>
      </w:r>
      <w:proofErr w:type="spellStart"/>
      <w:r w:rsidRPr="001E6DBF">
        <w:rPr>
          <w:rFonts w:ascii="Courier New" w:eastAsia="Times New Roman" w:hAnsi="Courier New" w:cs="Courier New"/>
          <w:color w:val="657B83"/>
          <w:sz w:val="18"/>
        </w:rPr>
        <w:t>trunc</w:t>
      </w:r>
      <w:proofErr w:type="spellEnd"/>
      <w:r w:rsidRPr="001E6DBF">
        <w:rPr>
          <w:rFonts w:ascii="Courier New" w:eastAsia="Times New Roman" w:hAnsi="Courier New" w:cs="Courier New"/>
          <w:color w:val="657B83"/>
          <w:sz w:val="18"/>
        </w:rPr>
        <w:t xml:space="preserve">(weight), </w:t>
      </w:r>
      <w:r w:rsidRPr="001E6DBF">
        <w:rPr>
          <w:rFonts w:ascii="Courier New" w:eastAsia="Times New Roman" w:hAnsi="Courier New" w:cs="Courier New"/>
          <w:color w:val="2AA198"/>
          <w:sz w:val="18"/>
        </w:rPr>
        <w:t>2</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0</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gms</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mass_table</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Consider the </w:t>
      </w:r>
      <w:r w:rsidRPr="001E6DBF">
        <w:rPr>
          <w:rFonts w:ascii="Courier New" w:eastAsia="Times New Roman" w:hAnsi="Courier New" w:cs="Courier New"/>
          <w:color w:val="FFFFFF"/>
          <w:sz w:val="29"/>
        </w:rPr>
        <w:t>Employee</w:t>
      </w:r>
      <w:r w:rsidRPr="001E6DBF">
        <w:rPr>
          <w:rFonts w:ascii="Times New Roman" w:eastAsia="Times New Roman" w:hAnsi="Times New Roman" w:cs="Times New Roman"/>
          <w:color w:val="FFFFFF"/>
          <w:sz w:val="36"/>
          <w:szCs w:val="36"/>
        </w:rPr>
        <w:t> table below.</w:t>
      </w:r>
    </w:p>
    <w:tbl>
      <w:tblPr>
        <w:tblW w:w="0" w:type="auto"/>
        <w:tblCellMar>
          <w:left w:w="0" w:type="dxa"/>
          <w:right w:w="0" w:type="dxa"/>
        </w:tblCellMar>
        <w:tblLook w:val="04A0"/>
      </w:tblPr>
      <w:tblGrid>
        <w:gridCol w:w="1081"/>
        <w:gridCol w:w="1414"/>
        <w:gridCol w:w="907"/>
        <w:gridCol w:w="1520"/>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Emp_name</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Salary</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lastRenderedPageBreak/>
              <w:t>10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Anil</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11</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Vikas</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75000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12</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Nisha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13</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Nidhi</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14</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Priya</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80000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15</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Mohit</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45000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90000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r>
    </w:tbl>
    <w:p w:rsidR="001E6DBF" w:rsidRPr="001E6DBF" w:rsidRDefault="001E6DBF" w:rsidP="001E6DBF">
      <w:pPr>
        <w:shd w:val="clear" w:color="auto" w:fill="3B67A7"/>
        <w:spacing w:after="240" w:line="300" w:lineRule="atLeast"/>
        <w:textAlignment w:val="baseline"/>
        <w:rPr>
          <w:rFonts w:ascii="Times New Roman" w:eastAsia="Times New Roman" w:hAnsi="Times New Roman" w:cs="Times New Roman"/>
          <w:color w:val="FFFFFF"/>
          <w:sz w:val="36"/>
          <w:szCs w:val="36"/>
        </w:rPr>
      </w:pPr>
      <w:r w:rsidRPr="001E6DBF">
        <w:rPr>
          <w:rFonts w:ascii="Times New Roman" w:eastAsia="Times New Roman" w:hAnsi="Times New Roman" w:cs="Times New Roman"/>
          <w:color w:val="FFFFFF"/>
          <w:sz w:val="36"/>
          <w:szCs w:val="36"/>
        </w:rPr>
        <w:t>Write a query to generate below output:</w:t>
      </w:r>
    </w:p>
    <w:tbl>
      <w:tblPr>
        <w:tblW w:w="0" w:type="auto"/>
        <w:tblCellMar>
          <w:left w:w="0" w:type="dxa"/>
          <w:right w:w="0" w:type="dxa"/>
        </w:tblCellMar>
        <w:tblLook w:val="04A0"/>
      </w:tblPr>
      <w:tblGrid>
        <w:gridCol w:w="1520"/>
        <w:gridCol w:w="1174"/>
        <w:gridCol w:w="3706"/>
      </w:tblGrid>
      <w:tr w:rsidR="001E6DBF" w:rsidRPr="001E6DBF" w:rsidTr="001E6DBF">
        <w:trPr>
          <w:tblHeader/>
        </w:trPr>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Manager_Id</w:t>
            </w:r>
            <w:proofErr w:type="spellEnd"/>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r w:rsidRPr="001E6DBF">
              <w:rPr>
                <w:rFonts w:ascii="Times New Roman" w:eastAsia="Times New Roman" w:hAnsi="Times New Roman" w:cs="Times New Roman"/>
                <w:b/>
                <w:bCs/>
                <w:color w:val="FFFFFF"/>
                <w:sz w:val="24"/>
                <w:szCs w:val="24"/>
              </w:rPr>
              <w:t>Manager</w:t>
            </w:r>
          </w:p>
        </w:tc>
        <w:tc>
          <w:tcPr>
            <w:tcW w:w="0" w:type="auto"/>
            <w:tcBorders>
              <w:top w:val="single" w:sz="6" w:space="0" w:color="4682B4"/>
              <w:left w:val="single" w:sz="6" w:space="0" w:color="4682B4"/>
              <w:bottom w:val="single" w:sz="6" w:space="0" w:color="4682B4"/>
              <w:right w:val="single" w:sz="6" w:space="0" w:color="4682B4"/>
            </w:tcBorders>
            <w:shd w:val="clear" w:color="auto" w:fill="4682B4"/>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b/>
                <w:bCs/>
                <w:color w:val="FFFFFF"/>
                <w:sz w:val="24"/>
                <w:szCs w:val="24"/>
              </w:rPr>
            </w:pPr>
            <w:proofErr w:type="spellStart"/>
            <w:r w:rsidRPr="001E6DBF">
              <w:rPr>
                <w:rFonts w:ascii="Times New Roman" w:eastAsia="Times New Roman" w:hAnsi="Times New Roman" w:cs="Times New Roman"/>
                <w:b/>
                <w:bCs/>
                <w:color w:val="FFFFFF"/>
                <w:sz w:val="24"/>
                <w:szCs w:val="24"/>
              </w:rPr>
              <w:t>Average_Salary_Under_Manager</w:t>
            </w:r>
            <w:proofErr w:type="spellEnd"/>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16</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Rajesh</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65000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17</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Raman</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62500</w:t>
            </w:r>
          </w:p>
        </w:tc>
      </w:tr>
      <w:tr w:rsidR="001E6DBF" w:rsidRPr="001E6DBF" w:rsidTr="001E6DBF">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18</w:t>
            </w:r>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proofErr w:type="spellStart"/>
            <w:r w:rsidRPr="001E6DBF">
              <w:rPr>
                <w:rFonts w:ascii="Times New Roman" w:eastAsia="Times New Roman" w:hAnsi="Times New Roman" w:cs="Times New Roman"/>
                <w:sz w:val="24"/>
                <w:szCs w:val="24"/>
              </w:rPr>
              <w:t>Santosh</w:t>
            </w:r>
            <w:proofErr w:type="spellEnd"/>
          </w:p>
        </w:tc>
        <w:tc>
          <w:tcPr>
            <w:tcW w:w="0" w:type="auto"/>
            <w:tcBorders>
              <w:top w:val="single" w:sz="6" w:space="0" w:color="4682B4"/>
              <w:left w:val="single" w:sz="6" w:space="0" w:color="4682B4"/>
              <w:bottom w:val="single" w:sz="6" w:space="0" w:color="4682B4"/>
              <w:right w:val="single" w:sz="6" w:space="0" w:color="4682B4"/>
            </w:tcBorders>
            <w:tcMar>
              <w:top w:w="120" w:type="dxa"/>
              <w:left w:w="120" w:type="dxa"/>
              <w:bottom w:w="120" w:type="dxa"/>
              <w:right w:w="120" w:type="dxa"/>
            </w:tcMar>
            <w:vAlign w:val="bottom"/>
            <w:hideMark/>
          </w:tcPr>
          <w:p w:rsidR="001E6DBF" w:rsidRPr="001E6DBF" w:rsidRDefault="001E6DBF" w:rsidP="001E6DBF">
            <w:pPr>
              <w:spacing w:after="0" w:line="240" w:lineRule="auto"/>
              <w:rPr>
                <w:rFonts w:ascii="Times New Roman" w:eastAsia="Times New Roman" w:hAnsi="Times New Roman" w:cs="Times New Roman"/>
                <w:sz w:val="24"/>
                <w:szCs w:val="24"/>
              </w:rPr>
            </w:pPr>
            <w:r w:rsidRPr="001E6DBF">
              <w:rPr>
                <w:rFonts w:ascii="Times New Roman" w:eastAsia="Times New Roman" w:hAnsi="Times New Roman" w:cs="Times New Roman"/>
                <w:sz w:val="24"/>
                <w:szCs w:val="24"/>
              </w:rPr>
              <w:t>53750</w:t>
            </w:r>
          </w:p>
        </w:tc>
      </w:tr>
    </w:tbl>
    <w:p w:rsidR="001E6DBF" w:rsidRPr="001E6DBF" w:rsidRDefault="001E6DBF" w:rsidP="001E6DBF">
      <w:pPr>
        <w:shd w:val="clear" w:color="auto" w:fill="345E9B"/>
        <w:spacing w:after="0" w:line="240" w:lineRule="auto"/>
        <w:textAlignment w:val="baseline"/>
        <w:rPr>
          <w:rFonts w:ascii="Times New Roman" w:eastAsia="Times New Roman" w:hAnsi="Times New Roman" w:cs="Times New Roman"/>
          <w:color w:val="FFFFFF"/>
          <w:sz w:val="24"/>
          <w:szCs w:val="24"/>
        </w:rPr>
      </w:pPr>
      <w:r w:rsidRPr="001E6DBF">
        <w:rPr>
          <w:rFonts w:ascii="Times New Roman" w:eastAsia="Times New Roman" w:hAnsi="Times New Roman" w:cs="Times New Roman"/>
          <w:color w:val="FFFFFF"/>
          <w:sz w:val="24"/>
          <w:szCs w:val="24"/>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select</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Manager_Id</w:t>
      </w:r>
      <w:proofErr w:type="spellEnd"/>
      <w:r w:rsidRPr="001E6DBF">
        <w:rPr>
          <w:rFonts w:ascii="Courier New" w:eastAsia="Times New Roman" w:hAnsi="Courier New" w:cs="Courier New"/>
          <w:color w:val="2AA198"/>
          <w:sz w:val="18"/>
        </w:rPr>
        <w:t>"</w:t>
      </w:r>
      <w:r w:rsidRPr="001E6DBF">
        <w:rPr>
          <w:rFonts w:ascii="Courier New" w:eastAsia="Times New Roman" w:hAnsi="Courier New" w:cs="Courier New"/>
          <w:color w:val="657B83"/>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b.emp_name</w:t>
      </w:r>
      <w:proofErr w:type="spellEnd"/>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"Manager"</w:t>
      </w:r>
      <w:r w:rsidRPr="001E6DBF">
        <w:rPr>
          <w:rFonts w:ascii="Courier New" w:eastAsia="Times New Roman" w:hAnsi="Courier New" w:cs="Courier New"/>
          <w:color w:val="657B83"/>
          <w:sz w:val="18"/>
        </w:rPr>
        <w:t xml:space="preserve">,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w:t>
      </w:r>
      <w:proofErr w:type="spellStart"/>
      <w:proofErr w:type="gramStart"/>
      <w:r w:rsidRPr="001E6DBF">
        <w:rPr>
          <w:rFonts w:ascii="Courier New" w:eastAsia="Times New Roman" w:hAnsi="Courier New" w:cs="Courier New"/>
          <w:color w:val="657B83"/>
          <w:sz w:val="18"/>
        </w:rPr>
        <w:t>avg</w:t>
      </w:r>
      <w:proofErr w:type="spellEnd"/>
      <w:r w:rsidRPr="001E6DBF">
        <w:rPr>
          <w:rFonts w:ascii="Courier New" w:eastAsia="Times New Roman" w:hAnsi="Courier New" w:cs="Courier New"/>
          <w:color w:val="657B83"/>
          <w:sz w:val="18"/>
        </w:rPr>
        <w:t>(</w:t>
      </w:r>
      <w:proofErr w:type="spellStart"/>
      <w:proofErr w:type="gramEnd"/>
      <w:r w:rsidRPr="001E6DBF">
        <w:rPr>
          <w:rFonts w:ascii="Courier New" w:eastAsia="Times New Roman" w:hAnsi="Courier New" w:cs="Courier New"/>
          <w:color w:val="657B83"/>
          <w:sz w:val="18"/>
        </w:rPr>
        <w:t>a.salary</w:t>
      </w:r>
      <w:proofErr w:type="spell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as</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2AA198"/>
          <w:sz w:val="18"/>
        </w:rPr>
        <w:t>"</w:t>
      </w:r>
      <w:proofErr w:type="spellStart"/>
      <w:r w:rsidRPr="001E6DBF">
        <w:rPr>
          <w:rFonts w:ascii="Courier New" w:eastAsia="Times New Roman" w:hAnsi="Courier New" w:cs="Courier New"/>
          <w:color w:val="2AA198"/>
          <w:sz w:val="18"/>
        </w:rPr>
        <w:t>Average_Salary_Under_Manager</w:t>
      </w:r>
      <w:proofErr w:type="spellEnd"/>
      <w:r w:rsidRPr="001E6DBF">
        <w:rPr>
          <w:rFonts w:ascii="Courier New" w:eastAsia="Times New Roman" w:hAnsi="Courier New" w:cs="Courier New"/>
          <w:color w:val="2AA198"/>
          <w:sz w:val="18"/>
        </w:rPr>
        <w:t>"</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from</w:t>
      </w:r>
      <w:proofErr w:type="gramEnd"/>
      <w:r w:rsidRPr="001E6DBF">
        <w:rPr>
          <w:rFonts w:ascii="Courier New" w:eastAsia="Times New Roman" w:hAnsi="Courier New" w:cs="Courier New"/>
          <w:color w:val="657B83"/>
          <w:sz w:val="18"/>
        </w:rPr>
        <w:t xml:space="preserve"> Employee a, </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657B83"/>
          <w:sz w:val="18"/>
        </w:rPr>
        <w:t xml:space="preserve">     Employee b</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where</w:t>
      </w:r>
      <w:proofErr w:type="gram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a.manager_id</w:t>
      </w:r>
      <w:proofErr w:type="spellEnd"/>
      <w:r w:rsidRPr="001E6DBF">
        <w:rPr>
          <w:rFonts w:ascii="Courier New" w:eastAsia="Times New Roman" w:hAnsi="Courier New" w:cs="Courier New"/>
          <w:color w:val="657B83"/>
          <w:sz w:val="18"/>
        </w:rPr>
        <w:t xml:space="preserve"> = </w:t>
      </w:r>
      <w:proofErr w:type="spellStart"/>
      <w:r w:rsidRPr="001E6DBF">
        <w:rPr>
          <w:rFonts w:ascii="Courier New" w:eastAsia="Times New Roman" w:hAnsi="Courier New" w:cs="Courier New"/>
          <w:color w:val="657B83"/>
          <w:sz w:val="18"/>
        </w:rPr>
        <w:t>b.emp_id</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group</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b.emp_name</w:t>
      </w:r>
      <w:proofErr w:type="spell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proofErr w:type="gramStart"/>
      <w:r w:rsidRPr="001E6DBF">
        <w:rPr>
          <w:rFonts w:ascii="Courier New" w:eastAsia="Times New Roman" w:hAnsi="Courier New" w:cs="Courier New"/>
          <w:color w:val="859900"/>
          <w:sz w:val="18"/>
        </w:rPr>
        <w:t>order</w:t>
      </w:r>
      <w:proofErr w:type="gramEnd"/>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by</w:t>
      </w:r>
      <w:r w:rsidRPr="001E6DBF">
        <w:rPr>
          <w:rFonts w:ascii="Courier New" w:eastAsia="Times New Roman" w:hAnsi="Courier New" w:cs="Courier New"/>
          <w:color w:val="657B83"/>
          <w:sz w:val="18"/>
        </w:rPr>
        <w:t xml:space="preserve"> </w:t>
      </w:r>
      <w:proofErr w:type="spellStart"/>
      <w:r w:rsidRPr="001E6DBF">
        <w:rPr>
          <w:rFonts w:ascii="Courier New" w:eastAsia="Times New Roman" w:hAnsi="Courier New" w:cs="Courier New"/>
          <w:color w:val="657B83"/>
          <w:sz w:val="18"/>
        </w:rPr>
        <w:t>b.emp_id</w:t>
      </w:r>
      <w:proofErr w:type="spellEnd"/>
      <w:r w:rsidRPr="001E6DBF">
        <w:rPr>
          <w:rFonts w:ascii="Courier New" w:eastAsia="Times New Roman" w:hAnsi="Courier New" w:cs="Courier New"/>
          <w:color w:val="657B83"/>
          <w:sz w:val="18"/>
        </w:rPr>
        <w:t>;</w:t>
      </w:r>
    </w:p>
    <w:p w:rsidR="001E6DBF" w:rsidRPr="001E6DBF" w:rsidRDefault="001E6DBF" w:rsidP="001E6DBF">
      <w:pPr>
        <w:shd w:val="clear" w:color="auto" w:fill="3B67A7"/>
        <w:spacing w:after="75"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 xml:space="preserve">How do you copy data from one table to another </w:t>
      </w:r>
      <w:proofErr w:type="gramStart"/>
      <w:r w:rsidRPr="001E6DBF">
        <w:rPr>
          <w:rFonts w:ascii="Arial" w:eastAsia="Times New Roman" w:hAnsi="Arial" w:cs="Arial"/>
          <w:color w:val="FFFFFF"/>
          <w:sz w:val="36"/>
          <w:szCs w:val="36"/>
        </w:rPr>
        <w:t>table ?</w:t>
      </w:r>
      <w:proofErr w:type="gramEnd"/>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INSERT</w:t>
      </w:r>
      <w:r w:rsidRPr="001E6DBF">
        <w:rPr>
          <w:rFonts w:ascii="Courier New" w:eastAsia="Times New Roman" w:hAnsi="Courier New" w:cs="Courier New"/>
          <w:color w:val="657B83"/>
          <w:sz w:val="18"/>
        </w:rPr>
        <w:t xml:space="preserve"> </w:t>
      </w:r>
      <w:r w:rsidRPr="001E6DBF">
        <w:rPr>
          <w:rFonts w:ascii="Courier New" w:eastAsia="Times New Roman" w:hAnsi="Courier New" w:cs="Courier New"/>
          <w:color w:val="859900"/>
          <w:sz w:val="18"/>
        </w:rPr>
        <w:t>INTO</w:t>
      </w:r>
      <w:r w:rsidRPr="001E6DBF">
        <w:rPr>
          <w:rFonts w:ascii="Courier New" w:eastAsia="Times New Roman" w:hAnsi="Courier New" w:cs="Courier New"/>
          <w:color w:val="657B83"/>
          <w:sz w:val="18"/>
        </w:rPr>
        <w:t xml:space="preserve"> table2 (column1, column2, </w:t>
      </w:r>
      <w:proofErr w:type="gramStart"/>
      <w:r w:rsidRPr="001E6DBF">
        <w:rPr>
          <w:rFonts w:ascii="Courier New" w:eastAsia="Times New Roman" w:hAnsi="Courier New" w:cs="Courier New"/>
          <w:color w:val="657B83"/>
          <w:sz w:val="18"/>
        </w:rPr>
        <w:t>column3,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t>SELECT</w:t>
      </w:r>
      <w:r w:rsidRPr="001E6DBF">
        <w:rPr>
          <w:rFonts w:ascii="Courier New" w:eastAsia="Times New Roman" w:hAnsi="Courier New" w:cs="Courier New"/>
          <w:color w:val="657B83"/>
          <w:sz w:val="18"/>
        </w:rPr>
        <w:t xml:space="preserve"> column1, column2, column3</w:t>
      </w:r>
      <w:proofErr w:type="gramStart"/>
      <w:r w:rsidRPr="001E6DBF">
        <w:rPr>
          <w:rFonts w:ascii="Courier New" w:eastAsia="Times New Roman" w:hAnsi="Courier New" w:cs="Courier New"/>
          <w:color w:val="657B83"/>
          <w:sz w:val="18"/>
        </w:rPr>
        <w:t>, ...</w:t>
      </w:r>
      <w:proofErr w:type="gramEnd"/>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rPr>
      </w:pPr>
      <w:r w:rsidRPr="001E6DBF">
        <w:rPr>
          <w:rFonts w:ascii="Courier New" w:eastAsia="Times New Roman" w:hAnsi="Courier New" w:cs="Courier New"/>
          <w:color w:val="859900"/>
          <w:sz w:val="18"/>
        </w:rPr>
        <w:lastRenderedPageBreak/>
        <w:t>FROM</w:t>
      </w:r>
      <w:r w:rsidRPr="001E6DBF">
        <w:rPr>
          <w:rFonts w:ascii="Courier New" w:eastAsia="Times New Roman" w:hAnsi="Courier New" w:cs="Courier New"/>
          <w:color w:val="657B83"/>
          <w:sz w:val="18"/>
        </w:rPr>
        <w:t xml:space="preserve"> table1</w:t>
      </w:r>
    </w:p>
    <w:p w:rsidR="001E6DBF" w:rsidRP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1E6DBF">
        <w:rPr>
          <w:rFonts w:ascii="Courier New" w:eastAsia="Times New Roman" w:hAnsi="Courier New" w:cs="Courier New"/>
          <w:color w:val="859900"/>
          <w:sz w:val="18"/>
        </w:rPr>
        <w:t>WHERE</w:t>
      </w:r>
      <w:r w:rsidRPr="001E6DBF">
        <w:rPr>
          <w:rFonts w:ascii="Courier New" w:eastAsia="Times New Roman" w:hAnsi="Courier New" w:cs="Courier New"/>
          <w:color w:val="657B83"/>
          <w:sz w:val="18"/>
        </w:rPr>
        <w:t xml:space="preserve"> condition;</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Arial" w:eastAsia="Times New Roman" w:hAnsi="Arial" w:cs="Arial"/>
          <w:color w:val="3B67A7"/>
          <w:sz w:val="20"/>
          <w:u w:val="single"/>
        </w:rPr>
      </w:pPr>
    </w:p>
    <w:p w:rsidR="001E6DBF" w:rsidRPr="001E6DBF" w:rsidRDefault="001E6DBF" w:rsidP="001E6DBF">
      <w:pPr>
        <w:shd w:val="clear" w:color="auto" w:fill="3B67A7"/>
        <w:spacing w:after="0" w:line="300" w:lineRule="atLeast"/>
        <w:textAlignment w:val="baseline"/>
        <w:rPr>
          <w:rFonts w:ascii="Arial" w:eastAsia="Times New Roman" w:hAnsi="Arial" w:cs="Arial"/>
          <w:color w:val="FFFFFF"/>
          <w:sz w:val="36"/>
          <w:szCs w:val="36"/>
        </w:rPr>
      </w:pPr>
      <w:r w:rsidRPr="001E6DBF">
        <w:rPr>
          <w:rFonts w:ascii="Arial" w:eastAsia="Times New Roman" w:hAnsi="Arial" w:cs="Arial"/>
          <w:color w:val="FFFFFF"/>
          <w:sz w:val="36"/>
          <w:szCs w:val="36"/>
        </w:rPr>
        <w:t>Find the SQL statement below that is equal to the following: </w:t>
      </w:r>
      <w:r w:rsidRPr="001E6DBF">
        <w:rPr>
          <w:rFonts w:ascii="Courier New" w:eastAsia="Times New Roman" w:hAnsi="Courier New" w:cs="Courier New"/>
          <w:color w:val="FFFFFF"/>
          <w:sz w:val="29"/>
        </w:rPr>
        <w:t>SELECT name FROM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IN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'VA';</w:t>
      </w:r>
    </w:p>
    <w:p w:rsidR="001E6DBF" w:rsidRPr="001E6DBF" w:rsidRDefault="001E6DBF" w:rsidP="001E6DBF">
      <w:pPr>
        <w:numPr>
          <w:ilvl w:val="0"/>
          <w:numId w:val="6"/>
        </w:numPr>
        <w:shd w:val="clear" w:color="auto" w:fill="3B67A7"/>
        <w:spacing w:after="0"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IN customer WHERE state = 'V';</w:t>
      </w:r>
    </w:p>
    <w:p w:rsidR="001E6DBF" w:rsidRPr="001E6DBF" w:rsidRDefault="001E6DBF" w:rsidP="001E6DBF">
      <w:pPr>
        <w:numPr>
          <w:ilvl w:val="0"/>
          <w:numId w:val="6"/>
        </w:numPr>
        <w:shd w:val="clear" w:color="auto" w:fill="3B67A7"/>
        <w:spacing w:after="75" w:line="300" w:lineRule="atLeast"/>
        <w:ind w:left="600"/>
        <w:textAlignment w:val="baseline"/>
        <w:rPr>
          <w:rFonts w:ascii="Arial" w:eastAsia="Times New Roman" w:hAnsi="Arial" w:cs="Arial"/>
          <w:color w:val="FFFFFF"/>
          <w:sz w:val="36"/>
          <w:szCs w:val="36"/>
        </w:rPr>
      </w:pPr>
      <w:r w:rsidRPr="001E6DBF">
        <w:rPr>
          <w:rFonts w:ascii="Courier New" w:eastAsia="Times New Roman" w:hAnsi="Courier New" w:cs="Courier New"/>
          <w:color w:val="FFFFFF"/>
          <w:sz w:val="29"/>
        </w:rPr>
        <w:t>SELECT name FROM customer WHERE state IN ('VA');</w:t>
      </w:r>
    </w:p>
    <w:p w:rsidR="001E6DBF" w:rsidRPr="001E6DBF" w:rsidRDefault="001E6DBF" w:rsidP="001E6DBF">
      <w:pPr>
        <w:shd w:val="clear" w:color="auto" w:fill="345E9B"/>
        <w:spacing w:after="0" w:line="240" w:lineRule="auto"/>
        <w:textAlignment w:val="baseline"/>
        <w:rPr>
          <w:rFonts w:ascii="Arial" w:eastAsia="Times New Roman" w:hAnsi="Arial" w:cs="Arial"/>
          <w:color w:val="FFFFFF"/>
          <w:sz w:val="23"/>
          <w:szCs w:val="23"/>
        </w:rPr>
      </w:pPr>
      <w:r w:rsidRPr="001E6DBF">
        <w:rPr>
          <w:rFonts w:ascii="Arial" w:eastAsia="Times New Roman" w:hAnsi="Arial" w:cs="Arial"/>
          <w:color w:val="FFFFFF"/>
          <w:sz w:val="23"/>
        </w:rPr>
        <w:t>Hide answer</w:t>
      </w:r>
    </w:p>
    <w:p w:rsidR="001E6DBF" w:rsidRPr="001E6DBF" w:rsidRDefault="001E6DBF" w:rsidP="001E6DBF">
      <w:pPr>
        <w:numPr>
          <w:ilvl w:val="0"/>
          <w:numId w:val="7"/>
        </w:numPr>
        <w:shd w:val="clear" w:color="auto" w:fill="FFFFFF"/>
        <w:spacing w:after="0" w:line="360" w:lineRule="atLeast"/>
        <w:textAlignment w:val="baseline"/>
        <w:rPr>
          <w:rFonts w:ascii="Arial" w:eastAsia="Times New Roman" w:hAnsi="Arial" w:cs="Arial"/>
          <w:color w:val="484848"/>
          <w:sz w:val="24"/>
          <w:szCs w:val="24"/>
        </w:rPr>
      </w:pPr>
      <w:r w:rsidRPr="001E6DBF">
        <w:rPr>
          <w:rFonts w:ascii="Courier New" w:eastAsia="Times New Roman" w:hAnsi="Courier New" w:cs="Courier New"/>
          <w:color w:val="484848"/>
          <w:sz w:val="19"/>
        </w:rPr>
        <w:t>SELECT name FROM customer WHERE state IN ('VA');</w:t>
      </w:r>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1E6DBF">
        <w:rPr>
          <w:rFonts w:ascii="Arial" w:eastAsia="Times New Roman" w:hAnsi="Arial" w:cs="Arial"/>
          <w:color w:val="3B67A7"/>
          <w:sz w:val="20"/>
          <w:u w:val="single"/>
        </w:rPr>
        <w:t>Comment</w:t>
      </w:r>
    </w:p>
    <w:p w:rsidR="001E6DBF" w:rsidRPr="001E6DBF" w:rsidRDefault="00246464" w:rsidP="001E6DBF">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18" w:tooltip="4 Ways to find Nth highest salary in SQL - Oracle, MSSQL and MySQL" w:history="1">
        <w:r w:rsidR="001E6DBF" w:rsidRPr="001E6DBF">
          <w:rPr>
            <w:rFonts w:ascii="Trebuchet MS" w:eastAsia="Times New Roman" w:hAnsi="Trebuchet MS" w:cs="Times New Roman"/>
            <w:b/>
            <w:bCs/>
            <w:color w:val="333333"/>
            <w:kern w:val="36"/>
            <w:sz w:val="26"/>
            <w:u w:val="single"/>
          </w:rPr>
          <w:t xml:space="preserve">4 Ways to find </w:t>
        </w:r>
        <w:proofErr w:type="gramStart"/>
        <w:r w:rsidR="001E6DBF" w:rsidRPr="001E6DBF">
          <w:rPr>
            <w:rFonts w:ascii="Trebuchet MS" w:eastAsia="Times New Roman" w:hAnsi="Trebuchet MS" w:cs="Times New Roman"/>
            <w:b/>
            <w:bCs/>
            <w:color w:val="333333"/>
            <w:kern w:val="36"/>
            <w:sz w:val="26"/>
            <w:u w:val="single"/>
          </w:rPr>
          <w:t>Nth</w:t>
        </w:r>
        <w:proofErr w:type="gramEnd"/>
        <w:r w:rsidR="001E6DBF" w:rsidRPr="001E6DBF">
          <w:rPr>
            <w:rFonts w:ascii="Trebuchet MS" w:eastAsia="Times New Roman" w:hAnsi="Trebuchet MS" w:cs="Times New Roman"/>
            <w:b/>
            <w:bCs/>
            <w:color w:val="333333"/>
            <w:kern w:val="36"/>
            <w:sz w:val="26"/>
            <w:u w:val="single"/>
          </w:rPr>
          <w:t xml:space="preserve"> highest salary in SQL - Oracle, MSSQL and </w:t>
        </w:r>
        <w:proofErr w:type="spellStart"/>
        <w:r w:rsidR="001E6DBF" w:rsidRPr="001E6DBF">
          <w:rPr>
            <w:rFonts w:ascii="Trebuchet MS" w:eastAsia="Times New Roman" w:hAnsi="Trebuchet MS" w:cs="Times New Roman"/>
            <w:b/>
            <w:bCs/>
            <w:color w:val="333333"/>
            <w:kern w:val="36"/>
            <w:sz w:val="26"/>
            <w:u w:val="single"/>
          </w:rPr>
          <w:t>MySQL</w:t>
        </w:r>
        <w:proofErr w:type="spellEnd"/>
      </w:hyperlink>
    </w:p>
    <w:p w:rsidR="001E6DBF" w:rsidRDefault="001E6DBF" w:rsidP="001E6DBF">
      <w:pPr>
        <w:spacing w:after="240" w:line="240" w:lineRule="auto"/>
        <w:rPr>
          <w:rFonts w:ascii="Trebuchet MS" w:eastAsia="Times New Roman" w:hAnsi="Trebuchet MS" w:cs="Times New Roman"/>
          <w:color w:val="000000"/>
          <w:sz w:val="24"/>
          <w:szCs w:val="24"/>
        </w:rPr>
      </w:pPr>
      <w:ins w:id="10" w:author="Unknown">
        <w:r w:rsidRPr="001E6DBF">
          <w:rPr>
            <w:rFonts w:ascii="Trebuchet MS" w:eastAsia="Times New Roman" w:hAnsi="Trebuchet MS" w:cs="Times New Roman"/>
            <w:color w:val="000000"/>
            <w:sz w:val="24"/>
            <w:szCs w:val="24"/>
          </w:rPr>
          <w:t>One of the most common SQL interview questions is to find the Nth highest salary of employee, where N could be 2, 3, 4 or anything e.g. find the </w:t>
        </w:r>
        <w:r w:rsidR="00246464"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"http://java67.blogspot.com/2015/01/second-highest-salary-in-mysql-and-sql-server.html" </w:instrText>
        </w:r>
        <w:r w:rsidR="00246464"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second highest salary in SQL</w:t>
        </w:r>
        <w:r w:rsidR="00246464"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Sometimes this question is also twisted as to find the </w:t>
        </w:r>
        <w:r w:rsidRPr="001E6DBF">
          <w:rPr>
            <w:rFonts w:ascii="Trebuchet MS" w:eastAsia="Times New Roman" w:hAnsi="Trebuchet MS" w:cs="Times New Roman"/>
            <w:i/>
            <w:iCs/>
            <w:color w:val="000000"/>
            <w:sz w:val="24"/>
            <w:szCs w:val="24"/>
          </w:rPr>
          <w:t>nth minimum salary in SQL</w:t>
        </w:r>
        <w:r w:rsidRPr="001E6DBF">
          <w:rPr>
            <w:rFonts w:ascii="Trebuchet MS" w:eastAsia="Times New Roman" w:hAnsi="Trebuchet MS" w:cs="Times New Roman"/>
            <w:color w:val="000000"/>
            <w:sz w:val="24"/>
            <w:szCs w:val="24"/>
          </w:rPr>
          <w:t xml:space="preserve">. Since many Programmers only know the easy way to solve this problem e.g. by using SQL IN clause, which doesn't scale well, they struggle to write the SQL query when Interviewer keep asking about 4th highest, 5th highest and so on. In order to solve this problem effectively, you need to know about some key concepts like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window functions like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t>
        </w:r>
        <w:r w:rsidRPr="001E6DBF">
          <w:rPr>
            <w:rFonts w:ascii="Courier New" w:eastAsia="Times New Roman" w:hAnsi="Courier New" w:cs="Courier New"/>
            <w:b/>
            <w:bCs/>
            <w:color w:val="000000"/>
            <w:sz w:val="24"/>
            <w:szCs w:val="24"/>
          </w:rPr>
          <w:t>RANK()</w:t>
        </w:r>
        <w:r w:rsidRPr="001E6DBF">
          <w:rPr>
            <w:rFonts w:ascii="Trebuchet MS" w:eastAsia="Times New Roman" w:hAnsi="Trebuchet MS" w:cs="Times New Roman"/>
            <w:color w:val="000000"/>
            <w:sz w:val="24"/>
            <w:szCs w:val="24"/>
          </w:rPr>
          <w:t> and </w:t>
        </w:r>
        <w:r w:rsidRPr="001E6DBF">
          <w:rPr>
            <w:rFonts w:ascii="Courier New" w:eastAsia="Times New Roman" w:hAnsi="Courier New" w:cs="Courier New"/>
            <w:b/>
            <w:bCs/>
            <w:color w:val="000000"/>
            <w:sz w:val="24"/>
            <w:szCs w:val="24"/>
          </w:rPr>
          <w:t>DENSE_RANK() </w:t>
        </w:r>
        <w:r w:rsidRPr="001E6DBF">
          <w:rPr>
            <w:rFonts w:ascii="Trebuchet MS" w:eastAsia="Times New Roman" w:hAnsi="Trebuchet MS" w:cs="Times New Roman"/>
            <w:color w:val="000000"/>
            <w:sz w:val="24"/>
            <w:szCs w:val="24"/>
          </w:rPr>
          <w:t>etc. Once you know the generic logic to solve this problem, you can tackle all those variations by yourself.</w:t>
        </w:r>
        <w:r w:rsidRPr="001E6DBF">
          <w:rPr>
            <w:rFonts w:ascii="Trebuchet MS" w:eastAsia="Times New Roman" w:hAnsi="Trebuchet MS" w:cs="Times New Roman"/>
            <w:color w:val="000000"/>
            <w:sz w:val="24"/>
            <w:szCs w:val="24"/>
          </w:rPr>
          <w:br/>
        </w:r>
        <w:bookmarkStart w:id="11" w:name="more"/>
        <w:bookmarkEnd w:id="11"/>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In this article, I'll show you 4 ways to solve this problem e.g.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using </w:t>
        </w:r>
        <w:r w:rsidRPr="001E6DBF">
          <w:rPr>
            <w:rFonts w:ascii="Courier New" w:eastAsia="Times New Roman" w:hAnsi="Courier New" w:cs="Courier New"/>
            <w:b/>
            <w:bCs/>
            <w:color w:val="000000"/>
            <w:sz w:val="24"/>
            <w:szCs w:val="24"/>
          </w:rPr>
          <w:t>ROW_</w:t>
        </w:r>
        <w:proofErr w:type="gramStart"/>
        <w:r w:rsidRPr="001E6DBF">
          <w:rPr>
            <w:rFonts w:ascii="Courier New" w:eastAsia="Times New Roman" w:hAnsi="Courier New" w:cs="Courier New"/>
            <w:b/>
            <w:bCs/>
            <w:color w:val="000000"/>
            <w:sz w:val="24"/>
            <w:szCs w:val="24"/>
          </w:rPr>
          <w:t>NUMBER(</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xml:space="preserve">, using TOP in SQL SERVER and by using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Btw, if you are new to SQL and just learning these query from interviews sake then I suggest you to first read a good book on SQL e.g. </w:t>
        </w:r>
        <w:r w:rsidR="00246464"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Head-First-SQL-Brain-Learners/dp/0596526849/ref=as_at?creativeASIN=0596526849&amp;linkCode=w61&amp;imprToken=6dHFpjmXX4Uve5B86ljFrQ&amp;slotNum=0&amp;tag=javamysqlanta-20" </w:instrText>
        </w:r>
        <w:r w:rsidR="00246464"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Head First SQL</w:t>
        </w:r>
        <w:r w:rsidR="00246464"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It will help you to build your fundamentals.</w:t>
        </w:r>
        <w:r w:rsidRPr="001E6DBF">
          <w:rPr>
            <w:rFonts w:ascii="Trebuchet MS" w:eastAsia="Times New Roman" w:hAnsi="Trebuchet MS" w:cs="Times New Roman"/>
            <w:color w:val="000000"/>
            <w:sz w:val="24"/>
            <w:szCs w:val="24"/>
          </w:rPr>
          <w:br/>
        </w:r>
      </w:ins>
    </w:p>
    <w:p w:rsidR="004775B5" w:rsidRDefault="004775B5" w:rsidP="004775B5">
      <w:r>
        <w:rPr>
          <w:rFonts w:ascii="Trebuchet MS" w:hAnsi="Trebuchet MS"/>
          <w:b/>
          <w:bCs/>
          <w:color w:val="000000"/>
          <w:u w:val="single"/>
        </w:rPr>
        <w:t>SQL to build schema</w:t>
      </w:r>
      <w:r>
        <w:rPr>
          <w:rFonts w:ascii="Trebuchet MS" w:hAnsi="Trebuchet MS"/>
          <w:color w:val="000000"/>
        </w:rPr>
        <w:br/>
      </w:r>
      <w:proofErr w:type="gramStart"/>
      <w:r>
        <w:rPr>
          <w:rFonts w:ascii="Trebuchet MS" w:hAnsi="Trebuchet MS"/>
          <w:color w:val="000000"/>
          <w:shd w:val="clear" w:color="auto" w:fill="FFFFFF"/>
        </w:rPr>
        <w:t>Here</w:t>
      </w:r>
      <w:proofErr w:type="gramEnd"/>
      <w:r>
        <w:rPr>
          <w:rFonts w:ascii="Trebuchet MS" w:hAnsi="Trebuchet MS"/>
          <w:color w:val="000000"/>
          <w:shd w:val="clear" w:color="auto" w:fill="FFFFFF"/>
        </w:rPr>
        <w:t xml:space="preserve"> is the SQL to create table and insert some data into it for demonstration purpose:</w:t>
      </w:r>
      <w:r>
        <w:rPr>
          <w:rFonts w:ascii="Trebuchet MS" w:hAnsi="Trebuchet MS"/>
          <w:color w:val="000000"/>
        </w:rPr>
        <w:br/>
      </w:r>
      <w:r>
        <w:rPr>
          <w:rFonts w:ascii="Trebuchet MS" w:hAnsi="Trebuchet MS"/>
          <w:color w:val="000000"/>
        </w:rPr>
        <w:br/>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IF OBJECT_</w:t>
      </w:r>
      <w:proofErr w:type="gramStart"/>
      <w:r>
        <w:rPr>
          <w:rFonts w:ascii="Consolas" w:hAnsi="Consolas" w:cs="Consolas"/>
          <w:color w:val="000000"/>
          <w:sz w:val="22"/>
          <w:szCs w:val="22"/>
        </w:rPr>
        <w:t>ID(</w:t>
      </w:r>
      <w:proofErr w:type="gramEnd"/>
      <w:r>
        <w:rPr>
          <w:rFonts w:ascii="Consolas" w:hAnsi="Consolas" w:cs="Consolas"/>
          <w:color w:val="000000"/>
          <w:sz w:val="22"/>
          <w:szCs w:val="22"/>
        </w:rPr>
        <w:t xml:space="preserve"> </w:t>
      </w:r>
      <w:r>
        <w:rPr>
          <w:rFonts w:ascii="Consolas" w:hAnsi="Consolas" w:cs="Consolas"/>
          <w:color w:val="C03030"/>
          <w:sz w:val="22"/>
          <w:szCs w:val="22"/>
        </w:rPr>
        <w:t>'</w:t>
      </w:r>
      <w:proofErr w:type="spellStart"/>
      <w:r>
        <w:rPr>
          <w:rFonts w:ascii="Consolas" w:hAnsi="Consolas" w:cs="Consolas"/>
          <w:color w:val="C03030"/>
          <w:sz w:val="22"/>
          <w:szCs w:val="22"/>
        </w:rPr>
        <w:t>tempdb</w:t>
      </w:r>
      <w:proofErr w:type="spellEnd"/>
      <w:r>
        <w:rPr>
          <w:rFonts w:ascii="Consolas" w:hAnsi="Consolas" w:cs="Consolas"/>
          <w:color w:val="C03030"/>
          <w:sz w:val="22"/>
          <w:szCs w:val="22"/>
        </w:rPr>
        <w:t>..#</w:t>
      </w:r>
      <w:proofErr w:type="gramStart"/>
      <w:r>
        <w:rPr>
          <w:rFonts w:ascii="Consolas" w:hAnsi="Consolas" w:cs="Consolas"/>
          <w:color w:val="C03030"/>
          <w:sz w:val="22"/>
          <w:szCs w:val="22"/>
        </w:rPr>
        <w:t>Employee'</w:t>
      </w:r>
      <w:r>
        <w:rPr>
          <w:rFonts w:ascii="Consolas" w:hAnsi="Consolas" w:cs="Consolas"/>
          <w:color w:val="000000"/>
          <w:sz w:val="22"/>
          <w:szCs w:val="22"/>
        </w:rPr>
        <w:t xml:space="preserve"> )</w:t>
      </w:r>
      <w:proofErr w:type="gramEnd"/>
      <w:r>
        <w:rPr>
          <w:rFonts w:ascii="Consolas" w:hAnsi="Consolas" w:cs="Consolas"/>
          <w:color w:val="000000"/>
          <w:sz w:val="22"/>
          <w:szCs w:val="22"/>
        </w:rPr>
        <w:t xml:space="preserve"> </w:t>
      </w:r>
      <w:r>
        <w:rPr>
          <w:rFonts w:ascii="Consolas" w:hAnsi="Consolas" w:cs="Consolas"/>
          <w:color w:val="2060A0"/>
          <w:sz w:val="22"/>
          <w:szCs w:val="22"/>
        </w:rPr>
        <w:t>IS NOT NULL</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lastRenderedPageBreak/>
        <w:t>DROP</w:t>
      </w:r>
      <w:r>
        <w:rPr>
          <w:rFonts w:ascii="Consolas" w:hAnsi="Consolas" w:cs="Consolas"/>
          <w:color w:val="000000"/>
          <w:sz w:val="22"/>
          <w:szCs w:val="22"/>
        </w:rPr>
        <w:t xml:space="preserve"> </w:t>
      </w:r>
      <w:r>
        <w:rPr>
          <w:rFonts w:ascii="Consolas" w:hAnsi="Consolas" w:cs="Consolas"/>
          <w:color w:val="2060A0"/>
          <w:sz w:val="22"/>
          <w:szCs w:val="22"/>
        </w:rPr>
        <w:t>TABLE</w:t>
      </w:r>
      <w:r>
        <w:rPr>
          <w:rFonts w:ascii="Consolas" w:hAnsi="Consolas" w:cs="Consolas"/>
          <w:color w:val="000000"/>
          <w:sz w:val="22"/>
          <w:szCs w:val="22"/>
        </w:rPr>
        <w:t xml:space="preserve"> </w:t>
      </w:r>
      <w:r>
        <w:rPr>
          <w:rFonts w:ascii="Consolas" w:hAnsi="Consolas" w:cs="Consolas"/>
          <w:color w:val="406040"/>
          <w:sz w:val="22"/>
          <w:szCs w:val="22"/>
        </w:rPr>
        <w:t>#Employee;</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CREATE TABLE </w:t>
      </w:r>
      <w:r>
        <w:rPr>
          <w:rFonts w:ascii="Consolas" w:hAnsi="Consolas" w:cs="Consolas"/>
          <w:color w:val="406040"/>
          <w:sz w:val="22"/>
          <w:szCs w:val="22"/>
        </w:rPr>
        <w:t xml:space="preserve">#Employee (name </w:t>
      </w:r>
      <w:proofErr w:type="spellStart"/>
      <w:proofErr w:type="gramStart"/>
      <w:r>
        <w:rPr>
          <w:rFonts w:ascii="Consolas" w:hAnsi="Consolas" w:cs="Consolas"/>
          <w:color w:val="406040"/>
          <w:sz w:val="22"/>
          <w:szCs w:val="22"/>
        </w:rPr>
        <w:t>varchar</w:t>
      </w:r>
      <w:proofErr w:type="spellEnd"/>
      <w:r>
        <w:rPr>
          <w:rFonts w:ascii="Consolas" w:hAnsi="Consolas" w:cs="Consolas"/>
          <w:color w:val="406040"/>
          <w:sz w:val="22"/>
          <w:szCs w:val="22"/>
        </w:rPr>
        <w:t>(</w:t>
      </w:r>
      <w:proofErr w:type="gramEnd"/>
      <w:r>
        <w:rPr>
          <w:rFonts w:ascii="Consolas" w:hAnsi="Consolas" w:cs="Consolas"/>
          <w:color w:val="406040"/>
          <w:sz w:val="22"/>
          <w:szCs w:val="22"/>
        </w:rPr>
        <w:t xml:space="preserve">10), salary </w:t>
      </w:r>
      <w:proofErr w:type="spellStart"/>
      <w:r>
        <w:rPr>
          <w:rFonts w:ascii="Consolas" w:hAnsi="Consolas" w:cs="Consolas"/>
          <w:color w:val="406040"/>
          <w:sz w:val="22"/>
          <w:szCs w:val="22"/>
        </w:rPr>
        <w:t>int</w:t>
      </w:r>
      <w:proofErr w:type="spellEnd"/>
      <w:r>
        <w:rPr>
          <w:rFonts w:ascii="Consolas" w:hAnsi="Consolas" w:cs="Consolas"/>
          <w:color w:val="406040"/>
          <w:sz w:val="22"/>
          <w:szCs w:val="22"/>
        </w:rPr>
        <w:t>);</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
    <w:p w:rsidR="004775B5" w:rsidRDefault="004775B5" w:rsidP="004775B5">
      <w:pPr>
        <w:pStyle w:val="HTMLPreformatted"/>
        <w:shd w:val="clear" w:color="auto" w:fill="F1F1F1"/>
        <w:spacing w:line="360" w:lineRule="atLeast"/>
        <w:rPr>
          <w:rFonts w:ascii="Consolas" w:hAnsi="Consolas" w:cs="Consolas"/>
          <w:color w:val="000000"/>
          <w:sz w:val="22"/>
          <w:szCs w:val="22"/>
        </w:rPr>
      </w:pPr>
      <w:r w:rsidRPr="004775B5">
        <w:rPr>
          <w:rFonts w:ascii="Consolas" w:hAnsi="Consolas" w:cs="Consolas"/>
          <w:color w:val="2060A0"/>
          <w:sz w:val="22"/>
          <w:szCs w:val="22"/>
          <w:highlight w:val="yellow"/>
        </w:rPr>
        <w:t>INSERT INTO</w:t>
      </w:r>
      <w:r w:rsidRPr="004775B5">
        <w:rPr>
          <w:rFonts w:ascii="Consolas" w:hAnsi="Consolas" w:cs="Consolas"/>
          <w:color w:val="000000"/>
          <w:sz w:val="22"/>
          <w:szCs w:val="22"/>
          <w:highlight w:val="yellow"/>
        </w:rPr>
        <w:t xml:space="preserve"> </w:t>
      </w:r>
      <w:r w:rsidRPr="004775B5">
        <w:rPr>
          <w:rFonts w:ascii="Consolas" w:hAnsi="Consolas" w:cs="Consolas"/>
          <w:color w:val="406040"/>
          <w:sz w:val="22"/>
          <w:szCs w:val="22"/>
          <w:highlight w:val="yellow"/>
        </w:rPr>
        <w:t>#Employee VALUES ('Rick', 3000);</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w:t>
      </w:r>
      <w:r>
        <w:rPr>
          <w:rFonts w:ascii="Consolas" w:hAnsi="Consolas" w:cs="Consolas"/>
          <w:color w:val="406040"/>
          <w:sz w:val="22"/>
          <w:szCs w:val="22"/>
        </w:rPr>
        <w:t>#Employee VALUES ('John', 4000);</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 xml:space="preserve">INSERT </w:t>
      </w:r>
      <w:r w:rsidRPr="004775B5">
        <w:rPr>
          <w:rFonts w:ascii="Consolas" w:hAnsi="Consolas" w:cs="Consolas"/>
          <w:color w:val="2060A0"/>
          <w:sz w:val="22"/>
          <w:szCs w:val="22"/>
          <w:highlight w:val="yellow"/>
        </w:rPr>
        <w:t>INTO</w:t>
      </w:r>
      <w:r w:rsidRPr="004775B5">
        <w:rPr>
          <w:rFonts w:ascii="Consolas" w:hAnsi="Consolas" w:cs="Consolas"/>
          <w:color w:val="000000"/>
          <w:sz w:val="22"/>
          <w:szCs w:val="22"/>
          <w:highlight w:val="yellow"/>
        </w:rPr>
        <w:t xml:space="preserve"> </w:t>
      </w:r>
      <w:r w:rsidRPr="004775B5">
        <w:rPr>
          <w:rFonts w:ascii="Consolas" w:hAnsi="Consolas" w:cs="Consolas"/>
          <w:color w:val="406040"/>
          <w:sz w:val="22"/>
          <w:szCs w:val="22"/>
          <w:highlight w:val="yellow"/>
        </w:rPr>
        <w:t>#Employee VALUES ('Shane', 3000);</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w:t>
      </w:r>
      <w:r>
        <w:rPr>
          <w:rFonts w:ascii="Consolas" w:hAnsi="Consolas" w:cs="Consolas"/>
          <w:color w:val="406040"/>
          <w:sz w:val="22"/>
          <w:szCs w:val="22"/>
        </w:rPr>
        <w:t>#Employee VALUES ('Peter', 5000);</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w:t>
      </w:r>
      <w:r>
        <w:rPr>
          <w:rFonts w:ascii="Consolas" w:hAnsi="Consolas" w:cs="Consolas"/>
          <w:color w:val="406040"/>
          <w:sz w:val="22"/>
          <w:szCs w:val="22"/>
        </w:rPr>
        <w:t>#Employee VALUES ('</w:t>
      </w:r>
      <w:proofErr w:type="spellStart"/>
      <w:r>
        <w:rPr>
          <w:rFonts w:ascii="Consolas" w:hAnsi="Consolas" w:cs="Consolas"/>
          <w:color w:val="406040"/>
          <w:sz w:val="22"/>
          <w:szCs w:val="22"/>
        </w:rPr>
        <w:t>Jackob</w:t>
      </w:r>
      <w:proofErr w:type="spellEnd"/>
      <w:r>
        <w:rPr>
          <w:rFonts w:ascii="Consolas" w:hAnsi="Consolas" w:cs="Consolas"/>
          <w:color w:val="406040"/>
          <w:sz w:val="22"/>
          <w:szCs w:val="22"/>
        </w:rPr>
        <w:t>', 7000);</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2060A0"/>
          <w:sz w:val="22"/>
          <w:szCs w:val="22"/>
        </w:rPr>
        <w:t>INSERT INTO</w:t>
      </w:r>
      <w:r>
        <w:rPr>
          <w:rFonts w:ascii="Consolas" w:hAnsi="Consolas" w:cs="Consolas"/>
          <w:color w:val="000000"/>
          <w:sz w:val="22"/>
          <w:szCs w:val="22"/>
        </w:rPr>
        <w:t xml:space="preserve"> </w:t>
      </w:r>
      <w:r>
        <w:rPr>
          <w:rFonts w:ascii="Consolas" w:hAnsi="Consolas" w:cs="Consolas"/>
          <w:color w:val="406040"/>
          <w:sz w:val="22"/>
          <w:szCs w:val="22"/>
        </w:rPr>
        <w:t>#Employee VALUES ('Sid', 1000);</w:t>
      </w:r>
    </w:p>
    <w:p w:rsidR="004775B5" w:rsidRDefault="004775B5" w:rsidP="004775B5">
      <w:r>
        <w:rPr>
          <w:rFonts w:ascii="Trebuchet MS" w:hAnsi="Trebuchet MS"/>
          <w:color w:val="000000"/>
        </w:rPr>
        <w:br/>
      </w:r>
      <w:r>
        <w:rPr>
          <w:rFonts w:ascii="Trebuchet MS" w:hAnsi="Trebuchet MS"/>
          <w:color w:val="000000"/>
          <w:shd w:val="clear" w:color="auto" w:fill="FFFFFF"/>
        </w:rPr>
        <w:t xml:space="preserve">You can see that we have included two employees with same salaries i.e. Shane and Rick, just to demonstrate the difference between </w:t>
      </w:r>
      <w:proofErr w:type="spellStart"/>
      <w:r>
        <w:rPr>
          <w:rFonts w:ascii="Trebuchet MS" w:hAnsi="Trebuchet MS"/>
          <w:color w:val="000000"/>
          <w:shd w:val="clear" w:color="auto" w:fill="FFFFFF"/>
        </w:rPr>
        <w:t>row_number</w:t>
      </w:r>
      <w:proofErr w:type="spellEnd"/>
      <w:r>
        <w:rPr>
          <w:rFonts w:ascii="Trebuchet MS" w:hAnsi="Trebuchet MS"/>
          <w:color w:val="000000"/>
          <w:shd w:val="clear" w:color="auto" w:fill="FFFFFF"/>
        </w:rPr>
        <w:t xml:space="preserve">, rank, and </w:t>
      </w:r>
      <w:proofErr w:type="spellStart"/>
      <w:r>
        <w:rPr>
          <w:rFonts w:ascii="Trebuchet MS" w:hAnsi="Trebuchet MS"/>
          <w:color w:val="000000"/>
          <w:shd w:val="clear" w:color="auto" w:fill="FFFFFF"/>
        </w:rPr>
        <w:t>dense_rank</w:t>
      </w:r>
      <w:proofErr w:type="spellEnd"/>
      <w:r>
        <w:rPr>
          <w:rFonts w:ascii="Trebuchet MS" w:hAnsi="Trebuchet MS"/>
          <w:color w:val="000000"/>
          <w:shd w:val="clear" w:color="auto" w:fill="FFFFFF"/>
        </w:rPr>
        <w:t xml:space="preserve"> window function in SQL server, which is obvious when there are ties in ranking.</w:t>
      </w:r>
      <w:r>
        <w:rPr>
          <w:rFonts w:ascii="Trebuchet MS" w:hAnsi="Trebuchet MS"/>
          <w:color w:val="000000"/>
        </w:rPr>
        <w:br/>
      </w:r>
      <w:r>
        <w:rPr>
          <w:rFonts w:ascii="Trebuchet MS" w:hAnsi="Trebuchet MS"/>
          <w:color w:val="000000"/>
        </w:rPr>
        <w:br/>
      </w:r>
      <w:r>
        <w:rPr>
          <w:rFonts w:ascii="Trebuchet MS" w:hAnsi="Trebuchet MS"/>
          <w:b/>
          <w:bCs/>
          <w:color w:val="000000"/>
          <w:u w:val="single"/>
        </w:rPr>
        <w:t>ROW_NUMBER() Example</w:t>
      </w:r>
      <w:r w:rsidR="00EB1E3B">
        <w:rPr>
          <w:rFonts w:ascii="Trebuchet MS" w:hAnsi="Trebuchet MS"/>
          <w:b/>
          <w:bCs/>
          <w:color w:val="000000"/>
          <w:u w:val="single"/>
        </w:rPr>
        <w:t xml:space="preserve"> //asked </w:t>
      </w:r>
      <w:proofErr w:type="spellStart"/>
      <w:r w:rsidR="00EB1E3B">
        <w:rPr>
          <w:rFonts w:ascii="Trebuchet MS" w:hAnsi="Trebuchet MS"/>
          <w:b/>
          <w:bCs/>
          <w:color w:val="000000"/>
          <w:u w:val="single"/>
        </w:rPr>
        <w:t>ininterview</w:t>
      </w:r>
      <w:proofErr w:type="spellEnd"/>
      <w:r>
        <w:rPr>
          <w:rFonts w:ascii="Trebuchet MS" w:hAnsi="Trebuchet MS"/>
          <w:color w:val="000000"/>
        </w:rPr>
        <w:br/>
      </w:r>
      <w:r w:rsidRPr="0080524E">
        <w:rPr>
          <w:rFonts w:ascii="Trebuchet MS" w:hAnsi="Trebuchet MS"/>
          <w:color w:val="000000"/>
          <w:highlight w:val="yellow"/>
          <w:shd w:val="clear" w:color="auto" w:fill="FFFFFF"/>
        </w:rPr>
        <w:t>It always generates a unique value for each row</w:t>
      </w:r>
      <w:r>
        <w:rPr>
          <w:rFonts w:ascii="Trebuchet MS" w:hAnsi="Trebuchet MS"/>
          <w:color w:val="000000"/>
          <w:shd w:val="clear" w:color="auto" w:fill="FFFFFF"/>
        </w:rPr>
        <w:t>, even if they are same and ORDER BY clause cannot distinguish between them</w:t>
      </w:r>
      <w:r w:rsidRPr="00D266BD">
        <w:rPr>
          <w:rFonts w:ascii="Trebuchet MS" w:hAnsi="Trebuchet MS"/>
          <w:color w:val="000000"/>
          <w:highlight w:val="green"/>
          <w:shd w:val="clear" w:color="auto" w:fill="FFFFFF"/>
        </w:rPr>
        <w:t>. That's why it is used to solve problems like </w:t>
      </w:r>
      <w:hyperlink r:id="rId19" w:tgtFrame="_blank" w:history="1">
        <w:r w:rsidRPr="00D266BD">
          <w:rPr>
            <w:rStyle w:val="Hyperlink"/>
            <w:rFonts w:ascii="Trebuchet MS" w:hAnsi="Trebuchet MS"/>
            <w:color w:val="660099"/>
          </w:rPr>
          <w:t>second highest salary</w:t>
        </w:r>
      </w:hyperlink>
      <w:r w:rsidRPr="00D266BD">
        <w:rPr>
          <w:rFonts w:ascii="Trebuchet MS" w:hAnsi="Trebuchet MS"/>
          <w:color w:val="000000"/>
          <w:highlight w:val="green"/>
          <w:shd w:val="clear" w:color="auto" w:fill="FFFFFF"/>
        </w:rPr>
        <w:t> or </w:t>
      </w:r>
      <w:hyperlink r:id="rId20" w:tgtFrame="_blank" w:history="1">
        <w:r w:rsidRPr="00D266BD">
          <w:rPr>
            <w:rStyle w:val="Hyperlink"/>
            <w:rFonts w:ascii="Trebuchet MS" w:hAnsi="Trebuchet MS"/>
            <w:color w:val="660099"/>
          </w:rPr>
          <w:t>nth highest salary</w:t>
        </w:r>
      </w:hyperlink>
      <w:r w:rsidRPr="00D266BD">
        <w:rPr>
          <w:rFonts w:ascii="Trebuchet MS" w:hAnsi="Trebuchet MS"/>
          <w:color w:val="000000"/>
          <w:highlight w:val="green"/>
          <w:shd w:val="clear" w:color="auto" w:fill="FFFFFF"/>
        </w:rPr>
        <w:t>, we have seen earlier.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the following example, we have two employees with the same salary and even though we have generated row numbers over salary column it produces different row number for those two employees with the same salary.</w:t>
      </w:r>
      <w:r>
        <w:rPr>
          <w:rFonts w:ascii="Trebuchet MS" w:hAnsi="Trebuchet MS"/>
          <w:color w:val="000000"/>
        </w:rPr>
        <w:br/>
      </w:r>
      <w:r>
        <w:rPr>
          <w:rFonts w:ascii="Trebuchet MS" w:hAnsi="Trebuchet MS"/>
          <w:color w:val="000000"/>
        </w:rPr>
        <w:br/>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select</w:t>
      </w:r>
      <w:proofErr w:type="gramEnd"/>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w:t>
      </w:r>
      <w:proofErr w:type="spellStart"/>
      <w:r>
        <w:rPr>
          <w:rFonts w:ascii="Consolas" w:hAnsi="Consolas" w:cs="Consolas"/>
          <w:color w:val="000000"/>
          <w:sz w:val="22"/>
          <w:szCs w:val="22"/>
        </w:rPr>
        <w:t>row_number</w:t>
      </w:r>
      <w:proofErr w:type="spellEnd"/>
      <w:r>
        <w:rPr>
          <w:rFonts w:ascii="Consolas" w:hAnsi="Consolas" w:cs="Consolas"/>
          <w:color w:val="000000"/>
          <w:sz w:val="22"/>
          <w:szCs w:val="22"/>
        </w:rPr>
        <w:t xml:space="preserve">() </w:t>
      </w:r>
      <w:r>
        <w:rPr>
          <w:rFonts w:ascii="Consolas" w:hAnsi="Consolas" w:cs="Consolas"/>
          <w:color w:val="2060A0"/>
          <w:sz w:val="22"/>
          <w:szCs w:val="22"/>
        </w:rPr>
        <w:t>over</w:t>
      </w:r>
      <w:r>
        <w:rPr>
          <w:rFonts w:ascii="Consolas" w:hAnsi="Consolas" w:cs="Consolas"/>
          <w:color w:val="000000"/>
          <w:sz w:val="22"/>
          <w:szCs w:val="22"/>
        </w:rPr>
        <w:t xml:space="preserve"> (</w:t>
      </w:r>
      <w:r w:rsidRPr="00397BBE">
        <w:rPr>
          <w:rFonts w:ascii="Consolas" w:hAnsi="Consolas" w:cs="Consolas"/>
          <w:color w:val="000000"/>
          <w:sz w:val="22"/>
          <w:szCs w:val="22"/>
          <w:highlight w:val="green"/>
        </w:rPr>
        <w:t xml:space="preserve">order </w:t>
      </w:r>
      <w:r w:rsidRPr="00397BBE">
        <w:rPr>
          <w:rFonts w:ascii="Consolas" w:hAnsi="Consolas" w:cs="Consolas"/>
          <w:color w:val="2060A0"/>
          <w:sz w:val="22"/>
          <w:szCs w:val="22"/>
          <w:highlight w:val="green"/>
        </w:rPr>
        <w:t>by</w:t>
      </w:r>
      <w:r w:rsidRPr="00397BBE">
        <w:rPr>
          <w:rFonts w:ascii="Consolas" w:hAnsi="Consolas" w:cs="Consolas"/>
          <w:color w:val="000000"/>
          <w:sz w:val="22"/>
          <w:szCs w:val="22"/>
          <w:highlight w:val="green"/>
        </w:rPr>
        <w:t xml:space="preserve"> salary </w:t>
      </w:r>
      <w:proofErr w:type="spellStart"/>
      <w:r w:rsidRPr="00397BBE">
        <w:rPr>
          <w:rFonts w:ascii="Consolas" w:hAnsi="Consolas" w:cs="Consolas"/>
          <w:color w:val="000000"/>
          <w:sz w:val="22"/>
          <w:szCs w:val="22"/>
          <w:highlight w:val="green"/>
        </w:rPr>
        <w:t>desc</w:t>
      </w:r>
      <w:proofErr w:type="spellEnd"/>
      <w:r>
        <w:rPr>
          <w:rFonts w:ascii="Consolas" w:hAnsi="Consolas" w:cs="Consolas"/>
          <w:color w:val="000000"/>
          <w:sz w:val="22"/>
          <w:szCs w:val="22"/>
        </w:rPr>
        <w:t xml:space="preserve">) </w:t>
      </w:r>
      <w:proofErr w:type="spellStart"/>
      <w:r>
        <w:rPr>
          <w:rFonts w:ascii="Consolas" w:hAnsi="Consolas" w:cs="Consolas"/>
          <w:color w:val="000000"/>
          <w:sz w:val="22"/>
          <w:szCs w:val="22"/>
        </w:rPr>
        <w:t>row_number</w:t>
      </w:r>
      <w:proofErr w:type="spellEnd"/>
      <w:r>
        <w:rPr>
          <w:rFonts w:ascii="Consolas" w:hAnsi="Consolas" w:cs="Consolas"/>
          <w:color w:val="000000"/>
          <w:sz w:val="22"/>
          <w:szCs w:val="22"/>
        </w:rPr>
        <w:t xml:space="preserve"> </w:t>
      </w:r>
      <w:r>
        <w:rPr>
          <w:rFonts w:ascii="Consolas" w:hAnsi="Consolas" w:cs="Consolas"/>
          <w:color w:val="2060A0"/>
          <w:sz w:val="22"/>
          <w:szCs w:val="22"/>
        </w:rPr>
        <w:t>from</w:t>
      </w:r>
      <w:r>
        <w:rPr>
          <w:rFonts w:ascii="Consolas" w:hAnsi="Consolas" w:cs="Consolas"/>
          <w:color w:val="000000"/>
          <w:sz w:val="22"/>
          <w:szCs w:val="22"/>
        </w:rPr>
        <w:t xml:space="preserve"> #Employee e</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result</w:t>
      </w:r>
      <w:proofErr w:type="gramEnd"/>
      <w:r>
        <w:rPr>
          <w:rFonts w:ascii="Consolas" w:hAnsi="Consolas" w:cs="Consolas"/>
          <w:color w:val="000000"/>
          <w:sz w:val="22"/>
          <w:szCs w:val="22"/>
        </w:rPr>
        <w:t>:</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name</w:t>
      </w:r>
      <w:proofErr w:type="gramEnd"/>
      <w:r>
        <w:rPr>
          <w:rFonts w:ascii="Consolas" w:hAnsi="Consolas" w:cs="Consolas"/>
          <w:color w:val="000000"/>
          <w:sz w:val="22"/>
          <w:szCs w:val="22"/>
        </w:rPr>
        <w:t xml:space="preserve">    salary  </w:t>
      </w:r>
      <w:proofErr w:type="spellStart"/>
      <w:r>
        <w:rPr>
          <w:rFonts w:ascii="Consolas" w:hAnsi="Consolas" w:cs="Consolas"/>
          <w:color w:val="000000"/>
          <w:sz w:val="22"/>
          <w:szCs w:val="22"/>
        </w:rPr>
        <w:t>row_number</w:t>
      </w:r>
      <w:proofErr w:type="spellEnd"/>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spellStart"/>
      <w:proofErr w:type="gramStart"/>
      <w:r>
        <w:rPr>
          <w:rFonts w:ascii="Consolas" w:hAnsi="Consolas" w:cs="Consolas"/>
          <w:color w:val="000000"/>
          <w:sz w:val="22"/>
          <w:szCs w:val="22"/>
        </w:rPr>
        <w:t>Jackob</w:t>
      </w:r>
      <w:proofErr w:type="spellEnd"/>
      <w:r>
        <w:rPr>
          <w:rFonts w:ascii="Consolas" w:hAnsi="Consolas" w:cs="Consolas"/>
          <w:color w:val="000000"/>
          <w:sz w:val="22"/>
          <w:szCs w:val="22"/>
        </w:rPr>
        <w:t xml:space="preserve">  </w:t>
      </w:r>
      <w:r>
        <w:rPr>
          <w:rFonts w:ascii="Consolas" w:hAnsi="Consolas" w:cs="Consolas"/>
          <w:color w:val="0080A0"/>
          <w:sz w:val="22"/>
          <w:szCs w:val="22"/>
        </w:rPr>
        <w:t>7000</w:t>
      </w:r>
      <w:proofErr w:type="gramEnd"/>
      <w:r>
        <w:rPr>
          <w:rFonts w:ascii="Consolas" w:hAnsi="Consolas" w:cs="Consolas"/>
          <w:color w:val="000000"/>
          <w:sz w:val="22"/>
          <w:szCs w:val="22"/>
        </w:rPr>
        <w:t xml:space="preserve">    </w:t>
      </w:r>
      <w:r>
        <w:rPr>
          <w:rFonts w:ascii="Consolas" w:hAnsi="Consolas" w:cs="Consolas"/>
          <w:color w:val="0080A0"/>
          <w:sz w:val="22"/>
          <w:szCs w:val="22"/>
        </w:rPr>
        <w:t>1</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r>
        <w:rPr>
          <w:rFonts w:ascii="Consolas" w:hAnsi="Consolas" w:cs="Consolas"/>
          <w:color w:val="000000"/>
          <w:sz w:val="22"/>
          <w:szCs w:val="22"/>
        </w:rPr>
        <w:t xml:space="preserve">    </w:t>
      </w:r>
      <w:r>
        <w:rPr>
          <w:rFonts w:ascii="Consolas" w:hAnsi="Consolas" w:cs="Consolas"/>
          <w:color w:val="0080A0"/>
          <w:sz w:val="22"/>
          <w:szCs w:val="22"/>
        </w:rPr>
        <w:t>2</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John    </w:t>
      </w:r>
      <w:r>
        <w:rPr>
          <w:rFonts w:ascii="Consolas" w:hAnsi="Consolas" w:cs="Consolas"/>
          <w:color w:val="0080A0"/>
          <w:sz w:val="22"/>
          <w:szCs w:val="22"/>
        </w:rPr>
        <w:t>4000</w:t>
      </w:r>
      <w:r>
        <w:rPr>
          <w:rFonts w:ascii="Consolas" w:hAnsi="Consolas" w:cs="Consolas"/>
          <w:color w:val="000000"/>
          <w:sz w:val="22"/>
          <w:szCs w:val="22"/>
        </w:rPr>
        <w:t xml:space="preserve">    </w:t>
      </w:r>
      <w:r>
        <w:rPr>
          <w:rFonts w:ascii="Consolas" w:hAnsi="Consolas" w:cs="Consolas"/>
          <w:color w:val="0080A0"/>
          <w:sz w:val="22"/>
          <w:szCs w:val="22"/>
        </w:rPr>
        <w:t>3</w:t>
      </w:r>
    </w:p>
    <w:p w:rsidR="004775B5" w:rsidRPr="00397BBE" w:rsidRDefault="004775B5" w:rsidP="004775B5">
      <w:pPr>
        <w:pStyle w:val="HTMLPreformatted"/>
        <w:shd w:val="clear" w:color="auto" w:fill="F1F1F1"/>
        <w:spacing w:line="360" w:lineRule="atLeast"/>
        <w:rPr>
          <w:rFonts w:ascii="Consolas" w:hAnsi="Consolas" w:cs="Consolas"/>
          <w:color w:val="000000"/>
          <w:sz w:val="22"/>
          <w:szCs w:val="22"/>
          <w:highlight w:val="yellow"/>
        </w:rPr>
      </w:pPr>
      <w:r w:rsidRPr="00397BBE">
        <w:rPr>
          <w:rFonts w:ascii="Consolas" w:hAnsi="Consolas" w:cs="Consolas"/>
          <w:color w:val="000000"/>
          <w:sz w:val="22"/>
          <w:szCs w:val="22"/>
          <w:highlight w:val="yellow"/>
        </w:rPr>
        <w:t xml:space="preserve">Shane   </w:t>
      </w:r>
      <w:r w:rsidRPr="00397BBE">
        <w:rPr>
          <w:rFonts w:ascii="Consolas" w:hAnsi="Consolas" w:cs="Consolas"/>
          <w:color w:val="0080A0"/>
          <w:sz w:val="22"/>
          <w:szCs w:val="22"/>
          <w:highlight w:val="yellow"/>
        </w:rPr>
        <w:t>3000</w:t>
      </w:r>
      <w:r w:rsidRPr="00397BBE">
        <w:rPr>
          <w:rFonts w:ascii="Consolas" w:hAnsi="Consolas" w:cs="Consolas"/>
          <w:color w:val="000000"/>
          <w:sz w:val="22"/>
          <w:szCs w:val="22"/>
          <w:highlight w:val="yellow"/>
        </w:rPr>
        <w:t xml:space="preserve">    </w:t>
      </w:r>
      <w:r w:rsidRPr="00397BBE">
        <w:rPr>
          <w:rFonts w:ascii="Consolas" w:hAnsi="Consolas" w:cs="Consolas"/>
          <w:color w:val="0080A0"/>
          <w:sz w:val="22"/>
          <w:szCs w:val="22"/>
          <w:highlight w:val="yellow"/>
        </w:rPr>
        <w:t>4</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sidRPr="00397BBE">
        <w:rPr>
          <w:rFonts w:ascii="Consolas" w:hAnsi="Consolas" w:cs="Consolas"/>
          <w:color w:val="000000"/>
          <w:sz w:val="22"/>
          <w:szCs w:val="22"/>
          <w:highlight w:val="yellow"/>
        </w:rPr>
        <w:t xml:space="preserve">Rick    </w:t>
      </w:r>
      <w:r w:rsidRPr="00397BBE">
        <w:rPr>
          <w:rFonts w:ascii="Consolas" w:hAnsi="Consolas" w:cs="Consolas"/>
          <w:color w:val="0080A0"/>
          <w:sz w:val="22"/>
          <w:szCs w:val="22"/>
          <w:highlight w:val="yellow"/>
        </w:rPr>
        <w:t>3000</w:t>
      </w:r>
      <w:r w:rsidRPr="00397BBE">
        <w:rPr>
          <w:rFonts w:ascii="Consolas" w:hAnsi="Consolas" w:cs="Consolas"/>
          <w:color w:val="000000"/>
          <w:sz w:val="22"/>
          <w:szCs w:val="22"/>
          <w:highlight w:val="yellow"/>
        </w:rPr>
        <w:t xml:space="preserve">    </w:t>
      </w:r>
      <w:r w:rsidRPr="00397BBE">
        <w:rPr>
          <w:rFonts w:ascii="Consolas" w:hAnsi="Consolas" w:cs="Consolas"/>
          <w:color w:val="0080A0"/>
          <w:sz w:val="22"/>
          <w:szCs w:val="22"/>
          <w:highlight w:val="yellow"/>
        </w:rPr>
        <w:t>5</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Sid     </w:t>
      </w:r>
      <w:r>
        <w:rPr>
          <w:rFonts w:ascii="Consolas" w:hAnsi="Consolas" w:cs="Consolas"/>
          <w:color w:val="0080A0"/>
          <w:sz w:val="22"/>
          <w:szCs w:val="22"/>
        </w:rPr>
        <w:t>1000</w:t>
      </w:r>
      <w:r>
        <w:rPr>
          <w:rFonts w:ascii="Consolas" w:hAnsi="Consolas" w:cs="Consolas"/>
          <w:color w:val="000000"/>
          <w:sz w:val="22"/>
          <w:szCs w:val="22"/>
        </w:rPr>
        <w:t xml:space="preserve">    </w:t>
      </w:r>
      <w:r>
        <w:rPr>
          <w:rFonts w:ascii="Consolas" w:hAnsi="Consolas" w:cs="Consolas"/>
          <w:color w:val="0080A0"/>
          <w:sz w:val="22"/>
          <w:szCs w:val="22"/>
        </w:rPr>
        <w:t>6</w:t>
      </w:r>
    </w:p>
    <w:p w:rsidR="004775B5" w:rsidRPr="001E6DBF" w:rsidRDefault="004775B5" w:rsidP="001E6DBF">
      <w:pPr>
        <w:spacing w:after="240" w:line="240" w:lineRule="auto"/>
        <w:rPr>
          <w:ins w:id="12" w:author="Unknown"/>
          <w:rFonts w:ascii="Trebuchet MS" w:eastAsia="Times New Roman" w:hAnsi="Trebuchet MS" w:cs="Times New Roman"/>
          <w:color w:val="000000"/>
          <w:sz w:val="24"/>
          <w:szCs w:val="24"/>
        </w:rPr>
      </w:pPr>
      <w:r>
        <w:rPr>
          <w:rFonts w:ascii="Trebuchet MS" w:hAnsi="Trebuchet MS"/>
          <w:color w:val="000000"/>
        </w:rPr>
        <w:br/>
      </w:r>
      <w:r>
        <w:rPr>
          <w:rFonts w:ascii="Trebuchet MS" w:hAnsi="Trebuchet MS"/>
          <w:color w:val="000000"/>
          <w:shd w:val="clear" w:color="auto" w:fill="FFFFFF"/>
        </w:rPr>
        <w:t xml:space="preserve">You can see in this example that we have ranked employees based upon their salaries and each of them have unique rank even if their salaries are same e.g. Shane and Rick have same salary 3000 but they got the unique rank 4th and 5th. It's worth knowing that in the case of a </w:t>
      </w:r>
      <w:r>
        <w:rPr>
          <w:rFonts w:ascii="Trebuchet MS" w:hAnsi="Trebuchet MS"/>
          <w:color w:val="000000"/>
          <w:shd w:val="clear" w:color="auto" w:fill="FFFFFF"/>
        </w:rPr>
        <w:lastRenderedPageBreak/>
        <w:t>tie, ranks are assigned on a random basis, see </w:t>
      </w:r>
      <w:hyperlink r:id="rId21" w:tgtFrame="_blank" w:history="1">
        <w:r>
          <w:rPr>
            <w:rStyle w:val="Hyperlink"/>
            <w:rFonts w:ascii="Trebuchet MS" w:hAnsi="Trebuchet MS"/>
            <w:color w:val="660099"/>
          </w:rPr>
          <w:t>Querying Microsoft SQL Server</w:t>
        </w:r>
      </w:hyperlink>
      <w:r>
        <w:rPr>
          <w:rFonts w:ascii="Trebuchet MS" w:hAnsi="Trebuchet MS"/>
          <w:color w:val="000000"/>
          <w:shd w:val="clear" w:color="auto" w:fill="FFFFFF"/>
        </w:rPr>
        <w:t> to learn more about when to use the </w:t>
      </w:r>
      <w:proofErr w:type="spellStart"/>
      <w:r>
        <w:rPr>
          <w:rFonts w:ascii="Courier New" w:hAnsi="Courier New" w:cs="Courier New"/>
          <w:color w:val="000000"/>
        </w:rPr>
        <w:t>row_number</w:t>
      </w:r>
      <w:proofErr w:type="spellEnd"/>
      <w:r>
        <w:rPr>
          <w:rFonts w:ascii="Courier New" w:hAnsi="Courier New" w:cs="Courier New"/>
          <w:color w:val="000000"/>
        </w:rPr>
        <w:t>()</w:t>
      </w:r>
      <w:r>
        <w:rPr>
          <w:rFonts w:ascii="Trebuchet MS" w:hAnsi="Trebuchet MS"/>
          <w:color w:val="000000"/>
          <w:shd w:val="clear" w:color="auto" w:fill="FFFFFF"/>
        </w:rPr>
        <w:t> function in SQL Server.</w:t>
      </w:r>
      <w:r>
        <w:rPr>
          <w:rFonts w:ascii="Trebuchet MS" w:hAnsi="Trebuchet MS"/>
          <w:color w:val="000000"/>
        </w:rPr>
        <w:br/>
      </w:r>
      <w:r>
        <w:rPr>
          <w:rFonts w:ascii="Trebuchet MS" w:hAnsi="Trebuchet MS"/>
          <w:color w:val="000000"/>
        </w:rPr>
        <w:br/>
      </w:r>
      <w:proofErr w:type="gramStart"/>
      <w:r w:rsidRPr="004775B5">
        <w:rPr>
          <w:rFonts w:ascii="Trebuchet MS" w:hAnsi="Trebuchet MS"/>
          <w:b/>
          <w:bCs/>
          <w:color w:val="000000"/>
          <w:highlight w:val="yellow"/>
          <w:u w:val="single"/>
        </w:rPr>
        <w:t>RANK(</w:t>
      </w:r>
      <w:proofErr w:type="gramEnd"/>
      <w:r w:rsidRPr="004775B5">
        <w:rPr>
          <w:rFonts w:ascii="Trebuchet MS" w:hAnsi="Trebuchet MS"/>
          <w:b/>
          <w:bCs/>
          <w:color w:val="000000"/>
          <w:highlight w:val="yellow"/>
          <w:u w:val="single"/>
        </w:rPr>
        <w:t>) Example</w:t>
      </w:r>
      <w:r w:rsidR="00EB1E3B">
        <w:rPr>
          <w:rFonts w:ascii="Trebuchet MS" w:hAnsi="Trebuchet MS"/>
          <w:b/>
          <w:bCs/>
          <w:color w:val="000000"/>
          <w:u w:val="single"/>
        </w:rPr>
        <w:t xml:space="preserve"> // asked in interview</w:t>
      </w:r>
      <w:r>
        <w:rPr>
          <w:rFonts w:ascii="Trebuchet MS" w:hAnsi="Trebuchet MS"/>
          <w:color w:val="000000"/>
        </w:rPr>
        <w:br/>
      </w:r>
      <w:r w:rsidRPr="00EC0AA1">
        <w:rPr>
          <w:rFonts w:ascii="Trebuchet MS" w:hAnsi="Trebuchet MS"/>
          <w:color w:val="000000"/>
          <w:highlight w:val="yellow"/>
          <w:shd w:val="clear" w:color="auto" w:fill="FFFFFF"/>
        </w:rPr>
        <w:t>The</w:t>
      </w:r>
      <w:r w:rsidRPr="00EC0AA1">
        <w:rPr>
          <w:rFonts w:ascii="Courier New" w:hAnsi="Courier New" w:cs="Courier New"/>
          <w:color w:val="000000"/>
          <w:highlight w:val="yellow"/>
        </w:rPr>
        <w:t> rank()</w:t>
      </w:r>
      <w:r w:rsidRPr="00EC0AA1">
        <w:rPr>
          <w:rFonts w:ascii="Trebuchet MS" w:hAnsi="Trebuchet MS"/>
          <w:color w:val="000000"/>
          <w:highlight w:val="yellow"/>
          <w:shd w:val="clear" w:color="auto" w:fill="FFFFFF"/>
        </w:rPr>
        <w:t> function will assign the same rank to same values</w:t>
      </w:r>
      <w:r>
        <w:rPr>
          <w:rFonts w:ascii="Trebuchet MS" w:hAnsi="Trebuchet MS"/>
          <w:color w:val="000000"/>
          <w:shd w:val="clear" w:color="auto" w:fill="FFFFFF"/>
        </w:rPr>
        <w:t xml:space="preserve"> i.e. which are not </w:t>
      </w:r>
      <w:r w:rsidRPr="006E1F76">
        <w:rPr>
          <w:rFonts w:ascii="Trebuchet MS" w:hAnsi="Trebuchet MS"/>
          <w:color w:val="000000"/>
          <w:highlight w:val="green"/>
          <w:shd w:val="clear" w:color="auto" w:fill="FFFFFF"/>
        </w:rPr>
        <w:t>distinguishable by ORDER BY. Also, the next different rank will not start from immediately next number but there will be gap i.e. if 4th and 5th employee have the same salary then they will have same rank 4, and 6th employee which has different salary will have new rank 6</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Here is the example to clarify the point:</w:t>
      </w:r>
      <w:r>
        <w:rPr>
          <w:rFonts w:ascii="Trebuchet MS" w:hAnsi="Trebuchet MS"/>
          <w:color w:val="000000"/>
        </w:rPr>
        <w:br/>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select</w:t>
      </w:r>
      <w:proofErr w:type="gramEnd"/>
      <w:r>
        <w:rPr>
          <w:rFonts w:ascii="Consolas" w:hAnsi="Consolas" w:cs="Consolas"/>
          <w:color w:val="000000"/>
          <w:sz w:val="22"/>
          <w:szCs w:val="22"/>
        </w:rPr>
        <w:t xml:space="preserve"> e.</w:t>
      </w:r>
      <w:r>
        <w:rPr>
          <w:rFonts w:ascii="Consolas" w:hAnsi="Consolas" w:cs="Consolas"/>
          <w:color w:val="2060A0"/>
          <w:sz w:val="22"/>
          <w:szCs w:val="22"/>
        </w:rPr>
        <w:t>*</w:t>
      </w:r>
      <w:r>
        <w:rPr>
          <w:rFonts w:ascii="Consolas" w:hAnsi="Consolas" w:cs="Consolas"/>
          <w:color w:val="000000"/>
          <w:sz w:val="22"/>
          <w:szCs w:val="22"/>
        </w:rPr>
        <w:t xml:space="preserve">, rank() </w:t>
      </w:r>
      <w:r>
        <w:rPr>
          <w:rFonts w:ascii="Consolas" w:hAnsi="Consolas" w:cs="Consolas"/>
          <w:color w:val="2060A0"/>
          <w:sz w:val="22"/>
          <w:szCs w:val="22"/>
        </w:rPr>
        <w:t>over</w:t>
      </w:r>
      <w:r>
        <w:rPr>
          <w:rFonts w:ascii="Consolas" w:hAnsi="Consolas" w:cs="Consolas"/>
          <w:color w:val="000000"/>
          <w:sz w:val="22"/>
          <w:szCs w:val="22"/>
        </w:rPr>
        <w:t xml:space="preserve"> (order </w:t>
      </w:r>
      <w:r>
        <w:rPr>
          <w:rFonts w:ascii="Consolas" w:hAnsi="Consolas" w:cs="Consolas"/>
          <w:color w:val="2060A0"/>
          <w:sz w:val="22"/>
          <w:szCs w:val="22"/>
        </w:rPr>
        <w:t>by</w:t>
      </w:r>
      <w:r>
        <w:rPr>
          <w:rFonts w:ascii="Consolas" w:hAnsi="Consolas" w:cs="Consolas"/>
          <w:color w:val="000000"/>
          <w:sz w:val="22"/>
          <w:szCs w:val="22"/>
        </w:rPr>
        <w:t xml:space="preserve"> salary </w:t>
      </w:r>
      <w:proofErr w:type="spellStart"/>
      <w:r>
        <w:rPr>
          <w:rFonts w:ascii="Consolas" w:hAnsi="Consolas" w:cs="Consolas"/>
          <w:color w:val="000000"/>
          <w:sz w:val="22"/>
          <w:szCs w:val="22"/>
        </w:rPr>
        <w:t>desc</w:t>
      </w:r>
      <w:proofErr w:type="spellEnd"/>
      <w:r>
        <w:rPr>
          <w:rFonts w:ascii="Consolas" w:hAnsi="Consolas" w:cs="Consolas"/>
          <w:color w:val="000000"/>
          <w:sz w:val="22"/>
          <w:szCs w:val="22"/>
        </w:rPr>
        <w:t xml:space="preserve">) rank </w:t>
      </w:r>
      <w:r>
        <w:rPr>
          <w:rFonts w:ascii="Consolas" w:hAnsi="Consolas" w:cs="Consolas"/>
          <w:color w:val="2060A0"/>
          <w:sz w:val="22"/>
          <w:szCs w:val="22"/>
        </w:rPr>
        <w:t>from</w:t>
      </w:r>
      <w:r>
        <w:rPr>
          <w:rFonts w:ascii="Consolas" w:hAnsi="Consolas" w:cs="Consolas"/>
          <w:color w:val="000000"/>
          <w:sz w:val="22"/>
          <w:szCs w:val="22"/>
        </w:rPr>
        <w:t xml:space="preserve"> #Employee e</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result</w:t>
      </w:r>
      <w:proofErr w:type="gramEnd"/>
      <w:r>
        <w:rPr>
          <w:rFonts w:ascii="Consolas" w:hAnsi="Consolas" w:cs="Consolas"/>
          <w:color w:val="000000"/>
          <w:sz w:val="22"/>
          <w:szCs w:val="22"/>
        </w:rPr>
        <w:t>:</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gramStart"/>
      <w:r>
        <w:rPr>
          <w:rFonts w:ascii="Consolas" w:hAnsi="Consolas" w:cs="Consolas"/>
          <w:color w:val="000000"/>
          <w:sz w:val="22"/>
          <w:szCs w:val="22"/>
        </w:rPr>
        <w:t>name</w:t>
      </w:r>
      <w:proofErr w:type="gramEnd"/>
      <w:r>
        <w:rPr>
          <w:rFonts w:ascii="Consolas" w:hAnsi="Consolas" w:cs="Consolas"/>
          <w:color w:val="000000"/>
          <w:sz w:val="22"/>
          <w:szCs w:val="22"/>
        </w:rPr>
        <w:t xml:space="preserve">    salary  rank</w:t>
      </w:r>
    </w:p>
    <w:p w:rsidR="004775B5" w:rsidRDefault="004775B5" w:rsidP="004775B5">
      <w:pPr>
        <w:pStyle w:val="HTMLPreformatted"/>
        <w:shd w:val="clear" w:color="auto" w:fill="F1F1F1"/>
        <w:spacing w:line="360" w:lineRule="atLeast"/>
        <w:rPr>
          <w:rFonts w:ascii="Consolas" w:hAnsi="Consolas" w:cs="Consolas"/>
          <w:color w:val="000000"/>
          <w:sz w:val="22"/>
          <w:szCs w:val="22"/>
        </w:rPr>
      </w:pPr>
      <w:proofErr w:type="spellStart"/>
      <w:proofErr w:type="gramStart"/>
      <w:r>
        <w:rPr>
          <w:rFonts w:ascii="Consolas" w:hAnsi="Consolas" w:cs="Consolas"/>
          <w:color w:val="000000"/>
          <w:sz w:val="22"/>
          <w:szCs w:val="22"/>
        </w:rPr>
        <w:t>Jackob</w:t>
      </w:r>
      <w:proofErr w:type="spellEnd"/>
      <w:r>
        <w:rPr>
          <w:rFonts w:ascii="Consolas" w:hAnsi="Consolas" w:cs="Consolas"/>
          <w:color w:val="000000"/>
          <w:sz w:val="22"/>
          <w:szCs w:val="22"/>
        </w:rPr>
        <w:t xml:space="preserve">  </w:t>
      </w:r>
      <w:r>
        <w:rPr>
          <w:rFonts w:ascii="Consolas" w:hAnsi="Consolas" w:cs="Consolas"/>
          <w:color w:val="0080A0"/>
          <w:sz w:val="22"/>
          <w:szCs w:val="22"/>
        </w:rPr>
        <w:t>7000</w:t>
      </w:r>
      <w:proofErr w:type="gramEnd"/>
      <w:r>
        <w:rPr>
          <w:rFonts w:ascii="Consolas" w:hAnsi="Consolas" w:cs="Consolas"/>
          <w:color w:val="000000"/>
          <w:sz w:val="22"/>
          <w:szCs w:val="22"/>
        </w:rPr>
        <w:t xml:space="preserve">    </w:t>
      </w:r>
      <w:r>
        <w:rPr>
          <w:rFonts w:ascii="Consolas" w:hAnsi="Consolas" w:cs="Consolas"/>
          <w:color w:val="0080A0"/>
          <w:sz w:val="22"/>
          <w:szCs w:val="22"/>
        </w:rPr>
        <w:t>1</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Peter   </w:t>
      </w:r>
      <w:r>
        <w:rPr>
          <w:rFonts w:ascii="Consolas" w:hAnsi="Consolas" w:cs="Consolas"/>
          <w:color w:val="0080A0"/>
          <w:sz w:val="22"/>
          <w:szCs w:val="22"/>
        </w:rPr>
        <w:t>5000</w:t>
      </w:r>
      <w:r>
        <w:rPr>
          <w:rFonts w:ascii="Consolas" w:hAnsi="Consolas" w:cs="Consolas"/>
          <w:color w:val="000000"/>
          <w:sz w:val="22"/>
          <w:szCs w:val="22"/>
        </w:rPr>
        <w:t xml:space="preserve">    </w:t>
      </w:r>
      <w:r>
        <w:rPr>
          <w:rFonts w:ascii="Consolas" w:hAnsi="Consolas" w:cs="Consolas"/>
          <w:color w:val="0080A0"/>
          <w:sz w:val="22"/>
          <w:szCs w:val="22"/>
        </w:rPr>
        <w:t>2</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John    </w:t>
      </w:r>
      <w:r>
        <w:rPr>
          <w:rFonts w:ascii="Consolas" w:hAnsi="Consolas" w:cs="Consolas"/>
          <w:color w:val="0080A0"/>
          <w:sz w:val="22"/>
          <w:szCs w:val="22"/>
        </w:rPr>
        <w:t>4000</w:t>
      </w:r>
      <w:r>
        <w:rPr>
          <w:rFonts w:ascii="Consolas" w:hAnsi="Consolas" w:cs="Consolas"/>
          <w:color w:val="000000"/>
          <w:sz w:val="22"/>
          <w:szCs w:val="22"/>
        </w:rPr>
        <w:t xml:space="preserve">    </w:t>
      </w:r>
      <w:r>
        <w:rPr>
          <w:rFonts w:ascii="Consolas" w:hAnsi="Consolas" w:cs="Consolas"/>
          <w:color w:val="0080A0"/>
          <w:sz w:val="22"/>
          <w:szCs w:val="22"/>
        </w:rPr>
        <w:t>3</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Shane   </w:t>
      </w:r>
      <w:r>
        <w:rPr>
          <w:rFonts w:ascii="Consolas" w:hAnsi="Consolas" w:cs="Consolas"/>
          <w:color w:val="0080A0"/>
          <w:sz w:val="22"/>
          <w:szCs w:val="22"/>
        </w:rPr>
        <w:t>3000</w:t>
      </w:r>
      <w:r>
        <w:rPr>
          <w:rFonts w:ascii="Consolas" w:hAnsi="Consolas" w:cs="Consolas"/>
          <w:color w:val="000000"/>
          <w:sz w:val="22"/>
          <w:szCs w:val="22"/>
        </w:rPr>
        <w:t xml:space="preserve">    </w:t>
      </w:r>
      <w:r>
        <w:rPr>
          <w:rFonts w:ascii="Consolas" w:hAnsi="Consolas" w:cs="Consolas"/>
          <w:color w:val="0080A0"/>
          <w:sz w:val="22"/>
          <w:szCs w:val="22"/>
        </w:rPr>
        <w:t>4</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Rick    </w:t>
      </w:r>
      <w:r>
        <w:rPr>
          <w:rFonts w:ascii="Consolas" w:hAnsi="Consolas" w:cs="Consolas"/>
          <w:color w:val="0080A0"/>
          <w:sz w:val="22"/>
          <w:szCs w:val="22"/>
        </w:rPr>
        <w:t>3000</w:t>
      </w:r>
      <w:r>
        <w:rPr>
          <w:rFonts w:ascii="Consolas" w:hAnsi="Consolas" w:cs="Consolas"/>
          <w:color w:val="000000"/>
          <w:sz w:val="22"/>
          <w:szCs w:val="22"/>
        </w:rPr>
        <w:t xml:space="preserve">    </w:t>
      </w:r>
      <w:r>
        <w:rPr>
          <w:rFonts w:ascii="Consolas" w:hAnsi="Consolas" w:cs="Consolas"/>
          <w:color w:val="0080A0"/>
          <w:sz w:val="22"/>
          <w:szCs w:val="22"/>
        </w:rPr>
        <w:t>4</w:t>
      </w:r>
    </w:p>
    <w:p w:rsidR="004775B5" w:rsidRDefault="004775B5" w:rsidP="004775B5">
      <w:pPr>
        <w:pStyle w:val="HTMLPreformatted"/>
        <w:shd w:val="clear" w:color="auto" w:fill="F1F1F1"/>
        <w:spacing w:line="360" w:lineRule="atLeast"/>
        <w:rPr>
          <w:rFonts w:ascii="Consolas" w:hAnsi="Consolas" w:cs="Consolas"/>
          <w:color w:val="000000"/>
          <w:sz w:val="22"/>
          <w:szCs w:val="22"/>
        </w:rPr>
      </w:pPr>
      <w:r>
        <w:rPr>
          <w:rFonts w:ascii="Consolas" w:hAnsi="Consolas" w:cs="Consolas"/>
          <w:color w:val="000000"/>
          <w:sz w:val="22"/>
          <w:szCs w:val="22"/>
        </w:rPr>
        <w:t xml:space="preserve">Sid     </w:t>
      </w:r>
      <w:r>
        <w:rPr>
          <w:rFonts w:ascii="Consolas" w:hAnsi="Consolas" w:cs="Consolas"/>
          <w:color w:val="0080A0"/>
          <w:sz w:val="22"/>
          <w:szCs w:val="22"/>
        </w:rPr>
        <w:t>1000</w:t>
      </w:r>
      <w:r>
        <w:rPr>
          <w:rFonts w:ascii="Consolas" w:hAnsi="Consolas" w:cs="Consolas"/>
          <w:color w:val="000000"/>
          <w:sz w:val="22"/>
          <w:szCs w:val="22"/>
        </w:rPr>
        <w:t xml:space="preserve">    </w:t>
      </w:r>
      <w:r>
        <w:rPr>
          <w:rFonts w:ascii="Consolas" w:hAnsi="Consolas" w:cs="Consolas"/>
          <w:color w:val="0080A0"/>
          <w:sz w:val="22"/>
          <w:szCs w:val="22"/>
        </w:rPr>
        <w:t>6</w:t>
      </w:r>
    </w:p>
    <w:p w:rsidR="001E6DBF" w:rsidRPr="001E6DBF" w:rsidRDefault="004775B5" w:rsidP="004775B5">
      <w:pPr>
        <w:spacing w:after="240" w:line="240" w:lineRule="auto"/>
        <w:rPr>
          <w:ins w:id="13" w:author="Unknown"/>
          <w:rFonts w:ascii="Trebuchet MS" w:eastAsia="Times New Roman" w:hAnsi="Trebuchet MS" w:cs="Times New Roman"/>
          <w:color w:val="000000"/>
          <w:sz w:val="24"/>
          <w:szCs w:val="24"/>
        </w:rPr>
      </w:pPr>
      <w:r>
        <w:rPr>
          <w:rFonts w:ascii="Trebuchet MS" w:hAnsi="Trebuchet MS"/>
          <w:color w:val="000000"/>
        </w:rPr>
        <w:br/>
      </w:r>
      <w:r>
        <w:rPr>
          <w:rFonts w:ascii="Trebuchet MS" w:hAnsi="Trebuchet MS"/>
          <w:color w:val="000000"/>
          <w:shd w:val="clear" w:color="auto" w:fill="FFFFFF"/>
        </w:rPr>
        <w:t>You can see that both Shane and Rick has got the same rank 4th, but the Sid got the rank 6th, instead of 5 because it keep original ordering.</w:t>
      </w:r>
      <w:r>
        <w:rPr>
          <w:rFonts w:ascii="Trebuchet MS" w:hAnsi="Trebuchet MS"/>
          <w:color w:val="000000"/>
        </w:rPr>
        <w:br/>
      </w:r>
      <w:r>
        <w:rPr>
          <w:rFonts w:ascii="Trebuchet MS" w:hAnsi="Trebuchet MS"/>
          <w:color w:val="000000"/>
        </w:rPr>
        <w:br/>
        <w:t>Read more: </w:t>
      </w:r>
      <w:hyperlink r:id="rId22" w:anchor="ixzz5C2iPb0DQ" w:history="1">
        <w:r>
          <w:rPr>
            <w:rStyle w:val="Hyperlink"/>
            <w:rFonts w:ascii="Trebuchet MS" w:hAnsi="Trebuchet MS"/>
            <w:color w:val="003399"/>
          </w:rPr>
          <w:t>http://javarevisited.blogspot.com/2016/07/difference-between-rownumber-rank-and-denserank-sql-server.html#ixzz5C2iPb0DQ</w:t>
        </w:r>
      </w:hyperlink>
    </w:p>
    <w:p w:rsidR="001E6DBF" w:rsidRPr="001E6DBF" w:rsidRDefault="001E6DBF" w:rsidP="001E6DBF">
      <w:pPr>
        <w:spacing w:before="100" w:beforeAutospacing="1" w:after="100" w:afterAutospacing="1" w:line="240" w:lineRule="auto"/>
        <w:outlineLvl w:val="1"/>
        <w:rPr>
          <w:ins w:id="14" w:author="Unknown"/>
          <w:rFonts w:ascii="Trebuchet MS" w:eastAsia="Times New Roman" w:hAnsi="Trebuchet MS" w:cs="Times New Roman"/>
          <w:b/>
          <w:bCs/>
          <w:color w:val="000000"/>
          <w:sz w:val="36"/>
          <w:szCs w:val="36"/>
        </w:rPr>
      </w:pPr>
      <w:ins w:id="15" w:author="Unknown">
        <w:r w:rsidRPr="001E6DBF">
          <w:rPr>
            <w:rFonts w:ascii="Trebuchet MS" w:eastAsia="Times New Roman" w:hAnsi="Trebuchet MS" w:cs="Times New Roman"/>
            <w:b/>
            <w:bCs/>
            <w:color w:val="000000"/>
            <w:sz w:val="36"/>
            <w:szCs w:val="36"/>
            <w:u w:val="single"/>
          </w:rPr>
          <w:t>Sample table and data for Nth Highest Salary Problem</w:t>
        </w:r>
      </w:ins>
    </w:p>
    <w:p w:rsidR="001E6DBF" w:rsidRPr="001E6DBF" w:rsidRDefault="001E6DBF" w:rsidP="001E6DBF">
      <w:pPr>
        <w:spacing w:after="0" w:line="240" w:lineRule="auto"/>
        <w:rPr>
          <w:ins w:id="16" w:author="Unknown"/>
          <w:rFonts w:ascii="Trebuchet MS" w:eastAsia="Times New Roman" w:hAnsi="Trebuchet MS" w:cs="Times New Roman"/>
          <w:color w:val="000000"/>
          <w:sz w:val="24"/>
          <w:szCs w:val="24"/>
        </w:rPr>
      </w:pPr>
      <w:ins w:id="17" w:author="Unknown">
        <w:r w:rsidRPr="001E6DBF">
          <w:rPr>
            <w:rFonts w:ascii="Trebuchet MS" w:eastAsia="Times New Roman" w:hAnsi="Trebuchet MS" w:cs="Times New Roman"/>
            <w:color w:val="000000"/>
            <w:sz w:val="24"/>
            <w:szCs w:val="24"/>
          </w:rPr>
          <w:t>Before solving this problem we need some sample data to visualize the problem better, let's create employee table with some data.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Use below query to create table and build schema:</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 w:author="Unknown"/>
          <w:rFonts w:ascii="Consolas" w:eastAsia="Times New Roman" w:hAnsi="Consolas" w:cs="Consolas"/>
          <w:color w:val="000000"/>
        </w:rPr>
      </w:pPr>
      <w:ins w:id="19" w:author="Unknown">
        <w:r w:rsidRPr="001E6DBF">
          <w:rPr>
            <w:rFonts w:ascii="Consolas" w:eastAsia="Times New Roman" w:hAnsi="Consolas" w:cs="Consolas"/>
            <w:color w:val="406040"/>
          </w:rPr>
          <w:t>-- creating Employee table in Oracle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 w:author="Unknown"/>
          <w:rFonts w:ascii="Consolas" w:eastAsia="Times New Roman" w:hAnsi="Consolas" w:cs="Consolas"/>
          <w:color w:val="000000"/>
        </w:rPr>
      </w:pPr>
      <w:ins w:id="21" w:author="Unknown">
        <w:r w:rsidRPr="001E6DBF">
          <w:rPr>
            <w:rFonts w:ascii="Consolas" w:eastAsia="Times New Roman" w:hAnsi="Consolas" w:cs="Consolas"/>
            <w:color w:val="2060A0"/>
          </w:rPr>
          <w:t>CREATE</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TABLE</w:t>
        </w:r>
        <w:r w:rsidRPr="001E6DBF">
          <w:rPr>
            <w:rFonts w:ascii="Consolas" w:eastAsia="Times New Roman" w:hAnsi="Consolas" w:cs="Consolas"/>
            <w:color w:val="000000"/>
          </w:rPr>
          <w:t xml:space="preserve"> </w:t>
        </w:r>
        <w:r w:rsidRPr="001E6DBF">
          <w:rPr>
            <w:rFonts w:ascii="Consolas" w:eastAsia="Times New Roman" w:hAnsi="Consolas" w:cs="Consolas"/>
            <w:color w:val="800000"/>
          </w:rPr>
          <w:t>Employee</w:t>
        </w:r>
        <w:r w:rsidRPr="001E6DBF">
          <w:rPr>
            <w:rFonts w:ascii="Consolas" w:eastAsia="Times New Roman" w:hAnsi="Consolas" w:cs="Consolas"/>
            <w:color w:val="000000"/>
          </w:rPr>
          <w:t xml:space="preserve"> (name </w:t>
        </w:r>
        <w:proofErr w:type="spellStart"/>
        <w:proofErr w:type="gramStart"/>
        <w:r w:rsidRPr="001E6DBF">
          <w:rPr>
            <w:rFonts w:ascii="Consolas" w:eastAsia="Times New Roman" w:hAnsi="Consolas" w:cs="Consolas"/>
            <w:color w:val="A08000"/>
          </w:rPr>
          <w:t>varchar</w:t>
        </w:r>
        <w:proofErr w:type="spellEnd"/>
        <w:r w:rsidRPr="001E6DBF">
          <w:rPr>
            <w:rFonts w:ascii="Consolas" w:eastAsia="Times New Roman" w:hAnsi="Consolas" w:cs="Consolas"/>
            <w:color w:val="000000"/>
          </w:rPr>
          <w:t>(</w:t>
        </w:r>
        <w:proofErr w:type="gramEnd"/>
        <w:r w:rsidRPr="001E6DBF">
          <w:rPr>
            <w:rFonts w:ascii="Consolas" w:eastAsia="Times New Roman" w:hAnsi="Consolas" w:cs="Consolas"/>
            <w:color w:val="0080A0"/>
          </w:rPr>
          <w:t>10</w:t>
        </w:r>
        <w:r w:rsidRPr="001E6DBF">
          <w:rPr>
            <w:rFonts w:ascii="Consolas" w:eastAsia="Times New Roman" w:hAnsi="Consolas" w:cs="Consolas"/>
            <w:color w:val="000000"/>
          </w:rPr>
          <w:t xml:space="preserve">), salary </w:t>
        </w:r>
        <w:proofErr w:type="spellStart"/>
        <w:r w:rsidRPr="001E6DBF">
          <w:rPr>
            <w:rFonts w:ascii="Consolas" w:eastAsia="Times New Roman" w:hAnsi="Consolas" w:cs="Consolas"/>
            <w:color w:val="A08000"/>
          </w:rPr>
          <w:t>int</w:t>
        </w:r>
        <w:proofErr w:type="spellEnd"/>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 w:author="Unknown"/>
          <w:rFonts w:ascii="Consolas" w:eastAsia="Times New Roman" w:hAnsi="Consolas" w:cs="Consolas"/>
          <w:color w:val="000000"/>
        </w:rPr>
      </w:pPr>
      <w:ins w:id="24" w:author="Unknown">
        <w:r w:rsidRPr="001E6DBF">
          <w:rPr>
            <w:rFonts w:ascii="Consolas" w:eastAsia="Times New Roman" w:hAnsi="Consolas" w:cs="Consolas"/>
            <w:color w:val="406040"/>
          </w:rPr>
          <w:t>-- inserting sample data into Employee table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5" w:author="Unknown"/>
          <w:rFonts w:ascii="Consolas" w:eastAsia="Times New Roman" w:hAnsi="Consolas" w:cs="Consolas"/>
          <w:color w:val="000000"/>
        </w:rPr>
      </w:pPr>
      <w:ins w:id="26"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'Rick'</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7" w:author="Unknown"/>
          <w:rFonts w:ascii="Consolas" w:eastAsia="Times New Roman" w:hAnsi="Consolas" w:cs="Consolas"/>
          <w:color w:val="000000"/>
        </w:rPr>
      </w:pPr>
      <w:ins w:id="28"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'John'</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4000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9" w:author="Unknown"/>
          <w:rFonts w:ascii="Consolas" w:eastAsia="Times New Roman" w:hAnsi="Consolas" w:cs="Consolas"/>
          <w:color w:val="000000"/>
        </w:rPr>
      </w:pPr>
      <w:ins w:id="30" w:author="Unknown">
        <w:r w:rsidRPr="001E6DBF">
          <w:rPr>
            <w:rFonts w:ascii="Consolas" w:eastAsia="Times New Roman" w:hAnsi="Consolas" w:cs="Consolas"/>
            <w:color w:val="2060A0"/>
          </w:rPr>
          <w:lastRenderedPageBreak/>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'Shane'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1" w:author="Unknown"/>
          <w:rFonts w:ascii="Consolas" w:eastAsia="Times New Roman" w:hAnsi="Consolas" w:cs="Consolas"/>
          <w:color w:val="000000"/>
        </w:rPr>
      </w:pPr>
      <w:ins w:id="32"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'Peter'</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5000</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33" w:author="Unknown"/>
          <w:rFonts w:ascii="Consolas" w:eastAsia="Times New Roman" w:hAnsi="Consolas" w:cs="Consolas"/>
          <w:color w:val="000000"/>
        </w:rPr>
      </w:pPr>
      <w:ins w:id="34" w:author="Unknown">
        <w:r w:rsidRPr="001E6DBF">
          <w:rPr>
            <w:rFonts w:ascii="Consolas" w:eastAsia="Times New Roman" w:hAnsi="Consolas" w:cs="Consolas"/>
            <w:color w:val="2060A0"/>
          </w:rPr>
          <w:t>INSERT INTO</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VALUES</w:t>
        </w:r>
        <w:r w:rsidRPr="001E6DBF">
          <w:rPr>
            <w:rFonts w:ascii="Consolas" w:eastAsia="Times New Roman" w:hAnsi="Consolas" w:cs="Consolas"/>
            <w:color w:val="000000"/>
          </w:rPr>
          <w:t xml:space="preserve"> (</w:t>
        </w:r>
        <w:r w:rsidRPr="001E6DBF">
          <w:rPr>
            <w:rFonts w:ascii="Consolas" w:eastAsia="Times New Roman" w:hAnsi="Consolas" w:cs="Consolas"/>
            <w:color w:val="C03030"/>
          </w:rPr>
          <w:t>'</w:t>
        </w:r>
        <w:proofErr w:type="spellStart"/>
        <w:r w:rsidRPr="001E6DBF">
          <w:rPr>
            <w:rFonts w:ascii="Consolas" w:eastAsia="Times New Roman" w:hAnsi="Consolas" w:cs="Consolas"/>
            <w:color w:val="C03030"/>
          </w:rPr>
          <w:t>Jackob</w:t>
        </w:r>
        <w:proofErr w:type="spellEnd"/>
        <w:r w:rsidRPr="001E6DBF">
          <w:rPr>
            <w:rFonts w:ascii="Consolas" w:eastAsia="Times New Roman" w:hAnsi="Consolas" w:cs="Consolas"/>
            <w:color w:val="C0303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7000</w:t>
        </w:r>
        <w:r w:rsidRPr="001E6DBF">
          <w:rPr>
            <w:rFonts w:ascii="Consolas" w:eastAsia="Times New Roman" w:hAnsi="Consolas" w:cs="Consolas"/>
            <w:color w:val="000000"/>
          </w:rPr>
          <w:t>);</w:t>
        </w:r>
      </w:ins>
    </w:p>
    <w:p w:rsidR="001E6DBF" w:rsidRPr="001E6DBF" w:rsidRDefault="001E6DBF" w:rsidP="001E6DBF">
      <w:pPr>
        <w:spacing w:after="240" w:line="240" w:lineRule="auto"/>
        <w:rPr>
          <w:ins w:id="35" w:author="Unknown"/>
          <w:rFonts w:ascii="Trebuchet MS" w:eastAsia="Times New Roman" w:hAnsi="Trebuchet MS" w:cs="Times New Roman"/>
          <w:color w:val="000000"/>
          <w:sz w:val="24"/>
          <w:szCs w:val="24"/>
        </w:rPr>
      </w:pPr>
      <w:ins w:id="36" w:author="Unknown">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37" w:author="Unknown"/>
          <w:rFonts w:ascii="Trebuchet MS" w:eastAsia="Times New Roman" w:hAnsi="Trebuchet MS" w:cs="Times New Roman"/>
          <w:b/>
          <w:bCs/>
          <w:color w:val="000000"/>
          <w:sz w:val="36"/>
          <w:szCs w:val="36"/>
        </w:rPr>
      </w:pPr>
      <w:ins w:id="38" w:author="Unknown">
        <w:r w:rsidRPr="001E6DBF">
          <w:rPr>
            <w:rFonts w:ascii="Trebuchet MS" w:eastAsia="Times New Roman" w:hAnsi="Trebuchet MS" w:cs="Times New Roman"/>
            <w:b/>
            <w:bCs/>
            <w:color w:val="000000"/>
            <w:sz w:val="36"/>
            <w:szCs w:val="36"/>
            <w:u w:val="single"/>
          </w:rPr>
          <w:t xml:space="preserve">Nth highest salary using correlated </w:t>
        </w:r>
        <w:proofErr w:type="spellStart"/>
        <w:r w:rsidRPr="001E6DBF">
          <w:rPr>
            <w:rFonts w:ascii="Trebuchet MS" w:eastAsia="Times New Roman" w:hAnsi="Trebuchet MS" w:cs="Times New Roman"/>
            <w:b/>
            <w:bCs/>
            <w:color w:val="000000"/>
            <w:sz w:val="36"/>
            <w:szCs w:val="36"/>
            <w:u w:val="single"/>
          </w:rPr>
          <w:t>subquery</w:t>
        </w:r>
        <w:proofErr w:type="spellEnd"/>
      </w:ins>
    </w:p>
    <w:p w:rsidR="001E6DBF" w:rsidRPr="001E6DBF" w:rsidRDefault="001E6DBF" w:rsidP="001E6DBF">
      <w:pPr>
        <w:spacing w:after="0" w:line="240" w:lineRule="auto"/>
        <w:jc w:val="center"/>
        <w:rPr>
          <w:ins w:id="39" w:author="Unknown"/>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6096000" cy="3429000"/>
            <wp:effectExtent l="19050" t="0" r="0" b="0"/>
            <wp:docPr id="1" name="Picture 1" descr="How to find Nth Highest Salary in SQ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Nth Highest Salary in SQL">
                      <a:hlinkClick r:id="rId23" tgtFrame="&quot;_blank&quot;"/>
                    </pic:cNvPr>
                    <pic:cNvPicPr>
                      <a:picLocks noChangeAspect="1" noChangeArrowheads="1"/>
                    </pic:cNvPicPr>
                  </pic:nvPicPr>
                  <pic:blipFill>
                    <a:blip r:embed="rId24"/>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1E6DBF" w:rsidRPr="001E6DBF" w:rsidRDefault="001E6DBF" w:rsidP="001E6DBF">
      <w:pPr>
        <w:spacing w:after="0" w:line="240" w:lineRule="auto"/>
        <w:rPr>
          <w:ins w:id="40" w:author="Unknown"/>
          <w:rFonts w:ascii="Trebuchet MS" w:eastAsia="Times New Roman" w:hAnsi="Trebuchet MS" w:cs="Times New Roman"/>
          <w:color w:val="000000"/>
          <w:sz w:val="24"/>
          <w:szCs w:val="24"/>
        </w:rPr>
      </w:pPr>
      <w:ins w:id="41" w:author="Unknown">
        <w:r w:rsidRPr="001E6DBF">
          <w:rPr>
            <w:rFonts w:ascii="Trebuchet MS" w:eastAsia="Times New Roman" w:hAnsi="Trebuchet MS" w:cs="Times New Roman"/>
            <w:color w:val="000000"/>
            <w:sz w:val="24"/>
            <w:szCs w:val="24"/>
          </w:rPr>
          <w:t xml:space="preserve">One of the most common ways to solve this problem of finding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from Employee table is by using the </w:t>
        </w:r>
        <w:r w:rsidR="00246464"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"http://javarevisited.blogspot.com/2012/07/subquery-example-in-sql-correlated-vs.html" </w:instrText>
        </w:r>
        <w:r w:rsidR="00246464"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 xml:space="preserve">correlated </w:t>
        </w:r>
        <w:proofErr w:type="spellStart"/>
        <w:r w:rsidRPr="001E6DBF">
          <w:rPr>
            <w:rFonts w:ascii="Trebuchet MS" w:eastAsia="Times New Roman" w:hAnsi="Trebuchet MS" w:cs="Times New Roman"/>
            <w:color w:val="660099"/>
            <w:sz w:val="24"/>
            <w:szCs w:val="24"/>
            <w:u w:val="single"/>
          </w:rPr>
          <w:t>subquery</w:t>
        </w:r>
        <w:proofErr w:type="spellEnd"/>
        <w:r w:rsidR="00246464"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 This is a special type of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where the </w:t>
        </w:r>
        <w:proofErr w:type="spellStart"/>
        <w:proofErr w:type="gram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depends upon the main query and execute</w:t>
        </w:r>
        <w:proofErr w:type="gramEnd"/>
        <w:r w:rsidRPr="001E6DBF">
          <w:rPr>
            <w:rFonts w:ascii="Trebuchet MS" w:eastAsia="Times New Roman" w:hAnsi="Trebuchet MS" w:cs="Times New Roman"/>
            <w:color w:val="000000"/>
            <w:sz w:val="24"/>
            <w:szCs w:val="24"/>
          </w:rPr>
          <w:t xml:space="preserve"> for every row returned by the main query.  It's slow but it can solve problems which are difficult to solve otherwise. Let's see the </w:t>
        </w:r>
        <w:r w:rsidRPr="001E6DBF">
          <w:rPr>
            <w:rFonts w:ascii="Trebuchet MS" w:eastAsia="Times New Roman" w:hAnsi="Trebuchet MS" w:cs="Times New Roman"/>
            <w:i/>
            <w:iCs/>
            <w:color w:val="000000"/>
            <w:sz w:val="24"/>
            <w:szCs w:val="24"/>
          </w:rPr>
          <w:t xml:space="preserve">SQL query to find the </w:t>
        </w:r>
        <w:proofErr w:type="gramStart"/>
        <w:r w:rsidRPr="001E6DBF">
          <w:rPr>
            <w:rFonts w:ascii="Trebuchet MS" w:eastAsia="Times New Roman" w:hAnsi="Trebuchet MS" w:cs="Times New Roman"/>
            <w:i/>
            <w:iCs/>
            <w:color w:val="000000"/>
            <w:sz w:val="24"/>
            <w:szCs w:val="24"/>
          </w:rPr>
          <w:t>Nth</w:t>
        </w:r>
        <w:proofErr w:type="gramEnd"/>
        <w:r w:rsidRPr="001E6DBF">
          <w:rPr>
            <w:rFonts w:ascii="Trebuchet MS" w:eastAsia="Times New Roman" w:hAnsi="Trebuchet MS" w:cs="Times New Roman"/>
            <w:i/>
            <w:iCs/>
            <w:color w:val="000000"/>
            <w:sz w:val="24"/>
            <w:szCs w:val="24"/>
          </w:rPr>
          <w:t xml:space="preserve"> highest salary using the Correlated </w:t>
        </w:r>
        <w:proofErr w:type="spellStart"/>
        <w:r w:rsidRPr="001E6DBF">
          <w:rPr>
            <w:rFonts w:ascii="Trebuchet MS" w:eastAsia="Times New Roman" w:hAnsi="Trebuchet MS" w:cs="Times New Roman"/>
            <w:i/>
            <w:iCs/>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SQL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2" w:author="Unknown"/>
          <w:rFonts w:ascii="Consolas" w:eastAsia="Times New Roman" w:hAnsi="Consolas" w:cs="Consolas"/>
          <w:color w:val="000000"/>
        </w:rPr>
      </w:pPr>
      <w:ins w:id="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4" w:author="Unknown"/>
          <w:rFonts w:ascii="Consolas" w:eastAsia="Times New Roman" w:hAnsi="Consolas" w:cs="Consolas"/>
          <w:color w:val="000000"/>
        </w:rPr>
      </w:pPr>
      <w:ins w:id="4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C95B21"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6" w:author="Unknown"/>
          <w:rFonts w:ascii="Consolas" w:eastAsia="Times New Roman" w:hAnsi="Consolas" w:cs="Consolas"/>
          <w:color w:val="000000"/>
          <w:highlight w:val="yellow"/>
        </w:rPr>
      </w:pPr>
      <w:ins w:id="4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C95B21">
          <w:rPr>
            <w:rFonts w:ascii="Consolas" w:eastAsia="Times New Roman" w:hAnsi="Consolas" w:cs="Consolas"/>
            <w:color w:val="000000"/>
            <w:highlight w:val="yellow"/>
          </w:rPr>
          <w:t>(</w:t>
        </w:r>
        <w:r w:rsidRPr="00C95B21">
          <w:rPr>
            <w:rFonts w:ascii="Consolas" w:eastAsia="Times New Roman" w:hAnsi="Consolas" w:cs="Consolas"/>
            <w:color w:val="2060A0"/>
            <w:highlight w:val="yellow"/>
          </w:rPr>
          <w:t>SELECT</w:t>
        </w:r>
        <w:r w:rsidRPr="00C95B21">
          <w:rPr>
            <w:rFonts w:ascii="Consolas" w:eastAsia="Times New Roman" w:hAnsi="Consolas" w:cs="Consolas"/>
            <w:color w:val="000000"/>
            <w:highlight w:val="yellow"/>
          </w:rPr>
          <w:t xml:space="preserve"> </w:t>
        </w:r>
        <w:proofErr w:type="gramStart"/>
        <w:r w:rsidRPr="00C95B21">
          <w:rPr>
            <w:rFonts w:ascii="Consolas" w:eastAsia="Times New Roman" w:hAnsi="Consolas" w:cs="Consolas"/>
            <w:color w:val="000000"/>
            <w:highlight w:val="yellow"/>
          </w:rPr>
          <w:t>COUNT(</w:t>
        </w:r>
        <w:proofErr w:type="gramEnd"/>
        <w:r w:rsidRPr="00C95B21">
          <w:rPr>
            <w:rFonts w:ascii="Consolas" w:eastAsia="Times New Roman" w:hAnsi="Consolas" w:cs="Consolas"/>
            <w:color w:val="000000"/>
            <w:highlight w:val="yellow"/>
          </w:rPr>
          <w:t xml:space="preserve">DISTINCT salary) </w:t>
        </w:r>
        <w:r w:rsidRPr="00C95B21">
          <w:rPr>
            <w:rFonts w:ascii="Consolas" w:eastAsia="Times New Roman" w:hAnsi="Consolas" w:cs="Consolas"/>
            <w:color w:val="2060A0"/>
            <w:highlight w:val="yellow"/>
          </w:rPr>
          <w:t>FROM</w:t>
        </w:r>
        <w:r w:rsidRPr="00C95B21">
          <w:rPr>
            <w:rFonts w:ascii="Consolas" w:eastAsia="Times New Roman" w:hAnsi="Consolas" w:cs="Consolas"/>
            <w:color w:val="000000"/>
            <w:highlight w:val="yellow"/>
          </w:rPr>
          <w:t xml:space="preserve"> </w:t>
        </w:r>
        <w:r w:rsidRPr="00C95B21">
          <w:rPr>
            <w:rFonts w:ascii="Consolas" w:eastAsia="Times New Roman" w:hAnsi="Consolas" w:cs="Consolas"/>
            <w:color w:val="406040"/>
            <w:highlight w:val="yellow"/>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48" w:author="Unknown"/>
          <w:rFonts w:ascii="Consolas" w:eastAsia="Times New Roman" w:hAnsi="Consolas" w:cs="Consolas"/>
          <w:color w:val="000000"/>
        </w:rPr>
      </w:pPr>
      <w:ins w:id="49" w:author="Unknown">
        <w:r w:rsidRPr="00C95B21">
          <w:rPr>
            <w:rFonts w:ascii="Consolas" w:eastAsia="Times New Roman" w:hAnsi="Consolas" w:cs="Consolas"/>
            <w:color w:val="2060A0"/>
            <w:highlight w:val="yellow"/>
          </w:rPr>
          <w:t>WHERE</w:t>
        </w:r>
        <w:r w:rsidRPr="00C95B21">
          <w:rPr>
            <w:rFonts w:ascii="Consolas" w:eastAsia="Times New Roman" w:hAnsi="Consolas" w:cs="Consolas"/>
            <w:color w:val="000000"/>
            <w:highlight w:val="yellow"/>
          </w:rPr>
          <w:t xml:space="preserve"> e2.salary </w:t>
        </w:r>
        <w:r w:rsidRPr="00C95B21">
          <w:rPr>
            <w:rFonts w:ascii="Consolas" w:eastAsia="Times New Roman" w:hAnsi="Consolas" w:cs="Consolas"/>
            <w:color w:val="2060A0"/>
            <w:highlight w:val="yellow"/>
          </w:rPr>
          <w:t>&gt;</w:t>
        </w:r>
        <w:r w:rsidRPr="00C95B21">
          <w:rPr>
            <w:rFonts w:ascii="Consolas" w:eastAsia="Times New Roman" w:hAnsi="Consolas" w:cs="Consolas"/>
            <w:color w:val="000000"/>
            <w:highlight w:val="yellow"/>
          </w:rPr>
          <w:t xml:space="preserve"> e1.salary)</w:t>
        </w:r>
      </w:ins>
    </w:p>
    <w:p w:rsidR="001E6DBF" w:rsidRPr="001E6DBF" w:rsidRDefault="001E6DBF" w:rsidP="001E6DBF">
      <w:pPr>
        <w:spacing w:after="0" w:line="240" w:lineRule="auto"/>
        <w:rPr>
          <w:ins w:id="50" w:author="Unknown"/>
          <w:rFonts w:ascii="Trebuchet MS" w:eastAsia="Times New Roman" w:hAnsi="Trebuchet MS" w:cs="Times New Roman"/>
          <w:color w:val="000000"/>
          <w:sz w:val="24"/>
          <w:szCs w:val="24"/>
        </w:rPr>
      </w:pPr>
      <w:ins w:id="5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for</w:t>
        </w:r>
        <w:proofErr w:type="gramEnd"/>
        <w:r w:rsidRPr="001E6DBF">
          <w:rPr>
            <w:rFonts w:ascii="Trebuchet MS" w:eastAsia="Times New Roman" w:hAnsi="Trebuchet MS" w:cs="Times New Roman"/>
            <w:color w:val="000000"/>
            <w:sz w:val="24"/>
            <w:szCs w:val="24"/>
          </w:rPr>
          <w:t xml:space="preserve"> the 2nd maximum you can replace N with 2, and for 3rd maximum replace N with </w:t>
        </w:r>
        <w:r w:rsidRPr="001E6DBF">
          <w:rPr>
            <w:rFonts w:ascii="Trebuchet MS" w:eastAsia="Times New Roman" w:hAnsi="Trebuchet MS" w:cs="Times New Roman"/>
            <w:color w:val="000000"/>
            <w:sz w:val="24"/>
            <w:szCs w:val="24"/>
          </w:rPr>
          <w:lastRenderedPageBreak/>
          <w:t>3, here is the output: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2nd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2" w:author="Unknown"/>
          <w:rFonts w:ascii="Consolas" w:eastAsia="Times New Roman" w:hAnsi="Consolas" w:cs="Consolas"/>
          <w:color w:val="000000"/>
        </w:rPr>
      </w:pPr>
      <w:ins w:id="5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4" w:author="Unknown"/>
          <w:rFonts w:ascii="Consolas" w:eastAsia="Times New Roman" w:hAnsi="Consolas" w:cs="Consolas"/>
          <w:color w:val="000000"/>
        </w:rPr>
      </w:pPr>
      <w:ins w:id="5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6" w:author="Unknown"/>
          <w:rFonts w:ascii="Consolas" w:eastAsia="Times New Roman" w:hAnsi="Consolas" w:cs="Consolas"/>
          <w:color w:val="000000"/>
        </w:rPr>
      </w:pPr>
      <w:ins w:id="57"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58" w:author="Unknown"/>
          <w:rFonts w:ascii="Consolas" w:eastAsia="Times New Roman" w:hAnsi="Consolas" w:cs="Consolas"/>
          <w:color w:val="000000"/>
        </w:rPr>
      </w:pPr>
      <w:ins w:id="5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proofErr w:type="gramStart"/>
        <w:r w:rsidRPr="001E6DBF">
          <w:rPr>
            <w:rFonts w:ascii="Consolas" w:eastAsia="Times New Roman" w:hAnsi="Consolas" w:cs="Consolas"/>
            <w:color w:val="000000"/>
          </w:rPr>
          <w:t>)</w:t>
        </w:r>
        <w:r w:rsidRPr="001E6DBF">
          <w:rPr>
            <w:rFonts w:ascii="Consolas" w:eastAsia="Times New Roman" w:hAnsi="Consolas" w:cs="Consolas"/>
            <w:color w:val="2060A0"/>
          </w:rPr>
          <w:t>SELECT</w:t>
        </w:r>
        <w:proofErr w:type="gramEnd"/>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0" w:author="Unknown"/>
          <w:rFonts w:ascii="Consolas" w:eastAsia="Times New Roman" w:hAnsi="Consolas" w:cs="Consolas"/>
          <w:color w:val="000000"/>
        </w:rPr>
      </w:pPr>
      <w:ins w:id="6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2" w:author="Unknown"/>
          <w:rFonts w:ascii="Consolas" w:eastAsia="Times New Roman" w:hAnsi="Consolas" w:cs="Consolas"/>
          <w:color w:val="000000"/>
        </w:rPr>
      </w:pPr>
      <w:ins w:id="63"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4" w:author="Unknown"/>
          <w:rFonts w:ascii="Consolas" w:eastAsia="Times New Roman" w:hAnsi="Consolas" w:cs="Consolas"/>
          <w:color w:val="000000"/>
        </w:rPr>
      </w:pPr>
      <w:ins w:id="6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6"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7" w:author="Unknown"/>
          <w:rFonts w:ascii="Consolas" w:eastAsia="Times New Roman" w:hAnsi="Consolas" w:cs="Consolas"/>
          <w:color w:val="000000"/>
        </w:rPr>
      </w:pPr>
      <w:ins w:id="68"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69" w:author="Unknown"/>
          <w:rFonts w:ascii="Consolas" w:eastAsia="Times New Roman" w:hAnsi="Consolas" w:cs="Consolas"/>
          <w:color w:val="000000"/>
        </w:rPr>
      </w:pPr>
      <w:proofErr w:type="gramStart"/>
      <w:ins w:id="70"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1" w:author="Unknown"/>
          <w:rFonts w:ascii="Consolas" w:eastAsia="Times New Roman" w:hAnsi="Consolas" w:cs="Consolas"/>
          <w:color w:val="000000"/>
        </w:rPr>
      </w:pPr>
      <w:ins w:id="72"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ins>
    </w:p>
    <w:p w:rsidR="001E6DBF" w:rsidRPr="001E6DBF" w:rsidRDefault="001E6DBF" w:rsidP="001E6DBF">
      <w:pPr>
        <w:spacing w:after="0" w:line="240" w:lineRule="auto"/>
        <w:rPr>
          <w:ins w:id="73" w:author="Unknown"/>
          <w:rFonts w:ascii="Trebuchet MS" w:eastAsia="Times New Roman" w:hAnsi="Trebuchet MS" w:cs="Times New Roman"/>
          <w:color w:val="000000"/>
          <w:sz w:val="24"/>
          <w:szCs w:val="24"/>
        </w:rPr>
      </w:pPr>
      <w:ins w:id="7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u w:val="single"/>
          </w:rPr>
          <w:t>3rd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5" w:author="Unknown"/>
          <w:rFonts w:ascii="Consolas" w:eastAsia="Times New Roman" w:hAnsi="Consolas" w:cs="Consolas"/>
          <w:color w:val="000000"/>
        </w:rPr>
      </w:pPr>
      <w:ins w:id="7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name, salary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7" w:author="Unknown"/>
          <w:rFonts w:ascii="Consolas" w:eastAsia="Times New Roman" w:hAnsi="Consolas" w:cs="Consolas"/>
          <w:color w:val="000000"/>
        </w:rPr>
      </w:pPr>
      <w:ins w:id="7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e1</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79" w:author="Unknown"/>
          <w:rFonts w:ascii="Consolas" w:eastAsia="Times New Roman" w:hAnsi="Consolas" w:cs="Consolas"/>
          <w:color w:val="000000"/>
        </w:rPr>
      </w:pPr>
      <w:ins w:id="8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COUNT(</w:t>
        </w:r>
        <w:proofErr w:type="gramEnd"/>
        <w:r w:rsidRPr="001E6DBF">
          <w:rPr>
            <w:rFonts w:ascii="Consolas" w:eastAsia="Times New Roman" w:hAnsi="Consolas" w:cs="Consolas"/>
            <w:color w:val="000000"/>
          </w:rPr>
          <w:t xml:space="preserve">DISTINCT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 e2</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1" w:author="Unknown"/>
          <w:rFonts w:ascii="Consolas" w:eastAsia="Times New Roman" w:hAnsi="Consolas" w:cs="Consolas"/>
          <w:color w:val="000000"/>
        </w:rPr>
      </w:pPr>
      <w:ins w:id="82"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e2.salary </w:t>
        </w:r>
        <w:r w:rsidRPr="001E6DBF">
          <w:rPr>
            <w:rFonts w:ascii="Consolas" w:eastAsia="Times New Roman" w:hAnsi="Consolas" w:cs="Consolas"/>
            <w:color w:val="2060A0"/>
          </w:rPr>
          <w:t>&gt;</w:t>
        </w:r>
        <w:r w:rsidRPr="001E6DBF">
          <w:rPr>
            <w:rFonts w:ascii="Consolas" w:eastAsia="Times New Roman" w:hAnsi="Consolas" w:cs="Consolas"/>
            <w:color w:val="000000"/>
          </w:rPr>
          <w:t xml:space="preserve"> e1.salary)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3"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4" w:author="Unknown"/>
          <w:rFonts w:ascii="Consolas" w:eastAsia="Times New Roman" w:hAnsi="Consolas" w:cs="Consolas"/>
          <w:color w:val="000000"/>
        </w:rPr>
      </w:pPr>
      <w:ins w:id="85"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6" w:author="Unknown"/>
          <w:rFonts w:ascii="Consolas" w:eastAsia="Times New Roman" w:hAnsi="Consolas" w:cs="Consolas"/>
          <w:color w:val="000000"/>
        </w:rPr>
      </w:pPr>
      <w:proofErr w:type="gramStart"/>
      <w:ins w:id="87" w:author="Unknown">
        <w:r w:rsidRPr="001E6DBF">
          <w:rPr>
            <w:rFonts w:ascii="Consolas" w:eastAsia="Times New Roman" w:hAnsi="Consolas" w:cs="Consolas"/>
            <w:color w:val="000000"/>
          </w:rPr>
          <w:t>name</w:t>
        </w:r>
        <w:proofErr w:type="gramEnd"/>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88" w:author="Unknown"/>
          <w:rFonts w:ascii="Consolas" w:eastAsia="Times New Roman" w:hAnsi="Consolas" w:cs="Consolas"/>
          <w:color w:val="000000"/>
        </w:rPr>
      </w:pPr>
      <w:ins w:id="89" w:author="Unknown">
        <w:r w:rsidRPr="001E6DBF">
          <w:rPr>
            <w:rFonts w:ascii="Consolas" w:eastAsia="Times New Roman" w:hAnsi="Consolas" w:cs="Consolas"/>
            <w:color w:val="000000"/>
          </w:rPr>
          <w:t xml:space="preserve">John </w:t>
        </w:r>
        <w:r w:rsidRPr="001E6DBF">
          <w:rPr>
            <w:rFonts w:ascii="Consolas" w:eastAsia="Times New Roman" w:hAnsi="Consolas" w:cs="Consolas"/>
            <w:color w:val="0080A0"/>
          </w:rPr>
          <w:t>4000</w:t>
        </w:r>
      </w:ins>
    </w:p>
    <w:p w:rsidR="001E6DBF" w:rsidRPr="001E6DBF" w:rsidRDefault="001E6DBF" w:rsidP="001E6DBF">
      <w:pPr>
        <w:spacing w:after="240" w:line="240" w:lineRule="auto"/>
        <w:rPr>
          <w:ins w:id="90" w:author="Unknown"/>
          <w:rFonts w:ascii="Trebuchet MS" w:eastAsia="Times New Roman" w:hAnsi="Trebuchet MS" w:cs="Times New Roman"/>
          <w:color w:val="000000"/>
          <w:sz w:val="24"/>
          <w:szCs w:val="24"/>
        </w:rPr>
      </w:pPr>
      <w:ins w:id="91"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The </w:t>
        </w:r>
        <w:r w:rsidRPr="001E6DBF">
          <w:rPr>
            <w:rFonts w:ascii="Courier New" w:eastAsia="Times New Roman" w:hAnsi="Courier New" w:cs="Courier New"/>
            <w:b/>
            <w:bCs/>
            <w:color w:val="000000"/>
            <w:sz w:val="24"/>
            <w:szCs w:val="24"/>
          </w:rPr>
          <w:t>distinct </w:t>
        </w:r>
        <w:r w:rsidRPr="001E6DBF">
          <w:rPr>
            <w:rFonts w:ascii="Trebuchet MS" w:eastAsia="Times New Roman" w:hAnsi="Trebuchet MS" w:cs="Times New Roman"/>
            <w:color w:val="000000"/>
            <w:sz w:val="24"/>
            <w:szCs w:val="24"/>
          </w:rPr>
          <w:t xml:space="preserve">keyword is there to deal with duplicate salaries in the table. In order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Pros :</w:t>
        </w:r>
        <w:proofErr w:type="gramEnd"/>
        <w:r w:rsidRPr="001E6DBF">
          <w:rPr>
            <w:rFonts w:ascii="Trebuchet MS" w:eastAsia="Times New Roman" w:hAnsi="Trebuchet MS" w:cs="Times New Roman"/>
            <w:color w:val="000000"/>
            <w:sz w:val="24"/>
            <w:szCs w:val="24"/>
          </w:rPr>
          <w:br/>
          <w:t xml:space="preserve">1) The generic solution works in all database including Oracle,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SQL SERVER and </w:t>
        </w:r>
        <w:proofErr w:type="spellStart"/>
        <w:r w:rsidRPr="001E6DBF">
          <w:rPr>
            <w:rFonts w:ascii="Trebuchet MS" w:eastAsia="Times New Roman" w:hAnsi="Trebuchet MS" w:cs="Times New Roman"/>
            <w:color w:val="000000"/>
            <w:sz w:val="24"/>
            <w:szCs w:val="24"/>
          </w:rPr>
          <w:t>PostgreSQL</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r>
        <w:proofErr w:type="gramStart"/>
        <w:r w:rsidRPr="001E6DBF">
          <w:rPr>
            <w:rFonts w:ascii="Trebuchet MS" w:eastAsia="Times New Roman" w:hAnsi="Trebuchet MS" w:cs="Times New Roman"/>
            <w:b/>
            <w:bCs/>
            <w:color w:val="000000"/>
            <w:sz w:val="24"/>
            <w:szCs w:val="24"/>
          </w:rPr>
          <w:t>Cons :</w:t>
        </w:r>
        <w:proofErr w:type="gramEnd"/>
        <w:r w:rsidRPr="001E6DBF">
          <w:rPr>
            <w:rFonts w:ascii="Trebuchet MS" w:eastAsia="Times New Roman" w:hAnsi="Trebuchet MS" w:cs="Times New Roman"/>
            <w:color w:val="000000"/>
            <w:sz w:val="24"/>
            <w:szCs w:val="24"/>
          </w:rPr>
          <w:br/>
          <w:t>1) Slow, because the inner query will run for every row processed by the outer query.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See </w:t>
        </w:r>
        <w:r w:rsidR="00246464"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aax-us-east.amazon-adsystem.com/x/c/QgEBAh4hrz4BWoJ6qu3j0REAAAFfJdUQAgEAAAFKARAXLRo/https:/assoc-redirect.amazon.com/g/r/http:/www.amazon.com/Puzzles-Answers-Edition-Kaufmann-Management/dp/0123735963/ref=as_at?creativeASIN=0123735963&amp;linkCode=w61&amp;imprToken=6dHFpjmXX4Uve5B86ljFrQ&amp;slotNum=2&amp;tag=javamysqlanta-20" \t "_blank" </w:instrText>
        </w:r>
        <w:r w:rsidR="00246464"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SQL Puzzles and Answers</w:t>
        </w:r>
        <w:r w:rsidR="00246464"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book for more of such SQL queries for practicing and improving your SQL query skill.</w:t>
        </w:r>
      </w:ins>
    </w:p>
    <w:p w:rsidR="001E6DBF" w:rsidRPr="001E6DBF" w:rsidRDefault="001E6DBF" w:rsidP="001E6DBF">
      <w:pPr>
        <w:spacing w:after="0" w:line="240" w:lineRule="auto"/>
        <w:jc w:val="center"/>
        <w:rPr>
          <w:ins w:id="92" w:author="Unknown"/>
          <w:rFonts w:ascii="Trebuchet MS" w:eastAsia="Times New Roman" w:hAnsi="Trebuchet MS" w:cs="Times New Roman"/>
          <w:color w:val="000000"/>
          <w:sz w:val="24"/>
          <w:szCs w:val="24"/>
        </w:rPr>
      </w:pPr>
    </w:p>
    <w:p w:rsidR="001E6DBF" w:rsidRPr="0017330D" w:rsidRDefault="001E6DBF" w:rsidP="001E6DBF">
      <w:pPr>
        <w:spacing w:after="240" w:line="240" w:lineRule="auto"/>
        <w:rPr>
          <w:rFonts w:ascii="Trebuchet MS" w:eastAsia="Times New Roman" w:hAnsi="Trebuchet MS" w:cs="Times New Roman"/>
          <w:b/>
          <w:bCs/>
          <w:color w:val="000000"/>
          <w:sz w:val="36"/>
          <w:szCs w:val="36"/>
          <w:highlight w:val="yellow"/>
          <w:u w:val="single"/>
        </w:rPr>
      </w:pPr>
      <w:ins w:id="93" w:author="Unknown">
        <w:r w:rsidRPr="001E6DBF">
          <w:rPr>
            <w:rFonts w:ascii="Trebuchet MS" w:eastAsia="Times New Roman" w:hAnsi="Trebuchet MS" w:cs="Times New Roman"/>
            <w:color w:val="000000"/>
            <w:sz w:val="24"/>
            <w:szCs w:val="24"/>
          </w:rPr>
          <w:br/>
        </w:r>
        <w:r w:rsidR="00616EFF" w:rsidRPr="0017330D">
          <w:rPr>
            <w:rFonts w:ascii="Trebuchet MS" w:eastAsia="Times New Roman" w:hAnsi="Trebuchet MS" w:cs="Times New Roman"/>
            <w:b/>
            <w:bCs/>
            <w:color w:val="000000"/>
            <w:sz w:val="36"/>
            <w:szCs w:val="36"/>
            <w:highlight w:val="yellow"/>
            <w:u w:val="single"/>
          </w:rPr>
          <w:t xml:space="preserve">Nth highest salary </w:t>
        </w:r>
      </w:ins>
      <w:r w:rsidR="00616EFF" w:rsidRPr="0017330D">
        <w:rPr>
          <w:rFonts w:ascii="Trebuchet MS" w:eastAsia="Times New Roman" w:hAnsi="Trebuchet MS" w:cs="Times New Roman"/>
          <w:b/>
          <w:bCs/>
          <w:color w:val="000000"/>
          <w:sz w:val="36"/>
          <w:szCs w:val="36"/>
          <w:highlight w:val="yellow"/>
          <w:u w:val="single"/>
        </w:rPr>
        <w:t>BY USING SUB QUERY</w:t>
      </w:r>
    </w:p>
    <w:p w:rsidR="00BC067E" w:rsidRPr="001E6DBF" w:rsidRDefault="00BC067E" w:rsidP="001E6DBF">
      <w:pPr>
        <w:spacing w:after="240" w:line="240" w:lineRule="auto"/>
        <w:rPr>
          <w:ins w:id="94" w:author="Unknown"/>
          <w:rFonts w:ascii="Trebuchet MS" w:eastAsia="Times New Roman" w:hAnsi="Trebuchet MS" w:cs="Times New Roman"/>
          <w:color w:val="000000"/>
          <w:sz w:val="24"/>
          <w:szCs w:val="24"/>
        </w:rPr>
      </w:pPr>
      <w:r w:rsidRPr="0017330D">
        <w:rPr>
          <w:rFonts w:ascii="Trebuchet MS" w:eastAsia="Times New Roman" w:hAnsi="Trebuchet MS" w:cs="Times New Roman"/>
          <w:b/>
          <w:bCs/>
          <w:color w:val="000000"/>
          <w:sz w:val="36"/>
          <w:szCs w:val="36"/>
          <w:highlight w:val="yellow"/>
          <w:u w:val="single"/>
        </w:rPr>
        <w:t>Below example for 2</w:t>
      </w:r>
      <w:r w:rsidRPr="0017330D">
        <w:rPr>
          <w:rFonts w:ascii="Trebuchet MS" w:eastAsia="Times New Roman" w:hAnsi="Trebuchet MS" w:cs="Times New Roman"/>
          <w:b/>
          <w:bCs/>
          <w:color w:val="000000"/>
          <w:sz w:val="36"/>
          <w:szCs w:val="36"/>
          <w:highlight w:val="yellow"/>
          <w:u w:val="single"/>
          <w:vertAlign w:val="superscript"/>
        </w:rPr>
        <w:t>nd</w:t>
      </w:r>
      <w:r w:rsidRPr="0017330D">
        <w:rPr>
          <w:rFonts w:ascii="Trebuchet MS" w:eastAsia="Times New Roman" w:hAnsi="Trebuchet MS" w:cs="Times New Roman"/>
          <w:b/>
          <w:bCs/>
          <w:color w:val="000000"/>
          <w:sz w:val="36"/>
          <w:szCs w:val="36"/>
          <w:highlight w:val="yellow"/>
          <w:u w:val="single"/>
        </w:rPr>
        <w:t xml:space="preserve"> </w:t>
      </w:r>
      <w:proofErr w:type="spellStart"/>
      <w:r w:rsidRPr="0017330D">
        <w:rPr>
          <w:rFonts w:ascii="Trebuchet MS" w:eastAsia="Times New Roman" w:hAnsi="Trebuchet MS" w:cs="Times New Roman"/>
          <w:b/>
          <w:bCs/>
          <w:color w:val="000000"/>
          <w:sz w:val="36"/>
          <w:szCs w:val="36"/>
          <w:highlight w:val="yellow"/>
          <w:u w:val="single"/>
        </w:rPr>
        <w:t>higest</w:t>
      </w:r>
      <w:proofErr w:type="spellEnd"/>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SELECT </w:t>
      </w:r>
      <w:proofErr w:type="gramStart"/>
      <w:r>
        <w:rPr>
          <w:color w:val="444444"/>
        </w:rPr>
        <w:t>MAX(</w:t>
      </w:r>
      <w:proofErr w:type="gramEnd"/>
      <w:r>
        <w:rPr>
          <w:color w:val="444444"/>
        </w:rPr>
        <w:t>Salary) FROM Employee</w:t>
      </w:r>
    </w:p>
    <w:p w:rsidR="00616EFF" w:rsidRDefault="00616EFF" w:rsidP="00616EFF">
      <w:pPr>
        <w:pStyle w:val="HTMLPreformatted"/>
        <w:pBdr>
          <w:top w:val="single" w:sz="36" w:space="11" w:color="EAEAEA"/>
          <w:left w:val="single" w:sz="36" w:space="11" w:color="EAEAEA"/>
          <w:bottom w:val="single" w:sz="36" w:space="11" w:color="EAEAEA"/>
          <w:right w:val="single" w:sz="36" w:space="11" w:color="EAEAEA"/>
        </w:pBdr>
        <w:shd w:val="clear" w:color="auto" w:fill="FFFFFF"/>
        <w:spacing w:line="270" w:lineRule="atLeast"/>
        <w:rPr>
          <w:color w:val="444444"/>
        </w:rPr>
      </w:pPr>
      <w:r>
        <w:rPr>
          <w:color w:val="444444"/>
        </w:rPr>
        <w:t xml:space="preserve">WHERE Salary NOT IN (SELECT </w:t>
      </w:r>
      <w:proofErr w:type="gramStart"/>
      <w:r>
        <w:rPr>
          <w:color w:val="444444"/>
        </w:rPr>
        <w:t>MAX(</w:t>
      </w:r>
      <w:proofErr w:type="gramEnd"/>
      <w:r>
        <w:rPr>
          <w:color w:val="444444"/>
        </w:rPr>
        <w:t>Salary) FROM Employee )</w:t>
      </w: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616EFF" w:rsidRDefault="00616EFF" w:rsidP="001E6DBF">
      <w:pPr>
        <w:spacing w:before="100" w:beforeAutospacing="1" w:after="100" w:afterAutospacing="1" w:line="240" w:lineRule="auto"/>
        <w:outlineLvl w:val="1"/>
        <w:rPr>
          <w:rFonts w:ascii="Trebuchet MS" w:eastAsia="Times New Roman" w:hAnsi="Trebuchet MS" w:cs="Times New Roman"/>
          <w:b/>
          <w:bCs/>
          <w:color w:val="000000"/>
          <w:sz w:val="36"/>
          <w:szCs w:val="36"/>
          <w:u w:val="single"/>
        </w:rPr>
      </w:pPr>
    </w:p>
    <w:p w:rsidR="001E6DBF" w:rsidRPr="001E6DBF" w:rsidRDefault="001E6DBF" w:rsidP="001E6DBF">
      <w:pPr>
        <w:spacing w:before="100" w:beforeAutospacing="1" w:after="100" w:afterAutospacing="1" w:line="240" w:lineRule="auto"/>
        <w:outlineLvl w:val="1"/>
        <w:rPr>
          <w:ins w:id="95" w:author="Unknown"/>
          <w:rFonts w:ascii="Trebuchet MS" w:eastAsia="Times New Roman" w:hAnsi="Trebuchet MS" w:cs="Times New Roman"/>
          <w:b/>
          <w:bCs/>
          <w:color w:val="000000"/>
          <w:sz w:val="36"/>
          <w:szCs w:val="36"/>
        </w:rPr>
      </w:pPr>
      <w:ins w:id="96" w:author="Unknown">
        <w:r w:rsidRPr="001E6DBF">
          <w:rPr>
            <w:rFonts w:ascii="Trebuchet MS" w:eastAsia="Times New Roman" w:hAnsi="Trebuchet MS" w:cs="Times New Roman"/>
            <w:b/>
            <w:bCs/>
            <w:color w:val="000000"/>
            <w:sz w:val="36"/>
            <w:szCs w:val="36"/>
            <w:u w:val="single"/>
          </w:rPr>
          <w:t>Nth highest salary in SQL SERVER using TOP keyword</w:t>
        </w:r>
      </w:ins>
    </w:p>
    <w:p w:rsidR="001E6DBF" w:rsidRPr="001E6DBF" w:rsidRDefault="001E6DBF" w:rsidP="001E6DBF">
      <w:pPr>
        <w:spacing w:after="0" w:line="240" w:lineRule="auto"/>
        <w:rPr>
          <w:ins w:id="97" w:author="Unknown"/>
          <w:rFonts w:ascii="Trebuchet MS" w:eastAsia="Times New Roman" w:hAnsi="Trebuchet MS" w:cs="Times New Roman"/>
          <w:color w:val="000000"/>
          <w:sz w:val="24"/>
          <w:szCs w:val="24"/>
        </w:rPr>
      </w:pPr>
      <w:ins w:id="98" w:author="Unknown">
        <w:r w:rsidRPr="001E6DBF">
          <w:rPr>
            <w:rFonts w:ascii="Trebuchet MS" w:eastAsia="Times New Roman" w:hAnsi="Trebuchet MS" w:cs="Times New Roman"/>
            <w:color w:val="000000"/>
            <w:sz w:val="24"/>
            <w:szCs w:val="24"/>
          </w:rPr>
          <w:t xml:space="preserve">You can use the TOP keyword to find the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 in SQL SERVER. This is also faster than the previous solution because here we are calculating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maximum salary without a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99" w:author="Unknown"/>
          <w:rFonts w:ascii="Consolas" w:eastAsia="Times New Roman" w:hAnsi="Consolas" w:cs="Consolas"/>
          <w:color w:val="000000"/>
        </w:rPr>
      </w:pPr>
      <w:ins w:id="100"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1" w:author="Unknown"/>
          <w:rFonts w:ascii="Consolas" w:eastAsia="Times New Roman" w:hAnsi="Consolas" w:cs="Consolas"/>
          <w:color w:val="000000"/>
        </w:rPr>
      </w:pPr>
      <w:ins w:id="10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3" w:author="Unknown"/>
          <w:rFonts w:ascii="Consolas" w:eastAsia="Times New Roman" w:hAnsi="Consolas" w:cs="Consolas"/>
          <w:color w:val="000000"/>
        </w:rPr>
      </w:pPr>
      <w:ins w:id="104" w:author="Unknown">
        <w:r w:rsidRPr="001E6DBF">
          <w:rPr>
            <w:rFonts w:ascii="Consolas" w:eastAsia="Times New Roman" w:hAnsi="Consolas" w:cs="Consolas"/>
            <w:color w:val="2060A0"/>
          </w:rPr>
          <w:t>SELECT DISTINCT</w:t>
        </w:r>
        <w:r w:rsidRPr="001E6DBF">
          <w:rPr>
            <w:rFonts w:ascii="Consolas" w:eastAsia="Times New Roman" w:hAnsi="Consolas" w:cs="Consolas"/>
            <w:color w:val="000000"/>
          </w:rPr>
          <w:t xml:space="preserve"> TOP N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5" w:author="Unknown"/>
          <w:rFonts w:ascii="Consolas" w:eastAsia="Times New Roman" w:hAnsi="Consolas" w:cs="Consolas"/>
          <w:color w:val="000000"/>
        </w:rPr>
      </w:pPr>
      <w:ins w:id="10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7" w:author="Unknown"/>
          <w:rFonts w:ascii="Consolas" w:eastAsia="Times New Roman" w:hAnsi="Consolas" w:cs="Consolas"/>
          <w:color w:val="000000"/>
        </w:rPr>
      </w:pPr>
      <w:ins w:id="10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09" w:author="Unknown"/>
          <w:rFonts w:ascii="Consolas" w:eastAsia="Times New Roman" w:hAnsi="Consolas" w:cs="Consolas"/>
          <w:color w:val="000000"/>
        </w:rPr>
      </w:pPr>
      <w:ins w:id="110"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1" w:author="Unknown"/>
          <w:rFonts w:ascii="Consolas" w:eastAsia="Times New Roman" w:hAnsi="Consolas" w:cs="Consolas"/>
          <w:color w:val="000000"/>
        </w:rPr>
      </w:pPr>
      <w:ins w:id="112"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pacing w:after="0" w:line="240" w:lineRule="auto"/>
        <w:rPr>
          <w:ins w:id="113" w:author="Unknown"/>
          <w:rFonts w:ascii="Trebuchet MS" w:eastAsia="Times New Roman" w:hAnsi="Trebuchet MS" w:cs="Times New Roman"/>
          <w:color w:val="000000"/>
          <w:sz w:val="24"/>
          <w:szCs w:val="24"/>
        </w:rPr>
      </w:pPr>
      <w:ins w:id="114"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b/>
            <w:bCs/>
            <w:color w:val="000000"/>
            <w:sz w:val="24"/>
            <w:szCs w:val="24"/>
          </w:rPr>
          <w:t>Explanation: </w:t>
        </w:r>
        <w:r w:rsidRPr="001E6DBF">
          <w:rPr>
            <w:rFonts w:ascii="Trebuchet MS" w:eastAsia="Times New Roman" w:hAnsi="Trebuchet MS" w:cs="Times New Roman"/>
            <w:color w:val="000000"/>
            <w:sz w:val="24"/>
            <w:szCs w:val="24"/>
          </w:rPr>
          <w:br/>
        </w:r>
        <w:r w:rsidRPr="00046D9F">
          <w:rPr>
            <w:rFonts w:ascii="Trebuchet MS" w:eastAsia="Times New Roman" w:hAnsi="Trebuchet MS" w:cs="Times New Roman"/>
            <w:color w:val="000000"/>
            <w:sz w:val="24"/>
            <w:szCs w:val="24"/>
            <w:highlight w:val="yellow"/>
          </w:rPr>
          <w:t xml:space="preserve">By default ORDER BY clause print rows in ascending </w:t>
        </w:r>
        <w:proofErr w:type="gramStart"/>
        <w:r w:rsidRPr="00046D9F">
          <w:rPr>
            <w:rFonts w:ascii="Trebuchet MS" w:eastAsia="Times New Roman" w:hAnsi="Trebuchet MS" w:cs="Times New Roman"/>
            <w:color w:val="000000"/>
            <w:sz w:val="24"/>
            <w:szCs w:val="24"/>
            <w:highlight w:val="yellow"/>
          </w:rPr>
          <w:t>order</w:t>
        </w:r>
        <w:r w:rsidRPr="001E6DBF">
          <w:rPr>
            <w:rFonts w:ascii="Trebuchet MS" w:eastAsia="Times New Roman" w:hAnsi="Trebuchet MS" w:cs="Times New Roman"/>
            <w:color w:val="000000"/>
            <w:sz w:val="24"/>
            <w:szCs w:val="24"/>
          </w:rPr>
          <w:t>,</w:t>
        </w:r>
        <w:proofErr w:type="gramEnd"/>
        <w:r w:rsidRPr="001E6DBF">
          <w:rPr>
            <w:rFonts w:ascii="Trebuchet MS" w:eastAsia="Times New Roman" w:hAnsi="Trebuchet MS" w:cs="Times New Roman"/>
            <w:color w:val="000000"/>
            <w:sz w:val="24"/>
            <w:szCs w:val="24"/>
          </w:rPr>
          <w:t xml:space="preserve"> since we need the highest salary at the top, we have used ORDER BY DESC, which will display salaries in descending order. Again DISTINCT is used to remove duplicates. The outer query will then pick the top most salary, which would be your </w:t>
        </w:r>
        <w:proofErr w:type="gramStart"/>
        <w:r w:rsidRPr="001E6DBF">
          <w:rPr>
            <w:rFonts w:ascii="Trebuchet MS" w:eastAsia="Times New Roman" w:hAnsi="Trebuchet MS" w:cs="Times New Roman"/>
            <w:color w:val="000000"/>
            <w:sz w:val="24"/>
            <w:szCs w:val="24"/>
          </w:rPr>
          <w:t>Nth</w:t>
        </w:r>
        <w:proofErr w:type="gramEnd"/>
        <w:r w:rsidRPr="001E6DBF">
          <w:rPr>
            <w:rFonts w:ascii="Trebuchet MS" w:eastAsia="Times New Roman" w:hAnsi="Trebuchet MS" w:cs="Times New Roman"/>
            <w:color w:val="000000"/>
            <w:sz w:val="24"/>
            <w:szCs w:val="24"/>
          </w:rPr>
          <w:t xml:space="preserve"> highest salary.</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t>3rd highest salary in SQL SERVER</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5" w:author="Unknown"/>
          <w:rFonts w:ascii="Consolas" w:eastAsia="Times New Roman" w:hAnsi="Consolas" w:cs="Consolas"/>
          <w:color w:val="000000"/>
        </w:rPr>
      </w:pPr>
      <w:ins w:id="11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7" w:author="Unknown"/>
          <w:rFonts w:ascii="Consolas" w:eastAsia="Times New Roman" w:hAnsi="Consolas" w:cs="Consolas"/>
          <w:color w:val="000000"/>
        </w:rPr>
      </w:pPr>
      <w:ins w:id="118"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19" w:author="Unknown"/>
          <w:rFonts w:ascii="Consolas" w:eastAsia="Times New Roman" w:hAnsi="Consolas" w:cs="Consolas"/>
          <w:color w:val="000000"/>
        </w:rPr>
      </w:pPr>
      <w:ins w:id="120" w:author="Unknown">
        <w:r w:rsidRPr="001E6DBF">
          <w:rPr>
            <w:rFonts w:ascii="Consolas" w:eastAsia="Times New Roman" w:hAnsi="Consolas" w:cs="Consolas"/>
            <w:color w:val="2060A0"/>
          </w:rPr>
          <w:t>SELECT DISTINCT</w:t>
        </w:r>
        <w:r w:rsidRPr="001E6DBF">
          <w:rPr>
            <w:rFonts w:ascii="Consolas" w:eastAsia="Times New Roman" w:hAnsi="Consolas" w:cs="Consolas"/>
            <w:color w:val="000000"/>
          </w:rPr>
          <w:t xml:space="preserve"> TOP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1" w:author="Unknown"/>
          <w:rFonts w:ascii="Consolas" w:eastAsia="Times New Roman" w:hAnsi="Consolas" w:cs="Consolas"/>
          <w:color w:val="000000"/>
        </w:rPr>
      </w:pPr>
      <w:ins w:id="122"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r w:rsidRPr="001E6DBF">
          <w:rPr>
            <w:rFonts w:ascii="Consolas" w:eastAsia="Times New Roman" w:hAnsi="Consolas" w:cs="Consolas"/>
            <w:color w:val="406040"/>
          </w:rPr>
          <w:t>#Employee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3" w:author="Unknown"/>
          <w:rFonts w:ascii="Consolas" w:eastAsia="Times New Roman" w:hAnsi="Consolas" w:cs="Consolas"/>
          <w:color w:val="000000"/>
        </w:rPr>
      </w:pPr>
      <w:ins w:id="124"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5" w:author="Unknown"/>
          <w:rFonts w:ascii="Consolas" w:eastAsia="Times New Roman" w:hAnsi="Consolas" w:cs="Consolas"/>
          <w:color w:val="000000"/>
        </w:rPr>
      </w:pPr>
      <w:ins w:id="126" w:author="Unknown">
        <w:r w:rsidRPr="001E6DBF">
          <w:rPr>
            <w:rFonts w:ascii="Consolas" w:eastAsia="Times New Roman" w:hAnsi="Consolas" w:cs="Consolas"/>
            <w:color w:val="000000"/>
          </w:rPr>
          <w:t xml:space="preserve">) </w:t>
        </w:r>
        <w:r w:rsidRPr="001E6DBF">
          <w:rPr>
            <w:rFonts w:ascii="Consolas" w:eastAsia="Times New Roman" w:hAnsi="Consolas" w:cs="Consolas"/>
            <w:color w:val="2060A0"/>
          </w:rPr>
          <w:t>AS</w:t>
        </w:r>
        <w:r w:rsidRPr="001E6DBF">
          <w:rPr>
            <w:rFonts w:ascii="Consolas" w:eastAsia="Times New Roman" w:hAnsi="Consolas" w:cs="Consolas"/>
            <w:color w:val="000000"/>
          </w:rPr>
          <w:t xml:space="preserve"> temp</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7" w:author="Unknown"/>
          <w:rFonts w:ascii="Consolas" w:eastAsia="Times New Roman" w:hAnsi="Consolas" w:cs="Consolas"/>
          <w:color w:val="000000"/>
        </w:rPr>
      </w:pPr>
      <w:ins w:id="128" w:author="Unknown">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29"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0" w:author="Unknown"/>
          <w:rFonts w:ascii="Consolas" w:eastAsia="Times New Roman" w:hAnsi="Consolas" w:cs="Consolas"/>
          <w:color w:val="000000"/>
        </w:rPr>
      </w:pPr>
      <w:ins w:id="131" w:author="Unknown">
        <w:r w:rsidRPr="001E6DBF">
          <w:rPr>
            <w:rFonts w:ascii="Consolas" w:eastAsia="Times New Roman" w:hAnsi="Consolas" w:cs="Consolas"/>
            <w:color w:val="000000"/>
          </w:rPr>
          <w:t>Result: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2" w:author="Unknown"/>
          <w:rFonts w:ascii="Consolas" w:eastAsia="Times New Roman" w:hAnsi="Consolas" w:cs="Consolas"/>
          <w:color w:val="000000"/>
        </w:rPr>
      </w:pPr>
      <w:proofErr w:type="gramStart"/>
      <w:ins w:id="133"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34" w:author="Unknown"/>
          <w:rFonts w:ascii="Consolas" w:eastAsia="Times New Roman" w:hAnsi="Consolas" w:cs="Consolas"/>
          <w:color w:val="000000"/>
        </w:rPr>
      </w:pPr>
      <w:ins w:id="135" w:author="Unknown">
        <w:r w:rsidRPr="001E6DBF">
          <w:rPr>
            <w:rFonts w:ascii="Consolas" w:eastAsia="Times New Roman" w:hAnsi="Consolas" w:cs="Consolas"/>
            <w:color w:val="0080A0"/>
          </w:rPr>
          <w:t>4000</w:t>
        </w:r>
      </w:ins>
    </w:p>
    <w:p w:rsidR="001E6DBF" w:rsidRPr="001E6DBF" w:rsidRDefault="001E6DBF" w:rsidP="001E6DBF">
      <w:pPr>
        <w:spacing w:after="240" w:line="240" w:lineRule="auto"/>
        <w:rPr>
          <w:ins w:id="136" w:author="Unknown"/>
          <w:rFonts w:ascii="Trebuchet MS" w:eastAsia="Times New Roman" w:hAnsi="Trebuchet MS" w:cs="Times New Roman"/>
          <w:color w:val="000000"/>
          <w:sz w:val="24"/>
          <w:szCs w:val="24"/>
        </w:rPr>
      </w:pPr>
      <w:ins w:id="137"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w:t>
        </w:r>
        <w:r w:rsidR="00246464" w:rsidRPr="001E6DBF">
          <w:rPr>
            <w:rFonts w:ascii="Trebuchet MS" w:eastAsia="Times New Roman" w:hAnsi="Trebuchet MS" w:cs="Times New Roman"/>
            <w:color w:val="000000"/>
            <w:sz w:val="24"/>
            <w:szCs w:val="24"/>
          </w:rPr>
          <w:fldChar w:fldCharType="begin"/>
        </w:r>
        <w:r w:rsidRPr="001E6DBF">
          <w:rPr>
            <w:rFonts w:ascii="Trebuchet MS" w:eastAsia="Times New Roman" w:hAnsi="Trebuchet MS" w:cs="Times New Roman"/>
            <w:color w:val="000000"/>
            <w:sz w:val="24"/>
            <w:szCs w:val="24"/>
          </w:rPr>
          <w:instrText xml:space="preserve"> HYPERLINK "http://javarevisited.blogspot.com/2012/12/how-to-find-second-highest-or-maximum-salary-sql.html" </w:instrText>
        </w:r>
        <w:r w:rsidR="00246464" w:rsidRPr="001E6DBF">
          <w:rPr>
            <w:rFonts w:ascii="Trebuchet MS" w:eastAsia="Times New Roman" w:hAnsi="Trebuchet MS" w:cs="Times New Roman"/>
            <w:color w:val="000000"/>
            <w:sz w:val="24"/>
            <w:szCs w:val="24"/>
          </w:rPr>
          <w:fldChar w:fldCharType="separate"/>
        </w:r>
        <w:r w:rsidRPr="001E6DBF">
          <w:rPr>
            <w:rFonts w:ascii="Trebuchet MS" w:eastAsia="Times New Roman" w:hAnsi="Trebuchet MS" w:cs="Times New Roman"/>
            <w:color w:val="660099"/>
            <w:sz w:val="24"/>
            <w:szCs w:val="24"/>
            <w:u w:val="single"/>
          </w:rPr>
          <w:t>another example </w:t>
        </w:r>
        <w:r w:rsidR="00246464" w:rsidRPr="001E6DBF">
          <w:rPr>
            <w:rFonts w:ascii="Trebuchet MS" w:eastAsia="Times New Roman" w:hAnsi="Trebuchet MS" w:cs="Times New Roman"/>
            <w:color w:val="000000"/>
            <w:sz w:val="24"/>
            <w:szCs w:val="24"/>
          </w:rPr>
          <w:fldChar w:fldCharType="end"/>
        </w:r>
        <w:r w:rsidRPr="001E6DBF">
          <w:rPr>
            <w:rFonts w:ascii="Trebuchet MS" w:eastAsia="Times New Roman" w:hAnsi="Trebuchet MS" w:cs="Times New Roman"/>
            <w:color w:val="000000"/>
            <w:sz w:val="24"/>
            <w:szCs w:val="24"/>
          </w:rPr>
          <w:t xml:space="preserve">where we have used the TOP keyword to find the second highest salary in </w:t>
        </w:r>
        <w:r w:rsidRPr="005F7573">
          <w:rPr>
            <w:rFonts w:ascii="Trebuchet MS" w:eastAsia="Times New Roman" w:hAnsi="Trebuchet MS" w:cs="Times New Roman"/>
            <w:color w:val="000000"/>
            <w:sz w:val="24"/>
            <w:szCs w:val="24"/>
            <w:highlight w:val="yellow"/>
          </w:rPr>
          <w:t>Microsoft SQL SERVER 2008.</w:t>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38" w:author="Unknown"/>
          <w:rFonts w:ascii="Trebuchet MS" w:eastAsia="Times New Roman" w:hAnsi="Trebuchet MS" w:cs="Times New Roman"/>
          <w:b/>
          <w:bCs/>
          <w:color w:val="000000"/>
          <w:sz w:val="36"/>
          <w:szCs w:val="36"/>
        </w:rPr>
      </w:pPr>
      <w:ins w:id="139" w:author="Unknown">
        <w:r w:rsidRPr="00B44C68">
          <w:rPr>
            <w:rFonts w:ascii="Trebuchet MS" w:eastAsia="Times New Roman" w:hAnsi="Trebuchet MS" w:cs="Times New Roman"/>
            <w:b/>
            <w:bCs/>
            <w:color w:val="000000"/>
            <w:sz w:val="36"/>
            <w:szCs w:val="36"/>
            <w:highlight w:val="yellow"/>
            <w:u w:val="single"/>
          </w:rPr>
          <w:t xml:space="preserve">Nth maximum salary in </w:t>
        </w:r>
        <w:proofErr w:type="spellStart"/>
        <w:r w:rsidRPr="00B44C68">
          <w:rPr>
            <w:rFonts w:ascii="Trebuchet MS" w:eastAsia="Times New Roman" w:hAnsi="Trebuchet MS" w:cs="Times New Roman"/>
            <w:b/>
            <w:bCs/>
            <w:color w:val="000000"/>
            <w:sz w:val="36"/>
            <w:szCs w:val="36"/>
            <w:highlight w:val="yellow"/>
            <w:u w:val="single"/>
          </w:rPr>
          <w:t>MySQL</w:t>
        </w:r>
        <w:proofErr w:type="spellEnd"/>
        <w:r w:rsidRPr="00B44C68">
          <w:rPr>
            <w:rFonts w:ascii="Trebuchet MS" w:eastAsia="Times New Roman" w:hAnsi="Trebuchet MS" w:cs="Times New Roman"/>
            <w:b/>
            <w:bCs/>
            <w:color w:val="000000"/>
            <w:sz w:val="36"/>
            <w:szCs w:val="36"/>
            <w:highlight w:val="yellow"/>
            <w:u w:val="single"/>
          </w:rPr>
          <w:t xml:space="preserve"> using LIMIT keyword</w:t>
        </w:r>
      </w:ins>
      <w:r w:rsidR="00362CED">
        <w:rPr>
          <w:rFonts w:ascii="Trebuchet MS" w:eastAsia="Times New Roman" w:hAnsi="Trebuchet MS" w:cs="Times New Roman"/>
          <w:b/>
          <w:bCs/>
          <w:color w:val="000000"/>
          <w:sz w:val="36"/>
          <w:szCs w:val="36"/>
          <w:u w:val="single"/>
        </w:rPr>
        <w:t xml:space="preserve"> (IN SINGLE TABLE not Associate with any </w:t>
      </w:r>
      <w:proofErr w:type="gramStart"/>
      <w:r w:rsidR="00362CED">
        <w:rPr>
          <w:rFonts w:ascii="Trebuchet MS" w:eastAsia="Times New Roman" w:hAnsi="Trebuchet MS" w:cs="Times New Roman"/>
          <w:b/>
          <w:bCs/>
          <w:color w:val="000000"/>
          <w:sz w:val="36"/>
          <w:szCs w:val="36"/>
          <w:u w:val="single"/>
        </w:rPr>
        <w:t>Foreign</w:t>
      </w:r>
      <w:proofErr w:type="gramEnd"/>
      <w:r w:rsidR="00362CED">
        <w:rPr>
          <w:rFonts w:ascii="Trebuchet MS" w:eastAsia="Times New Roman" w:hAnsi="Trebuchet MS" w:cs="Times New Roman"/>
          <w:b/>
          <w:bCs/>
          <w:color w:val="000000"/>
          <w:sz w:val="36"/>
          <w:szCs w:val="36"/>
          <w:u w:val="single"/>
        </w:rPr>
        <w:t xml:space="preserve"> key)</w:t>
      </w:r>
    </w:p>
    <w:p w:rsidR="003B22A7" w:rsidRPr="003B22A7" w:rsidRDefault="001E6DBF" w:rsidP="003B22A7">
      <w:pPr>
        <w:spacing w:after="0" w:line="240" w:lineRule="auto"/>
        <w:rPr>
          <w:rFonts w:ascii="Trebuchet MS" w:eastAsia="Times New Roman" w:hAnsi="Trebuchet MS" w:cs="Times New Roman"/>
          <w:color w:val="000000"/>
          <w:sz w:val="24"/>
          <w:szCs w:val="24"/>
        </w:rPr>
      </w:pPr>
      <w:ins w:id="140" w:author="Unknown">
        <w:r w:rsidRPr="001E6DBF">
          <w:rPr>
            <w:rFonts w:ascii="Trebuchet MS" w:eastAsia="Times New Roman" w:hAnsi="Trebuchet MS" w:cs="Times New Roman"/>
            <w:color w:val="000000"/>
            <w:sz w:val="24"/>
            <w:szCs w:val="24"/>
          </w:rPr>
          <w:t xml:space="preserve">Similar to TOP,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also supports a LIMIT keyword, which provides pagination capability. You can find the 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using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3B22A7" w:rsidRDefault="003B22A7" w:rsidP="003B22A7">
      <w:pPr>
        <w:spacing w:after="0" w:line="240" w:lineRule="auto"/>
        <w:rPr>
          <w:rFonts w:ascii="Trebuchet MS" w:eastAsia="Times New Roman" w:hAnsi="Trebuchet MS" w:cs="Times New Roman"/>
          <w:color w:val="000000"/>
          <w:sz w:val="24"/>
          <w:szCs w:val="24"/>
        </w:rPr>
      </w:pPr>
    </w:p>
    <w:p w:rsidR="003B22A7" w:rsidRDefault="003B22A7" w:rsidP="003B22A7">
      <w:pPr>
        <w:spacing w:after="0" w:line="240" w:lineRule="auto"/>
        <w:rPr>
          <w:rFonts w:ascii="Trebuchet MS" w:eastAsia="Times New Roman" w:hAnsi="Trebuchet MS" w:cs="Times New Roman"/>
          <w:color w:val="000000"/>
          <w:sz w:val="24"/>
          <w:szCs w:val="24"/>
        </w:rPr>
      </w:pPr>
    </w:p>
    <w:p w:rsidR="003B22A7" w:rsidRPr="003B22A7" w:rsidRDefault="003B22A7" w:rsidP="003B22A7">
      <w:pPr>
        <w:spacing w:after="0" w:line="240" w:lineRule="auto"/>
        <w:rPr>
          <w:rFonts w:ascii="Trebuchet MS" w:eastAsia="Times New Roman" w:hAnsi="Trebuchet MS" w:cs="Times New Roman"/>
          <w:color w:val="000000"/>
          <w:sz w:val="24"/>
          <w:szCs w:val="24"/>
        </w:rPr>
      </w:pPr>
      <w:proofErr w:type="spellStart"/>
      <w:proofErr w:type="gramStart"/>
      <w:r w:rsidRPr="003B22A7">
        <w:rPr>
          <w:rFonts w:ascii="Trebuchet MS" w:eastAsia="Times New Roman" w:hAnsi="Trebuchet MS" w:cs="Times New Roman"/>
          <w:color w:val="000000"/>
          <w:sz w:val="24"/>
          <w:szCs w:val="24"/>
        </w:rPr>
        <w:t>mysql</w:t>
      </w:r>
      <w:proofErr w:type="spellEnd"/>
      <w:proofErr w:type="gramEnd"/>
      <w:r w:rsidRPr="003B22A7">
        <w:rPr>
          <w:rFonts w:ascii="Trebuchet MS" w:eastAsia="Times New Roman" w:hAnsi="Trebuchet MS" w:cs="Times New Roman"/>
          <w:color w:val="000000"/>
          <w:sz w:val="24"/>
          <w:szCs w:val="24"/>
        </w:rPr>
        <w:t>&gt; select * from DATA;</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xml:space="preserve">| </w:t>
      </w:r>
      <w:proofErr w:type="gramStart"/>
      <w:r w:rsidRPr="003B22A7">
        <w:rPr>
          <w:rFonts w:ascii="Trebuchet MS" w:eastAsia="Times New Roman" w:hAnsi="Trebuchet MS" w:cs="Times New Roman"/>
          <w:color w:val="000000"/>
          <w:sz w:val="24"/>
          <w:szCs w:val="24"/>
        </w:rPr>
        <w:t>ID  |</w:t>
      </w:r>
      <w:proofErr w:type="gramEnd"/>
      <w:r w:rsidRPr="003B22A7">
        <w:rPr>
          <w:rFonts w:ascii="Trebuchet MS" w:eastAsia="Times New Roman" w:hAnsi="Trebuchet MS" w:cs="Times New Roman"/>
          <w:color w:val="000000"/>
          <w:sz w:val="24"/>
          <w:szCs w:val="24"/>
        </w:rPr>
        <w:t xml:space="preserve"> SALARY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100 |   9000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101 |   6000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xml:space="preserve">| 102 </w:t>
      </w:r>
      <w:proofErr w:type="gramStart"/>
      <w:r w:rsidRPr="003B22A7">
        <w:rPr>
          <w:rFonts w:ascii="Trebuchet MS" w:eastAsia="Times New Roman" w:hAnsi="Trebuchet MS" w:cs="Times New Roman"/>
          <w:color w:val="000000"/>
          <w:sz w:val="24"/>
          <w:szCs w:val="24"/>
        </w:rPr>
        <w:t>|  18000</w:t>
      </w:r>
      <w:proofErr w:type="gramEnd"/>
      <w:r w:rsidRPr="003B22A7">
        <w:rPr>
          <w:rFonts w:ascii="Trebuchet MS" w:eastAsia="Times New Roman" w:hAnsi="Trebuchet MS" w:cs="Times New Roman"/>
          <w:color w:val="000000"/>
          <w:sz w:val="24"/>
          <w:szCs w:val="24"/>
        </w:rPr>
        <w:t xml:space="preserve">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103 |   8000 |</w:t>
      </w:r>
    </w:p>
    <w:p w:rsidR="003B22A7" w:rsidRPr="003B22A7" w:rsidRDefault="003B22A7" w:rsidP="003B22A7">
      <w:pPr>
        <w:spacing w:after="0" w:line="240" w:lineRule="auto"/>
        <w:rPr>
          <w:rFonts w:ascii="Trebuchet MS" w:eastAsia="Times New Roman" w:hAnsi="Trebuchet MS" w:cs="Times New Roman"/>
          <w:color w:val="000000"/>
          <w:sz w:val="24"/>
          <w:szCs w:val="24"/>
        </w:rPr>
      </w:pPr>
      <w:r w:rsidRPr="003B22A7">
        <w:rPr>
          <w:rFonts w:ascii="Trebuchet MS" w:eastAsia="Times New Roman" w:hAnsi="Trebuchet MS" w:cs="Times New Roman"/>
          <w:color w:val="000000"/>
          <w:sz w:val="24"/>
          <w:szCs w:val="24"/>
        </w:rPr>
        <w:t>| 104 |   4000 |</w:t>
      </w:r>
    </w:p>
    <w:p w:rsidR="00496FA3" w:rsidRPr="001E6DBF" w:rsidRDefault="00496FA3" w:rsidP="003B22A7">
      <w:pPr>
        <w:spacing w:after="0" w:line="240" w:lineRule="auto"/>
        <w:rPr>
          <w:ins w:id="141" w:author="Unknown"/>
          <w:rFonts w:ascii="Trebuchet MS" w:eastAsia="Times New Roman" w:hAnsi="Trebuchet MS" w:cs="Times New Roman"/>
          <w:color w:val="000000"/>
          <w:sz w:val="24"/>
          <w:szCs w:val="24"/>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Pr>
          <w:rFonts w:ascii="Consolas" w:eastAsia="Times New Roman" w:hAnsi="Consolas" w:cs="Consolas"/>
          <w:color w:val="2060A0"/>
        </w:rPr>
        <w:lastRenderedPageBreak/>
        <w:t>//3</w:t>
      </w:r>
      <w:r w:rsidRPr="003B22A7">
        <w:rPr>
          <w:rFonts w:ascii="Consolas" w:eastAsia="Times New Roman" w:hAnsi="Consolas" w:cs="Consolas"/>
          <w:color w:val="2060A0"/>
          <w:vertAlign w:val="superscript"/>
        </w:rPr>
        <w:t>rd</w:t>
      </w:r>
      <w:r>
        <w:rPr>
          <w:rFonts w:ascii="Consolas" w:eastAsia="Times New Roman" w:hAnsi="Consolas" w:cs="Consolas"/>
          <w:color w:val="2060A0"/>
        </w:rPr>
        <w:t xml:space="preserve"> Highest = N-1=2</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2,1;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103 |   8000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1 row in set (0.00 sec)</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0,1;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102 </w:t>
      </w:r>
      <w:proofErr w:type="gramStart"/>
      <w:r w:rsidRPr="003B22A7">
        <w:rPr>
          <w:rFonts w:ascii="Consolas" w:eastAsia="Times New Roman" w:hAnsi="Consolas" w:cs="Consolas"/>
          <w:color w:val="2060A0"/>
        </w:rPr>
        <w:t>|  18000</w:t>
      </w:r>
      <w:proofErr w:type="gramEnd"/>
      <w:r w:rsidRPr="003B22A7">
        <w:rPr>
          <w:rFonts w:ascii="Consolas" w:eastAsia="Times New Roman" w:hAnsi="Consolas" w:cs="Consolas"/>
          <w:color w:val="2060A0"/>
        </w:rPr>
        <w:t xml:space="preserve">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1 row in set (0.00 sec)</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proofErr w:type="spellStart"/>
      <w:proofErr w:type="gramStart"/>
      <w:r w:rsidRPr="003B22A7">
        <w:rPr>
          <w:rFonts w:ascii="Consolas" w:eastAsia="Times New Roman" w:hAnsi="Consolas" w:cs="Consolas"/>
          <w:color w:val="2060A0"/>
        </w:rPr>
        <w:t>mysql</w:t>
      </w:r>
      <w:proofErr w:type="spellEnd"/>
      <w:proofErr w:type="gramEnd"/>
      <w:r w:rsidRPr="003B22A7">
        <w:rPr>
          <w:rFonts w:ascii="Consolas" w:eastAsia="Times New Roman" w:hAnsi="Consolas" w:cs="Consolas"/>
          <w:color w:val="2060A0"/>
        </w:rPr>
        <w:t xml:space="preserve">&gt; select ID , salary from DATA order by salary </w:t>
      </w:r>
      <w:proofErr w:type="spellStart"/>
      <w:r w:rsidRPr="003B22A7">
        <w:rPr>
          <w:rFonts w:ascii="Consolas" w:eastAsia="Times New Roman" w:hAnsi="Consolas" w:cs="Consolas"/>
          <w:color w:val="2060A0"/>
        </w:rPr>
        <w:t>desc</w:t>
      </w:r>
      <w:proofErr w:type="spellEnd"/>
      <w:r w:rsidRPr="003B22A7">
        <w:rPr>
          <w:rFonts w:ascii="Consolas" w:eastAsia="Times New Roman" w:hAnsi="Consolas" w:cs="Consolas"/>
          <w:color w:val="2060A0"/>
        </w:rPr>
        <w:t xml:space="preserve"> Limit 1,1;</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xml:space="preserve">| </w:t>
      </w:r>
      <w:proofErr w:type="gramStart"/>
      <w:r w:rsidRPr="003B22A7">
        <w:rPr>
          <w:rFonts w:ascii="Consolas" w:eastAsia="Times New Roman" w:hAnsi="Consolas" w:cs="Consolas"/>
          <w:color w:val="2060A0"/>
        </w:rPr>
        <w:t>ID  |</w:t>
      </w:r>
      <w:proofErr w:type="gramEnd"/>
      <w:r w:rsidRPr="003B22A7">
        <w:rPr>
          <w:rFonts w:ascii="Consolas" w:eastAsia="Times New Roman" w:hAnsi="Consolas" w:cs="Consolas"/>
          <w:color w:val="2060A0"/>
        </w:rPr>
        <w:t xml:space="preserve"> salary |</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3B22A7" w:rsidRP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 100 |   9000 |</w:t>
      </w:r>
    </w:p>
    <w:p w:rsidR="003B22A7" w:rsidRDefault="003B22A7" w:rsidP="003B22A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060A0"/>
        </w:rPr>
      </w:pPr>
      <w:r w:rsidRPr="003B22A7">
        <w:rPr>
          <w:rFonts w:ascii="Consolas" w:eastAsia="Times New Roman" w:hAnsi="Consolas" w:cs="Consolas"/>
          <w:color w:val="2060A0"/>
        </w:rPr>
        <w:t>+-----+--------+</w:t>
      </w: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2" w:author="Unknown"/>
          <w:rFonts w:ascii="Consolas" w:eastAsia="Times New Roman" w:hAnsi="Consolas" w:cs="Consolas"/>
          <w:color w:val="000000"/>
        </w:rPr>
      </w:pPr>
      <w:ins w:id="14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ins>
    </w:p>
    <w:p w:rsidR="001E6DBF" w:rsidRPr="001E6DBF" w:rsidRDefault="001E6DBF" w:rsidP="001E6DBF">
      <w:pPr>
        <w:spacing w:after="0" w:line="240" w:lineRule="auto"/>
        <w:rPr>
          <w:ins w:id="144" w:author="Unknown"/>
          <w:rFonts w:ascii="Trebuchet MS" w:eastAsia="Times New Roman" w:hAnsi="Trebuchet MS" w:cs="Times New Roman"/>
          <w:color w:val="000000"/>
          <w:sz w:val="24"/>
          <w:szCs w:val="24"/>
        </w:rPr>
      </w:pPr>
      <w:ins w:id="145"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2nd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without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6" w:author="Unknown"/>
          <w:rFonts w:ascii="Consolas" w:eastAsia="Times New Roman" w:hAnsi="Consolas" w:cs="Consolas"/>
          <w:color w:val="000000"/>
        </w:rPr>
      </w:pPr>
      <w:ins w:id="14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1</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48" w:author="Unknown"/>
          <w:rFonts w:ascii="Consolas" w:eastAsia="Times New Roman" w:hAnsi="Consolas" w:cs="Consolas"/>
          <w:color w:val="000000"/>
        </w:rPr>
      </w:pPr>
      <w:proofErr w:type="gramStart"/>
      <w:ins w:id="149"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0" w:author="Unknown"/>
          <w:rFonts w:ascii="Consolas" w:eastAsia="Times New Roman" w:hAnsi="Consolas" w:cs="Consolas"/>
          <w:color w:val="000000"/>
        </w:rPr>
      </w:pPr>
      <w:ins w:id="151" w:author="Unknown">
        <w:r w:rsidRPr="001E6DBF">
          <w:rPr>
            <w:rFonts w:ascii="Consolas" w:eastAsia="Times New Roman" w:hAnsi="Consolas" w:cs="Consolas"/>
            <w:color w:val="0080A0"/>
          </w:rPr>
          <w:t>5000</w:t>
        </w:r>
      </w:ins>
    </w:p>
    <w:p w:rsidR="001E6DBF" w:rsidRPr="001E6DBF" w:rsidRDefault="001E6DBF" w:rsidP="001E6DBF">
      <w:pPr>
        <w:spacing w:after="0" w:line="240" w:lineRule="auto"/>
        <w:rPr>
          <w:ins w:id="152" w:author="Unknown"/>
          <w:rFonts w:ascii="Trebuchet MS" w:eastAsia="Times New Roman" w:hAnsi="Trebuchet MS" w:cs="Times New Roman"/>
          <w:color w:val="000000"/>
          <w:sz w:val="24"/>
          <w:szCs w:val="24"/>
        </w:rPr>
      </w:pPr>
      <w:ins w:id="153" w:author="Unknown">
        <w:r w:rsidRPr="001E6DBF">
          <w:rPr>
            <w:rFonts w:ascii="Trebuchet MS" w:eastAsia="Times New Roman" w:hAnsi="Trebuchet MS" w:cs="Times New Roman"/>
            <w:color w:val="000000"/>
            <w:sz w:val="24"/>
            <w:szCs w:val="24"/>
          </w:rPr>
          <w:br/>
          <w:t xml:space="preserve">3rd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4" w:author="Unknown"/>
          <w:rFonts w:ascii="Consolas" w:eastAsia="Times New Roman" w:hAnsi="Consolas" w:cs="Consolas"/>
          <w:color w:val="000000"/>
        </w:rPr>
      </w:pPr>
      <w:ins w:id="15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proofErr w:type="gramStart"/>
        <w:r w:rsidRPr="001E6DBF">
          <w:rPr>
            <w:rFonts w:ascii="Consolas" w:eastAsia="Times New Roman" w:hAnsi="Consolas" w:cs="Consolas"/>
            <w:color w:val="000000"/>
          </w:rPr>
          <w:t>,</w:t>
        </w:r>
        <w:r w:rsidRPr="001E6DBF">
          <w:rPr>
            <w:rFonts w:ascii="Consolas" w:eastAsia="Times New Roman" w:hAnsi="Consolas" w:cs="Consolas"/>
            <w:color w:val="0080A0"/>
          </w:rPr>
          <w:t>1</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6" w:author="Unknown"/>
          <w:rFonts w:ascii="Consolas" w:eastAsia="Times New Roman" w:hAnsi="Consolas" w:cs="Consolas"/>
          <w:color w:val="000000"/>
        </w:rPr>
      </w:pPr>
      <w:proofErr w:type="gramStart"/>
      <w:ins w:id="157" w:author="Unknown">
        <w:r w:rsidRPr="001E6DBF">
          <w:rPr>
            <w:rFonts w:ascii="Consolas" w:eastAsia="Times New Roman" w:hAnsi="Consolas" w:cs="Consolas"/>
            <w:color w:val="000000"/>
          </w:rPr>
          <w:t>salary</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58" w:author="Unknown"/>
          <w:rFonts w:ascii="Consolas" w:eastAsia="Times New Roman" w:hAnsi="Consolas" w:cs="Consolas"/>
          <w:color w:val="000000"/>
        </w:rPr>
      </w:pPr>
      <w:ins w:id="159" w:author="Unknown">
        <w:r w:rsidRPr="001E6DBF">
          <w:rPr>
            <w:rFonts w:ascii="Consolas" w:eastAsia="Times New Roman" w:hAnsi="Consolas" w:cs="Consolas"/>
            <w:color w:val="0080A0"/>
          </w:rPr>
          <w:lastRenderedPageBreak/>
          <w:t>4000</w:t>
        </w:r>
      </w:ins>
    </w:p>
    <w:p w:rsidR="001E6DBF" w:rsidRPr="001E6DBF" w:rsidRDefault="001E6DBF" w:rsidP="001E6DBF">
      <w:pPr>
        <w:spacing w:after="0" w:line="240" w:lineRule="auto"/>
        <w:rPr>
          <w:ins w:id="160" w:author="Unknown"/>
          <w:rFonts w:ascii="Trebuchet MS" w:eastAsia="Times New Roman" w:hAnsi="Trebuchet MS" w:cs="Times New Roman"/>
          <w:color w:val="000000"/>
          <w:sz w:val="24"/>
          <w:szCs w:val="24"/>
        </w:rPr>
      </w:pPr>
      <w:ins w:id="161" w:author="Unknown">
        <w:r w:rsidRPr="001E6DBF">
          <w:rPr>
            <w:rFonts w:ascii="Trebuchet MS" w:eastAsia="Times New Roman" w:hAnsi="Trebuchet MS" w:cs="Times New Roman"/>
            <w:color w:val="000000"/>
            <w:sz w:val="24"/>
            <w:szCs w:val="24"/>
          </w:rPr>
          <w:br/>
          <w:t xml:space="preserve">Nth highest salary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using LIMIT clause: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2" w:author="Unknown"/>
          <w:rFonts w:ascii="Consolas" w:eastAsia="Times New Roman" w:hAnsi="Consolas" w:cs="Consolas"/>
          <w:color w:val="000000"/>
        </w:rPr>
      </w:pPr>
      <w:ins w:id="163"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proofErr w:type="gramStart"/>
        <w:r w:rsidRPr="001E6DBF">
          <w:rPr>
            <w:rFonts w:ascii="Consolas" w:eastAsia="Times New Roman" w:hAnsi="Consolas" w:cs="Consolas"/>
            <w:color w:val="000000"/>
          </w:rPr>
          <w:t xml:space="preserve">Employee  </w:t>
        </w:r>
        <w:r w:rsidRPr="001E6DBF">
          <w:rPr>
            <w:rFonts w:ascii="Consolas" w:eastAsia="Times New Roman" w:hAnsi="Consolas" w:cs="Consolas"/>
            <w:color w:val="2060A0"/>
          </w:rPr>
          <w:t>ORDER</w:t>
        </w:r>
        <w:proofErr w:type="gramEnd"/>
        <w:r w:rsidRPr="001E6DBF">
          <w:rPr>
            <w:rFonts w:ascii="Consolas" w:eastAsia="Times New Roman" w:hAnsi="Consolas" w:cs="Consolas"/>
            <w:color w:val="2060A0"/>
          </w:rPr>
          <w:t xml:space="preserve">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LIMIT</w:t>
        </w:r>
        <w:r w:rsidRPr="001E6DBF">
          <w:rPr>
            <w:rFonts w:ascii="Consolas" w:eastAsia="Times New Roman" w:hAnsi="Consolas" w:cs="Consolas"/>
            <w:color w:val="000000"/>
          </w:rPr>
          <w:t xml:space="preserve"> n</w:t>
        </w:r>
        <w:r w:rsidRPr="001E6DBF">
          <w:rPr>
            <w:rFonts w:ascii="Consolas" w:eastAsia="Times New Roman" w:hAnsi="Consolas" w:cs="Consolas"/>
            <w:color w:val="2060A0"/>
          </w:rPr>
          <w:t>-</w:t>
        </w:r>
        <w:r w:rsidRPr="001E6DBF">
          <w:rPr>
            <w:rFonts w:ascii="Consolas" w:eastAsia="Times New Roman" w:hAnsi="Consolas" w:cs="Consolas"/>
            <w:color w:val="0080A0"/>
          </w:rPr>
          <w:t>1</w:t>
        </w:r>
        <w:r w:rsidRPr="001E6DBF">
          <w:rPr>
            <w:rFonts w:ascii="Consolas" w:eastAsia="Times New Roman" w:hAnsi="Consolas" w:cs="Consolas"/>
            <w:color w:val="000000"/>
          </w:rPr>
          <w:t>,</w:t>
        </w:r>
        <w:r w:rsidRPr="001E6DBF">
          <w:rPr>
            <w:rFonts w:ascii="Consolas" w:eastAsia="Times New Roman" w:hAnsi="Consolas" w:cs="Consolas"/>
            <w:color w:val="0080A0"/>
          </w:rPr>
          <w:t>1</w:t>
        </w:r>
      </w:ins>
    </w:p>
    <w:p w:rsidR="001E6DBF" w:rsidRPr="001E6DBF" w:rsidRDefault="001E6DBF" w:rsidP="001E6DBF">
      <w:pPr>
        <w:spacing w:after="240" w:line="240" w:lineRule="auto"/>
        <w:rPr>
          <w:ins w:id="164" w:author="Unknown"/>
          <w:rFonts w:ascii="Trebuchet MS" w:eastAsia="Times New Roman" w:hAnsi="Trebuchet MS" w:cs="Times New Roman"/>
          <w:color w:val="000000"/>
          <w:sz w:val="24"/>
          <w:szCs w:val="24"/>
        </w:rPr>
      </w:pPr>
      <w:ins w:id="165"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b/>
            <w:bCs/>
            <w:color w:val="000000"/>
            <w:sz w:val="24"/>
            <w:szCs w:val="24"/>
          </w:rPr>
          <w:t>Explanation :</w:t>
        </w:r>
        <w:proofErr w:type="gramEnd"/>
        <w:r w:rsidRPr="001E6DBF">
          <w:rPr>
            <w:rFonts w:ascii="Trebuchet MS" w:eastAsia="Times New Roman" w:hAnsi="Trebuchet MS" w:cs="Times New Roman"/>
            <w:color w:val="000000"/>
            <w:sz w:val="24"/>
            <w:szCs w:val="24"/>
          </w:rPr>
          <w:br/>
          <w:t xml:space="preserve">The benefit of this approach is that it's faster than correlated query approach but its vendor dependent. This solution will only work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database.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pacing w:before="100" w:beforeAutospacing="1" w:after="100" w:afterAutospacing="1" w:line="240" w:lineRule="auto"/>
        <w:outlineLvl w:val="1"/>
        <w:rPr>
          <w:ins w:id="166" w:author="Unknown"/>
          <w:rFonts w:ascii="Trebuchet MS" w:eastAsia="Times New Roman" w:hAnsi="Trebuchet MS" w:cs="Times New Roman"/>
          <w:b/>
          <w:bCs/>
          <w:color w:val="000000"/>
          <w:sz w:val="36"/>
          <w:szCs w:val="36"/>
        </w:rPr>
      </w:pPr>
      <w:ins w:id="167" w:author="Unknown">
        <w:r w:rsidRPr="00384E9B">
          <w:rPr>
            <w:rFonts w:ascii="Trebuchet MS" w:eastAsia="Times New Roman" w:hAnsi="Trebuchet MS" w:cs="Times New Roman"/>
            <w:b/>
            <w:bCs/>
            <w:color w:val="000000"/>
            <w:sz w:val="36"/>
            <w:szCs w:val="36"/>
            <w:highlight w:val="yellow"/>
            <w:u w:val="single"/>
          </w:rPr>
          <w:t>Nth highest salary in Oracle using ROW_</w:t>
        </w:r>
        <w:proofErr w:type="gramStart"/>
        <w:r w:rsidRPr="00384E9B">
          <w:rPr>
            <w:rFonts w:ascii="Trebuchet MS" w:eastAsia="Times New Roman" w:hAnsi="Trebuchet MS" w:cs="Times New Roman"/>
            <w:b/>
            <w:bCs/>
            <w:color w:val="000000"/>
            <w:sz w:val="36"/>
            <w:szCs w:val="36"/>
            <w:highlight w:val="yellow"/>
            <w:u w:val="single"/>
          </w:rPr>
          <w:t>NUMBER(</w:t>
        </w:r>
        <w:proofErr w:type="gramEnd"/>
        <w:r w:rsidRPr="00384E9B">
          <w:rPr>
            <w:rFonts w:ascii="Trebuchet MS" w:eastAsia="Times New Roman" w:hAnsi="Trebuchet MS" w:cs="Times New Roman"/>
            <w:b/>
            <w:bCs/>
            <w:color w:val="000000"/>
            <w:sz w:val="36"/>
            <w:szCs w:val="36"/>
            <w:highlight w:val="yellow"/>
            <w:u w:val="single"/>
          </w:rPr>
          <w:t>) function</w:t>
        </w:r>
      </w:ins>
    </w:p>
    <w:p w:rsidR="001E6DBF" w:rsidRPr="001E6DBF" w:rsidRDefault="001E6DBF" w:rsidP="001E6DBF">
      <w:pPr>
        <w:spacing w:after="0" w:line="240" w:lineRule="auto"/>
        <w:rPr>
          <w:ins w:id="168" w:author="Unknown"/>
          <w:rFonts w:ascii="Trebuchet MS" w:eastAsia="Times New Roman" w:hAnsi="Trebuchet MS" w:cs="Times New Roman"/>
          <w:color w:val="000000"/>
          <w:sz w:val="24"/>
          <w:szCs w:val="24"/>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69" w:author="Unknown"/>
          <w:rFonts w:ascii="Consolas" w:eastAsia="Times New Roman" w:hAnsi="Consolas" w:cs="Consolas"/>
          <w:color w:val="000000"/>
        </w:rPr>
      </w:pPr>
      <w:ins w:id="170" w:author="Unknown">
        <w:r w:rsidRPr="00C95B21">
          <w:rPr>
            <w:rFonts w:ascii="Consolas" w:eastAsia="Times New Roman" w:hAnsi="Consolas" w:cs="Consolas"/>
            <w:color w:val="2060A0"/>
            <w:highlight w:val="yellow"/>
          </w:rPr>
          <w:t>SELECT</w:t>
        </w:r>
        <w:r w:rsidRPr="00C95B21">
          <w:rPr>
            <w:rFonts w:ascii="Consolas" w:eastAsia="Times New Roman" w:hAnsi="Consolas" w:cs="Consolas"/>
            <w:color w:val="000000"/>
            <w:highlight w:val="yellow"/>
          </w:rPr>
          <w:t xml:space="preserve"> </w:t>
        </w:r>
        <w:r w:rsidRPr="00C95B21">
          <w:rPr>
            <w:rFonts w:ascii="Consolas" w:eastAsia="Times New Roman" w:hAnsi="Consolas" w:cs="Consolas"/>
            <w:color w:val="2060A0"/>
            <w:highlight w:val="yellow"/>
          </w:rPr>
          <w:t>*</w:t>
        </w:r>
        <w:r w:rsidRPr="00C95B21">
          <w:rPr>
            <w:rFonts w:ascii="Consolas" w:eastAsia="Times New Roman" w:hAnsi="Consolas" w:cs="Consolas"/>
            <w:color w:val="000000"/>
            <w:highlight w:val="yellow"/>
          </w:rPr>
          <w:t xml:space="preserve"> </w:t>
        </w:r>
        <w:r w:rsidRPr="00C95B21">
          <w:rPr>
            <w:rFonts w:ascii="Consolas" w:eastAsia="Times New Roman" w:hAnsi="Consolas" w:cs="Consolas"/>
            <w:color w:val="2060A0"/>
            <w:highlight w:val="yellow"/>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1" w:author="Unknown"/>
          <w:rFonts w:ascii="Consolas" w:eastAsia="Times New Roman" w:hAnsi="Consolas" w:cs="Consolas"/>
          <w:color w:val="000000"/>
        </w:rPr>
      </w:pPr>
      <w:ins w:id="172"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3" w:author="Unknown"/>
          <w:rFonts w:ascii="Consolas" w:eastAsia="Times New Roman" w:hAnsi="Consolas" w:cs="Consolas"/>
          <w:color w:val="000000"/>
        </w:rPr>
      </w:pPr>
      <w:ins w:id="174"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xml:space="preserve">) </w:t>
        </w:r>
        <w:r w:rsidRPr="0076648F">
          <w:rPr>
            <w:rFonts w:ascii="Consolas" w:eastAsia="Times New Roman" w:hAnsi="Consolas" w:cs="Consolas"/>
            <w:color w:val="000000"/>
            <w:highlight w:val="yellow"/>
          </w:rPr>
          <w:t>OVER</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5" w:author="Unknown"/>
          <w:rFonts w:ascii="Consolas" w:eastAsia="Times New Roman" w:hAnsi="Consolas" w:cs="Consolas"/>
          <w:color w:val="000000"/>
        </w:rPr>
      </w:pPr>
      <w:ins w:id="176"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7" w:author="Unknown"/>
          <w:rFonts w:ascii="Consolas" w:eastAsia="Times New Roman" w:hAnsi="Consolas" w:cs="Consolas"/>
          <w:color w:val="000000"/>
        </w:rPr>
      </w:pPr>
      <w:ins w:id="178"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79" w:author="Unknown"/>
          <w:rFonts w:ascii="Consolas" w:eastAsia="Times New Roman" w:hAnsi="Consolas" w:cs="Consolas"/>
          <w:color w:val="000000"/>
        </w:rPr>
      </w:pPr>
      <w:ins w:id="180"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N; </w:t>
        </w:r>
        <w:r w:rsidRPr="001E6DBF">
          <w:rPr>
            <w:rFonts w:ascii="Consolas" w:eastAsia="Times New Roman" w:hAnsi="Consolas" w:cs="Consolas"/>
            <w:color w:val="406040"/>
          </w:rPr>
          <w:t>/*N is the nth highest salary*/</w:t>
        </w:r>
      </w:ins>
    </w:p>
    <w:p w:rsidR="001E6DBF" w:rsidRPr="001E6DBF" w:rsidRDefault="001E6DBF" w:rsidP="001E6DBF">
      <w:pPr>
        <w:spacing w:after="0" w:line="240" w:lineRule="auto"/>
        <w:rPr>
          <w:ins w:id="181" w:author="Unknown"/>
          <w:rFonts w:ascii="Trebuchet MS" w:eastAsia="Times New Roman" w:hAnsi="Trebuchet MS" w:cs="Times New Roman"/>
          <w:color w:val="000000"/>
          <w:sz w:val="24"/>
          <w:szCs w:val="24"/>
        </w:rPr>
      </w:pPr>
      <w:ins w:id="182"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Here is the </w:t>
        </w:r>
        <w:r w:rsidR="00246464" w:rsidRPr="0076648F">
          <w:rPr>
            <w:rFonts w:ascii="Trebuchet MS" w:eastAsia="Times New Roman" w:hAnsi="Trebuchet MS" w:cs="Times New Roman"/>
            <w:color w:val="000000"/>
            <w:sz w:val="24"/>
            <w:szCs w:val="24"/>
            <w:highlight w:val="yellow"/>
          </w:rPr>
          <w:fldChar w:fldCharType="begin"/>
        </w:r>
        <w:r w:rsidRPr="0076648F">
          <w:rPr>
            <w:rFonts w:ascii="Trebuchet MS" w:eastAsia="Times New Roman" w:hAnsi="Trebuchet MS" w:cs="Times New Roman"/>
            <w:color w:val="000000"/>
            <w:sz w:val="24"/>
            <w:szCs w:val="24"/>
            <w:highlight w:val="yellow"/>
          </w:rPr>
          <w:instrText xml:space="preserve"> HYPERLINK "http://javarevisited.blogspot.com/2015/11/2nd-highest-salary-in-oracle-using-rownumber-rank-example.html" </w:instrText>
        </w:r>
        <w:r w:rsidR="00246464" w:rsidRPr="0076648F">
          <w:rPr>
            <w:rFonts w:ascii="Trebuchet MS" w:eastAsia="Times New Roman" w:hAnsi="Trebuchet MS" w:cs="Times New Roman"/>
            <w:color w:val="000000"/>
            <w:sz w:val="24"/>
            <w:szCs w:val="24"/>
            <w:highlight w:val="yellow"/>
          </w:rPr>
          <w:fldChar w:fldCharType="separate"/>
        </w:r>
        <w:r w:rsidRPr="0076648F">
          <w:rPr>
            <w:rFonts w:ascii="Trebuchet MS" w:eastAsia="Times New Roman" w:hAnsi="Trebuchet MS" w:cs="Times New Roman"/>
            <w:color w:val="660099"/>
            <w:sz w:val="24"/>
            <w:szCs w:val="24"/>
            <w:highlight w:val="yellow"/>
            <w:u w:val="single"/>
          </w:rPr>
          <w:t>2nd highest salary in Oracle using ROW_</w:t>
        </w:r>
        <w:proofErr w:type="gramStart"/>
        <w:r w:rsidRPr="0076648F">
          <w:rPr>
            <w:rFonts w:ascii="Trebuchet MS" w:eastAsia="Times New Roman" w:hAnsi="Trebuchet MS" w:cs="Times New Roman"/>
            <w:color w:val="660099"/>
            <w:sz w:val="24"/>
            <w:szCs w:val="24"/>
            <w:highlight w:val="yellow"/>
            <w:u w:val="single"/>
          </w:rPr>
          <w:t>NUMBER(</w:t>
        </w:r>
        <w:proofErr w:type="gramEnd"/>
        <w:r w:rsidRPr="0076648F">
          <w:rPr>
            <w:rFonts w:ascii="Trebuchet MS" w:eastAsia="Times New Roman" w:hAnsi="Trebuchet MS" w:cs="Times New Roman"/>
            <w:color w:val="660099"/>
            <w:sz w:val="24"/>
            <w:szCs w:val="24"/>
            <w:highlight w:val="yellow"/>
            <w:u w:val="single"/>
          </w:rPr>
          <w:t>)</w:t>
        </w:r>
        <w:r w:rsidR="00246464" w:rsidRPr="0076648F">
          <w:rPr>
            <w:rFonts w:ascii="Trebuchet MS" w:eastAsia="Times New Roman" w:hAnsi="Trebuchet MS" w:cs="Times New Roman"/>
            <w:color w:val="000000"/>
            <w:sz w:val="24"/>
            <w:szCs w:val="24"/>
            <w:highlight w:val="yellow"/>
          </w:rPr>
          <w:fldChar w:fldCharType="end"/>
        </w:r>
        <w:r w:rsidRPr="0076648F">
          <w:rPr>
            <w:rFonts w:ascii="Trebuchet MS" w:eastAsia="Times New Roman" w:hAnsi="Trebuchet MS" w:cs="Times New Roman"/>
            <w:color w:val="000000"/>
            <w:sz w:val="24"/>
            <w:szCs w:val="24"/>
            <w:highlight w:val="yellow"/>
          </w:rPr>
          <w:t> window function:</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3" w:author="Unknown"/>
          <w:rFonts w:ascii="Consolas" w:eastAsia="Times New Roman" w:hAnsi="Consolas" w:cs="Consolas"/>
          <w:color w:val="000000"/>
        </w:rPr>
      </w:pPr>
      <w:ins w:id="184"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5" w:author="Unknown"/>
          <w:rFonts w:ascii="Consolas" w:eastAsia="Times New Roman" w:hAnsi="Consolas" w:cs="Consolas"/>
          <w:color w:val="000000"/>
        </w:rPr>
      </w:pPr>
      <w:ins w:id="186"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7" w:author="Unknown"/>
          <w:rFonts w:ascii="Consolas" w:eastAsia="Times New Roman" w:hAnsi="Consolas" w:cs="Consolas"/>
          <w:color w:val="000000"/>
        </w:rPr>
      </w:pPr>
      <w:ins w:id="188"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89" w:author="Unknown"/>
          <w:rFonts w:ascii="Consolas" w:eastAsia="Times New Roman" w:hAnsi="Consolas" w:cs="Consolas"/>
          <w:color w:val="000000"/>
        </w:rPr>
      </w:pPr>
      <w:ins w:id="190"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1" w:author="Unknown"/>
          <w:rFonts w:ascii="Consolas" w:eastAsia="Times New Roman" w:hAnsi="Consolas" w:cs="Consolas"/>
          <w:color w:val="000000"/>
        </w:rPr>
      </w:pPr>
      <w:ins w:id="192"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3" w:author="Unknown"/>
          <w:rFonts w:ascii="Consolas" w:eastAsia="Times New Roman" w:hAnsi="Consolas" w:cs="Consolas"/>
          <w:color w:val="000000"/>
        </w:rPr>
      </w:pPr>
      <w:ins w:id="194"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5"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6" w:author="Unknown"/>
          <w:rFonts w:ascii="Consolas" w:eastAsia="Times New Roman" w:hAnsi="Consolas" w:cs="Consolas"/>
          <w:color w:val="000000"/>
        </w:rPr>
      </w:pPr>
      <w:ins w:id="197" w:author="Unknown">
        <w:r w:rsidRPr="001E6DBF">
          <w:rPr>
            <w:rFonts w:ascii="Consolas" w:eastAsia="Times New Roman" w:hAnsi="Consolas" w:cs="Consolas"/>
            <w:color w:val="000000"/>
          </w:rPr>
          <w:t>Output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198" w:author="Unknown"/>
          <w:rFonts w:ascii="Consolas" w:eastAsia="Times New Roman" w:hAnsi="Consolas" w:cs="Consolas"/>
          <w:color w:val="000000"/>
        </w:rPr>
      </w:pPr>
      <w:ins w:id="199"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0" w:author="Unknown"/>
          <w:rFonts w:ascii="Consolas" w:eastAsia="Times New Roman" w:hAnsi="Consolas" w:cs="Consolas"/>
          <w:color w:val="000000"/>
        </w:rPr>
      </w:pPr>
      <w:ins w:id="201" w:author="Unknown">
        <w:r w:rsidRPr="001E6DBF">
          <w:rPr>
            <w:rFonts w:ascii="Consolas" w:eastAsia="Times New Roman" w:hAnsi="Consolas" w:cs="Consolas"/>
            <w:color w:val="000000"/>
          </w:rPr>
          <w:t xml:space="preserve">Peter   </w:t>
        </w:r>
        <w:r w:rsidRPr="001E6DBF">
          <w:rPr>
            <w:rFonts w:ascii="Consolas" w:eastAsia="Times New Roman" w:hAnsi="Consolas" w:cs="Consolas"/>
            <w:color w:val="0080A0"/>
          </w:rPr>
          <w:t>5000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2</w:t>
        </w:r>
      </w:ins>
    </w:p>
    <w:p w:rsidR="001E6DBF" w:rsidRPr="001E6DBF" w:rsidRDefault="001E6DBF" w:rsidP="001E6DBF">
      <w:pPr>
        <w:spacing w:after="0" w:line="240" w:lineRule="auto"/>
        <w:rPr>
          <w:ins w:id="202" w:author="Unknown"/>
          <w:rFonts w:ascii="Trebuchet MS" w:eastAsia="Times New Roman" w:hAnsi="Trebuchet MS" w:cs="Times New Roman"/>
          <w:color w:val="000000"/>
          <w:sz w:val="24"/>
          <w:szCs w:val="24"/>
        </w:rPr>
      </w:pPr>
      <w:ins w:id="203" w:author="Unknown">
        <w:r w:rsidRPr="001E6DBF">
          <w:rPr>
            <w:rFonts w:ascii="Trebuchet MS" w:eastAsia="Times New Roman" w:hAnsi="Trebuchet MS" w:cs="Times New Roman"/>
            <w:color w:val="000000"/>
            <w:sz w:val="24"/>
            <w:szCs w:val="24"/>
          </w:rPr>
          <w:br/>
        </w:r>
        <w:proofErr w:type="gramStart"/>
        <w:r w:rsidRPr="001E6DBF">
          <w:rPr>
            <w:rFonts w:ascii="Trebuchet MS" w:eastAsia="Times New Roman" w:hAnsi="Trebuchet MS" w:cs="Times New Roman"/>
            <w:color w:val="000000"/>
            <w:sz w:val="24"/>
            <w:szCs w:val="24"/>
          </w:rPr>
          <w:t>and</w:t>
        </w:r>
        <w:proofErr w:type="gramEnd"/>
        <w:r w:rsidRPr="001E6DBF">
          <w:rPr>
            <w:rFonts w:ascii="Trebuchet MS" w:eastAsia="Times New Roman" w:hAnsi="Trebuchet MS" w:cs="Times New Roman"/>
            <w:color w:val="000000"/>
            <w:sz w:val="24"/>
            <w:szCs w:val="24"/>
          </w:rPr>
          <w:t xml:space="preserve"> here is 3rd highest salary in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lastRenderedPageBreak/>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4" w:author="Unknown"/>
          <w:rFonts w:ascii="Consolas" w:eastAsia="Times New Roman" w:hAnsi="Consolas" w:cs="Consolas"/>
          <w:color w:val="000000"/>
        </w:rPr>
      </w:pPr>
      <w:ins w:id="205"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6" w:author="Unknown"/>
          <w:rFonts w:ascii="Consolas" w:eastAsia="Times New Roman" w:hAnsi="Consolas" w:cs="Consolas"/>
          <w:color w:val="000000"/>
        </w:rPr>
      </w:pPr>
      <w:ins w:id="207"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08" w:author="Unknown"/>
          <w:rFonts w:ascii="Consolas" w:eastAsia="Times New Roman" w:hAnsi="Consolas" w:cs="Consolas"/>
          <w:color w:val="000000"/>
        </w:rPr>
      </w:pPr>
      <w:ins w:id="209"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0" w:author="Unknown"/>
          <w:rFonts w:ascii="Consolas" w:eastAsia="Times New Roman" w:hAnsi="Consolas" w:cs="Consolas"/>
          <w:color w:val="000000"/>
        </w:rPr>
      </w:pPr>
      <w:ins w:id="211"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2" w:author="Unknown"/>
          <w:rFonts w:ascii="Consolas" w:eastAsia="Times New Roman" w:hAnsi="Consolas" w:cs="Consolas"/>
          <w:color w:val="000000"/>
        </w:rPr>
      </w:pPr>
      <w:ins w:id="213"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4" w:author="Unknown"/>
          <w:rFonts w:ascii="Consolas" w:eastAsia="Times New Roman" w:hAnsi="Consolas" w:cs="Consolas"/>
          <w:color w:val="000000"/>
        </w:rPr>
      </w:pPr>
      <w:ins w:id="215"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3</w:t>
        </w:r>
        <w:r w:rsidRPr="001E6DBF">
          <w:rPr>
            <w:rFonts w:ascii="Consolas" w:eastAsia="Times New Roman" w:hAnsi="Consolas" w:cs="Consolas"/>
            <w:color w:val="000000"/>
          </w:rPr>
          <w:t xml:space="preserve">; </w:t>
        </w:r>
      </w:ins>
    </w:p>
    <w:p w:rsidR="001E6DBF" w:rsidRPr="001E6DBF" w:rsidRDefault="001E6DBF" w:rsidP="001E6DBF">
      <w:pPr>
        <w:spacing w:after="0" w:line="240" w:lineRule="auto"/>
        <w:rPr>
          <w:ins w:id="216" w:author="Unknown"/>
          <w:rFonts w:ascii="Trebuchet MS" w:eastAsia="Times New Roman" w:hAnsi="Trebuchet MS" w:cs="Times New Roman"/>
          <w:color w:val="000000"/>
          <w:sz w:val="24"/>
          <w:szCs w:val="24"/>
        </w:rPr>
      </w:pPr>
      <w:ins w:id="217" w:author="Unknown">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 xml:space="preserve">By the above code has a problem. It is not handling duplicate salaries properly. For example, in our table we have two employees with salary 3000, that's our 4th highest salary, but above code will print the same salary, albeit </w:t>
        </w:r>
        <w:proofErr w:type="gramStart"/>
        <w:r w:rsidRPr="001E6DBF">
          <w:rPr>
            <w:rFonts w:ascii="Trebuchet MS" w:eastAsia="Times New Roman" w:hAnsi="Trebuchet MS" w:cs="Times New Roman"/>
            <w:color w:val="000000"/>
            <w:sz w:val="24"/>
            <w:szCs w:val="24"/>
          </w:rPr>
          <w:t>different</w:t>
        </w:r>
        <w:proofErr w:type="gramEnd"/>
        <w:r w:rsidRPr="001E6DBF">
          <w:rPr>
            <w:rFonts w:ascii="Trebuchet MS" w:eastAsia="Times New Roman" w:hAnsi="Trebuchet MS" w:cs="Times New Roman"/>
            <w:color w:val="000000"/>
            <w:sz w:val="24"/>
            <w:szCs w:val="24"/>
          </w:rPr>
          <w:t xml:space="preserve"> employee for both 4th and 5th maximum as shown below:</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18" w:author="Unknown"/>
          <w:rFonts w:ascii="Consolas" w:eastAsia="Times New Roman" w:hAnsi="Consolas" w:cs="Consolas"/>
          <w:color w:val="000000"/>
        </w:rPr>
      </w:pPr>
      <w:ins w:id="219"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2060A0"/>
          </w:rPr>
          <w:t>FROM</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0" w:author="Unknown"/>
          <w:rFonts w:ascii="Consolas" w:eastAsia="Times New Roman" w:hAnsi="Consolas" w:cs="Consolas"/>
          <w:color w:val="000000"/>
        </w:rPr>
      </w:pPr>
      <w:ins w:id="221" w:author="Unknown">
        <w:r w:rsidRPr="001E6DBF">
          <w:rPr>
            <w:rFonts w:ascii="Consolas" w:eastAsia="Times New Roman" w:hAnsi="Consolas" w:cs="Consolas"/>
            <w:color w:val="2060A0"/>
          </w:rPr>
          <w:t>SELECT</w:t>
        </w:r>
        <w:r w:rsidRPr="001E6DBF">
          <w:rPr>
            <w:rFonts w:ascii="Consolas" w:eastAsia="Times New Roman" w:hAnsi="Consolas" w:cs="Consolas"/>
            <w:color w:val="000000"/>
          </w:rPr>
          <w:t xml:space="preserve"> e.</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2" w:author="Unknown"/>
          <w:rFonts w:ascii="Consolas" w:eastAsia="Times New Roman" w:hAnsi="Consolas" w:cs="Consolas"/>
          <w:color w:val="000000"/>
        </w:rPr>
      </w:pPr>
      <w:ins w:id="223" w:author="Unknown">
        <w:r w:rsidRPr="001E6DBF">
          <w:rPr>
            <w:rFonts w:ascii="Consolas" w:eastAsia="Times New Roman" w:hAnsi="Consolas" w:cs="Consolas"/>
            <w:color w:val="000000"/>
          </w:rPr>
          <w:t>ROW_</w:t>
        </w:r>
        <w:proofErr w:type="gramStart"/>
        <w:r w:rsidRPr="001E6DBF">
          <w:rPr>
            <w:rFonts w:ascii="Consolas" w:eastAsia="Times New Roman" w:hAnsi="Consolas" w:cs="Consolas"/>
            <w:color w:val="000000"/>
          </w:rPr>
          <w:t>NUMBER(</w:t>
        </w:r>
        <w:proofErr w:type="gramEnd"/>
        <w:r w:rsidRPr="001E6DBF">
          <w:rPr>
            <w:rFonts w:ascii="Consolas" w:eastAsia="Times New Roman" w:hAnsi="Consolas" w:cs="Consolas"/>
            <w:color w:val="000000"/>
          </w:rPr>
          <w:t>) OVER (</w:t>
        </w:r>
        <w:r w:rsidRPr="001E6DBF">
          <w:rPr>
            <w:rFonts w:ascii="Consolas" w:eastAsia="Times New Roman" w:hAnsi="Consolas" w:cs="Consolas"/>
            <w:color w:val="2060A0"/>
          </w:rPr>
          <w:t>ORDER BY</w:t>
        </w:r>
        <w:r w:rsidRPr="001E6DBF">
          <w:rPr>
            <w:rFonts w:ascii="Consolas" w:eastAsia="Times New Roman" w:hAnsi="Consolas" w:cs="Consolas"/>
            <w:color w:val="000000"/>
          </w:rPr>
          <w:t xml:space="preserve"> salary </w:t>
        </w:r>
        <w:r w:rsidRPr="001E6DBF">
          <w:rPr>
            <w:rFonts w:ascii="Consolas" w:eastAsia="Times New Roman" w:hAnsi="Consolas" w:cs="Consolas"/>
            <w:color w:val="2060A0"/>
          </w:rPr>
          <w:t>DESC</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4" w:author="Unknown"/>
          <w:rFonts w:ascii="Consolas" w:eastAsia="Times New Roman" w:hAnsi="Consolas" w:cs="Consolas"/>
          <w:color w:val="000000"/>
        </w:rPr>
      </w:pPr>
      <w:ins w:id="225" w:author="Unknown">
        <w:r w:rsidRPr="001E6DBF">
          <w:rPr>
            <w:rFonts w:ascii="Consolas" w:eastAsia="Times New Roman" w:hAnsi="Consolas" w:cs="Consolas"/>
            <w:color w:val="2060A0"/>
          </w:rPr>
          <w:t>FROM</w:t>
        </w:r>
        <w:r w:rsidRPr="001E6DBF">
          <w:rPr>
            <w:rFonts w:ascii="Consolas" w:eastAsia="Times New Roman" w:hAnsi="Consolas" w:cs="Consolas"/>
            <w:color w:val="000000"/>
          </w:rPr>
          <w:t xml:space="preserve"> Employee e</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6" w:author="Unknown"/>
          <w:rFonts w:ascii="Consolas" w:eastAsia="Times New Roman" w:hAnsi="Consolas" w:cs="Consolas"/>
          <w:color w:val="000000"/>
        </w:rPr>
      </w:pPr>
      <w:ins w:id="227" w:author="Unknown">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28" w:author="Unknown"/>
          <w:rFonts w:ascii="Consolas" w:eastAsia="Times New Roman" w:hAnsi="Consolas" w:cs="Consolas"/>
          <w:color w:val="000000"/>
        </w:rPr>
      </w:pPr>
      <w:ins w:id="229" w:author="Unknown">
        <w:r w:rsidRPr="001E6DBF">
          <w:rPr>
            <w:rFonts w:ascii="Consolas" w:eastAsia="Times New Roman" w:hAnsi="Consolas" w:cs="Consolas"/>
            <w:color w:val="2060A0"/>
          </w:rPr>
          <w:t>WHERE</w:t>
        </w:r>
        <w:r w:rsidRPr="001E6DBF">
          <w:rPr>
            <w:rFonts w:ascii="Consolas" w:eastAsia="Times New Roman" w:hAnsi="Consolas" w:cs="Consolas"/>
            <w:color w:val="000000"/>
          </w:rPr>
          <w:t xml:space="preserve"> </w:t>
        </w:r>
        <w:proofErr w:type="spellStart"/>
        <w:r w:rsidRPr="001E6DBF">
          <w:rPr>
            <w:rFonts w:ascii="Consolas" w:eastAsia="Times New Roman" w:hAnsi="Consolas" w:cs="Consolas"/>
            <w:color w:val="000000"/>
          </w:rPr>
          <w:t>rn</w:t>
        </w:r>
        <w:proofErr w:type="spellEnd"/>
        <w:r w:rsidRPr="001E6DBF">
          <w:rPr>
            <w:rFonts w:ascii="Consolas" w:eastAsia="Times New Roman" w:hAnsi="Consolas" w:cs="Consolas"/>
            <w:color w:val="000000"/>
          </w:rPr>
          <w:t xml:space="preserve"> </w:t>
        </w:r>
        <w:r w:rsidRPr="001E6DBF">
          <w:rPr>
            <w:rFonts w:ascii="Consolas" w:eastAsia="Times New Roman" w:hAnsi="Consolas" w:cs="Consolas"/>
            <w:color w:val="2060A0"/>
          </w:rPr>
          <w:t>=</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r w:rsidRPr="001E6DBF">
          <w:rPr>
            <w:rFonts w:ascii="Consolas" w:eastAsia="Times New Roman" w:hAnsi="Consolas" w:cs="Consolas"/>
            <w:color w:val="000000"/>
          </w:rPr>
          <w:t>;</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0" w:author="Unknown"/>
          <w:rFonts w:ascii="Consolas" w:eastAsia="Times New Roman" w:hAnsi="Consolas" w:cs="Consolas"/>
          <w:color w:val="000000"/>
        </w:rPr>
      </w:pPr>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1" w:author="Unknown"/>
          <w:rFonts w:ascii="Consolas" w:eastAsia="Times New Roman" w:hAnsi="Consolas" w:cs="Consolas"/>
          <w:color w:val="000000"/>
        </w:rPr>
      </w:pPr>
      <w:ins w:id="232" w:author="Unknown">
        <w:r w:rsidRPr="001E6DBF">
          <w:rPr>
            <w:rFonts w:ascii="Consolas" w:eastAsia="Times New Roman" w:hAnsi="Consolas" w:cs="Consolas"/>
            <w:color w:val="000000"/>
          </w:rPr>
          <w:t xml:space="preserve">Result: </w:t>
        </w:r>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3" w:author="Unknown"/>
          <w:rFonts w:ascii="Consolas" w:eastAsia="Times New Roman" w:hAnsi="Consolas" w:cs="Consolas"/>
          <w:color w:val="000000"/>
        </w:rPr>
      </w:pPr>
      <w:ins w:id="234" w:author="Unknown">
        <w:r w:rsidRPr="001E6DBF">
          <w:rPr>
            <w:rFonts w:ascii="Consolas" w:eastAsia="Times New Roman" w:hAnsi="Consolas" w:cs="Consolas"/>
            <w:color w:val="000000"/>
          </w:rPr>
          <w:t xml:space="preserve">NAME    </w:t>
        </w:r>
        <w:proofErr w:type="gramStart"/>
        <w:r w:rsidRPr="001E6DBF">
          <w:rPr>
            <w:rFonts w:ascii="Consolas" w:eastAsia="Times New Roman" w:hAnsi="Consolas" w:cs="Consolas"/>
            <w:color w:val="000000"/>
          </w:rPr>
          <w:t>SALARY  RN</w:t>
        </w:r>
        <w:proofErr w:type="gramEnd"/>
      </w:ins>
    </w:p>
    <w:p w:rsidR="001E6DBF" w:rsidRPr="001E6DBF" w:rsidRDefault="001E6DBF" w:rsidP="001E6DBF">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ins w:id="235" w:author="Unknown"/>
          <w:rFonts w:ascii="Consolas" w:eastAsia="Times New Roman" w:hAnsi="Consolas" w:cs="Consolas"/>
          <w:color w:val="000000"/>
        </w:rPr>
      </w:pPr>
      <w:ins w:id="236" w:author="Unknown">
        <w:r w:rsidRPr="001E6DBF">
          <w:rPr>
            <w:rFonts w:ascii="Consolas" w:eastAsia="Times New Roman" w:hAnsi="Consolas" w:cs="Consolas"/>
            <w:color w:val="000000"/>
          </w:rPr>
          <w:t xml:space="preserve">Shane   </w:t>
        </w:r>
        <w:r w:rsidRPr="001E6DBF">
          <w:rPr>
            <w:rFonts w:ascii="Consolas" w:eastAsia="Times New Roman" w:hAnsi="Consolas" w:cs="Consolas"/>
            <w:color w:val="0080A0"/>
          </w:rPr>
          <w:t>3000</w:t>
        </w:r>
        <w:r w:rsidRPr="001E6DBF">
          <w:rPr>
            <w:rFonts w:ascii="Consolas" w:eastAsia="Times New Roman" w:hAnsi="Consolas" w:cs="Consolas"/>
            <w:color w:val="000000"/>
          </w:rPr>
          <w:t xml:space="preserve">    </w:t>
        </w:r>
        <w:r w:rsidRPr="001E6DBF">
          <w:rPr>
            <w:rFonts w:ascii="Consolas" w:eastAsia="Times New Roman" w:hAnsi="Consolas" w:cs="Consolas"/>
            <w:color w:val="0080A0"/>
          </w:rPr>
          <w:t>5</w:t>
        </w:r>
      </w:ins>
    </w:p>
    <w:p w:rsidR="001E6DBF" w:rsidRPr="001E6DBF" w:rsidRDefault="001E6DBF" w:rsidP="001E6DBF">
      <w:pPr>
        <w:spacing w:after="180" w:line="240" w:lineRule="auto"/>
        <w:rPr>
          <w:ins w:id="237" w:author="Unknown"/>
          <w:rFonts w:ascii="Trebuchet MS" w:eastAsia="Times New Roman" w:hAnsi="Trebuchet MS" w:cs="Times New Roman"/>
          <w:color w:val="000000"/>
          <w:sz w:val="24"/>
          <w:szCs w:val="24"/>
        </w:rPr>
      </w:pPr>
      <w:ins w:id="238" w:author="Unknown">
        <w:r w:rsidRPr="001E6DBF">
          <w:rPr>
            <w:rFonts w:ascii="Trebuchet MS" w:eastAsia="Times New Roman" w:hAnsi="Trebuchet MS" w:cs="Times New Roman"/>
            <w:color w:val="000000"/>
            <w:sz w:val="24"/>
            <w:szCs w:val="24"/>
          </w:rPr>
          <w:br/>
          <w:t>In oracle, you can also use SQL statements to build schema and run sample SQL.</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You can also do the same thing by using </w:t>
        </w:r>
        <w:proofErr w:type="gramStart"/>
        <w:r w:rsidRPr="001E6DBF">
          <w:rPr>
            <w:rFonts w:ascii="Courier New" w:eastAsia="Times New Roman" w:hAnsi="Courier New" w:cs="Courier New"/>
            <w:b/>
            <w:bCs/>
            <w:color w:val="000000"/>
            <w:sz w:val="24"/>
            <w:szCs w:val="24"/>
          </w:rPr>
          <w:t>RANK(</w:t>
        </w:r>
        <w:proofErr w:type="gramEnd"/>
        <w:r w:rsidRPr="001E6DBF">
          <w:rPr>
            <w:rFonts w:ascii="Courier New" w:eastAsia="Times New Roman" w:hAnsi="Courier New" w:cs="Courier New"/>
            <w:b/>
            <w:bCs/>
            <w:color w:val="000000"/>
            <w:sz w:val="24"/>
            <w:szCs w:val="24"/>
          </w:rPr>
          <w:t>)</w:t>
        </w:r>
        <w:r w:rsidRPr="001E6DBF">
          <w:rPr>
            <w:rFonts w:ascii="Trebuchet MS" w:eastAsia="Times New Roman" w:hAnsi="Trebuchet MS" w:cs="Times New Roman"/>
            <w:color w:val="000000"/>
            <w:sz w:val="24"/>
            <w:szCs w:val="24"/>
          </w:rPr>
          <w:t> window function in Oracle, but that's for another day. This is more than enough to answer the SQL interview question, the print nth highest salary of an employee in the Oracle.</w:t>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r>
        <w:r w:rsidRPr="001E6DBF">
          <w:rPr>
            <w:rFonts w:ascii="Trebuchet MS" w:eastAsia="Times New Roman" w:hAnsi="Trebuchet MS" w:cs="Times New Roman"/>
            <w:color w:val="000000"/>
            <w:sz w:val="24"/>
            <w:szCs w:val="24"/>
          </w:rPr>
          <w:br/>
          <w:t>That's all about </w:t>
        </w:r>
        <w:r w:rsidRPr="001E6DBF">
          <w:rPr>
            <w:rFonts w:ascii="Trebuchet MS" w:eastAsia="Times New Roman" w:hAnsi="Trebuchet MS" w:cs="Times New Roman"/>
            <w:b/>
            <w:bCs/>
            <w:color w:val="000000"/>
            <w:sz w:val="24"/>
            <w:szCs w:val="24"/>
          </w:rPr>
          <w:t>how to find the nth highest salary in SQL</w:t>
        </w:r>
        <w:r w:rsidRPr="001E6DBF">
          <w:rPr>
            <w:rFonts w:ascii="Trebuchet MS" w:eastAsia="Times New Roman" w:hAnsi="Trebuchet MS" w:cs="Times New Roman"/>
            <w:color w:val="000000"/>
            <w:sz w:val="24"/>
            <w:szCs w:val="24"/>
          </w:rPr>
          <w:t xml:space="preserve">. The easiest way to find nth maximum/minimum salary is by using the correlated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but it's not the fastest way. Better ways are database dependent e.g. you cause TOP keyword in SQL SERVER, LIMIT keyword in </w:t>
        </w:r>
        <w:proofErr w:type="spellStart"/>
        <w:r w:rsidRPr="001E6DBF">
          <w:rPr>
            <w:rFonts w:ascii="Trebuchet MS" w:eastAsia="Times New Roman" w:hAnsi="Trebuchet MS" w:cs="Times New Roman"/>
            <w:color w:val="000000"/>
            <w:sz w:val="24"/>
            <w:szCs w:val="24"/>
          </w:rPr>
          <w:t>MySQL</w:t>
        </w:r>
        <w:proofErr w:type="spellEnd"/>
        <w:r w:rsidRPr="001E6DBF">
          <w:rPr>
            <w:rFonts w:ascii="Trebuchet MS" w:eastAsia="Times New Roman" w:hAnsi="Trebuchet MS" w:cs="Times New Roman"/>
            <w:color w:val="000000"/>
            <w:sz w:val="24"/>
            <w:szCs w:val="24"/>
          </w:rPr>
          <w:t xml:space="preserve"> and ROW_</w:t>
        </w:r>
        <w:proofErr w:type="gramStart"/>
        <w:r w:rsidRPr="001E6DBF">
          <w:rPr>
            <w:rFonts w:ascii="Trebuchet MS" w:eastAsia="Times New Roman" w:hAnsi="Trebuchet MS" w:cs="Times New Roman"/>
            <w:color w:val="000000"/>
            <w:sz w:val="24"/>
            <w:szCs w:val="24"/>
          </w:rPr>
          <w:t>NUMBER(</w:t>
        </w:r>
        <w:proofErr w:type="gramEnd"/>
        <w:r w:rsidRPr="001E6DBF">
          <w:rPr>
            <w:rFonts w:ascii="Trebuchet MS" w:eastAsia="Times New Roman" w:hAnsi="Trebuchet MS" w:cs="Times New Roman"/>
            <w:color w:val="000000"/>
            <w:sz w:val="24"/>
            <w:szCs w:val="24"/>
          </w:rPr>
          <w:t xml:space="preserve">) window function in Oracle to calculate the nth highest salary. The normal </w:t>
        </w:r>
        <w:proofErr w:type="spellStart"/>
        <w:r w:rsidRPr="001E6DBF">
          <w:rPr>
            <w:rFonts w:ascii="Trebuchet MS" w:eastAsia="Times New Roman" w:hAnsi="Trebuchet MS" w:cs="Times New Roman"/>
            <w:color w:val="000000"/>
            <w:sz w:val="24"/>
            <w:szCs w:val="24"/>
          </w:rPr>
          <w:t>subquery</w:t>
        </w:r>
        <w:proofErr w:type="spellEnd"/>
        <w:r w:rsidRPr="001E6DBF">
          <w:rPr>
            <w:rFonts w:ascii="Trebuchet MS" w:eastAsia="Times New Roman" w:hAnsi="Trebuchet MS" w:cs="Times New Roman"/>
            <w:color w:val="000000"/>
            <w:sz w:val="24"/>
            <w:szCs w:val="24"/>
          </w:rPr>
          <w:t xml:space="preserve"> way is good for the second maximum but after that, it become really nested and cluttered.</w:t>
        </w:r>
      </w:ins>
    </w:p>
    <w:p w:rsidR="001E6DBF" w:rsidRDefault="001E6DBF"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ins w:id="239" w:author="Unknown">
        <w:r w:rsidRPr="001E6DBF">
          <w:rPr>
            <w:rFonts w:ascii="Trebuchet MS" w:eastAsia="Times New Roman" w:hAnsi="Trebuchet MS" w:cs="Times New Roman"/>
            <w:color w:val="000000"/>
            <w:sz w:val="24"/>
            <w:szCs w:val="24"/>
          </w:rPr>
          <w:lastRenderedPageBreak/>
          <w:br/>
        </w:r>
      </w:ins>
    </w:p>
    <w:p w:rsidR="00025B52" w:rsidRDefault="00025B52"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sidRPr="00025B52">
        <w:rPr>
          <w:rFonts w:ascii="Courier New" w:eastAsia="Times New Roman" w:hAnsi="Courier New" w:cs="Courier New"/>
          <w:color w:val="484848"/>
          <w:highlight w:val="yellow"/>
        </w:rPr>
        <w:t>Persistent Interview Question:</w:t>
      </w:r>
    </w:p>
    <w:p w:rsidR="00D90596" w:rsidRPr="00025B52" w:rsidRDefault="00D90596" w:rsidP="001E6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rPr>
      </w:pPr>
      <w:r>
        <w:rPr>
          <w:rFonts w:ascii="Courier New" w:eastAsia="Times New Roman" w:hAnsi="Courier New" w:cs="Courier New"/>
          <w:color w:val="484848"/>
        </w:rPr>
        <w:t>//</w:t>
      </w:r>
      <w:r>
        <w:rPr>
          <w:rFonts w:ascii="Arial" w:hAnsi="Arial" w:cs="Arial"/>
          <w:color w:val="242729"/>
          <w:sz w:val="23"/>
          <w:szCs w:val="23"/>
          <w:shd w:val="clear" w:color="auto" w:fill="FFF8DC"/>
        </w:rPr>
        <w:t>Why can we use aggregate function in where clause ---need to check</w:t>
      </w:r>
    </w:p>
    <w:p w:rsidR="00025B52" w:rsidRDefault="00025B52" w:rsidP="00025B52">
      <w:pPr>
        <w:pStyle w:val="Heading2"/>
        <w:rPr>
          <w:rFonts w:ascii="Trebuchet MS" w:hAnsi="Trebuchet MS"/>
          <w:b w:val="0"/>
          <w:bCs w:val="0"/>
          <w:color w:val="000000"/>
          <w:u w:val="single"/>
        </w:rPr>
      </w:pPr>
      <w:r w:rsidRPr="00025B52">
        <w:rPr>
          <w:rFonts w:ascii="Trebuchet MS" w:hAnsi="Trebuchet MS"/>
          <w:b w:val="0"/>
          <w:bCs w:val="0"/>
          <w:color w:val="000000"/>
          <w:highlight w:val="yellow"/>
          <w:u w:val="single"/>
        </w:rPr>
        <w:t xml:space="preserve">WHERE </w:t>
      </w:r>
      <w:proofErr w:type="spellStart"/>
      <w:r w:rsidRPr="00025B52">
        <w:rPr>
          <w:rFonts w:ascii="Trebuchet MS" w:hAnsi="Trebuchet MS"/>
          <w:b w:val="0"/>
          <w:bCs w:val="0"/>
          <w:color w:val="000000"/>
          <w:highlight w:val="yellow"/>
          <w:u w:val="single"/>
        </w:rPr>
        <w:t>vs</w:t>
      </w:r>
      <w:proofErr w:type="spellEnd"/>
      <w:r w:rsidRPr="00025B52">
        <w:rPr>
          <w:rFonts w:ascii="Trebuchet MS" w:hAnsi="Trebuchet MS"/>
          <w:b w:val="0"/>
          <w:bCs w:val="0"/>
          <w:color w:val="000000"/>
          <w:highlight w:val="yellow"/>
          <w:u w:val="single"/>
        </w:rPr>
        <w:t xml:space="preserve"> HAVING Clause Example in SQL</w:t>
      </w:r>
    </w:p>
    <w:p w:rsidR="00927A69" w:rsidRDefault="00927A69" w:rsidP="00025B52">
      <w:pPr>
        <w:pStyle w:val="Heading2"/>
        <w:rPr>
          <w:rFonts w:ascii="Trebuchet MS" w:hAnsi="Trebuchet MS"/>
          <w:color w:val="000000"/>
        </w:rPr>
      </w:pPr>
      <w:r>
        <w:rPr>
          <w:rStyle w:val="Strong"/>
          <w:rFonts w:ascii="Arial" w:hAnsi="Arial" w:cs="Arial"/>
          <w:color w:val="000000"/>
          <w:sz w:val="23"/>
          <w:szCs w:val="23"/>
          <w:shd w:val="clear" w:color="auto" w:fill="FFFFFF"/>
        </w:rPr>
        <w:t> </w:t>
      </w:r>
      <w:proofErr w:type="spellStart"/>
      <w:r w:rsidRPr="00CF430A">
        <w:rPr>
          <w:rStyle w:val="Strong"/>
          <w:rFonts w:ascii="Arial" w:hAnsi="Arial" w:cs="Arial"/>
          <w:color w:val="000000"/>
          <w:sz w:val="23"/>
          <w:szCs w:val="23"/>
          <w:shd w:val="clear" w:color="auto" w:fill="FFFFFF"/>
        </w:rPr>
        <w:t>MySQL</w:t>
      </w:r>
      <w:proofErr w:type="spellEnd"/>
      <w:r w:rsidRPr="00CF430A">
        <w:rPr>
          <w:rStyle w:val="Strong"/>
          <w:rFonts w:ascii="Arial" w:hAnsi="Arial" w:cs="Arial"/>
          <w:color w:val="000000"/>
          <w:sz w:val="23"/>
          <w:szCs w:val="23"/>
          <w:shd w:val="clear" w:color="auto" w:fill="FFFFFF"/>
        </w:rPr>
        <w:t xml:space="preserve"> aggregate functions </w:t>
      </w:r>
      <w:r w:rsidRPr="00CF430A">
        <w:rPr>
          <w:rFonts w:ascii="Arial" w:hAnsi="Arial" w:cs="Arial"/>
          <w:color w:val="000000"/>
          <w:sz w:val="23"/>
          <w:szCs w:val="23"/>
          <w:highlight w:val="green"/>
          <w:shd w:val="clear" w:color="auto" w:fill="FFFFFF"/>
        </w:rPr>
        <w:t>including </w:t>
      </w:r>
      <w:r w:rsidRPr="00CF430A">
        <w:rPr>
          <w:rStyle w:val="HTMLCode"/>
          <w:color w:val="666666"/>
          <w:sz w:val="22"/>
          <w:szCs w:val="22"/>
          <w:bdr w:val="single" w:sz="6" w:space="0" w:color="DDDDDD" w:frame="1"/>
          <w:shd w:val="clear" w:color="auto" w:fill="FFFFFF"/>
        </w:rPr>
        <w:t>AVG</w:t>
      </w:r>
      <w:proofErr w:type="gramStart"/>
      <w:r w:rsidRPr="00CF430A">
        <w:rPr>
          <w:rStyle w:val="HTMLCode"/>
          <w:color w:val="666666"/>
          <w:sz w:val="22"/>
          <w:szCs w:val="22"/>
          <w:bdr w:val="single" w:sz="6" w:space="0" w:color="DDDDDD" w:frame="1"/>
          <w:shd w:val="clear" w:color="auto" w:fill="FFFFFF"/>
        </w:rPr>
        <w:t>,COUNT</w:t>
      </w:r>
      <w:proofErr w:type="gramEnd"/>
      <w:r w:rsidRPr="00CF430A">
        <w:rPr>
          <w:rFonts w:ascii="Arial" w:hAnsi="Arial" w:cs="Arial"/>
          <w:color w:val="000000"/>
          <w:sz w:val="23"/>
          <w:szCs w:val="23"/>
          <w:highlight w:val="green"/>
          <w:shd w:val="clear" w:color="auto" w:fill="FFFFFF"/>
        </w:rPr>
        <w:t>, </w:t>
      </w:r>
      <w:r w:rsidRPr="00CF430A">
        <w:rPr>
          <w:rStyle w:val="HTMLCode"/>
          <w:color w:val="666666"/>
          <w:sz w:val="22"/>
          <w:szCs w:val="22"/>
          <w:bdr w:val="single" w:sz="6" w:space="0" w:color="DDDDDD" w:frame="1"/>
          <w:shd w:val="clear" w:color="auto" w:fill="FFFFFF"/>
        </w:rPr>
        <w:t>SUM</w:t>
      </w:r>
      <w:r w:rsidRPr="00CF430A">
        <w:rPr>
          <w:rFonts w:ascii="Arial" w:hAnsi="Arial" w:cs="Arial"/>
          <w:color w:val="000000"/>
          <w:sz w:val="23"/>
          <w:szCs w:val="23"/>
          <w:highlight w:val="green"/>
          <w:shd w:val="clear" w:color="auto" w:fill="FFFFFF"/>
        </w:rPr>
        <w:t>, </w:t>
      </w:r>
      <w:r w:rsidRPr="00CF430A">
        <w:rPr>
          <w:rStyle w:val="HTMLCode"/>
          <w:color w:val="666666"/>
          <w:sz w:val="22"/>
          <w:szCs w:val="22"/>
          <w:bdr w:val="single" w:sz="6" w:space="0" w:color="DDDDDD" w:frame="1"/>
          <w:shd w:val="clear" w:color="auto" w:fill="FFFFFF"/>
        </w:rPr>
        <w:t>MAX</w:t>
      </w:r>
      <w:r w:rsidRPr="00CF430A">
        <w:rPr>
          <w:rFonts w:ascii="Arial" w:hAnsi="Arial" w:cs="Arial"/>
          <w:color w:val="000000"/>
          <w:sz w:val="23"/>
          <w:szCs w:val="23"/>
          <w:highlight w:val="green"/>
          <w:shd w:val="clear" w:color="auto" w:fill="FFFFFF"/>
        </w:rPr>
        <w:t> and </w:t>
      </w:r>
      <w:r w:rsidRPr="00CF430A">
        <w:rPr>
          <w:rStyle w:val="HTMLCode"/>
          <w:color w:val="666666"/>
          <w:sz w:val="22"/>
          <w:szCs w:val="22"/>
          <w:bdr w:val="single" w:sz="6" w:space="0" w:color="DDDDDD" w:frame="1"/>
          <w:shd w:val="clear" w:color="auto" w:fill="FFFFFF"/>
        </w:rPr>
        <w:t>MIN.</w:t>
      </w:r>
    </w:p>
    <w:p w:rsidR="00025B52" w:rsidRDefault="00025B52" w:rsidP="00025B52">
      <w:pPr>
        <w:rPr>
          <w:rFonts w:ascii="Trebuchet MS" w:hAnsi="Trebuchet MS"/>
          <w:color w:val="000000"/>
        </w:rPr>
      </w:pPr>
      <w:r>
        <w:rPr>
          <w:rFonts w:ascii="Trebuchet MS" w:hAnsi="Trebuchet MS"/>
          <w:noProof/>
          <w:color w:val="660099"/>
        </w:rPr>
        <w:drawing>
          <wp:inline distT="0" distB="0" distL="0" distR="0">
            <wp:extent cx="381000" cy="381000"/>
            <wp:effectExtent l="19050" t="0" r="0" b="0"/>
            <wp:docPr id="5" name="Picture 1" descr="Difference betwen WHERE and HAVING clause in SQL - Interview Ques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n WHERE and HAVING clause in SQL - Interview Question">
                      <a:hlinkClick r:id="rId25"/>
                    </pic:cNvPr>
                    <pic:cNvPicPr>
                      <a:picLocks noChangeAspect="1" noChangeArrowheads="1"/>
                    </pic:cNvPicPr>
                  </pic:nvPicPr>
                  <pic:blipFill>
                    <a:blip r:embed="rId26"/>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Arial" w:hAnsi="Arial" w:cs="Arial"/>
          <w:color w:val="000000"/>
          <w:sz w:val="18"/>
          <w:szCs w:val="18"/>
        </w:rPr>
        <w:t>In this example of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we have two tables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w:t>
      </w:r>
      <w:r>
        <w:rPr>
          <w:rFonts w:ascii="Courier New" w:hAnsi="Courier New" w:cs="Courier New"/>
          <w:color w:val="000000"/>
          <w:sz w:val="18"/>
          <w:szCs w:val="18"/>
        </w:rPr>
        <w:t>Employee</w:t>
      </w:r>
      <w:r>
        <w:rPr>
          <w:rFonts w:ascii="Arial" w:hAnsi="Arial" w:cs="Arial"/>
          <w:color w:val="000000"/>
          <w:sz w:val="18"/>
          <w:szCs w:val="18"/>
        </w:rPr>
        <w:t> contains details of employees e.g. id, name, age, salary and department id, while </w:t>
      </w:r>
      <w:r>
        <w:rPr>
          <w:rFonts w:ascii="Courier New" w:hAnsi="Courier New" w:cs="Courier New"/>
          <w:color w:val="000000"/>
          <w:sz w:val="18"/>
          <w:szCs w:val="18"/>
        </w:rPr>
        <w:t>Department</w:t>
      </w:r>
      <w:r>
        <w:rPr>
          <w:rFonts w:ascii="Arial" w:hAnsi="Arial" w:cs="Arial"/>
          <w:color w:val="000000"/>
          <w:sz w:val="18"/>
          <w:szCs w:val="18"/>
        </w:rPr>
        <w:t> contains id and department name. In order to show, which employee works for which department we need to </w:t>
      </w:r>
      <w:hyperlink r:id="rId27" w:history="1">
        <w:r>
          <w:rPr>
            <w:rStyle w:val="Hyperlink"/>
            <w:rFonts w:ascii="Arial" w:hAnsi="Arial" w:cs="Arial"/>
            <w:color w:val="660099"/>
            <w:sz w:val="18"/>
            <w:szCs w:val="18"/>
          </w:rPr>
          <w:t>join two tables</w:t>
        </w:r>
      </w:hyperlink>
      <w:r>
        <w:rPr>
          <w:rFonts w:ascii="Arial" w:hAnsi="Arial" w:cs="Arial"/>
          <w:color w:val="000000"/>
          <w:sz w:val="18"/>
          <w:szCs w:val="18"/>
        </w:rPr>
        <w:t> on </w:t>
      </w:r>
      <w:r>
        <w:rPr>
          <w:rFonts w:ascii="Courier New" w:hAnsi="Courier New" w:cs="Courier New"/>
          <w:color w:val="000000"/>
          <w:sz w:val="18"/>
          <w:szCs w:val="18"/>
        </w:rPr>
        <w:t>DEPT_ID</w:t>
      </w:r>
      <w:r>
        <w:rPr>
          <w:rFonts w:ascii="Arial" w:hAnsi="Arial" w:cs="Arial"/>
          <w:color w:val="000000"/>
          <w:sz w:val="18"/>
          <w:szCs w:val="18"/>
        </w:rPr>
        <w:t xml:space="preserve"> to get the </w:t>
      </w:r>
      <w:proofErr w:type="spellStart"/>
      <w:r>
        <w:rPr>
          <w:rFonts w:ascii="Arial" w:hAnsi="Arial" w:cs="Arial"/>
          <w:color w:val="000000"/>
          <w:sz w:val="18"/>
          <w:szCs w:val="18"/>
        </w:rPr>
        <w:t>the</w:t>
      </w:r>
      <w:proofErr w:type="spellEnd"/>
      <w:r>
        <w:rPr>
          <w:rFonts w:ascii="Arial" w:hAnsi="Arial" w:cs="Arial"/>
          <w:color w:val="000000"/>
          <w:sz w:val="18"/>
          <w:szCs w:val="18"/>
        </w:rPr>
        <w:t xml:space="preserve"> department name. Our requirement is to find how many employees are working in each department and average salary of department. In order to use </w:t>
      </w:r>
      <w:r>
        <w:rPr>
          <w:rFonts w:ascii="Courier New" w:hAnsi="Courier New" w:cs="Courier New"/>
          <w:color w:val="000000"/>
          <w:sz w:val="18"/>
          <w:szCs w:val="18"/>
        </w:rPr>
        <w:t>WHERE</w:t>
      </w:r>
      <w:r>
        <w:rPr>
          <w:rFonts w:ascii="Arial" w:hAnsi="Arial" w:cs="Arial"/>
          <w:color w:val="000000"/>
          <w:sz w:val="18"/>
          <w:szCs w:val="18"/>
        </w:rPr>
        <w:t> clause, we will only include employees who are earning</w:t>
      </w:r>
      <w:proofErr w:type="gramStart"/>
      <w:r>
        <w:rPr>
          <w:rFonts w:ascii="Arial" w:hAnsi="Arial" w:cs="Arial"/>
          <w:color w:val="000000"/>
          <w:sz w:val="18"/>
          <w:szCs w:val="18"/>
        </w:rPr>
        <w:t>  more</w:t>
      </w:r>
      <w:proofErr w:type="gramEnd"/>
      <w:r>
        <w:rPr>
          <w:rFonts w:ascii="Arial" w:hAnsi="Arial" w:cs="Arial"/>
          <w:color w:val="000000"/>
          <w:sz w:val="18"/>
          <w:szCs w:val="18"/>
        </w:rPr>
        <w:t xml:space="preserve"> than 5000. Before executing our query which contains </w:t>
      </w:r>
      <w:r>
        <w:rPr>
          <w:rFonts w:ascii="Courier New" w:hAnsi="Courier New" w:cs="Courier New"/>
          <w:color w:val="000000"/>
          <w:sz w:val="18"/>
          <w:szCs w:val="18"/>
        </w:rPr>
        <w:t>WHERE</w:t>
      </w:r>
      <w:r>
        <w:rPr>
          <w:rFonts w:ascii="Arial" w:hAnsi="Arial" w:cs="Arial"/>
          <w:color w:val="000000"/>
          <w:sz w:val="18"/>
          <w:szCs w:val="18"/>
        </w:rPr>
        <w:t>, </w:t>
      </w:r>
      <w:r>
        <w:rPr>
          <w:rFonts w:ascii="Courier New" w:hAnsi="Courier New" w:cs="Courier New"/>
          <w:color w:val="000000"/>
          <w:sz w:val="18"/>
          <w:szCs w:val="18"/>
        </w:rPr>
        <w:t>HAVING</w:t>
      </w:r>
      <w:r>
        <w:rPr>
          <w:rFonts w:ascii="Arial" w:hAnsi="Arial" w:cs="Arial"/>
          <w:color w:val="000000"/>
          <w:sz w:val="18"/>
          <w:szCs w:val="18"/>
        </w:rPr>
        <w:t>, and </w:t>
      </w:r>
      <w:r>
        <w:rPr>
          <w:rFonts w:ascii="Courier New" w:hAnsi="Courier New" w:cs="Courier New"/>
          <w:color w:val="000000"/>
          <w:sz w:val="18"/>
          <w:szCs w:val="18"/>
        </w:rPr>
        <w:t>GROUP BY</w:t>
      </w:r>
      <w:r>
        <w:rPr>
          <w:rFonts w:ascii="Arial" w:hAnsi="Arial" w:cs="Arial"/>
          <w:color w:val="000000"/>
          <w:sz w:val="18"/>
          <w:szCs w:val="18"/>
        </w:rPr>
        <w:t> clause, let see data from </w:t>
      </w:r>
      <w:r>
        <w:rPr>
          <w:rFonts w:ascii="Courier New" w:hAnsi="Courier New" w:cs="Courier New"/>
          <w:color w:val="000000"/>
          <w:sz w:val="18"/>
          <w:szCs w:val="18"/>
        </w:rPr>
        <w:t>Employee</w:t>
      </w:r>
      <w:r>
        <w:rPr>
          <w:rFonts w:ascii="Arial" w:hAnsi="Arial" w:cs="Arial"/>
          <w:color w:val="000000"/>
          <w:sz w:val="18"/>
          <w:szCs w:val="18"/>
        </w:rPr>
        <w:t> and </w:t>
      </w:r>
      <w:r>
        <w:rPr>
          <w:rFonts w:ascii="Courier New" w:hAnsi="Courier New" w:cs="Courier New"/>
          <w:color w:val="000000"/>
          <w:sz w:val="18"/>
          <w:szCs w:val="18"/>
        </w:rPr>
        <w:t>Department</w:t>
      </w:r>
      <w:r>
        <w:rPr>
          <w:rFonts w:ascii="Arial" w:hAnsi="Arial" w:cs="Arial"/>
          <w:color w:val="000000"/>
          <w:sz w:val="18"/>
          <w:szCs w:val="18"/>
        </w:rPr>
        <w:t> table:</w:t>
      </w:r>
    </w:p>
    <w:p w:rsidR="00025B52" w:rsidRDefault="00025B52" w:rsidP="00025B52">
      <w:pPr>
        <w:rPr>
          <w:rFonts w:ascii="Trebuchet MS" w:hAnsi="Trebuchet MS"/>
          <w:color w:val="000000"/>
        </w:rPr>
      </w:pPr>
    </w:p>
    <w:p w:rsidR="00025B52" w:rsidRDefault="00025B52" w:rsidP="00025B52">
      <w:pPr>
        <w:spacing w:line="244" w:lineRule="atLeast"/>
        <w:rPr>
          <w:rFonts w:ascii="Courier New" w:hAnsi="Courier New" w:cs="Courier New"/>
          <w:color w:val="000000"/>
          <w:sz w:val="20"/>
          <w:szCs w:val="2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Employee;</w:t>
      </w:r>
    </w:p>
    <w:p w:rsidR="002D12D6" w:rsidRPr="002D12D6" w:rsidRDefault="002D12D6" w:rsidP="002D12D6">
      <w:pPr>
        <w:spacing w:line="244" w:lineRule="atLeast"/>
        <w:rPr>
          <w:rFonts w:ascii="Trebuchet MS" w:hAnsi="Trebuchet MS"/>
          <w:color w:val="000000"/>
        </w:rPr>
      </w:pPr>
      <w:proofErr w:type="spellStart"/>
      <w:proofErr w:type="gramStart"/>
      <w:r w:rsidRPr="002D12D6">
        <w:rPr>
          <w:rFonts w:ascii="Trebuchet MS" w:hAnsi="Trebuchet MS"/>
          <w:color w:val="000000"/>
        </w:rPr>
        <w:t>mysql</w:t>
      </w:r>
      <w:proofErr w:type="spellEnd"/>
      <w:proofErr w:type="gramEnd"/>
      <w:r w:rsidRPr="002D12D6">
        <w:rPr>
          <w:rFonts w:ascii="Trebuchet MS" w:hAnsi="Trebuchet MS"/>
          <w:color w:val="000000"/>
        </w:rPr>
        <w:t xml:space="preserve">&gt; create table Employee (EMP_ID </w:t>
      </w:r>
      <w:proofErr w:type="spellStart"/>
      <w:r w:rsidRPr="002D12D6">
        <w:rPr>
          <w:rFonts w:ascii="Trebuchet MS" w:hAnsi="Trebuchet MS"/>
          <w:color w:val="000000"/>
        </w:rPr>
        <w:t>int</w:t>
      </w:r>
      <w:proofErr w:type="spellEnd"/>
      <w:r w:rsidRPr="002D12D6">
        <w:rPr>
          <w:rFonts w:ascii="Trebuchet MS" w:hAnsi="Trebuchet MS"/>
          <w:color w:val="000000"/>
        </w:rPr>
        <w:t xml:space="preserve">, EMP_NAME </w:t>
      </w:r>
      <w:proofErr w:type="spellStart"/>
      <w:r w:rsidRPr="002D12D6">
        <w:rPr>
          <w:rFonts w:ascii="Trebuchet MS" w:hAnsi="Trebuchet MS"/>
          <w:color w:val="000000"/>
        </w:rPr>
        <w:t>varchar</w:t>
      </w:r>
      <w:proofErr w:type="spellEnd"/>
      <w:r w:rsidRPr="002D12D6">
        <w:rPr>
          <w:rFonts w:ascii="Trebuchet MS" w:hAnsi="Trebuchet MS"/>
          <w:color w:val="000000"/>
        </w:rPr>
        <w:t xml:space="preserve">(30),EMP_AGE </w:t>
      </w:r>
      <w:proofErr w:type="spellStart"/>
      <w:r w:rsidRPr="002D12D6">
        <w:rPr>
          <w:rFonts w:ascii="Trebuchet MS" w:hAnsi="Trebuchet MS"/>
          <w:color w:val="000000"/>
        </w:rPr>
        <w:t>int</w:t>
      </w:r>
      <w:proofErr w:type="spellEnd"/>
      <w:r w:rsidRPr="002D12D6">
        <w:rPr>
          <w:rFonts w:ascii="Trebuchet MS" w:hAnsi="Trebuchet MS"/>
          <w:color w:val="000000"/>
        </w:rPr>
        <w:t xml:space="preserve">, EMP_SALARY </w:t>
      </w:r>
      <w:proofErr w:type="spellStart"/>
      <w:r w:rsidRPr="002D12D6">
        <w:rPr>
          <w:rFonts w:ascii="Trebuchet MS" w:hAnsi="Trebuchet MS"/>
          <w:color w:val="000000"/>
        </w:rPr>
        <w:t>varchar</w:t>
      </w:r>
      <w:proofErr w:type="spellEnd"/>
      <w:r w:rsidRPr="002D12D6">
        <w:rPr>
          <w:rFonts w:ascii="Trebuchet MS" w:hAnsi="Trebuchet MS"/>
          <w:color w:val="000000"/>
        </w:rPr>
        <w:t xml:space="preserve">(10), DEPT_ID </w:t>
      </w:r>
      <w:proofErr w:type="spellStart"/>
      <w:r w:rsidRPr="002D12D6">
        <w:rPr>
          <w:rFonts w:ascii="Trebuchet MS" w:hAnsi="Trebuchet MS"/>
          <w:color w:val="000000"/>
        </w:rPr>
        <w:t>int</w:t>
      </w:r>
      <w:proofErr w:type="spellEnd"/>
      <w:r w:rsidRPr="002D12D6">
        <w:rPr>
          <w:rFonts w:ascii="Trebuchet MS" w:hAnsi="Trebuchet MS"/>
          <w:color w:val="000000"/>
        </w:rPr>
        <w:t xml:space="preserve"> , CONSTRAINT </w:t>
      </w:r>
      <w:proofErr w:type="spellStart"/>
      <w:r w:rsidRPr="002D12D6">
        <w:rPr>
          <w:rFonts w:ascii="Trebuchet MS" w:hAnsi="Trebuchet MS"/>
          <w:color w:val="000000"/>
        </w:rPr>
        <w:t>fk_department</w:t>
      </w:r>
      <w:proofErr w:type="spellEnd"/>
      <w:r w:rsidRPr="002D12D6">
        <w:rPr>
          <w:rFonts w:ascii="Trebuchet MS" w:hAnsi="Trebuchet MS"/>
          <w:color w:val="000000"/>
        </w:rPr>
        <w:t xml:space="preserve"> FOREIGN KEY ( DEPT_ID ) REFEREN</w:t>
      </w:r>
    </w:p>
    <w:p w:rsidR="002D12D6" w:rsidRDefault="002D12D6" w:rsidP="002D12D6">
      <w:pPr>
        <w:spacing w:line="244" w:lineRule="atLeast"/>
        <w:rPr>
          <w:rFonts w:ascii="Trebuchet MS" w:hAnsi="Trebuchet MS"/>
          <w:color w:val="000000"/>
        </w:rPr>
      </w:pPr>
      <w:r w:rsidRPr="002D12D6">
        <w:rPr>
          <w:rFonts w:ascii="Trebuchet MS" w:hAnsi="Trebuchet MS"/>
          <w:color w:val="000000"/>
        </w:rPr>
        <w:t>DELETE CASCADE ON UPDATE RESTRICT);</w:t>
      </w: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values(1,"Virat",23,10000,1);</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(0.02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values(2,"Rohit",24,7000,2);</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(0.00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values(3,"Suresh",25,8000,3);</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(0.06 sec)</w:t>
      </w:r>
    </w:p>
    <w:p w:rsidR="001D6886" w:rsidRPr="001D6886" w:rsidRDefault="001D6886" w:rsidP="001D6886">
      <w:pPr>
        <w:spacing w:line="244" w:lineRule="atLeast"/>
        <w:rPr>
          <w:rFonts w:ascii="Trebuchet MS" w:hAnsi="Trebuchet MS"/>
          <w:color w:val="000000"/>
        </w:rPr>
      </w:pPr>
    </w:p>
    <w:p w:rsidR="001D6886" w:rsidRPr="001D688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lastRenderedPageBreak/>
        <w:t>mysql</w:t>
      </w:r>
      <w:proofErr w:type="spellEnd"/>
      <w:proofErr w:type="gramEnd"/>
      <w:r w:rsidRPr="001D6886">
        <w:rPr>
          <w:rFonts w:ascii="Trebuchet MS" w:hAnsi="Trebuchet MS"/>
          <w:color w:val="000000"/>
        </w:rPr>
        <w:t>&gt; insert into Employee (EMP_ID,EMP_NAME,EMP_AGE,EMP_SALARY,DEPT_ID) values(4,"Shikhar",27,6000,1);</w:t>
      </w:r>
    </w:p>
    <w:p w:rsidR="001D6886" w:rsidRPr="001D6886" w:rsidRDefault="001D6886" w:rsidP="001D6886">
      <w:pPr>
        <w:spacing w:line="244" w:lineRule="atLeast"/>
        <w:rPr>
          <w:rFonts w:ascii="Trebuchet MS" w:hAnsi="Trebuchet MS"/>
          <w:color w:val="000000"/>
        </w:rPr>
      </w:pPr>
      <w:r w:rsidRPr="001D6886">
        <w:rPr>
          <w:rFonts w:ascii="Trebuchet MS" w:hAnsi="Trebuchet MS"/>
          <w:color w:val="000000"/>
        </w:rPr>
        <w:t>Query OK, 1 row affected (0.05 sec)</w:t>
      </w:r>
    </w:p>
    <w:p w:rsidR="001D6886" w:rsidRPr="001D6886" w:rsidRDefault="001D6886" w:rsidP="001D6886">
      <w:pPr>
        <w:spacing w:line="244" w:lineRule="atLeast"/>
        <w:rPr>
          <w:rFonts w:ascii="Trebuchet MS" w:hAnsi="Trebuchet MS"/>
          <w:color w:val="000000"/>
        </w:rPr>
      </w:pPr>
    </w:p>
    <w:p w:rsidR="001D6886" w:rsidRPr="002D12D6" w:rsidRDefault="001D6886" w:rsidP="001D6886">
      <w:pPr>
        <w:spacing w:line="244" w:lineRule="atLeast"/>
        <w:rPr>
          <w:rFonts w:ascii="Trebuchet MS" w:hAnsi="Trebuchet MS"/>
          <w:color w:val="000000"/>
        </w:rPr>
      </w:pPr>
      <w:proofErr w:type="spellStart"/>
      <w:proofErr w:type="gramStart"/>
      <w:r w:rsidRPr="001D6886">
        <w:rPr>
          <w:rFonts w:ascii="Trebuchet MS" w:hAnsi="Trebuchet MS"/>
          <w:color w:val="000000"/>
        </w:rPr>
        <w:t>mysql</w:t>
      </w:r>
      <w:proofErr w:type="spellEnd"/>
      <w:proofErr w:type="gramEnd"/>
      <w:r w:rsidRPr="001D6886">
        <w:rPr>
          <w:rFonts w:ascii="Trebuchet MS" w:hAnsi="Trebuchet MS"/>
          <w:color w:val="000000"/>
        </w:rPr>
        <w:t>&gt; insert into Employee (EMP_ID,EMP_NAME,EMP_AGE,EMP_SALARY,DEPT_ID) values(5,"Vijay",28,5000,2);</w:t>
      </w:r>
    </w:p>
    <w:p w:rsidR="006A1547" w:rsidRDefault="006A1547" w:rsidP="00025B52">
      <w:pPr>
        <w:spacing w:line="244" w:lineRule="atLeast"/>
        <w:rPr>
          <w:rFonts w:ascii="Trebuchet MS" w:hAnsi="Trebuchet MS"/>
          <w:color w:val="000000"/>
        </w:rPr>
      </w:pPr>
    </w:p>
    <w:p w:rsidR="002D12D6" w:rsidRDefault="002D12D6" w:rsidP="00025B52">
      <w:pPr>
        <w:spacing w:line="244" w:lineRule="atLeast"/>
        <w:rPr>
          <w:rFonts w:ascii="Trebuchet MS" w:hAnsi="Trebuchet MS"/>
          <w:color w:val="000000"/>
        </w:rPr>
      </w:pPr>
    </w:p>
    <w:tbl>
      <w:tblPr>
        <w:tblW w:w="7815" w:type="dxa"/>
        <w:tblInd w:w="94" w:type="dxa"/>
        <w:tblCellMar>
          <w:left w:w="0" w:type="dxa"/>
          <w:right w:w="0" w:type="dxa"/>
        </w:tblCellMar>
        <w:tblLook w:val="04A0"/>
      </w:tblPr>
      <w:tblGrid>
        <w:gridCol w:w="960"/>
        <w:gridCol w:w="1779"/>
        <w:gridCol w:w="1778"/>
        <w:gridCol w:w="1739"/>
        <w:gridCol w:w="1559"/>
      </w:tblGrid>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EMP_ID</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EMP_NAME</w:t>
            </w:r>
          </w:p>
        </w:tc>
        <w:tc>
          <w:tcPr>
            <w:tcW w:w="178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EMP_AGE</w:t>
            </w:r>
          </w:p>
        </w:tc>
        <w:tc>
          <w:tcPr>
            <w:tcW w:w="17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EMP_SALARY</w:t>
            </w:r>
          </w:p>
        </w:tc>
        <w:tc>
          <w:tcPr>
            <w:tcW w:w="15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Virat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23</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10000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proofErr w:type="spellStart"/>
            <w:r>
              <w:rPr>
                <w:rFonts w:ascii="Courier New" w:hAnsi="Courier New" w:cs="Courier New"/>
                <w:color w:val="000000"/>
                <w:sz w:val="18"/>
                <w:szCs w:val="18"/>
              </w:rPr>
              <w:t>Rohit</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24</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7000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Suresh</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25</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3</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4</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proofErr w:type="spellStart"/>
            <w:r w:rsidRPr="00DA1813">
              <w:rPr>
                <w:rFonts w:ascii="Courier New" w:hAnsi="Courier New" w:cs="Courier New"/>
                <w:color w:val="000000"/>
                <w:sz w:val="18"/>
                <w:szCs w:val="18"/>
                <w:highlight w:val="yellow"/>
              </w:rPr>
              <w:t>Shikhar</w:t>
            </w:r>
            <w:proofErr w:type="spellEnd"/>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27</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6000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DA1813" w:rsidRDefault="00025B52" w:rsidP="00025B52">
            <w:pPr>
              <w:rPr>
                <w:rFonts w:ascii="Trebuchet MS" w:hAnsi="Trebuchet MS"/>
                <w:color w:val="000000"/>
                <w:sz w:val="24"/>
                <w:szCs w:val="24"/>
                <w:highlight w:val="yellow"/>
              </w:rPr>
            </w:pPr>
            <w:r w:rsidRPr="00DA1813">
              <w:rPr>
                <w:rFonts w:ascii="Courier New" w:hAnsi="Courier New" w:cs="Courier New"/>
                <w:color w:val="000000"/>
                <w:sz w:val="18"/>
                <w:szCs w:val="18"/>
                <w:highlight w:val="yellow"/>
              </w:rPr>
              <w:t>1</w:t>
            </w:r>
          </w:p>
        </w:tc>
      </w:tr>
      <w:tr w:rsidR="00025B52" w:rsidTr="00025B52">
        <w:trPr>
          <w:trHeight w:val="255"/>
        </w:trPr>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5</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Vijay</w:t>
            </w:r>
          </w:p>
        </w:tc>
        <w:tc>
          <w:tcPr>
            <w:tcW w:w="17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28</w:t>
            </w:r>
          </w:p>
        </w:tc>
        <w:tc>
          <w:tcPr>
            <w:tcW w:w="17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5000</w:t>
            </w:r>
          </w:p>
        </w:tc>
        <w:tc>
          <w:tcPr>
            <w:tcW w:w="15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r>
    </w:tbl>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 </w:t>
      </w:r>
      <w:r>
        <w:rPr>
          <w:rFonts w:ascii="Courier New" w:hAnsi="Courier New" w:cs="Courier New"/>
          <w:b/>
          <w:bCs/>
          <w:color w:val="008800"/>
          <w:sz w:val="20"/>
          <w:szCs w:val="20"/>
        </w:rPr>
        <w:t>FROM</w:t>
      </w:r>
      <w:r>
        <w:rPr>
          <w:rFonts w:ascii="Courier New" w:hAnsi="Courier New" w:cs="Courier New"/>
          <w:color w:val="000000"/>
          <w:sz w:val="20"/>
          <w:szCs w:val="20"/>
        </w:rPr>
        <w:t> Department;</w:t>
      </w:r>
    </w:p>
    <w:tbl>
      <w:tblPr>
        <w:tblW w:w="5745" w:type="dxa"/>
        <w:tblInd w:w="94" w:type="dxa"/>
        <w:tblCellMar>
          <w:left w:w="0" w:type="dxa"/>
          <w:right w:w="0" w:type="dxa"/>
        </w:tblCellMar>
        <w:tblLook w:val="04A0"/>
      </w:tblPr>
      <w:tblGrid>
        <w:gridCol w:w="2563"/>
        <w:gridCol w:w="3182"/>
      </w:tblGrid>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DEPT_ID</w:t>
            </w:r>
          </w:p>
        </w:tc>
        <w:tc>
          <w:tcPr>
            <w:tcW w:w="3182"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DEPT_NAME</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1</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Accounting</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2</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Marketing</w:t>
            </w:r>
          </w:p>
        </w:tc>
      </w:tr>
      <w:tr w:rsidR="00025B52" w:rsidTr="00D05EC8">
        <w:trPr>
          <w:trHeight w:val="255"/>
        </w:trPr>
        <w:tc>
          <w:tcPr>
            <w:tcW w:w="25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3</w:t>
            </w:r>
          </w:p>
        </w:tc>
        <w:tc>
          <w:tcPr>
            <w:tcW w:w="318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Pr="00E94B67" w:rsidRDefault="00025B52" w:rsidP="00025B52">
            <w:pPr>
              <w:rPr>
                <w:rFonts w:ascii="Trebuchet MS" w:hAnsi="Trebuchet MS"/>
                <w:color w:val="000000"/>
                <w:sz w:val="24"/>
                <w:szCs w:val="24"/>
                <w:highlight w:val="green"/>
              </w:rPr>
            </w:pPr>
            <w:r w:rsidRPr="00E94B67">
              <w:rPr>
                <w:rFonts w:ascii="Courier New" w:hAnsi="Courier New" w:cs="Courier New"/>
                <w:color w:val="000000"/>
                <w:sz w:val="18"/>
                <w:szCs w:val="18"/>
                <w:highlight w:val="green"/>
              </w:rPr>
              <w:t>Sales</w:t>
            </w:r>
          </w:p>
        </w:tc>
      </w:tr>
    </w:tbl>
    <w:p w:rsidR="00025B52" w:rsidRDefault="00D05EC8" w:rsidP="00025B52">
      <w:pPr>
        <w:spacing w:line="244" w:lineRule="atLeast"/>
        <w:rPr>
          <w:rFonts w:ascii="Trebuchet MS" w:hAnsi="Trebuchet MS"/>
          <w:color w:val="000000"/>
        </w:rPr>
      </w:pPr>
      <w:proofErr w:type="gramStart"/>
      <w:r w:rsidRPr="00D05EC8">
        <w:rPr>
          <w:rFonts w:ascii="Trebuchet MS" w:hAnsi="Trebuchet MS"/>
          <w:color w:val="000000"/>
        </w:rPr>
        <w:t>create</w:t>
      </w:r>
      <w:proofErr w:type="gramEnd"/>
      <w:r w:rsidRPr="00D05EC8">
        <w:rPr>
          <w:rFonts w:ascii="Trebuchet MS" w:hAnsi="Trebuchet MS"/>
          <w:color w:val="000000"/>
        </w:rPr>
        <w:t xml:space="preserve"> table Department (DEPT_ID </w:t>
      </w:r>
      <w:proofErr w:type="spellStart"/>
      <w:r w:rsidRPr="00D05EC8">
        <w:rPr>
          <w:rFonts w:ascii="Trebuchet MS" w:hAnsi="Trebuchet MS"/>
          <w:color w:val="000000"/>
        </w:rPr>
        <w:t>int</w:t>
      </w:r>
      <w:proofErr w:type="spellEnd"/>
      <w:r w:rsidRPr="00D05EC8">
        <w:rPr>
          <w:rFonts w:ascii="Trebuchet MS" w:hAnsi="Trebuchet MS"/>
          <w:color w:val="000000"/>
        </w:rPr>
        <w:t xml:space="preserve"> </w:t>
      </w:r>
      <w:r w:rsidR="002D12D6">
        <w:rPr>
          <w:rStyle w:val="crayon-st"/>
          <w:rFonts w:ascii="Courier New" w:hAnsi="Courier New" w:cs="Courier New"/>
          <w:sz w:val="18"/>
          <w:szCs w:val="18"/>
          <w:shd w:val="clear" w:color="auto" w:fill="F8F8FF"/>
        </w:rPr>
        <w:t>NOT</w:t>
      </w:r>
      <w:r w:rsidR="002D12D6">
        <w:rPr>
          <w:rStyle w:val="crayon-h"/>
          <w:sz w:val="18"/>
          <w:szCs w:val="18"/>
          <w:shd w:val="clear" w:color="auto" w:fill="F8F8FF"/>
        </w:rPr>
        <w:t> </w:t>
      </w:r>
      <w:r w:rsidR="002D12D6">
        <w:rPr>
          <w:rStyle w:val="crayon-t"/>
          <w:rFonts w:ascii="Courier New" w:hAnsi="Courier New" w:cs="Courier New"/>
          <w:sz w:val="18"/>
          <w:szCs w:val="18"/>
          <w:shd w:val="clear" w:color="auto" w:fill="F8F8FF"/>
        </w:rPr>
        <w:t>NULL</w:t>
      </w:r>
      <w:r w:rsidR="002D12D6">
        <w:rPr>
          <w:rStyle w:val="crayon-h"/>
          <w:sz w:val="18"/>
          <w:szCs w:val="18"/>
          <w:shd w:val="clear" w:color="auto" w:fill="F8F8FF"/>
        </w:rPr>
        <w:t> </w:t>
      </w:r>
      <w:r w:rsidR="002D12D6">
        <w:rPr>
          <w:rStyle w:val="crayon-v"/>
          <w:rFonts w:ascii="Courier New" w:hAnsi="Courier New" w:cs="Courier New"/>
          <w:sz w:val="18"/>
          <w:szCs w:val="18"/>
          <w:shd w:val="clear" w:color="auto" w:fill="F8F8FF"/>
        </w:rPr>
        <w:t>AUTO_INCREMENT</w:t>
      </w:r>
      <w:r w:rsidRPr="00D05EC8">
        <w:rPr>
          <w:rFonts w:ascii="Trebuchet MS" w:hAnsi="Trebuchet MS"/>
          <w:color w:val="000000"/>
        </w:rPr>
        <w:t xml:space="preserve">, DEPT_NAME </w:t>
      </w:r>
      <w:proofErr w:type="spellStart"/>
      <w:r w:rsidRPr="00D05EC8">
        <w:rPr>
          <w:rFonts w:ascii="Trebuchet MS" w:hAnsi="Trebuchet MS"/>
          <w:color w:val="000000"/>
        </w:rPr>
        <w:t>varchar</w:t>
      </w:r>
      <w:proofErr w:type="spellEnd"/>
      <w:r w:rsidRPr="00D05EC8">
        <w:rPr>
          <w:rFonts w:ascii="Trebuchet MS" w:hAnsi="Trebuchet MS"/>
          <w:color w:val="000000"/>
        </w:rPr>
        <w:t>(30)</w:t>
      </w:r>
      <w:r w:rsidR="002D12D6">
        <w:rPr>
          <w:rFonts w:ascii="Trebuchet MS" w:hAnsi="Trebuchet MS"/>
          <w:color w:val="000000"/>
        </w:rPr>
        <w:t>,</w:t>
      </w:r>
      <w:r w:rsidR="002D12D6" w:rsidRPr="002D12D6">
        <w:rPr>
          <w:rFonts w:ascii="Courier New" w:hAnsi="Courier New" w:cs="Courier New"/>
          <w:sz w:val="18"/>
          <w:szCs w:val="18"/>
          <w:shd w:val="clear" w:color="auto" w:fill="F8F8FF"/>
        </w:rPr>
        <w:t xml:space="preserve"> </w:t>
      </w:r>
      <w:r w:rsidR="002D12D6">
        <w:rPr>
          <w:rStyle w:val="crayon-e"/>
          <w:rFonts w:ascii="Courier New" w:hAnsi="Courier New" w:cs="Courier New"/>
          <w:sz w:val="18"/>
          <w:szCs w:val="18"/>
          <w:shd w:val="clear" w:color="auto" w:fill="F8F8FF"/>
        </w:rPr>
        <w:t>PRIMARY KEY</w:t>
      </w:r>
      <w:r w:rsidR="002D12D6">
        <w:rPr>
          <w:rStyle w:val="crayon-h"/>
          <w:sz w:val="18"/>
          <w:szCs w:val="18"/>
          <w:shd w:val="clear" w:color="auto" w:fill="F8F8FF"/>
        </w:rPr>
        <w:t> </w:t>
      </w:r>
      <w:r w:rsidR="002D12D6">
        <w:rPr>
          <w:rStyle w:val="crayon-sy"/>
          <w:rFonts w:ascii="Courier New" w:hAnsi="Courier New" w:cs="Courier New"/>
          <w:sz w:val="18"/>
          <w:szCs w:val="18"/>
          <w:shd w:val="clear" w:color="auto" w:fill="F8F8FF"/>
        </w:rPr>
        <w:t>(</w:t>
      </w:r>
      <w:r w:rsidR="002D12D6">
        <w:rPr>
          <w:rStyle w:val="crayon-v"/>
          <w:rFonts w:ascii="Courier New" w:hAnsi="Courier New" w:cs="Courier New"/>
          <w:sz w:val="18"/>
          <w:szCs w:val="18"/>
          <w:shd w:val="clear" w:color="auto" w:fill="F8F8FF"/>
        </w:rPr>
        <w:t>DEPT_ID</w:t>
      </w:r>
      <w:r w:rsidR="002D12D6">
        <w:rPr>
          <w:rStyle w:val="crayon-sy"/>
          <w:rFonts w:ascii="Courier New" w:hAnsi="Courier New" w:cs="Courier New"/>
          <w:sz w:val="18"/>
          <w:szCs w:val="18"/>
          <w:shd w:val="clear" w:color="auto" w:fill="F8F8FF"/>
        </w:rPr>
        <w:t>)</w:t>
      </w:r>
      <w:r w:rsidRPr="00D05EC8">
        <w:rPr>
          <w:rFonts w:ascii="Trebuchet MS" w:hAnsi="Trebuchet MS"/>
          <w:color w:val="000000"/>
        </w:rPr>
        <w:t>);</w:t>
      </w:r>
    </w:p>
    <w:p w:rsidR="00D05EC8" w:rsidRPr="00D05EC8" w:rsidRDefault="00D05EC8" w:rsidP="00D05EC8">
      <w:pPr>
        <w:spacing w:line="244" w:lineRule="atLeast"/>
        <w:rPr>
          <w:rFonts w:ascii="Trebuchet MS" w:hAnsi="Trebuchet MS"/>
          <w:color w:val="000000"/>
        </w:rPr>
      </w:pPr>
      <w:r w:rsidRPr="00D05EC8">
        <w:rPr>
          <w:rFonts w:ascii="Trebuchet MS" w:hAnsi="Trebuchet MS"/>
          <w:color w:val="000000"/>
        </w:rPr>
        <w:t xml:space="preserve"> </w:t>
      </w: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(1,"Accounting");</w:t>
      </w:r>
    </w:p>
    <w:p w:rsidR="00D05EC8" w:rsidRPr="00D05EC8" w:rsidRDefault="00D05EC8" w:rsidP="00D05EC8">
      <w:pPr>
        <w:spacing w:line="244" w:lineRule="atLeast"/>
        <w:rPr>
          <w:rFonts w:ascii="Trebuchet MS" w:hAnsi="Trebuchet MS"/>
          <w:color w:val="000000"/>
        </w:rPr>
      </w:pPr>
      <w:r w:rsidRPr="00D05EC8">
        <w:rPr>
          <w:rFonts w:ascii="Trebuchet MS" w:hAnsi="Trebuchet MS"/>
          <w:color w:val="000000"/>
        </w:rPr>
        <w:t xml:space="preserve"> </w:t>
      </w: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(2,"Marketing");</w:t>
      </w:r>
    </w:p>
    <w:p w:rsidR="00D05EC8" w:rsidRPr="00D05EC8" w:rsidRDefault="00D05EC8" w:rsidP="00D05EC8">
      <w:pPr>
        <w:spacing w:line="244" w:lineRule="atLeast"/>
        <w:rPr>
          <w:rFonts w:ascii="Trebuchet MS" w:hAnsi="Trebuchet MS"/>
          <w:color w:val="000000"/>
        </w:rPr>
      </w:pPr>
      <w:proofErr w:type="gramStart"/>
      <w:r w:rsidRPr="00D05EC8">
        <w:rPr>
          <w:rFonts w:ascii="Trebuchet MS" w:hAnsi="Trebuchet MS"/>
          <w:color w:val="000000"/>
        </w:rPr>
        <w:t>insert</w:t>
      </w:r>
      <w:proofErr w:type="gramEnd"/>
      <w:r w:rsidRPr="00D05EC8">
        <w:rPr>
          <w:rFonts w:ascii="Trebuchet MS" w:hAnsi="Trebuchet MS"/>
          <w:color w:val="000000"/>
        </w:rPr>
        <w:t xml:space="preserve"> into Department (DEPT_ID , DEPT_NAME ) values (3,"Sales");</w:t>
      </w: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Pr>
          <w:rFonts w:ascii="Courier New" w:hAnsi="Courier New" w:cs="Courier New"/>
          <w:b/>
          <w:bCs/>
          <w:color w:val="008800"/>
          <w:sz w:val="20"/>
          <w:szCs w:val="20"/>
        </w:rPr>
        <w:t>avg</w:t>
      </w:r>
      <w:r>
        <w:rPr>
          <w:rFonts w:ascii="Courier New" w:hAnsi="Courier New" w:cs="Courier New"/>
          <w:color w:val="000000"/>
          <w:sz w:val="20"/>
          <w:szCs w:val="20"/>
        </w:rPr>
        <w:t>(e.EMP_SALARY)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e,Department</w:t>
      </w:r>
      <w:proofErr w:type="spellEnd"/>
      <w:r>
        <w:rPr>
          <w:rFonts w:ascii="Courier New" w:hAnsi="Courier New" w:cs="Courier New"/>
          <w:color w:val="000000"/>
          <w:sz w:val="20"/>
          <w:szCs w:val="20"/>
        </w:rPr>
        <w:t xml:space="preserve">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lastRenderedPageBreak/>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rFonts w:ascii="Trebuchet MS" w:hAnsi="Trebuchet MS"/>
                <w:color w:val="000000"/>
                <w:sz w:val="24"/>
                <w:szCs w:val="24"/>
              </w:rPr>
            </w:pPr>
            <w:r>
              <w:rPr>
                <w:rFonts w:ascii="Courier New" w:hAnsi="Courier New" w:cs="Courier New"/>
                <w:b/>
                <w:bCs/>
                <w:color w:val="000000"/>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Marketing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E94B67" w:rsidP="00025B52">
            <w:pPr>
              <w:rPr>
                <w:rFonts w:ascii="Trebuchet MS" w:hAnsi="Trebuchet MS"/>
                <w:color w:val="000000"/>
                <w:sz w:val="24"/>
                <w:szCs w:val="24"/>
              </w:rPr>
            </w:pPr>
            <w:r>
              <w:rPr>
                <w:rFonts w:ascii="Courier New" w:hAnsi="Courier New" w:cs="Courier New"/>
                <w:color w:val="000000"/>
                <w:sz w:val="18"/>
                <w:szCs w:val="18"/>
              </w:rPr>
              <w:t>6</w:t>
            </w:r>
            <w:r w:rsidR="00025B52">
              <w:rPr>
                <w:rFonts w:ascii="Courier New" w:hAnsi="Courier New" w:cs="Courier New"/>
                <w:color w:val="000000"/>
                <w:sz w:val="18"/>
                <w:szCs w:val="18"/>
              </w:rPr>
              <w:t>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sidRPr="00E94B67">
              <w:rPr>
                <w:rFonts w:ascii="Courier New" w:hAnsi="Courier New" w:cs="Courier New"/>
                <w:color w:val="000000"/>
                <w:sz w:val="18"/>
                <w:szCs w:val="18"/>
                <w:highlight w:val="green"/>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rFonts w:ascii="Trebuchet MS" w:hAnsi="Trebuchet MS"/>
                <w:color w:val="000000"/>
                <w:sz w:val="24"/>
                <w:szCs w:val="24"/>
              </w:rPr>
            </w:pPr>
            <w:r>
              <w:rPr>
                <w:rFonts w:ascii="Courier New" w:hAnsi="Courier New" w:cs="Courier New"/>
                <w:color w:val="000000"/>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6B1399" w:rsidP="00025B52">
            <w:pPr>
              <w:rPr>
                <w:rFonts w:ascii="Trebuchet MS" w:hAnsi="Trebuchet MS"/>
                <w:color w:val="000000"/>
                <w:sz w:val="24"/>
                <w:szCs w:val="24"/>
              </w:rPr>
            </w:pPr>
            <w:r>
              <w:rPr>
                <w:rFonts w:ascii="Courier New" w:hAnsi="Courier New" w:cs="Courier New"/>
                <w:color w:val="000000"/>
                <w:sz w:val="18"/>
                <w:szCs w:val="18"/>
              </w:rPr>
              <w:t>8</w:t>
            </w:r>
            <w:r w:rsidR="00025B52">
              <w:rPr>
                <w:rFonts w:ascii="Courier New" w:hAnsi="Courier New" w:cs="Courier New"/>
                <w:color w:val="000000"/>
                <w:sz w:val="18"/>
                <w:szCs w:val="18"/>
              </w:rPr>
              <w:t>000</w:t>
            </w:r>
          </w:p>
        </w:tc>
      </w:tr>
    </w:tbl>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From the number of employee </w:t>
      </w:r>
      <w:r>
        <w:rPr>
          <w:rFonts w:ascii="Courier New" w:hAnsi="Courier New" w:cs="Courier New"/>
          <w:color w:val="000000"/>
          <w:sz w:val="18"/>
          <w:szCs w:val="18"/>
        </w:rPr>
        <w:t>(NUM_EMPLOYEE)</w:t>
      </w:r>
      <w:r>
        <w:rPr>
          <w:rFonts w:ascii="Arial" w:hAnsi="Arial" w:cs="Arial"/>
          <w:color w:val="000000"/>
          <w:sz w:val="18"/>
          <w:szCs w:val="18"/>
        </w:rPr>
        <w:t> column you can see that only Vijay who work for </w:t>
      </w:r>
      <w:r>
        <w:rPr>
          <w:rFonts w:ascii="Courier New" w:hAnsi="Courier New" w:cs="Courier New"/>
          <w:color w:val="000000"/>
          <w:sz w:val="18"/>
          <w:szCs w:val="18"/>
        </w:rPr>
        <w:t>Marketing</w:t>
      </w:r>
      <w:r>
        <w:rPr>
          <w:rFonts w:ascii="Arial" w:hAnsi="Arial" w:cs="Arial"/>
          <w:color w:val="000000"/>
          <w:sz w:val="18"/>
          <w:szCs w:val="18"/>
        </w:rPr>
        <w:t> department is not included in result set because his earning 5000. This example shows that, condition in </w:t>
      </w:r>
      <w:r w:rsidRPr="002F16A1">
        <w:rPr>
          <w:rFonts w:ascii="Courier New" w:hAnsi="Courier New" w:cs="Courier New"/>
          <w:color w:val="000000"/>
          <w:sz w:val="18"/>
          <w:szCs w:val="18"/>
          <w:highlight w:val="yellow"/>
        </w:rPr>
        <w:t>WHERE</w:t>
      </w:r>
      <w:r w:rsidRPr="002F16A1">
        <w:rPr>
          <w:rFonts w:ascii="Arial" w:hAnsi="Arial" w:cs="Arial"/>
          <w:color w:val="000000"/>
          <w:sz w:val="18"/>
          <w:szCs w:val="18"/>
          <w:highlight w:val="yellow"/>
        </w:rPr>
        <w:t> clause is used to filter rows before you aggregate them</w:t>
      </w:r>
      <w:r>
        <w:rPr>
          <w:rFonts w:ascii="Arial" w:hAnsi="Arial" w:cs="Arial"/>
          <w:color w:val="000000"/>
          <w:sz w:val="18"/>
          <w:szCs w:val="18"/>
        </w:rPr>
        <w:t xml:space="preserve"> and then </w:t>
      </w:r>
      <w:r w:rsidRPr="002F16A1">
        <w:rPr>
          <w:rFonts w:ascii="Courier New" w:hAnsi="Courier New" w:cs="Courier New"/>
          <w:color w:val="000000"/>
          <w:sz w:val="18"/>
          <w:szCs w:val="18"/>
          <w:highlight w:val="green"/>
        </w:rPr>
        <w:t>HAVING</w:t>
      </w:r>
      <w:r w:rsidRPr="002F16A1">
        <w:rPr>
          <w:rFonts w:ascii="Arial" w:hAnsi="Arial" w:cs="Arial"/>
          <w:color w:val="000000"/>
          <w:sz w:val="18"/>
          <w:szCs w:val="18"/>
          <w:highlight w:val="green"/>
        </w:rPr>
        <w:t> clause comes in picture for final filtering</w:t>
      </w:r>
      <w:r>
        <w:rPr>
          <w:rFonts w:ascii="Arial" w:hAnsi="Arial" w:cs="Arial"/>
          <w:color w:val="000000"/>
          <w:sz w:val="18"/>
          <w:szCs w:val="18"/>
        </w:rPr>
        <w:t xml:space="preserve">, which is clear from following query, now Marketing department is excluded because it doesn't pass condition in HAVING clause </w:t>
      </w:r>
      <w:proofErr w:type="spellStart"/>
      <w:r>
        <w:rPr>
          <w:rFonts w:ascii="Arial" w:hAnsi="Arial" w:cs="Arial"/>
          <w:color w:val="000000"/>
          <w:sz w:val="18"/>
          <w:szCs w:val="18"/>
        </w:rPr>
        <w:t>i</w:t>
      </w:r>
      <w:proofErr w:type="spellEnd"/>
      <w:r>
        <w:rPr>
          <w:rFonts w:ascii="Arial" w:hAnsi="Arial" w:cs="Arial"/>
          <w:color w:val="000000"/>
          <w:sz w:val="18"/>
          <w:szCs w:val="18"/>
        </w:rPr>
        <w:t>..</w:t>
      </w:r>
      <w:proofErr w:type="gramStart"/>
      <w:r>
        <w:rPr>
          <w:rFonts w:ascii="Arial" w:hAnsi="Arial" w:cs="Arial"/>
          <w:color w:val="000000"/>
          <w:sz w:val="18"/>
          <w:szCs w:val="18"/>
        </w:rPr>
        <w:t>e</w:t>
      </w:r>
      <w:proofErr w:type="gramEnd"/>
      <w:r>
        <w:rPr>
          <w:rFonts w:ascii="Arial" w:hAnsi="Arial" w:cs="Arial"/>
          <w:color w:val="000000"/>
          <w:sz w:val="18"/>
          <w:szCs w:val="18"/>
        </w:rPr>
        <w:t xml:space="preserve"> AVG_SALARY &gt; 7000</w:t>
      </w:r>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r>
        <w:rPr>
          <w:rFonts w:ascii="Courier New" w:hAnsi="Courier New" w:cs="Courier New"/>
          <w:b/>
          <w:bCs/>
          <w:color w:val="008800"/>
          <w:sz w:val="20"/>
          <w:szCs w:val="20"/>
        </w:rPr>
        <w:t>SELECT</w:t>
      </w:r>
      <w:r>
        <w:rPr>
          <w:rFonts w:ascii="Courier New" w:hAnsi="Courier New" w:cs="Courier New"/>
          <w:color w:val="000000"/>
          <w:sz w:val="20"/>
          <w:szCs w:val="20"/>
        </w:rPr>
        <w:t> d.DEPT_NAME, </w:t>
      </w:r>
      <w:proofErr w:type="gramStart"/>
      <w:r>
        <w:rPr>
          <w:rFonts w:ascii="Courier New" w:hAnsi="Courier New" w:cs="Courier New"/>
          <w:b/>
          <w:bCs/>
          <w:color w:val="008800"/>
          <w:sz w:val="20"/>
          <w:szCs w:val="20"/>
        </w:rPr>
        <w:t>count</w:t>
      </w:r>
      <w:r>
        <w:rPr>
          <w:rFonts w:ascii="Courier New" w:hAnsi="Courier New" w:cs="Courier New"/>
          <w:color w:val="000000"/>
          <w:sz w:val="20"/>
          <w:szCs w:val="20"/>
        </w:rPr>
        <w:t>(</w:t>
      </w:r>
      <w:proofErr w:type="gramEnd"/>
      <w:r>
        <w:rPr>
          <w:rFonts w:ascii="Courier New" w:hAnsi="Courier New" w:cs="Courier New"/>
          <w:color w:val="000000"/>
          <w:sz w:val="20"/>
          <w:szCs w:val="20"/>
        </w:rPr>
        <w:t>e.EMP_NAME) </w:t>
      </w:r>
      <w:r>
        <w:rPr>
          <w:rFonts w:ascii="Courier New" w:hAnsi="Courier New" w:cs="Courier New"/>
          <w:b/>
          <w:bCs/>
          <w:color w:val="008800"/>
          <w:sz w:val="20"/>
          <w:szCs w:val="20"/>
        </w:rPr>
        <w:t>as</w:t>
      </w:r>
      <w:r>
        <w:rPr>
          <w:rFonts w:ascii="Courier New" w:hAnsi="Courier New" w:cs="Courier New"/>
          <w:color w:val="000000"/>
          <w:sz w:val="20"/>
          <w:szCs w:val="20"/>
        </w:rPr>
        <w:t> NUM_EMPLOYEE, </w:t>
      </w:r>
      <w:r w:rsidRPr="00364E66">
        <w:rPr>
          <w:rFonts w:ascii="Courier New" w:hAnsi="Courier New" w:cs="Courier New"/>
          <w:b/>
          <w:bCs/>
          <w:color w:val="008800"/>
          <w:sz w:val="20"/>
          <w:szCs w:val="20"/>
          <w:highlight w:val="yellow"/>
        </w:rPr>
        <w:t>avg</w:t>
      </w:r>
      <w:r w:rsidRPr="00364E66">
        <w:rPr>
          <w:rFonts w:ascii="Courier New" w:hAnsi="Courier New" w:cs="Courier New"/>
          <w:color w:val="000000"/>
          <w:sz w:val="20"/>
          <w:szCs w:val="20"/>
          <w:highlight w:val="yellow"/>
        </w:rPr>
        <w:t>(e.EMP_SALARY)</w:t>
      </w:r>
      <w:r>
        <w:rPr>
          <w:rFonts w:ascii="Courier New" w:hAnsi="Courier New" w:cs="Courier New"/>
          <w:color w:val="000000"/>
          <w:sz w:val="20"/>
          <w:szCs w:val="20"/>
        </w:rPr>
        <w:t> </w:t>
      </w:r>
      <w:r>
        <w:rPr>
          <w:rFonts w:ascii="Courier New" w:hAnsi="Courier New" w:cs="Courier New"/>
          <w:b/>
          <w:bCs/>
          <w:color w:val="008800"/>
          <w:sz w:val="20"/>
          <w:szCs w:val="20"/>
        </w:rPr>
        <w:t>as</w:t>
      </w:r>
      <w:r>
        <w:rPr>
          <w:rFonts w:ascii="Courier New" w:hAnsi="Courier New" w:cs="Courier New"/>
          <w:color w:val="000000"/>
          <w:sz w:val="20"/>
          <w:szCs w:val="20"/>
        </w:rPr>
        <w:t> AVG_SALARY </w:t>
      </w:r>
      <w:r>
        <w:rPr>
          <w:rFonts w:ascii="Courier New" w:hAnsi="Courier New" w:cs="Courier New"/>
          <w:b/>
          <w:bCs/>
          <w:color w:val="008800"/>
          <w:sz w:val="20"/>
          <w:szCs w:val="20"/>
        </w:rPr>
        <w:t>FROM</w:t>
      </w:r>
      <w:r>
        <w:rPr>
          <w:rFonts w:ascii="Courier New" w:hAnsi="Courier New" w:cs="Courier New"/>
          <w:color w:val="000000"/>
          <w:sz w:val="20"/>
          <w:szCs w:val="20"/>
        </w:rPr>
        <w:t xml:space="preserve"> Employee </w:t>
      </w:r>
      <w:proofErr w:type="spellStart"/>
      <w:r>
        <w:rPr>
          <w:rFonts w:ascii="Courier New" w:hAnsi="Courier New" w:cs="Courier New"/>
          <w:color w:val="000000"/>
          <w:sz w:val="20"/>
          <w:szCs w:val="20"/>
        </w:rPr>
        <w:t>e,Department</w:t>
      </w:r>
      <w:proofErr w:type="spellEnd"/>
      <w:r>
        <w:rPr>
          <w:rFonts w:ascii="Courier New" w:hAnsi="Courier New" w:cs="Courier New"/>
          <w:color w:val="000000"/>
          <w:sz w:val="20"/>
          <w:szCs w:val="20"/>
        </w:rPr>
        <w:t xml:space="preserve"> d </w:t>
      </w:r>
      <w:r>
        <w:rPr>
          <w:rFonts w:ascii="Courier New" w:hAnsi="Courier New" w:cs="Courier New"/>
          <w:b/>
          <w:bCs/>
          <w:color w:val="008800"/>
          <w:sz w:val="20"/>
          <w:szCs w:val="20"/>
        </w:rPr>
        <w:t>WHERE</w:t>
      </w:r>
      <w:r>
        <w:rPr>
          <w:rFonts w:ascii="Courier New" w:hAnsi="Courier New" w:cs="Courier New"/>
          <w:color w:val="000000"/>
          <w:sz w:val="20"/>
          <w:szCs w:val="20"/>
        </w:rPr>
        <w:t> </w:t>
      </w:r>
      <w:proofErr w:type="spellStart"/>
      <w:r>
        <w:rPr>
          <w:rFonts w:ascii="Courier New" w:hAnsi="Courier New" w:cs="Courier New"/>
          <w:color w:val="000000"/>
          <w:sz w:val="20"/>
          <w:szCs w:val="20"/>
        </w:rPr>
        <w:t>e.DEPT_ID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d.DEPT_ID</w:t>
      </w:r>
      <w:proofErr w:type="spellEnd"/>
      <w:r>
        <w:rPr>
          <w:rFonts w:ascii="Courier New" w:hAnsi="Courier New" w:cs="Courier New"/>
          <w:color w:val="000000"/>
          <w:sz w:val="20"/>
          <w:szCs w:val="20"/>
        </w:rPr>
        <w:t> </w:t>
      </w:r>
      <w:r>
        <w:rPr>
          <w:rFonts w:ascii="Courier New" w:hAnsi="Courier New" w:cs="Courier New"/>
          <w:b/>
          <w:bCs/>
          <w:color w:val="008800"/>
          <w:sz w:val="20"/>
          <w:szCs w:val="20"/>
        </w:rPr>
        <w:t>AND</w:t>
      </w:r>
      <w:r>
        <w:rPr>
          <w:rFonts w:ascii="Courier New" w:hAnsi="Courier New" w:cs="Courier New"/>
          <w:color w:val="000000"/>
          <w:sz w:val="20"/>
          <w:szCs w:val="20"/>
        </w:rPr>
        <w:t> EMP_SALARY &gt; </w:t>
      </w:r>
      <w:r>
        <w:rPr>
          <w:rFonts w:ascii="Courier New" w:hAnsi="Courier New" w:cs="Courier New"/>
          <w:b/>
          <w:bCs/>
          <w:color w:val="0000DD"/>
          <w:sz w:val="20"/>
          <w:szCs w:val="20"/>
        </w:rPr>
        <w:t>5000</w:t>
      </w:r>
      <w:r>
        <w:rPr>
          <w:rFonts w:ascii="Courier New" w:hAnsi="Courier New" w:cs="Courier New"/>
          <w:color w:val="000000"/>
          <w:sz w:val="20"/>
          <w:szCs w:val="20"/>
        </w:rPr>
        <w:t> </w:t>
      </w:r>
      <w:r>
        <w:rPr>
          <w:rFonts w:ascii="Courier New" w:hAnsi="Courier New" w:cs="Courier New"/>
          <w:b/>
          <w:bCs/>
          <w:color w:val="008800"/>
          <w:sz w:val="20"/>
          <w:szCs w:val="20"/>
        </w:rPr>
        <w:t>GROUP</w:t>
      </w:r>
      <w:r>
        <w:rPr>
          <w:rFonts w:ascii="Courier New" w:hAnsi="Courier New" w:cs="Courier New"/>
          <w:color w:val="000000"/>
          <w:sz w:val="20"/>
          <w:szCs w:val="20"/>
        </w:rPr>
        <w:t> </w:t>
      </w:r>
      <w:r>
        <w:rPr>
          <w:rFonts w:ascii="Courier New" w:hAnsi="Courier New" w:cs="Courier New"/>
          <w:b/>
          <w:bCs/>
          <w:color w:val="008800"/>
          <w:sz w:val="20"/>
          <w:szCs w:val="20"/>
        </w:rPr>
        <w:t>BY</w:t>
      </w:r>
      <w:r>
        <w:rPr>
          <w:rFonts w:ascii="Courier New" w:hAnsi="Courier New" w:cs="Courier New"/>
          <w:color w:val="000000"/>
          <w:sz w:val="20"/>
          <w:szCs w:val="20"/>
        </w:rPr>
        <w:t> </w:t>
      </w:r>
      <w:proofErr w:type="spellStart"/>
      <w:r>
        <w:rPr>
          <w:rFonts w:ascii="Courier New" w:hAnsi="Courier New" w:cs="Courier New"/>
          <w:color w:val="000000"/>
          <w:sz w:val="20"/>
          <w:szCs w:val="20"/>
        </w:rPr>
        <w:t>d.DEPT_NAME</w:t>
      </w:r>
      <w:proofErr w:type="spellEnd"/>
      <w:r>
        <w:rPr>
          <w:rFonts w:ascii="Courier New" w:hAnsi="Courier New" w:cs="Courier New"/>
          <w:color w:val="000000"/>
          <w:sz w:val="20"/>
          <w:szCs w:val="20"/>
        </w:rPr>
        <w:t> </w:t>
      </w:r>
      <w:r w:rsidRPr="006E4157">
        <w:rPr>
          <w:rFonts w:ascii="Courier New" w:hAnsi="Courier New" w:cs="Courier New"/>
          <w:b/>
          <w:bCs/>
          <w:color w:val="008800"/>
          <w:sz w:val="20"/>
          <w:szCs w:val="20"/>
          <w:highlight w:val="yellow"/>
        </w:rPr>
        <w:t>HAVING</w:t>
      </w:r>
      <w:r w:rsidRPr="006E4157">
        <w:rPr>
          <w:rFonts w:ascii="Courier New" w:hAnsi="Courier New" w:cs="Courier New"/>
          <w:color w:val="000000"/>
          <w:sz w:val="20"/>
          <w:szCs w:val="20"/>
          <w:highlight w:val="yellow"/>
        </w:rPr>
        <w:t> AVG_SALARY &gt; 7000;</w:t>
      </w:r>
    </w:p>
    <w:tbl>
      <w:tblPr>
        <w:tblW w:w="6105" w:type="dxa"/>
        <w:tblInd w:w="94" w:type="dxa"/>
        <w:tblCellMar>
          <w:left w:w="0" w:type="dxa"/>
          <w:right w:w="0" w:type="dxa"/>
        </w:tblCellMar>
        <w:tblLook w:val="04A0"/>
      </w:tblPr>
      <w:tblGrid>
        <w:gridCol w:w="1962"/>
        <w:gridCol w:w="2542"/>
        <w:gridCol w:w="1601"/>
      </w:tblGrid>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DEPT_NAME</w:t>
            </w:r>
          </w:p>
        </w:tc>
        <w:tc>
          <w:tcPr>
            <w:tcW w:w="254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NUM_EMPLOYEE</w:t>
            </w:r>
          </w:p>
        </w:tc>
        <w:tc>
          <w:tcPr>
            <w:tcW w:w="1600" w:type="dxa"/>
            <w:tcBorders>
              <w:top w:val="single" w:sz="8" w:space="0" w:color="auto"/>
              <w:left w:val="single" w:sz="8" w:space="0" w:color="auto"/>
              <w:bottom w:val="single" w:sz="8" w:space="0" w:color="auto"/>
              <w:right w:val="single" w:sz="8" w:space="0" w:color="auto"/>
            </w:tcBorders>
            <w:shd w:val="clear" w:color="auto" w:fill="99CCFF"/>
            <w:tcMar>
              <w:top w:w="0" w:type="dxa"/>
              <w:left w:w="108" w:type="dxa"/>
              <w:bottom w:w="0" w:type="dxa"/>
              <w:right w:w="108" w:type="dxa"/>
            </w:tcMar>
            <w:vAlign w:val="center"/>
            <w:hideMark/>
          </w:tcPr>
          <w:p w:rsidR="00025B52" w:rsidRDefault="00025B52" w:rsidP="00025B52">
            <w:pPr>
              <w:rPr>
                <w:sz w:val="24"/>
                <w:szCs w:val="24"/>
              </w:rPr>
            </w:pPr>
            <w:r>
              <w:rPr>
                <w:rFonts w:ascii="Courier New" w:hAnsi="Courier New" w:cs="Courier New"/>
                <w:b/>
                <w:bCs/>
                <w:sz w:val="18"/>
                <w:szCs w:val="18"/>
              </w:rPr>
              <w:t>AVG_SALARY</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Accounting</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1</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r w:rsidR="00025B52" w:rsidTr="00025B52">
        <w:trPr>
          <w:trHeight w:val="255"/>
        </w:trPr>
        <w:tc>
          <w:tcPr>
            <w:tcW w:w="1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Sales</w:t>
            </w:r>
          </w:p>
        </w:tc>
        <w:tc>
          <w:tcPr>
            <w:tcW w:w="25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2</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25B52" w:rsidRDefault="00025B52" w:rsidP="00025B52">
            <w:pPr>
              <w:rPr>
                <w:sz w:val="24"/>
                <w:szCs w:val="24"/>
              </w:rPr>
            </w:pPr>
            <w:r>
              <w:rPr>
                <w:rFonts w:ascii="Courier New" w:hAnsi="Courier New" w:cs="Courier New"/>
                <w:sz w:val="18"/>
                <w:szCs w:val="18"/>
              </w:rPr>
              <w:t>8000</w:t>
            </w:r>
          </w:p>
        </w:tc>
      </w:tr>
    </w:tbl>
    <w:p w:rsidR="00025B52" w:rsidRDefault="00025B52" w:rsidP="00025B52">
      <w:pPr>
        <w:spacing w:line="240" w:lineRule="auto"/>
        <w:rPr>
          <w:rFonts w:ascii="Trebuchet MS" w:hAnsi="Trebuchet MS"/>
          <w:color w:val="000000"/>
        </w:rPr>
      </w:pPr>
    </w:p>
    <w:p w:rsidR="00927A69" w:rsidRPr="00927A69" w:rsidRDefault="00927A69" w:rsidP="00927A69">
      <w:pPr>
        <w:spacing w:line="240" w:lineRule="auto"/>
        <w:rPr>
          <w:rFonts w:ascii="Trebuchet MS" w:hAnsi="Trebuchet MS"/>
          <w:color w:val="000000"/>
        </w:rPr>
      </w:pPr>
      <w:proofErr w:type="spellStart"/>
      <w:proofErr w:type="gramStart"/>
      <w:r w:rsidRPr="00927A69">
        <w:rPr>
          <w:rFonts w:ascii="Trebuchet MS" w:hAnsi="Trebuchet MS"/>
          <w:color w:val="000000"/>
        </w:rPr>
        <w:t>mysql</w:t>
      </w:r>
      <w:proofErr w:type="spellEnd"/>
      <w:proofErr w:type="gramEnd"/>
      <w:r w:rsidRPr="00927A69">
        <w:rPr>
          <w:rFonts w:ascii="Trebuchet MS" w:hAnsi="Trebuchet MS"/>
          <w:color w:val="000000"/>
        </w:rPr>
        <w:t xml:space="preserve">&gt; SELECT </w:t>
      </w:r>
      <w:proofErr w:type="spellStart"/>
      <w:r w:rsidRPr="00927A69">
        <w:rPr>
          <w:rFonts w:ascii="Trebuchet MS" w:hAnsi="Trebuchet MS"/>
          <w:color w:val="000000"/>
        </w:rPr>
        <w:t>d.DEPT_NAME</w:t>
      </w:r>
      <w:proofErr w:type="spellEnd"/>
      <w:r w:rsidRPr="00927A69">
        <w:rPr>
          <w:rFonts w:ascii="Trebuchet MS" w:hAnsi="Trebuchet MS"/>
          <w:color w:val="000000"/>
        </w:rPr>
        <w:t xml:space="preserve">, </w:t>
      </w:r>
      <w:proofErr w:type="spellStart"/>
      <w:r w:rsidRPr="00927A69">
        <w:rPr>
          <w:rFonts w:ascii="Trebuchet MS" w:hAnsi="Trebuchet MS"/>
          <w:color w:val="000000"/>
        </w:rPr>
        <w:t>e.EMP_NAME</w:t>
      </w:r>
      <w:proofErr w:type="spellEnd"/>
      <w:r w:rsidRPr="00927A69">
        <w:rPr>
          <w:rFonts w:ascii="Trebuchet MS" w:hAnsi="Trebuchet MS"/>
          <w:color w:val="000000"/>
        </w:rPr>
        <w:t>, count(</w:t>
      </w:r>
      <w:proofErr w:type="spellStart"/>
      <w:r w:rsidRPr="00927A69">
        <w:rPr>
          <w:rFonts w:ascii="Trebuchet MS" w:hAnsi="Trebuchet MS"/>
          <w:color w:val="000000"/>
        </w:rPr>
        <w:t>e.EMP_NAME</w:t>
      </w:r>
      <w:proofErr w:type="spellEnd"/>
      <w:r w:rsidRPr="00927A69">
        <w:rPr>
          <w:rFonts w:ascii="Trebuchet MS" w:hAnsi="Trebuchet MS"/>
          <w:color w:val="000000"/>
        </w:rPr>
        <w:t xml:space="preserve">) as NUM_EMPLOYEE FROM Employee </w:t>
      </w:r>
      <w:proofErr w:type="spellStart"/>
      <w:r w:rsidRPr="00927A69">
        <w:rPr>
          <w:rFonts w:ascii="Trebuchet MS" w:hAnsi="Trebuchet MS"/>
          <w:color w:val="000000"/>
        </w:rPr>
        <w:t>e,Department</w:t>
      </w:r>
      <w:proofErr w:type="spellEnd"/>
      <w:r w:rsidRPr="00927A69">
        <w:rPr>
          <w:rFonts w:ascii="Trebuchet MS" w:hAnsi="Trebuchet MS"/>
          <w:color w:val="000000"/>
        </w:rPr>
        <w:t xml:space="preserve"> d WHERE </w:t>
      </w:r>
      <w:proofErr w:type="spellStart"/>
      <w:r w:rsidRPr="00927A69">
        <w:rPr>
          <w:rFonts w:ascii="Trebuchet MS" w:hAnsi="Trebuchet MS"/>
          <w:color w:val="000000"/>
        </w:rPr>
        <w:t>e.DEPT_ID</w:t>
      </w:r>
      <w:proofErr w:type="spellEnd"/>
      <w:r w:rsidRPr="00927A69">
        <w:rPr>
          <w:rFonts w:ascii="Trebuchet MS" w:hAnsi="Trebuchet MS"/>
          <w:color w:val="000000"/>
        </w:rPr>
        <w:t>=</w:t>
      </w:r>
      <w:proofErr w:type="spellStart"/>
      <w:r w:rsidRPr="00927A69">
        <w:rPr>
          <w:rFonts w:ascii="Trebuchet MS" w:hAnsi="Trebuchet MS"/>
          <w:color w:val="000000"/>
        </w:rPr>
        <w:t>d.DEPT_ID</w:t>
      </w:r>
      <w:proofErr w:type="spellEnd"/>
      <w:r w:rsidRPr="00927A69">
        <w:rPr>
          <w:rFonts w:ascii="Trebuchet MS" w:hAnsi="Trebuchet MS"/>
          <w:color w:val="000000"/>
        </w:rPr>
        <w:t xml:space="preserve">  GROUP BY </w:t>
      </w:r>
      <w:proofErr w:type="spellStart"/>
      <w:r w:rsidRPr="00927A69">
        <w:rPr>
          <w:rFonts w:ascii="Trebuchet MS" w:hAnsi="Trebuchet MS"/>
          <w:color w:val="000000"/>
        </w:rPr>
        <w:t>d.DEPT_NAME</w:t>
      </w:r>
      <w:proofErr w:type="spellEnd"/>
      <w:r w:rsidRPr="00927A69">
        <w:rPr>
          <w:rFonts w:ascii="Trebuchet MS" w:hAnsi="Trebuchet MS"/>
          <w:color w:val="000000"/>
        </w:rPr>
        <w:t xml:space="preserve"> HAVING NUM_EMPLOYEE&gt;</w:t>
      </w:r>
      <w:r>
        <w:rPr>
          <w:rFonts w:ascii="Trebuchet MS" w:hAnsi="Trebuchet MS"/>
          <w:color w:val="000000"/>
        </w:rPr>
        <w:t xml:space="preserve"> 1;</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 DEPT_</w:t>
      </w:r>
      <w:proofErr w:type="gramStart"/>
      <w:r w:rsidRPr="00927A69">
        <w:rPr>
          <w:rFonts w:ascii="Trebuchet MS" w:hAnsi="Trebuchet MS"/>
          <w:color w:val="000000"/>
        </w:rPr>
        <w:t>NAME  |</w:t>
      </w:r>
      <w:proofErr w:type="gramEnd"/>
      <w:r w:rsidRPr="00927A69">
        <w:rPr>
          <w:rFonts w:ascii="Trebuchet MS" w:hAnsi="Trebuchet MS"/>
          <w:color w:val="000000"/>
        </w:rPr>
        <w:t xml:space="preserve"> EMP_NAME | NUM_EMPLOYEE |</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 xml:space="preserve">| Accounting | </w:t>
      </w:r>
      <w:proofErr w:type="spellStart"/>
      <w:r w:rsidRPr="00927A69">
        <w:rPr>
          <w:rFonts w:ascii="Trebuchet MS" w:hAnsi="Trebuchet MS"/>
          <w:color w:val="000000"/>
        </w:rPr>
        <w:t>Virat</w:t>
      </w:r>
      <w:proofErr w:type="spellEnd"/>
      <w:r w:rsidRPr="00927A69">
        <w:rPr>
          <w:rFonts w:ascii="Trebuchet MS" w:hAnsi="Trebuchet MS"/>
          <w:color w:val="000000"/>
        </w:rPr>
        <w:t xml:space="preserve">    |            2 |</w:t>
      </w:r>
    </w:p>
    <w:p w:rsidR="00927A69" w:rsidRPr="00927A69" w:rsidRDefault="00927A69" w:rsidP="00927A69">
      <w:pPr>
        <w:spacing w:line="240" w:lineRule="auto"/>
        <w:rPr>
          <w:rFonts w:ascii="Trebuchet MS" w:hAnsi="Trebuchet MS"/>
          <w:color w:val="000000"/>
        </w:rPr>
      </w:pPr>
      <w:r w:rsidRPr="00927A69">
        <w:rPr>
          <w:rFonts w:ascii="Trebuchet MS" w:hAnsi="Trebuchet MS"/>
          <w:color w:val="000000"/>
        </w:rPr>
        <w:t xml:space="preserve">| </w:t>
      </w:r>
      <w:proofErr w:type="gramStart"/>
      <w:r w:rsidRPr="00927A69">
        <w:rPr>
          <w:rFonts w:ascii="Trebuchet MS" w:hAnsi="Trebuchet MS"/>
          <w:color w:val="000000"/>
        </w:rPr>
        <w:t>Marketing  |</w:t>
      </w:r>
      <w:proofErr w:type="gramEnd"/>
      <w:r w:rsidRPr="00927A69">
        <w:rPr>
          <w:rFonts w:ascii="Trebuchet MS" w:hAnsi="Trebuchet MS"/>
          <w:color w:val="000000"/>
        </w:rPr>
        <w:t xml:space="preserve"> </w:t>
      </w:r>
      <w:proofErr w:type="spellStart"/>
      <w:r w:rsidRPr="00927A69">
        <w:rPr>
          <w:rFonts w:ascii="Trebuchet MS" w:hAnsi="Trebuchet MS"/>
          <w:color w:val="000000"/>
        </w:rPr>
        <w:t>Rohit</w:t>
      </w:r>
      <w:proofErr w:type="spellEnd"/>
      <w:r w:rsidRPr="00927A69">
        <w:rPr>
          <w:rFonts w:ascii="Trebuchet MS" w:hAnsi="Trebuchet MS"/>
          <w:color w:val="000000"/>
        </w:rPr>
        <w:t xml:space="preserve">    |            2 |</w:t>
      </w:r>
    </w:p>
    <w:p w:rsidR="00927A69" w:rsidRDefault="00927A69" w:rsidP="00927A69">
      <w:pPr>
        <w:spacing w:line="240" w:lineRule="auto"/>
        <w:rPr>
          <w:rFonts w:ascii="Trebuchet MS" w:hAnsi="Trebuchet MS"/>
          <w:color w:val="000000"/>
        </w:rPr>
      </w:pPr>
      <w:r w:rsidRPr="00927A69">
        <w:rPr>
          <w:rFonts w:ascii="Trebuchet MS" w:hAnsi="Trebuchet MS"/>
          <w:color w:val="000000"/>
        </w:rPr>
        <w:t>+------------+----------+--------------+</w:t>
      </w:r>
    </w:p>
    <w:p w:rsidR="00025B52" w:rsidRDefault="00025B52" w:rsidP="00025B52">
      <w:pPr>
        <w:pStyle w:val="Heading2"/>
        <w:rPr>
          <w:rFonts w:ascii="Trebuchet MS" w:hAnsi="Trebuchet MS"/>
          <w:color w:val="000000"/>
        </w:rPr>
      </w:pPr>
      <w:r>
        <w:rPr>
          <w:rFonts w:ascii="Trebuchet MS" w:hAnsi="Trebuchet MS"/>
          <w:b w:val="0"/>
          <w:bCs w:val="0"/>
          <w:color w:val="000000"/>
          <w:u w:val="single"/>
        </w:rPr>
        <w:t>Difference between WHERE and HAVING in SQL</w:t>
      </w:r>
    </w:p>
    <w:p w:rsidR="00025B52" w:rsidRDefault="00025B52" w:rsidP="00025B52">
      <w:pPr>
        <w:rPr>
          <w:rFonts w:ascii="Trebuchet MS" w:hAnsi="Trebuchet MS"/>
          <w:color w:val="000000"/>
        </w:rPr>
      </w:pPr>
      <w:r>
        <w:rPr>
          <w:rFonts w:ascii="Arial" w:hAnsi="Arial" w:cs="Arial"/>
          <w:color w:val="000000"/>
          <w:sz w:val="18"/>
          <w:szCs w:val="18"/>
        </w:rPr>
        <w:t>Apart from this key difference we have seen in this article, here are few more differences between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xml:space="preserve"> clause, which is worth remembering and can be used to compare both of </w:t>
      </w:r>
      <w:proofErr w:type="gramStart"/>
      <w:r>
        <w:rPr>
          <w:rFonts w:ascii="Arial" w:hAnsi="Arial" w:cs="Arial"/>
          <w:color w:val="000000"/>
          <w:sz w:val="18"/>
          <w:szCs w:val="18"/>
        </w:rPr>
        <w:t>them :</w:t>
      </w:r>
      <w:proofErr w:type="gramEnd"/>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1) Apart from SELECT queries, you can use </w:t>
      </w:r>
      <w:r w:rsidRPr="00D90596">
        <w:rPr>
          <w:rFonts w:ascii="Courier New" w:hAnsi="Courier New" w:cs="Courier New"/>
          <w:color w:val="000000"/>
          <w:sz w:val="18"/>
          <w:szCs w:val="18"/>
          <w:highlight w:val="green"/>
        </w:rPr>
        <w:t>WHERE</w:t>
      </w:r>
      <w:r w:rsidRPr="00D90596">
        <w:rPr>
          <w:rFonts w:ascii="Arial" w:hAnsi="Arial" w:cs="Arial"/>
          <w:color w:val="000000"/>
          <w:sz w:val="18"/>
          <w:szCs w:val="18"/>
          <w:highlight w:val="green"/>
        </w:rPr>
        <w:t> clause with </w:t>
      </w:r>
      <w:r w:rsidRPr="00D90596">
        <w:rPr>
          <w:rFonts w:ascii="Courier New" w:hAnsi="Courier New" w:cs="Courier New"/>
          <w:color w:val="000000"/>
          <w:sz w:val="18"/>
          <w:szCs w:val="18"/>
          <w:highlight w:val="green"/>
        </w:rPr>
        <w:t>UPDATE</w:t>
      </w:r>
      <w:r w:rsidRPr="00D90596">
        <w:rPr>
          <w:rFonts w:ascii="Arial" w:hAnsi="Arial" w:cs="Arial"/>
          <w:color w:val="000000"/>
          <w:sz w:val="18"/>
          <w:szCs w:val="18"/>
          <w:highlight w:val="green"/>
        </w:rPr>
        <w:t> and </w:t>
      </w:r>
      <w:r w:rsidRPr="00D90596">
        <w:rPr>
          <w:rFonts w:ascii="Courier New" w:hAnsi="Courier New" w:cs="Courier New"/>
          <w:color w:val="000000"/>
          <w:sz w:val="18"/>
          <w:szCs w:val="18"/>
          <w:highlight w:val="green"/>
        </w:rPr>
        <w:t>DELETE</w:t>
      </w:r>
      <w:r w:rsidRPr="00D90596">
        <w:rPr>
          <w:rFonts w:ascii="Arial" w:hAnsi="Arial" w:cs="Arial"/>
          <w:color w:val="000000"/>
          <w:sz w:val="18"/>
          <w:szCs w:val="18"/>
          <w:highlight w:val="green"/>
        </w:rPr>
        <w:t> clause</w:t>
      </w:r>
      <w:r>
        <w:rPr>
          <w:rFonts w:ascii="Arial" w:hAnsi="Arial" w:cs="Arial"/>
          <w:color w:val="000000"/>
          <w:sz w:val="18"/>
          <w:szCs w:val="18"/>
        </w:rPr>
        <w:t xml:space="preserve"> but </w:t>
      </w:r>
      <w:r>
        <w:rPr>
          <w:rFonts w:ascii="Courier New" w:hAnsi="Courier New" w:cs="Courier New"/>
          <w:color w:val="000000"/>
          <w:sz w:val="18"/>
          <w:szCs w:val="18"/>
        </w:rPr>
        <w:t>HAVING</w:t>
      </w:r>
      <w:r>
        <w:rPr>
          <w:rFonts w:ascii="Arial" w:hAnsi="Arial" w:cs="Arial"/>
          <w:color w:val="000000"/>
          <w:sz w:val="18"/>
          <w:szCs w:val="18"/>
        </w:rPr>
        <w:t> clause can only be used with SELECT query. For example following query, which involve </w:t>
      </w:r>
      <w:r>
        <w:rPr>
          <w:rFonts w:ascii="Courier New" w:hAnsi="Courier New" w:cs="Courier New"/>
          <w:color w:val="000000"/>
          <w:sz w:val="18"/>
          <w:szCs w:val="18"/>
        </w:rPr>
        <w:t>WHERE</w:t>
      </w:r>
      <w:r>
        <w:rPr>
          <w:rFonts w:ascii="Arial" w:hAnsi="Arial" w:cs="Arial"/>
          <w:color w:val="000000"/>
          <w:sz w:val="18"/>
          <w:szCs w:val="18"/>
        </w:rPr>
        <w:t> clause will work but other which uses </w:t>
      </w:r>
      <w:r>
        <w:rPr>
          <w:rFonts w:ascii="Courier New" w:hAnsi="Courier New" w:cs="Courier New"/>
          <w:color w:val="000000"/>
          <w:sz w:val="18"/>
          <w:szCs w:val="18"/>
        </w:rPr>
        <w:t>HAVING</w:t>
      </w:r>
      <w:r>
        <w:rPr>
          <w:rFonts w:ascii="Arial" w:hAnsi="Arial" w:cs="Arial"/>
          <w:color w:val="000000"/>
          <w:sz w:val="18"/>
          <w:szCs w:val="18"/>
        </w:rPr>
        <w:t xml:space="preserve"> clause will not </w:t>
      </w:r>
      <w:proofErr w:type="gramStart"/>
      <w:r>
        <w:rPr>
          <w:rFonts w:ascii="Arial" w:hAnsi="Arial" w:cs="Arial"/>
          <w:color w:val="000000"/>
          <w:sz w:val="18"/>
          <w:szCs w:val="18"/>
        </w:rPr>
        <w:t>work :</w:t>
      </w:r>
      <w:proofErr w:type="gramEnd"/>
    </w:p>
    <w:p w:rsidR="00025B52" w:rsidRDefault="00025B52" w:rsidP="00025B52">
      <w:pPr>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WHERE</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works fine</w:t>
      </w:r>
    </w:p>
    <w:p w:rsidR="00025B52" w:rsidRDefault="00025B52" w:rsidP="00025B52">
      <w:pPr>
        <w:spacing w:line="244" w:lineRule="atLeast"/>
        <w:rPr>
          <w:rFonts w:ascii="Trebuchet MS" w:hAnsi="Trebuchet MS"/>
          <w:color w:val="000000"/>
        </w:rPr>
      </w:pPr>
    </w:p>
    <w:p w:rsidR="00025B52" w:rsidRDefault="00025B52" w:rsidP="00025B52">
      <w:pPr>
        <w:spacing w:line="244" w:lineRule="atLeast"/>
        <w:rPr>
          <w:rFonts w:ascii="Trebuchet MS" w:hAnsi="Trebuchet MS"/>
          <w:color w:val="000000"/>
        </w:rPr>
      </w:pPr>
      <w:proofErr w:type="gramStart"/>
      <w:r>
        <w:rPr>
          <w:rFonts w:ascii="Courier New" w:hAnsi="Courier New" w:cs="Courier New"/>
          <w:b/>
          <w:bCs/>
          <w:color w:val="008800"/>
          <w:sz w:val="20"/>
          <w:szCs w:val="20"/>
        </w:rPr>
        <w:t>update</w:t>
      </w:r>
      <w:proofErr w:type="gramEnd"/>
      <w:r>
        <w:rPr>
          <w:rFonts w:ascii="Courier New" w:hAnsi="Courier New" w:cs="Courier New"/>
          <w:color w:val="000000"/>
          <w:sz w:val="20"/>
          <w:szCs w:val="20"/>
        </w:rPr>
        <w:t> DEPARTMENT </w:t>
      </w:r>
      <w:r>
        <w:rPr>
          <w:rFonts w:ascii="Courier New" w:hAnsi="Courier New" w:cs="Courier New"/>
          <w:b/>
          <w:bCs/>
          <w:color w:val="008800"/>
          <w:sz w:val="20"/>
          <w:szCs w:val="20"/>
        </w:rPr>
        <w:t>set</w:t>
      </w:r>
      <w:r>
        <w:rPr>
          <w:rFonts w:ascii="Courier New" w:hAnsi="Courier New" w:cs="Courier New"/>
          <w:color w:val="000000"/>
          <w:sz w:val="20"/>
          <w:szCs w:val="20"/>
        </w:rPr>
        <w:t> DEPT_NAME=</w:t>
      </w:r>
      <w:r>
        <w:rPr>
          <w:rFonts w:ascii="Courier New" w:hAnsi="Courier New" w:cs="Courier New"/>
          <w:color w:val="AA6600"/>
          <w:sz w:val="20"/>
          <w:szCs w:val="20"/>
          <w:shd w:val="clear" w:color="auto" w:fill="FFF0F0"/>
        </w:rPr>
        <w:t>"</w:t>
      </w:r>
      <w:proofErr w:type="spellStart"/>
      <w:r>
        <w:rPr>
          <w:rFonts w:ascii="Courier New" w:hAnsi="Courier New" w:cs="Courier New"/>
          <w:color w:val="AA6600"/>
          <w:sz w:val="20"/>
          <w:szCs w:val="20"/>
          <w:shd w:val="clear" w:color="auto" w:fill="FFF0F0"/>
        </w:rPr>
        <w:t>NewSales</w:t>
      </w:r>
      <w:proofErr w:type="spellEnd"/>
      <w:r>
        <w:rPr>
          <w:rFonts w:ascii="Courier New" w:hAnsi="Courier New" w:cs="Courier New"/>
          <w:color w:val="AA6600"/>
          <w:sz w:val="20"/>
          <w:szCs w:val="20"/>
          <w:shd w:val="clear" w:color="auto" w:fill="FFF0F0"/>
        </w:rPr>
        <w:t>"</w:t>
      </w:r>
      <w:r>
        <w:rPr>
          <w:rFonts w:ascii="Courier New" w:hAnsi="Courier New" w:cs="Courier New"/>
          <w:color w:val="000000"/>
          <w:sz w:val="20"/>
          <w:szCs w:val="20"/>
        </w:rPr>
        <w:t> </w:t>
      </w:r>
      <w:r>
        <w:rPr>
          <w:rFonts w:ascii="Courier New" w:hAnsi="Courier New" w:cs="Courier New"/>
          <w:b/>
          <w:bCs/>
          <w:color w:val="008800"/>
          <w:sz w:val="20"/>
          <w:szCs w:val="20"/>
        </w:rPr>
        <w:t>HAVING</w:t>
      </w:r>
      <w:r>
        <w:rPr>
          <w:rFonts w:ascii="Courier New" w:hAnsi="Courier New" w:cs="Courier New"/>
          <w:color w:val="000000"/>
          <w:sz w:val="20"/>
          <w:szCs w:val="20"/>
        </w:rPr>
        <w:t> DEPT_ID=</w:t>
      </w:r>
      <w:r>
        <w:rPr>
          <w:rFonts w:ascii="Courier New" w:hAnsi="Courier New" w:cs="Courier New"/>
          <w:b/>
          <w:bCs/>
          <w:color w:val="0000DD"/>
          <w:sz w:val="20"/>
          <w:szCs w:val="20"/>
        </w:rPr>
        <w:t>1</w:t>
      </w:r>
      <w:r>
        <w:rPr>
          <w:rFonts w:ascii="Courier New" w:hAnsi="Courier New" w:cs="Courier New"/>
          <w:color w:val="000000"/>
          <w:sz w:val="20"/>
          <w:szCs w:val="20"/>
        </w:rPr>
        <w:t> ; // error</w:t>
      </w:r>
    </w:p>
    <w:p w:rsidR="00025B52" w:rsidRDefault="00025B52" w:rsidP="00025B52">
      <w:pPr>
        <w:spacing w:line="244" w:lineRule="atLeast"/>
        <w:rPr>
          <w:rFonts w:ascii="Trebuchet MS" w:hAnsi="Trebuchet MS"/>
          <w:color w:val="000000"/>
        </w:rPr>
      </w:pPr>
      <w:r>
        <w:rPr>
          <w:rFonts w:ascii="Courier New" w:hAnsi="Courier New" w:cs="Courier New"/>
          <w:color w:val="FF0000"/>
          <w:sz w:val="20"/>
          <w:szCs w:val="20"/>
        </w:rPr>
        <w:t>Incorrect syntax near the keyword </w:t>
      </w:r>
      <w:proofErr w:type="gramStart"/>
      <w:r>
        <w:rPr>
          <w:rFonts w:ascii="Courier New" w:hAnsi="Courier New" w:cs="Courier New"/>
          <w:color w:val="FF0000"/>
          <w:sz w:val="20"/>
          <w:szCs w:val="20"/>
          <w:shd w:val="clear" w:color="auto" w:fill="FFF0F0"/>
        </w:rPr>
        <w:t>'HAVING'</w:t>
      </w:r>
      <w:r>
        <w:rPr>
          <w:rFonts w:ascii="Courier New" w:hAnsi="Courier New" w:cs="Courier New"/>
          <w:color w:val="FF0000"/>
          <w:sz w:val="20"/>
          <w:szCs w:val="20"/>
        </w:rPr>
        <w:t>.:</w:t>
      </w:r>
      <w:proofErr w:type="gramEnd"/>
      <w:r>
        <w:rPr>
          <w:rFonts w:ascii="Courier New" w:hAnsi="Courier New" w:cs="Courier New"/>
          <w:color w:val="FF0000"/>
          <w:sz w:val="20"/>
          <w:szCs w:val="20"/>
        </w:rPr>
        <w:t> </w:t>
      </w:r>
      <w:r>
        <w:rPr>
          <w:rFonts w:ascii="Courier New" w:hAnsi="Courier New" w:cs="Courier New"/>
          <w:b/>
          <w:bCs/>
          <w:color w:val="FF0000"/>
          <w:sz w:val="20"/>
          <w:szCs w:val="20"/>
        </w:rPr>
        <w:t>update</w:t>
      </w:r>
      <w:r>
        <w:rPr>
          <w:rFonts w:ascii="Courier New" w:hAnsi="Courier New" w:cs="Courier New"/>
          <w:color w:val="FF0000"/>
          <w:sz w:val="20"/>
          <w:szCs w:val="20"/>
        </w:rPr>
        <w:t> DEPARTMENT </w:t>
      </w:r>
      <w:r>
        <w:rPr>
          <w:rFonts w:ascii="Courier New" w:hAnsi="Courier New" w:cs="Courier New"/>
          <w:b/>
          <w:bCs/>
          <w:color w:val="FF0000"/>
          <w:sz w:val="20"/>
          <w:szCs w:val="20"/>
        </w:rPr>
        <w:t>set</w:t>
      </w:r>
      <w:r>
        <w:rPr>
          <w:rFonts w:ascii="Courier New" w:hAnsi="Courier New" w:cs="Courier New"/>
          <w:color w:val="FF0000"/>
          <w:sz w:val="20"/>
          <w:szCs w:val="20"/>
        </w:rPr>
        <w:t> DEPT_NAME=</w:t>
      </w:r>
      <w:r>
        <w:rPr>
          <w:rFonts w:ascii="Courier New" w:hAnsi="Courier New" w:cs="Courier New"/>
          <w:color w:val="FF0000"/>
          <w:sz w:val="20"/>
          <w:szCs w:val="20"/>
          <w:shd w:val="clear" w:color="auto" w:fill="FFF0F0"/>
        </w:rPr>
        <w:t>'NewSales'</w:t>
      </w:r>
      <w:r>
        <w:rPr>
          <w:rFonts w:ascii="Courier New" w:hAnsi="Courier New" w:cs="Courier New"/>
          <w:color w:val="FF0000"/>
          <w:sz w:val="20"/>
          <w:szCs w:val="20"/>
        </w:rPr>
        <w:t> </w:t>
      </w:r>
      <w:r>
        <w:rPr>
          <w:rFonts w:ascii="Courier New" w:hAnsi="Courier New" w:cs="Courier New"/>
          <w:b/>
          <w:bCs/>
          <w:color w:val="FF0000"/>
          <w:sz w:val="20"/>
          <w:szCs w:val="20"/>
        </w:rPr>
        <w:t>HAVING</w:t>
      </w:r>
      <w:r>
        <w:rPr>
          <w:rFonts w:ascii="Courier New" w:hAnsi="Courier New" w:cs="Courier New"/>
          <w:color w:val="FF0000"/>
          <w:sz w:val="20"/>
          <w:szCs w:val="20"/>
        </w:rPr>
        <w:t> DEPT_ID=</w:t>
      </w:r>
      <w:r>
        <w:rPr>
          <w:rFonts w:ascii="Courier New" w:hAnsi="Courier New" w:cs="Courier New"/>
          <w:b/>
          <w:bCs/>
          <w:color w:val="FF0000"/>
          <w:sz w:val="20"/>
          <w:szCs w:val="20"/>
        </w:rPr>
        <w:t>1</w:t>
      </w:r>
    </w:p>
    <w:p w:rsidR="00025B52" w:rsidRDefault="00025B52" w:rsidP="00025B52">
      <w:pPr>
        <w:spacing w:line="240" w:lineRule="auto"/>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2) </w:t>
      </w:r>
      <w:r w:rsidRPr="00D90596">
        <w:rPr>
          <w:rFonts w:ascii="Courier New" w:hAnsi="Courier New" w:cs="Courier New"/>
          <w:color w:val="000000"/>
          <w:sz w:val="18"/>
          <w:szCs w:val="18"/>
          <w:highlight w:val="yellow"/>
        </w:rPr>
        <w:t>WHERE</w:t>
      </w:r>
      <w:r w:rsidRPr="00D90596">
        <w:rPr>
          <w:rFonts w:ascii="Arial" w:hAnsi="Arial" w:cs="Arial"/>
          <w:color w:val="000000"/>
          <w:sz w:val="18"/>
          <w:szCs w:val="18"/>
          <w:highlight w:val="yellow"/>
        </w:rPr>
        <w:t> clause is used for filtering rows</w:t>
      </w:r>
      <w:r>
        <w:rPr>
          <w:rFonts w:ascii="Arial" w:hAnsi="Arial" w:cs="Arial"/>
          <w:color w:val="000000"/>
          <w:sz w:val="18"/>
          <w:szCs w:val="18"/>
        </w:rPr>
        <w:t xml:space="preserve"> and it applies </w:t>
      </w:r>
      <w:r w:rsidRPr="00D90596">
        <w:rPr>
          <w:rFonts w:ascii="Arial" w:hAnsi="Arial" w:cs="Arial"/>
          <w:color w:val="000000"/>
          <w:sz w:val="18"/>
          <w:szCs w:val="18"/>
          <w:highlight w:val="yellow"/>
        </w:rPr>
        <w:t>on each and every row</w:t>
      </w:r>
      <w:r>
        <w:rPr>
          <w:rFonts w:ascii="Arial" w:hAnsi="Arial" w:cs="Arial"/>
          <w:color w:val="000000"/>
          <w:sz w:val="18"/>
          <w:szCs w:val="18"/>
        </w:rPr>
        <w:t xml:space="preserve">, </w:t>
      </w:r>
      <w:r w:rsidRPr="00D90596">
        <w:rPr>
          <w:rFonts w:ascii="Arial" w:hAnsi="Arial" w:cs="Arial"/>
          <w:color w:val="000000"/>
          <w:sz w:val="18"/>
          <w:szCs w:val="18"/>
          <w:highlight w:val="green"/>
        </w:rPr>
        <w:t>while </w:t>
      </w:r>
      <w:r w:rsidRPr="00D90596">
        <w:rPr>
          <w:rFonts w:ascii="Courier New" w:hAnsi="Courier New" w:cs="Courier New"/>
          <w:color w:val="000000"/>
          <w:sz w:val="18"/>
          <w:szCs w:val="18"/>
          <w:highlight w:val="green"/>
        </w:rPr>
        <w:t>HAVING</w:t>
      </w:r>
      <w:r w:rsidRPr="00D90596">
        <w:rPr>
          <w:rFonts w:ascii="Arial" w:hAnsi="Arial" w:cs="Arial"/>
          <w:color w:val="000000"/>
          <w:sz w:val="18"/>
          <w:szCs w:val="18"/>
          <w:highlight w:val="green"/>
        </w:rPr>
        <w:t> clause is used to filter groups in SQL.</w:t>
      </w:r>
    </w:p>
    <w:p w:rsidR="00025B52" w:rsidRDefault="00025B52" w:rsidP="00025B52">
      <w:pPr>
        <w:rPr>
          <w:rFonts w:ascii="Trebuchet MS" w:hAnsi="Trebuchet MS"/>
          <w:color w:val="000000"/>
        </w:rPr>
      </w:pPr>
    </w:p>
    <w:p w:rsidR="00025B52" w:rsidRDefault="00025B52" w:rsidP="00025B52">
      <w:pPr>
        <w:rPr>
          <w:rFonts w:ascii="Trebuchet MS" w:hAnsi="Trebuchet MS"/>
          <w:color w:val="000000"/>
        </w:rPr>
      </w:pPr>
      <w:r>
        <w:rPr>
          <w:rFonts w:ascii="Arial" w:hAnsi="Arial" w:cs="Arial"/>
          <w:color w:val="000000"/>
          <w:sz w:val="18"/>
          <w:szCs w:val="18"/>
        </w:rPr>
        <w:t>3) One syntax level </w:t>
      </w:r>
      <w:r>
        <w:rPr>
          <w:rFonts w:ascii="Arial" w:hAnsi="Arial" w:cs="Arial"/>
          <w:b/>
          <w:bCs/>
          <w:color w:val="000000"/>
          <w:sz w:val="18"/>
          <w:szCs w:val="18"/>
        </w:rPr>
        <w:t>difference between </w:t>
      </w:r>
      <w:r>
        <w:rPr>
          <w:rFonts w:ascii="Courier New" w:hAnsi="Courier New" w:cs="Courier New"/>
          <w:b/>
          <w:bCs/>
          <w:color w:val="000000"/>
          <w:sz w:val="18"/>
          <w:szCs w:val="18"/>
        </w:rPr>
        <w:t>WHERE</w:t>
      </w:r>
      <w:r>
        <w:rPr>
          <w:rFonts w:ascii="Arial" w:hAnsi="Arial" w:cs="Arial"/>
          <w:b/>
          <w:bCs/>
          <w:color w:val="000000"/>
          <w:sz w:val="18"/>
          <w:szCs w:val="18"/>
        </w:rPr>
        <w:t> and </w:t>
      </w:r>
      <w:r>
        <w:rPr>
          <w:rFonts w:ascii="Courier New" w:hAnsi="Courier New" w:cs="Courier New"/>
          <w:b/>
          <w:bCs/>
          <w:color w:val="000000"/>
          <w:sz w:val="18"/>
          <w:szCs w:val="18"/>
        </w:rPr>
        <w:t>HAVING</w:t>
      </w:r>
      <w:r>
        <w:rPr>
          <w:rFonts w:ascii="Arial" w:hAnsi="Arial" w:cs="Arial"/>
          <w:b/>
          <w:bCs/>
          <w:color w:val="000000"/>
          <w:sz w:val="18"/>
          <w:szCs w:val="18"/>
        </w:rPr>
        <w:t> clause</w:t>
      </w:r>
      <w:r>
        <w:rPr>
          <w:rFonts w:ascii="Arial" w:hAnsi="Arial" w:cs="Arial"/>
          <w:color w:val="000000"/>
          <w:sz w:val="18"/>
          <w:szCs w:val="18"/>
        </w:rPr>
        <w:t xml:space="preserve"> is that, former is </w:t>
      </w:r>
      <w:r w:rsidRPr="00D90596">
        <w:rPr>
          <w:rFonts w:ascii="Arial" w:hAnsi="Arial" w:cs="Arial"/>
          <w:color w:val="000000"/>
          <w:sz w:val="18"/>
          <w:szCs w:val="18"/>
          <w:highlight w:val="yellow"/>
        </w:rPr>
        <w:t>used before </w:t>
      </w:r>
      <w:r w:rsidRPr="00D90596">
        <w:rPr>
          <w:rFonts w:ascii="Courier New" w:hAnsi="Courier New" w:cs="Courier New"/>
          <w:color w:val="000000"/>
          <w:sz w:val="18"/>
          <w:szCs w:val="18"/>
          <w:highlight w:val="yellow"/>
        </w:rPr>
        <w:t>GROUP BY</w:t>
      </w:r>
      <w:r w:rsidRPr="00D90596">
        <w:rPr>
          <w:rFonts w:ascii="Arial" w:hAnsi="Arial" w:cs="Arial"/>
          <w:color w:val="000000"/>
          <w:sz w:val="18"/>
          <w:szCs w:val="18"/>
          <w:highlight w:val="yellow"/>
        </w:rPr>
        <w:t> clause</w:t>
      </w:r>
      <w:r>
        <w:rPr>
          <w:rFonts w:ascii="Arial" w:hAnsi="Arial" w:cs="Arial"/>
          <w:color w:val="000000"/>
          <w:sz w:val="18"/>
          <w:szCs w:val="18"/>
        </w:rPr>
        <w:t xml:space="preserve">, </w:t>
      </w:r>
      <w:r w:rsidRPr="00D90596">
        <w:rPr>
          <w:rFonts w:ascii="Arial" w:hAnsi="Arial" w:cs="Arial"/>
          <w:color w:val="000000"/>
          <w:sz w:val="18"/>
          <w:szCs w:val="18"/>
          <w:highlight w:val="green"/>
        </w:rPr>
        <w:t>while later is used after </w:t>
      </w:r>
      <w:r w:rsidRPr="00D90596">
        <w:rPr>
          <w:rFonts w:ascii="Courier New" w:hAnsi="Courier New" w:cs="Courier New"/>
          <w:color w:val="000000"/>
          <w:sz w:val="18"/>
          <w:szCs w:val="18"/>
          <w:highlight w:val="green"/>
        </w:rPr>
        <w:t>GROUP BY</w:t>
      </w:r>
      <w:r w:rsidRPr="00D90596">
        <w:rPr>
          <w:rFonts w:ascii="Arial" w:hAnsi="Arial" w:cs="Arial"/>
          <w:color w:val="000000"/>
          <w:sz w:val="18"/>
          <w:szCs w:val="18"/>
          <w:highlight w:val="green"/>
        </w:rPr>
        <w:t> clause</w:t>
      </w:r>
      <w:r>
        <w:rPr>
          <w:rFonts w:ascii="Arial" w:hAnsi="Arial" w:cs="Arial"/>
          <w:color w:val="000000"/>
          <w:sz w:val="18"/>
          <w:szCs w:val="18"/>
        </w:rPr>
        <w:t>.</w:t>
      </w:r>
    </w:p>
    <w:p w:rsidR="00025B52" w:rsidRDefault="00D90596" w:rsidP="00D90596">
      <w:pPr>
        <w:tabs>
          <w:tab w:val="left" w:pos="4215"/>
        </w:tabs>
        <w:rPr>
          <w:rFonts w:ascii="Trebuchet MS" w:hAnsi="Trebuchet MS"/>
          <w:color w:val="000000"/>
        </w:rPr>
      </w:pPr>
      <w:r>
        <w:rPr>
          <w:rFonts w:ascii="Trebuchet MS" w:hAnsi="Trebuchet MS"/>
          <w:color w:val="000000"/>
        </w:rPr>
        <w:tab/>
      </w:r>
    </w:p>
    <w:p w:rsidR="00025B52" w:rsidRDefault="00025B52" w:rsidP="00025B52">
      <w:pPr>
        <w:rPr>
          <w:rFonts w:ascii="Trebuchet MS" w:hAnsi="Trebuchet MS"/>
          <w:color w:val="000000"/>
        </w:rPr>
      </w:pPr>
      <w:r>
        <w:rPr>
          <w:rFonts w:ascii="Arial" w:hAnsi="Arial" w:cs="Arial"/>
          <w:color w:val="000000"/>
          <w:sz w:val="18"/>
          <w:szCs w:val="18"/>
        </w:rPr>
        <w:t>4) When </w:t>
      </w:r>
      <w:r>
        <w:rPr>
          <w:rFonts w:ascii="Courier New" w:hAnsi="Courier New" w:cs="Courier New"/>
          <w:color w:val="000000"/>
          <w:sz w:val="18"/>
          <w:szCs w:val="18"/>
        </w:rPr>
        <w:t>WHERE</w:t>
      </w:r>
      <w:r>
        <w:rPr>
          <w:rFonts w:ascii="Arial" w:hAnsi="Arial" w:cs="Arial"/>
          <w:color w:val="000000"/>
          <w:sz w:val="18"/>
          <w:szCs w:val="18"/>
        </w:rPr>
        <w:t> and </w:t>
      </w:r>
      <w:r>
        <w:rPr>
          <w:rFonts w:ascii="Courier New" w:hAnsi="Courier New" w:cs="Courier New"/>
          <w:color w:val="000000"/>
          <w:sz w:val="18"/>
          <w:szCs w:val="18"/>
        </w:rPr>
        <w:t>HAVING</w:t>
      </w:r>
      <w:r>
        <w:rPr>
          <w:rFonts w:ascii="Arial" w:hAnsi="Arial" w:cs="Arial"/>
          <w:color w:val="000000"/>
          <w:sz w:val="18"/>
          <w:szCs w:val="18"/>
        </w:rPr>
        <w:t> clause are used together in a SELECT query with aggregate function,  </w:t>
      </w:r>
      <w:r>
        <w:rPr>
          <w:rFonts w:ascii="Courier New" w:hAnsi="Courier New" w:cs="Courier New"/>
          <w:color w:val="000000"/>
          <w:sz w:val="18"/>
          <w:szCs w:val="18"/>
        </w:rPr>
        <w:t>WHERE</w:t>
      </w:r>
      <w:r>
        <w:rPr>
          <w:rFonts w:ascii="Arial" w:hAnsi="Arial" w:cs="Arial"/>
          <w:color w:val="000000"/>
          <w:sz w:val="18"/>
          <w:szCs w:val="18"/>
        </w:rPr>
        <w:t> clause is applied first on individual rows and only rows which pass the condition is included for creating groups. Once group is created, </w:t>
      </w:r>
      <w:r w:rsidRPr="00D5243D">
        <w:rPr>
          <w:rFonts w:ascii="Courier New" w:hAnsi="Courier New" w:cs="Courier New"/>
          <w:color w:val="000000"/>
          <w:sz w:val="18"/>
          <w:szCs w:val="18"/>
          <w:highlight w:val="green"/>
        </w:rPr>
        <w:t>HAVING</w:t>
      </w:r>
      <w:r w:rsidRPr="00D5243D">
        <w:rPr>
          <w:rFonts w:ascii="Arial" w:hAnsi="Arial" w:cs="Arial"/>
          <w:color w:val="000000"/>
          <w:sz w:val="18"/>
          <w:szCs w:val="18"/>
          <w:highlight w:val="green"/>
        </w:rPr>
        <w:t> clause is used to filter groups based upon condition specified</w:t>
      </w:r>
      <w:r>
        <w:rPr>
          <w:rFonts w:ascii="Arial" w:hAnsi="Arial" w:cs="Arial"/>
          <w:color w:val="000000"/>
          <w:sz w:val="18"/>
          <w:szCs w:val="18"/>
        </w:rPr>
        <w:t>.</w:t>
      </w:r>
    </w:p>
    <w:p w:rsidR="005117B2" w:rsidRDefault="00025B52"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r>
        <w:rPr>
          <w:rFonts w:ascii="Trebuchet MS" w:hAnsi="Trebuchet MS"/>
          <w:color w:val="000000"/>
        </w:rPr>
        <w:br/>
      </w:r>
      <w:r>
        <w:rPr>
          <w:rFonts w:ascii="Trebuchet MS" w:hAnsi="Trebuchet MS"/>
          <w:color w:val="000000"/>
        </w:rPr>
        <w:br/>
        <w:t>Read more: </w:t>
      </w:r>
      <w:hyperlink r:id="rId28" w:anchor="ixzz51ZYqXec3" w:history="1">
        <w:r>
          <w:rPr>
            <w:rStyle w:val="Hyperlink"/>
            <w:rFonts w:ascii="Trebuchet MS" w:hAnsi="Trebuchet MS"/>
            <w:color w:val="003399"/>
          </w:rPr>
          <w:t>http://javarevisited.blogspot.com/2013/08/difference-between-where-vs-having-clause-SQL-databse-group-by-comparision.html#ixzz51ZYqXec3</w:t>
        </w:r>
      </w:hyperlink>
    </w:p>
    <w:p w:rsidR="00AE3CD3" w:rsidRDefault="00AE3CD3" w:rsidP="0002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pPr>
    </w:p>
    <w:p w:rsid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urier New" w:eastAsia="Times New Roman" w:hAnsi="Courier New" w:cs="Courier New"/>
          <w:color w:val="484848"/>
          <w:sz w:val="18"/>
        </w:rPr>
        <w:t>//Persistent Interview question</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address;</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lastRenderedPageBreak/>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4 rows in set (0.00 sec)</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 xml:space="preserve">&gt; select * from </w:t>
      </w:r>
      <w:proofErr w:type="spellStart"/>
      <w:r w:rsidRPr="00AE3CD3">
        <w:rPr>
          <w:rFonts w:ascii="Courier New" w:eastAsia="Times New Roman" w:hAnsi="Courier New" w:cs="Courier New"/>
          <w:color w:val="484848"/>
          <w:sz w:val="18"/>
        </w:rPr>
        <w:t>employess</w:t>
      </w:r>
      <w:proofErr w:type="spellEnd"/>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ERROR 1146 (42S02): Table '</w:t>
      </w:r>
      <w:proofErr w:type="spellStart"/>
      <w:r w:rsidRPr="00AE3CD3">
        <w:rPr>
          <w:rFonts w:ascii="Courier New" w:eastAsia="Times New Roman" w:hAnsi="Courier New" w:cs="Courier New"/>
          <w:color w:val="484848"/>
          <w:sz w:val="18"/>
        </w:rPr>
        <w:t>testdb.employess</w:t>
      </w:r>
      <w:proofErr w:type="spellEnd"/>
      <w:r w:rsidRPr="00AE3CD3">
        <w:rPr>
          <w:rFonts w:ascii="Courier New" w:eastAsia="Times New Roman" w:hAnsi="Courier New" w:cs="Courier New"/>
          <w:color w:val="484848"/>
          <w:sz w:val="18"/>
        </w:rPr>
        <w:t>' doesn't exist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rPr>
        <w:t>mysql</w:t>
      </w:r>
      <w:proofErr w:type="spellEnd"/>
      <w:proofErr w:type="gramEnd"/>
      <w:r w:rsidRPr="00AE3CD3">
        <w:rPr>
          <w:rFonts w:ascii="Courier New" w:eastAsia="Times New Roman" w:hAnsi="Courier New" w:cs="Courier New"/>
          <w:color w:val="484848"/>
          <w:sz w:val="18"/>
        </w:rPr>
        <w:t>&gt; select * from employee;</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2 | David    |        200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3 | Lisa     |        300 |</w:t>
      </w:r>
    </w:p>
    <w:p w:rsidR="004373C4" w:rsidRPr="00AE3CD3"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4 | Jack     |        400 |</w:t>
      </w:r>
    </w:p>
    <w:p w:rsidR="004373C4" w:rsidRPr="00232E1C" w:rsidRDefault="004373C4" w:rsidP="00437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4373C4" w:rsidRPr="00AE3CD3" w:rsidRDefault="004373C4"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roofErr w:type="spellStart"/>
      <w:proofErr w:type="gramStart"/>
      <w:r w:rsidRPr="00AE3CD3">
        <w:rPr>
          <w:rFonts w:ascii="Courier New" w:eastAsia="Times New Roman" w:hAnsi="Courier New" w:cs="Courier New"/>
          <w:color w:val="484848"/>
          <w:sz w:val="18"/>
          <w:highlight w:val="yellow"/>
        </w:rPr>
        <w:t>mysql</w:t>
      </w:r>
      <w:proofErr w:type="spellEnd"/>
      <w:proofErr w:type="gramEnd"/>
      <w:r w:rsidRPr="00AE3CD3">
        <w:rPr>
          <w:rFonts w:ascii="Courier New" w:eastAsia="Times New Roman" w:hAnsi="Courier New" w:cs="Courier New"/>
          <w:color w:val="484848"/>
          <w:sz w:val="18"/>
          <w:highlight w:val="yellow"/>
        </w:rPr>
        <w:t xml:space="preserve">&gt; select * from </w:t>
      </w:r>
      <w:proofErr w:type="spellStart"/>
      <w:r w:rsidRPr="00AE3CD3">
        <w:rPr>
          <w:rFonts w:ascii="Courier New" w:eastAsia="Times New Roman" w:hAnsi="Courier New" w:cs="Courier New"/>
          <w:color w:val="484848"/>
          <w:sz w:val="18"/>
          <w:highlight w:val="yellow"/>
        </w:rPr>
        <w:t>address,employee</w:t>
      </w:r>
      <w:proofErr w:type="spellEnd"/>
      <w:r w:rsidRPr="00AE3CD3">
        <w:rPr>
          <w:rFonts w:ascii="Courier New" w:eastAsia="Times New Roman" w:hAnsi="Courier New" w:cs="Courier New"/>
          <w:color w:val="484848"/>
          <w:sz w:val="18"/>
          <w:highlight w:val="yellow"/>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address_line1 | </w:t>
      </w:r>
      <w:proofErr w:type="spellStart"/>
      <w:r w:rsidRPr="00AE3CD3">
        <w:rPr>
          <w:rFonts w:ascii="Courier New" w:eastAsia="Times New Roman" w:hAnsi="Courier New" w:cs="Courier New"/>
          <w:color w:val="484848"/>
          <w:sz w:val="18"/>
        </w:rPr>
        <w:t>zipcode</w:t>
      </w:r>
      <w:proofErr w:type="spellEnd"/>
      <w:r w:rsidRPr="00AE3CD3">
        <w:rPr>
          <w:rFonts w:ascii="Courier New" w:eastAsia="Times New Roman" w:hAnsi="Courier New" w:cs="Courier New"/>
          <w:color w:val="484848"/>
          <w:sz w:val="18"/>
        </w:rPr>
        <w:t xml:space="preserve"> | city        | </w:t>
      </w:r>
      <w:proofErr w:type="spellStart"/>
      <w:r w:rsidRPr="00AE3CD3">
        <w:rPr>
          <w:rFonts w:ascii="Courier New" w:eastAsia="Times New Roman" w:hAnsi="Courier New" w:cs="Courier New"/>
          <w:color w:val="484848"/>
          <w:sz w:val="18"/>
        </w:rPr>
        <w:t>emp_id</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emp_name</w:t>
      </w:r>
      <w:proofErr w:type="spellEnd"/>
      <w:r w:rsidRPr="00AE3CD3">
        <w:rPr>
          <w:rFonts w:ascii="Courier New" w:eastAsia="Times New Roman" w:hAnsi="Courier New" w:cs="Courier New"/>
          <w:color w:val="484848"/>
          <w:sz w:val="18"/>
        </w:rPr>
        <w:t xml:space="preserve"> | </w:t>
      </w:r>
      <w:proofErr w:type="spellStart"/>
      <w:r w:rsidRPr="00AE3CD3">
        <w:rPr>
          <w:rFonts w:ascii="Courier New" w:eastAsia="Times New Roman" w:hAnsi="Courier New" w:cs="Courier New"/>
          <w:color w:val="484848"/>
          <w:sz w:val="18"/>
        </w:rPr>
        <w:t>emp_salary</w:t>
      </w:r>
      <w:proofErr w:type="spellEnd"/>
      <w:r w:rsidRPr="00AE3CD3">
        <w:rPr>
          <w:rFonts w:ascii="Courier New" w:eastAsia="Times New Roman" w:hAnsi="Courier New" w:cs="Courier New"/>
          <w:color w:val="484848"/>
          <w:sz w:val="18"/>
        </w:rPr>
        <w:t xml:space="preserve">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lastRenderedPageBreak/>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1 | </w:t>
      </w:r>
      <w:proofErr w:type="spellStart"/>
      <w:r w:rsidRPr="004373C4">
        <w:rPr>
          <w:rFonts w:ascii="Courier New" w:eastAsia="Times New Roman" w:hAnsi="Courier New" w:cs="Courier New"/>
          <w:color w:val="484848"/>
          <w:sz w:val="18"/>
          <w:highlight w:val="yellow"/>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1 | </w:t>
      </w:r>
      <w:proofErr w:type="spellStart"/>
      <w:r w:rsidRPr="00AE3CD3">
        <w:rPr>
          <w:rFonts w:ascii="Courier New" w:eastAsia="Times New Roman" w:hAnsi="Courier New" w:cs="Courier New"/>
          <w:color w:val="484848"/>
          <w:sz w:val="18"/>
        </w:rPr>
        <w:t>Pankaj</w:t>
      </w:r>
      <w:proofErr w:type="spellEnd"/>
      <w:r w:rsidRPr="00AE3CD3">
        <w:rPr>
          <w:rFonts w:ascii="Courier New" w:eastAsia="Times New Roman" w:hAnsi="Courier New" w:cs="Courier New"/>
          <w:color w:val="484848"/>
          <w:sz w:val="18"/>
        </w:rPr>
        <w:t xml:space="preserve">   |        100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2 | </w:t>
      </w:r>
      <w:r w:rsidRPr="004373C4">
        <w:rPr>
          <w:rFonts w:ascii="Courier New" w:eastAsia="Times New Roman" w:hAnsi="Courier New" w:cs="Courier New"/>
          <w:color w:val="484848"/>
          <w:sz w:val="18"/>
          <w:highlight w:val="yellow"/>
        </w:rPr>
        <w:t>David</w:t>
      </w:r>
      <w:r w:rsidRPr="00AE3CD3">
        <w:rPr>
          <w:rFonts w:ascii="Courier New" w:eastAsia="Times New Roman" w:hAnsi="Courier New" w:cs="Courier New"/>
          <w:color w:val="484848"/>
          <w:sz w:val="18"/>
        </w:rPr>
        <w:t xml:space="preserve">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2 | David    |        200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w:t>
      </w:r>
      <w:r w:rsidRPr="004373C4">
        <w:rPr>
          <w:rFonts w:ascii="Courier New" w:eastAsia="Times New Roman" w:hAnsi="Courier New" w:cs="Courier New"/>
          <w:color w:val="484848"/>
          <w:sz w:val="18"/>
          <w:highlight w:val="yellow"/>
        </w:rPr>
        <w:t>1 | Albany Dr</w:t>
      </w:r>
      <w:r w:rsidRPr="00AE3CD3">
        <w:rPr>
          <w:rFonts w:ascii="Courier New" w:eastAsia="Times New Roman" w:hAnsi="Courier New" w:cs="Courier New"/>
          <w:color w:val="484848"/>
          <w:sz w:val="18"/>
        </w:rPr>
        <w:t xml:space="preserve">     | 95129   | San Jose    |      3 | </w:t>
      </w:r>
      <w:r w:rsidRPr="004373C4">
        <w:rPr>
          <w:rFonts w:ascii="Courier New" w:eastAsia="Times New Roman" w:hAnsi="Courier New" w:cs="Courier New"/>
          <w:color w:val="484848"/>
          <w:sz w:val="18"/>
          <w:highlight w:val="yellow"/>
        </w:rPr>
        <w:t>Lisa</w:t>
      </w:r>
      <w:r w:rsidRPr="00AE3CD3">
        <w:rPr>
          <w:rFonts w:ascii="Courier New" w:eastAsia="Times New Roman" w:hAnsi="Courier New" w:cs="Courier New"/>
          <w:color w:val="484848"/>
          <w:sz w:val="18"/>
        </w:rPr>
        <w:t xml:space="preserve">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3 | Lisa     |        300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1 </w:t>
      </w:r>
      <w:r w:rsidRPr="004373C4">
        <w:rPr>
          <w:rFonts w:ascii="Courier New" w:eastAsia="Times New Roman" w:hAnsi="Courier New" w:cs="Courier New"/>
          <w:color w:val="484848"/>
          <w:sz w:val="18"/>
          <w:highlight w:val="yellow"/>
        </w:rPr>
        <w:t>| Albany Dr</w:t>
      </w:r>
      <w:r w:rsidRPr="00AE3CD3">
        <w:rPr>
          <w:rFonts w:ascii="Courier New" w:eastAsia="Times New Roman" w:hAnsi="Courier New" w:cs="Courier New"/>
          <w:color w:val="484848"/>
          <w:sz w:val="18"/>
        </w:rPr>
        <w:t xml:space="preserve">     | 95129   | San Jose    |      4 | </w:t>
      </w:r>
      <w:r w:rsidRPr="004373C4">
        <w:rPr>
          <w:rFonts w:ascii="Courier New" w:eastAsia="Times New Roman" w:hAnsi="Courier New" w:cs="Courier New"/>
          <w:color w:val="484848"/>
          <w:sz w:val="18"/>
          <w:highlight w:val="yellow"/>
        </w:rPr>
        <w:t>Jack</w:t>
      </w:r>
      <w:r w:rsidRPr="00AE3CD3">
        <w:rPr>
          <w:rFonts w:ascii="Courier New" w:eastAsia="Times New Roman" w:hAnsi="Courier New" w:cs="Courier New"/>
          <w:color w:val="484848"/>
          <w:sz w:val="18"/>
        </w:rPr>
        <w:t xml:space="preserve">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2 | </w:t>
      </w:r>
      <w:proofErr w:type="spellStart"/>
      <w:r w:rsidRPr="00AE3CD3">
        <w:rPr>
          <w:rFonts w:ascii="Courier New" w:eastAsia="Times New Roman" w:hAnsi="Courier New" w:cs="Courier New"/>
          <w:color w:val="484848"/>
          <w:sz w:val="18"/>
        </w:rPr>
        <w:t>Arques</w:t>
      </w:r>
      <w:proofErr w:type="spellEnd"/>
      <w:r w:rsidRPr="00AE3CD3">
        <w:rPr>
          <w:rFonts w:ascii="Courier New" w:eastAsia="Times New Roman" w:hAnsi="Courier New" w:cs="Courier New"/>
          <w:color w:val="484848"/>
          <w:sz w:val="18"/>
        </w:rPr>
        <w:t xml:space="preserve"> Ave    | 95051   | Santa Clara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3 | BTM 1st Stage | </w:t>
      </w:r>
      <w:proofErr w:type="gramStart"/>
      <w:r w:rsidRPr="00AE3CD3">
        <w:rPr>
          <w:rFonts w:ascii="Courier New" w:eastAsia="Times New Roman" w:hAnsi="Courier New" w:cs="Courier New"/>
          <w:color w:val="484848"/>
          <w:sz w:val="18"/>
        </w:rPr>
        <w:t>560100  |</w:t>
      </w:r>
      <w:proofErr w:type="gramEnd"/>
      <w:r w:rsidRPr="00AE3CD3">
        <w:rPr>
          <w:rFonts w:ascii="Courier New" w:eastAsia="Times New Roman" w:hAnsi="Courier New" w:cs="Courier New"/>
          <w:color w:val="484848"/>
          <w:sz w:val="18"/>
        </w:rPr>
        <w:t xml:space="preserve"> Bangalore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 xml:space="preserve">|      4 | City Centre   | </w:t>
      </w:r>
      <w:proofErr w:type="gramStart"/>
      <w:r w:rsidRPr="00AE3CD3">
        <w:rPr>
          <w:rFonts w:ascii="Courier New" w:eastAsia="Times New Roman" w:hAnsi="Courier New" w:cs="Courier New"/>
          <w:color w:val="484848"/>
          <w:sz w:val="18"/>
        </w:rPr>
        <w:t>100100  |</w:t>
      </w:r>
      <w:proofErr w:type="gramEnd"/>
      <w:r w:rsidRPr="00AE3CD3">
        <w:rPr>
          <w:rFonts w:ascii="Courier New" w:eastAsia="Times New Roman" w:hAnsi="Courier New" w:cs="Courier New"/>
          <w:color w:val="484848"/>
          <w:sz w:val="18"/>
        </w:rPr>
        <w:t xml:space="preserve"> New Delhi   |      4 | Jack     |        400 |</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w:t>
      </w:r>
    </w:p>
    <w:p w:rsidR="00AE3CD3" w:rsidRPr="00AE3CD3" w:rsidRDefault="00AE3CD3"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sidRPr="00AE3CD3">
        <w:rPr>
          <w:rFonts w:ascii="Courier New" w:eastAsia="Times New Roman" w:hAnsi="Courier New" w:cs="Courier New"/>
          <w:color w:val="484848"/>
          <w:sz w:val="18"/>
        </w:rPr>
        <w:t>16 rows in set (0.00 sec)</w:t>
      </w:r>
    </w:p>
    <w:p w:rsidR="00AE3CD3"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r>
        <w:rPr>
          <w:rFonts w:ascii="Courier New" w:eastAsia="Times New Roman" w:hAnsi="Courier New" w:cs="Courier New"/>
          <w:color w:val="484848"/>
          <w:sz w:val="18"/>
        </w:rPr>
        <w:t>==================STORE PROCEDURE CALL============================================</w:t>
      </w:r>
    </w:p>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tbl>
      <w:tblPr>
        <w:tblStyle w:val="TableGrid"/>
        <w:tblW w:w="0" w:type="auto"/>
        <w:tblLook w:val="04A0"/>
      </w:tblPr>
      <w:tblGrid>
        <w:gridCol w:w="9576"/>
      </w:tblGrid>
      <w:tr w:rsidR="004A79F9" w:rsidTr="004A79F9">
        <w:tc>
          <w:tcPr>
            <w:tcW w:w="9576" w:type="dxa"/>
          </w:tcPr>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invokeProcedureAndSendUpdates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subscriberCodes</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p>
          <w:p w:rsidR="004A79F9" w:rsidRDefault="004A79F9" w:rsidP="004A79F9">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getJpaTemplate</w:t>
            </w:r>
            <w:proofErr w:type="spellEnd"/>
            <w:r>
              <w:rPr>
                <w:rFonts w:ascii="Consolas" w:hAnsi="Consolas" w:cs="Consolas"/>
                <w:color w:val="000000"/>
                <w:sz w:val="20"/>
                <w:szCs w:val="20"/>
              </w:rPr>
              <w:t>().execute(</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JpaCallback</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Object </w:t>
            </w:r>
            <w:proofErr w:type="spellStart"/>
            <w:r>
              <w:rPr>
                <w:rFonts w:ascii="Consolas" w:hAnsi="Consolas" w:cs="Consolas"/>
                <w:color w:val="000000"/>
                <w:sz w:val="20"/>
                <w:szCs w:val="20"/>
              </w:rPr>
              <w:t>doInJpa</w:t>
            </w:r>
            <w:proofErr w:type="spellEnd"/>
            <w:r>
              <w:rPr>
                <w:rFonts w:ascii="Consolas" w:hAnsi="Consolas" w:cs="Consolas"/>
                <w:color w:val="000000"/>
                <w:sz w:val="20"/>
                <w:szCs w:val="20"/>
              </w:rPr>
              <w:t>(</w:t>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javax.persistence.PersistenceException</w:t>
            </w:r>
            <w:proofErr w:type="spellEnd"/>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4A79F9" w:rsidRDefault="004A79F9" w:rsidP="004A79F9">
            <w:pPr>
              <w:autoSpaceDE w:val="0"/>
              <w:autoSpaceDN w:val="0"/>
              <w:adjustRightInd w:val="0"/>
              <w:rPr>
                <w:rFonts w:ascii="Consolas" w:hAnsi="Consolas" w:cs="Consolas"/>
                <w:sz w:val="20"/>
                <w:szCs w:val="20"/>
              </w:rPr>
            </w:pPr>
            <w:r w:rsidRPr="004A79F9">
              <w:rPr>
                <w:rFonts w:ascii="Consolas" w:hAnsi="Consolas" w:cs="Consolas"/>
                <w:color w:val="6A3E3E"/>
                <w:sz w:val="20"/>
                <w:szCs w:val="20"/>
                <w:highlight w:val="yellow"/>
              </w:rPr>
              <w:t>connection</w:t>
            </w:r>
            <w:r w:rsidRPr="004A79F9">
              <w:rPr>
                <w:rFonts w:ascii="Consolas" w:hAnsi="Consolas" w:cs="Consolas"/>
                <w:color w:val="000000"/>
                <w:sz w:val="20"/>
                <w:szCs w:val="20"/>
                <w:highlight w:val="yellow"/>
              </w:rPr>
              <w:t xml:space="preserve"> = </w:t>
            </w:r>
            <w:proofErr w:type="spellStart"/>
            <w:r w:rsidRPr="004A79F9">
              <w:rPr>
                <w:rFonts w:ascii="Consolas" w:hAnsi="Consolas" w:cs="Consolas"/>
                <w:color w:val="000000"/>
                <w:sz w:val="20"/>
                <w:szCs w:val="20"/>
                <w:highlight w:val="yellow"/>
              </w:rPr>
              <w:t>getJpaTemplate</w:t>
            </w:r>
            <w:proofErr w:type="spellEnd"/>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getJpaDialect</w:t>
            </w:r>
            <w:proofErr w:type="spellEnd"/>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getJdbcConnection</w:t>
            </w:r>
            <w:proofErr w:type="spellEnd"/>
            <w:r w:rsidRPr="004A79F9">
              <w:rPr>
                <w:rFonts w:ascii="Consolas" w:hAnsi="Consolas" w:cs="Consolas"/>
                <w:color w:val="000000"/>
                <w:sz w:val="20"/>
                <w:szCs w:val="20"/>
                <w:highlight w:val="yellow"/>
              </w:rPr>
              <w:t>(</w:t>
            </w:r>
            <w:r w:rsidRPr="004A79F9">
              <w:rPr>
                <w:rFonts w:ascii="Consolas" w:hAnsi="Consolas" w:cs="Consolas"/>
                <w:color w:val="6A3E3E"/>
                <w:sz w:val="20"/>
                <w:szCs w:val="20"/>
                <w:highlight w:val="yellow"/>
              </w:rPr>
              <w:t>entity</w:t>
            </w:r>
            <w:r w:rsidRPr="004A79F9">
              <w:rPr>
                <w:rFonts w:ascii="Consolas" w:hAnsi="Consolas" w:cs="Consolas"/>
                <w:color w:val="000000"/>
                <w:sz w:val="20"/>
                <w:szCs w:val="20"/>
                <w:highlight w:val="yellow"/>
              </w:rPr>
              <w:t xml:space="preserve">, </w:t>
            </w:r>
            <w:r w:rsidRPr="004A79F9">
              <w:rPr>
                <w:rFonts w:ascii="Consolas" w:hAnsi="Consolas" w:cs="Consolas"/>
                <w:b/>
                <w:bCs/>
                <w:color w:val="7F0055"/>
                <w:sz w:val="20"/>
                <w:szCs w:val="20"/>
                <w:highlight w:val="yellow"/>
              </w:rPr>
              <w:t>false</w:t>
            </w:r>
            <w:r w:rsidRPr="004A79F9">
              <w:rPr>
                <w:rFonts w:ascii="Consolas" w:hAnsi="Consolas" w:cs="Consolas"/>
                <w:color w:val="000000"/>
                <w:sz w:val="20"/>
                <w:szCs w:val="20"/>
                <w:highlight w:val="yellow"/>
              </w:rPr>
              <w:t>).</w:t>
            </w:r>
            <w:proofErr w:type="spellStart"/>
            <w:r w:rsidRPr="004A79F9">
              <w:rPr>
                <w:rFonts w:ascii="Consolas" w:hAnsi="Consolas" w:cs="Consolas"/>
                <w:color w:val="000000"/>
                <w:sz w:val="20"/>
                <w:szCs w:val="20"/>
                <w:highlight w:val="yellow"/>
              </w:rPr>
              <w:t>getConnection</w:t>
            </w:r>
            <w:proofErr w:type="spellEnd"/>
            <w:r w:rsidRPr="004A79F9">
              <w:rPr>
                <w:rFonts w:ascii="Consolas" w:hAnsi="Consolas" w:cs="Consolas"/>
                <w:color w:val="000000"/>
                <w:sz w:val="20"/>
                <w:szCs w:val="20"/>
                <w:highlight w:val="yellow"/>
              </w:rPr>
              <w:t>();</w:t>
            </w: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b/>
                <w:bCs/>
                <w:i/>
                <w:iCs/>
                <w:color w:val="0000C0"/>
                <w:sz w:val="20"/>
                <w:szCs w:val="20"/>
              </w:rPr>
              <w:t>LOGGER</w:t>
            </w:r>
            <w:r>
              <w:rPr>
                <w:rFonts w:ascii="Consolas" w:hAnsi="Consolas" w:cs="Consolas"/>
                <w:color w:val="000000"/>
                <w:sz w:val="20"/>
                <w:szCs w:val="20"/>
              </w:rPr>
              <w:t>.debug</w:t>
            </w:r>
            <w:proofErr w:type="spellEnd"/>
            <w:r>
              <w:rPr>
                <w:rFonts w:ascii="Consolas" w:hAnsi="Consolas" w:cs="Consolas"/>
                <w:color w:val="000000"/>
                <w:sz w:val="20"/>
                <w:szCs w:val="20"/>
              </w:rPr>
              <w:t>(</w:t>
            </w:r>
            <w:r>
              <w:rPr>
                <w:rFonts w:ascii="Consolas" w:hAnsi="Consolas" w:cs="Consolas"/>
                <w:color w:val="2A00FF"/>
                <w:sz w:val="20"/>
                <w:szCs w:val="20"/>
              </w:rPr>
              <w:t>" DB Connection is  "</w:t>
            </w:r>
            <w:r>
              <w:rPr>
                <w:rFonts w:ascii="Consolas" w:hAnsi="Consolas" w:cs="Consolas"/>
                <w:color w:val="000000"/>
                <w:sz w:val="20"/>
                <w:szCs w:val="20"/>
              </w:rPr>
              <w:t xml:space="preserve"> + </w:t>
            </w:r>
            <w:r>
              <w:rPr>
                <w:rFonts w:ascii="Consolas" w:hAnsi="Consolas" w:cs="Consolas"/>
                <w:color w:val="6A3E3E"/>
                <w:sz w:val="20"/>
                <w:szCs w:val="20"/>
              </w:rPr>
              <w:t>connection</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3F7F5F"/>
                <w:sz w:val="20"/>
                <w:szCs w:val="20"/>
              </w:rPr>
              <w:t>// if (connection != null) {</w:t>
            </w:r>
          </w:p>
          <w:p w:rsidR="004A79F9" w:rsidRDefault="004A79F9" w:rsidP="004A79F9">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connection</w:t>
            </w:r>
            <w:r>
              <w:rPr>
                <w:rFonts w:ascii="Consolas" w:hAnsi="Consolas" w:cs="Consolas"/>
                <w:color w:val="000000"/>
                <w:sz w:val="20"/>
                <w:szCs w:val="20"/>
              </w:rPr>
              <w:t>.setAutoCommit</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getSubscribersList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subscriberCodes</w:t>
            </w:r>
            <w:proofErr w:type="spellEnd"/>
            <w:r>
              <w:rPr>
                <w:rFonts w:ascii="Consolas" w:hAnsi="Consolas" w:cs="Consolas"/>
                <w:color w:val="000000"/>
                <w:sz w:val="20"/>
                <w:szCs w:val="20"/>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subscriberCodeList</w:t>
            </w:r>
            <w:r>
              <w:rPr>
                <w:rFonts w:ascii="Consolas" w:hAnsi="Consolas" w:cs="Consolas"/>
                <w:color w:val="000000"/>
                <w:sz w:val="20"/>
                <w:szCs w:val="20"/>
              </w:rPr>
              <w:t>.isEmpty</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subscriberCodeList</w:t>
            </w:r>
            <w:proofErr w:type="spellEnd"/>
            <w:r>
              <w:rPr>
                <w:rFonts w:ascii="Consolas" w:hAnsi="Consolas" w:cs="Consolas"/>
                <w:color w:val="000000"/>
                <w:sz w:val="20"/>
                <w:szCs w:val="20"/>
              </w:rPr>
              <w:t>) {</w:t>
            </w:r>
          </w:p>
          <w:p w:rsidR="004A79F9" w:rsidRDefault="004A79F9" w:rsidP="004A79F9">
            <w:pPr>
              <w:autoSpaceDE w:val="0"/>
              <w:autoSpaceDN w:val="0"/>
              <w:adjustRightInd w:val="0"/>
              <w:rPr>
                <w:rFonts w:ascii="Consolas" w:hAnsi="Consolas" w:cs="Consolas"/>
                <w:sz w:val="20"/>
                <w:szCs w:val="20"/>
              </w:rPr>
            </w:pPr>
            <w:proofErr w:type="spellStart"/>
            <w:r w:rsidRPr="004A79F9">
              <w:rPr>
                <w:rFonts w:ascii="Consolas" w:hAnsi="Consolas" w:cs="Consolas"/>
                <w:color w:val="000000"/>
                <w:sz w:val="20"/>
                <w:szCs w:val="20"/>
                <w:highlight w:val="yellow"/>
              </w:rPr>
              <w:t>invokeProceduresForSubscriber</w:t>
            </w:r>
            <w:proofErr w:type="spellEnd"/>
            <w:r w:rsidRPr="004A79F9">
              <w:rPr>
                <w:rFonts w:ascii="Consolas" w:hAnsi="Consolas" w:cs="Consolas"/>
                <w:color w:val="000000"/>
                <w:sz w:val="20"/>
                <w:szCs w:val="20"/>
                <w:highlight w:val="yellow"/>
              </w:rPr>
              <w:t>(</w:t>
            </w:r>
            <w:r w:rsidRPr="004A79F9">
              <w:rPr>
                <w:rFonts w:ascii="Consolas" w:hAnsi="Consolas" w:cs="Consolas"/>
                <w:color w:val="6A3E3E"/>
                <w:sz w:val="20"/>
                <w:szCs w:val="20"/>
                <w:highlight w:val="yellow"/>
              </w:rPr>
              <w:t>connection</w:t>
            </w:r>
            <w:r w:rsidRPr="004A79F9">
              <w:rPr>
                <w:rFonts w:ascii="Consolas" w:hAnsi="Consolas" w:cs="Consolas"/>
                <w:color w:val="000000"/>
                <w:sz w:val="20"/>
                <w:szCs w:val="20"/>
                <w:highlight w:val="yellow"/>
              </w:rPr>
              <w:t xml:space="preserve">, </w:t>
            </w:r>
            <w:proofErr w:type="spellStart"/>
            <w:r w:rsidRPr="004A79F9">
              <w:rPr>
                <w:rFonts w:ascii="Consolas" w:hAnsi="Consolas" w:cs="Consolas"/>
                <w:color w:val="6A3E3E"/>
                <w:sz w:val="20"/>
                <w:szCs w:val="20"/>
                <w:highlight w:val="yellow"/>
              </w:rPr>
              <w:t>subscriberCode</w:t>
            </w:r>
            <w:proofErr w:type="spellEnd"/>
            <w:r w:rsidRPr="004A79F9">
              <w:rPr>
                <w:rFonts w:ascii="Consolas" w:hAnsi="Consolas" w:cs="Consolas"/>
                <w:color w:val="000000"/>
                <w:sz w:val="20"/>
                <w:szCs w:val="20"/>
                <w:highlight w:val="yellow"/>
              </w:rPr>
              <w:t>);</w:t>
            </w:r>
          </w:p>
          <w:p w:rsidR="004A79F9" w:rsidRDefault="004A79F9" w:rsidP="004A79F9">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A79F9" w:rsidRDefault="004A79F9" w:rsidP="004A7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tc>
      </w:tr>
    </w:tbl>
    <w:p w:rsidR="004A79F9" w:rsidRDefault="004A79F9" w:rsidP="00AE3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18"/>
        </w:rPr>
      </w:pP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invokeProceduresForSubscriber</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Connection </w:t>
      </w:r>
      <w:proofErr w:type="spellStart"/>
      <w:r>
        <w:rPr>
          <w:rFonts w:ascii="Consolas" w:hAnsi="Consolas" w:cs="Consolas"/>
          <w:color w:val="6A3E3E"/>
          <w:sz w:val="20"/>
          <w:szCs w:val="20"/>
        </w:rPr>
        <w:t>connection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CallableStatement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cStmtActToInact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A79F9" w:rsidRPr="004A79F9" w:rsidRDefault="004A79F9" w:rsidP="004A79F9">
      <w:pPr>
        <w:autoSpaceDE w:val="0"/>
        <w:autoSpaceDN w:val="0"/>
        <w:adjustRightInd w:val="0"/>
        <w:spacing w:after="0" w:line="240" w:lineRule="auto"/>
        <w:rPr>
          <w:rFonts w:ascii="Consolas" w:hAnsi="Consolas" w:cs="Consolas"/>
          <w:sz w:val="20"/>
          <w:szCs w:val="20"/>
          <w:highlight w:val="yellow"/>
        </w:rPr>
      </w:pPr>
      <w:proofErr w:type="spellStart"/>
      <w:proofErr w:type="gramStart"/>
      <w:r w:rsidRPr="004A79F9">
        <w:rPr>
          <w:rFonts w:ascii="Consolas" w:hAnsi="Consolas" w:cs="Consolas"/>
          <w:color w:val="6A3E3E"/>
          <w:sz w:val="20"/>
          <w:szCs w:val="20"/>
          <w:highlight w:val="yellow"/>
        </w:rPr>
        <w:t>cStmtActToInact</w:t>
      </w:r>
      <w:proofErr w:type="spellEnd"/>
      <w:proofErr w:type="gramEnd"/>
      <w:r w:rsidRPr="004A79F9">
        <w:rPr>
          <w:rFonts w:ascii="Consolas" w:hAnsi="Consolas" w:cs="Consolas"/>
          <w:color w:val="000000"/>
          <w:sz w:val="20"/>
          <w:szCs w:val="20"/>
          <w:highlight w:val="yellow"/>
        </w:rPr>
        <w:t xml:space="preserve"> = </w:t>
      </w:r>
      <w:r w:rsidRPr="004A79F9">
        <w:rPr>
          <w:rFonts w:ascii="Consolas" w:hAnsi="Consolas" w:cs="Consolas"/>
          <w:color w:val="6A3E3E"/>
          <w:sz w:val="20"/>
          <w:szCs w:val="20"/>
          <w:highlight w:val="yellow"/>
        </w:rPr>
        <w:t>connection</w:t>
      </w:r>
    </w:p>
    <w:p w:rsidR="004A79F9" w:rsidRDefault="004A79F9" w:rsidP="004A79F9">
      <w:pPr>
        <w:autoSpaceDE w:val="0"/>
        <w:autoSpaceDN w:val="0"/>
        <w:adjustRightInd w:val="0"/>
        <w:spacing w:after="0" w:line="240" w:lineRule="auto"/>
        <w:rPr>
          <w:rFonts w:ascii="Consolas" w:hAnsi="Consolas" w:cs="Consolas"/>
          <w:sz w:val="20"/>
          <w:szCs w:val="20"/>
        </w:rPr>
      </w:pPr>
      <w:r w:rsidRPr="004A79F9">
        <w:rPr>
          <w:rFonts w:ascii="Consolas" w:hAnsi="Consolas" w:cs="Consolas"/>
          <w:color w:val="000000"/>
          <w:sz w:val="20"/>
          <w:szCs w:val="20"/>
          <w:highlight w:val="yellow"/>
        </w:rPr>
        <w:t>.</w:t>
      </w:r>
      <w:proofErr w:type="spellStart"/>
      <w:proofErr w:type="gramStart"/>
      <w:r w:rsidRPr="004A79F9">
        <w:rPr>
          <w:rFonts w:ascii="Consolas" w:hAnsi="Consolas" w:cs="Consolas"/>
          <w:color w:val="000000"/>
          <w:sz w:val="20"/>
          <w:szCs w:val="20"/>
          <w:highlight w:val="yellow"/>
        </w:rPr>
        <w:t>prepareCall</w:t>
      </w:r>
      <w:proofErr w:type="spellEnd"/>
      <w:r w:rsidRPr="004A79F9">
        <w:rPr>
          <w:rFonts w:ascii="Consolas" w:hAnsi="Consolas" w:cs="Consolas"/>
          <w:color w:val="000000"/>
          <w:sz w:val="20"/>
          <w:szCs w:val="20"/>
          <w:highlight w:val="yellow"/>
        </w:rPr>
        <w:t>(</w:t>
      </w:r>
      <w:proofErr w:type="gramEnd"/>
      <w:r w:rsidRPr="004A79F9">
        <w:rPr>
          <w:rFonts w:ascii="Consolas" w:hAnsi="Consolas" w:cs="Consolas"/>
          <w:color w:val="2A00FF"/>
          <w:sz w:val="20"/>
          <w:szCs w:val="20"/>
          <w:highlight w:val="yellow"/>
        </w:rPr>
        <w:t>"{? = call PKG_PURGE_UPDATE_PROFILE.PROFILE_UPD_ACTIVE_TO_</w:t>
      </w:r>
      <w:proofErr w:type="gramStart"/>
      <w:r w:rsidRPr="004A79F9">
        <w:rPr>
          <w:rFonts w:ascii="Consolas" w:hAnsi="Consolas" w:cs="Consolas"/>
          <w:color w:val="2A00FF"/>
          <w:sz w:val="20"/>
          <w:szCs w:val="20"/>
          <w:highlight w:val="yellow"/>
        </w:rPr>
        <w:t>INACTIVE(</w:t>
      </w:r>
      <w:proofErr w:type="gramEnd"/>
      <w:r w:rsidRPr="004A79F9">
        <w:rPr>
          <w:rFonts w:ascii="Consolas" w:hAnsi="Consolas" w:cs="Consolas"/>
          <w:color w:val="2A00FF"/>
          <w:sz w:val="20"/>
          <w:szCs w:val="20"/>
          <w:highlight w:val="yellow"/>
        </w:rPr>
        <w:t>?)}"</w:t>
      </w:r>
      <w:r w:rsidRPr="004A79F9">
        <w:rPr>
          <w:rFonts w:ascii="Consolas" w:hAnsi="Consolas" w:cs="Consolas"/>
          <w:color w:val="000000"/>
          <w:sz w:val="20"/>
          <w:szCs w:val="20"/>
          <w:highlight w:val="yellow"/>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executeProcedureAndSendUpdate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cStmtActToInact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subscriberCode</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
    <w:p w:rsidR="004A79F9" w:rsidRDefault="004A79F9" w:rsidP="004A79F9">
      <w:pPr>
        <w:autoSpaceDE w:val="0"/>
        <w:autoSpaceDN w:val="0"/>
        <w:adjustRightInd w:val="0"/>
        <w:spacing w:after="0" w:line="240" w:lineRule="auto"/>
        <w:rPr>
          <w:rFonts w:ascii="Consolas" w:hAnsi="Consolas" w:cs="Consolas"/>
          <w:sz w:val="20"/>
          <w:szCs w:val="20"/>
        </w:rPr>
      </w:pPr>
    </w:p>
    <w:p w:rsidR="004A79F9" w:rsidRDefault="004A79F9" w:rsidP="004A79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
    <w:p w:rsidR="004A79F9" w:rsidRDefault="004A79F9" w:rsidP="004A79F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closeStatement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cStmtActToInact</w:t>
      </w:r>
      <w:proofErr w:type="spellEnd"/>
      <w:r>
        <w:rPr>
          <w:rFonts w:ascii="Consolas" w:hAnsi="Consolas" w:cs="Consolas"/>
          <w:color w:val="000000"/>
          <w:sz w:val="20"/>
          <w:szCs w:val="20"/>
        </w:rPr>
        <w:t>);</w:t>
      </w:r>
    </w:p>
    <w:p w:rsidR="004A79F9" w:rsidRDefault="004A79F9" w:rsidP="004A79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79F9" w:rsidRDefault="004A79F9"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hAnsi="Consolas" w:cs="Consolas"/>
          <w:color w:val="000000"/>
          <w:sz w:val="20"/>
          <w:szCs w:val="20"/>
        </w:rPr>
      </w:pPr>
      <w:r>
        <w:rPr>
          <w:rFonts w:ascii="Consolas" w:hAnsi="Consolas" w:cs="Consolas"/>
          <w:color w:val="000000"/>
          <w:sz w:val="20"/>
          <w:szCs w:val="20"/>
        </w:rPr>
        <w:t>}</w:t>
      </w:r>
    </w:p>
    <w:p w:rsidR="00351177" w:rsidRDefault="00351177"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nsolas" w:hAnsi="Consolas" w:cs="Consolas"/>
          <w:color w:val="000000"/>
          <w:sz w:val="20"/>
          <w:szCs w:val="20"/>
        </w:rPr>
      </w:pPr>
    </w:p>
    <w:p w:rsidR="00351177" w:rsidRPr="00351177" w:rsidRDefault="00351177" w:rsidP="00351177">
      <w:pPr>
        <w:pStyle w:val="NormalWeb"/>
        <w:shd w:val="clear" w:color="auto" w:fill="FFFFFF"/>
        <w:rPr>
          <w:rFonts w:ascii="Arial" w:hAnsi="Arial" w:cs="Arial"/>
          <w:color w:val="000000"/>
          <w:sz w:val="27"/>
          <w:szCs w:val="27"/>
        </w:rPr>
      </w:pPr>
      <w:r>
        <w:rPr>
          <w:rFonts w:ascii="Verdana" w:hAnsi="Verdana"/>
          <w:b/>
          <w:bCs/>
          <w:color w:val="333333"/>
          <w:sz w:val="20"/>
          <w:szCs w:val="20"/>
          <w:shd w:val="clear" w:color="auto" w:fill="F5F5F5"/>
        </w:rPr>
        <w:t>What is a View in SQL Server?</w:t>
      </w:r>
      <w:r>
        <w:rPr>
          <w:rFonts w:ascii="Verdana" w:hAnsi="Verdana"/>
          <w:color w:val="333333"/>
          <w:sz w:val="20"/>
          <w:szCs w:val="20"/>
        </w:rPr>
        <w:br/>
      </w:r>
      <w:r>
        <w:rPr>
          <w:rFonts w:ascii="Verdana" w:hAnsi="Verdana"/>
          <w:color w:val="333333"/>
          <w:sz w:val="20"/>
          <w:szCs w:val="20"/>
          <w:shd w:val="clear" w:color="auto" w:fill="F5F5F5"/>
        </w:rPr>
        <w:t xml:space="preserve">You can think of a view </w:t>
      </w:r>
      <w:r w:rsidRPr="00DB386C">
        <w:rPr>
          <w:rFonts w:ascii="Verdana" w:hAnsi="Verdana"/>
          <w:color w:val="333333"/>
          <w:sz w:val="20"/>
          <w:szCs w:val="20"/>
          <w:highlight w:val="yellow"/>
          <w:shd w:val="clear" w:color="auto" w:fill="F5F5F5"/>
        </w:rPr>
        <w:t xml:space="preserve">either as a compiled </w:t>
      </w:r>
      <w:proofErr w:type="spellStart"/>
      <w:r w:rsidRPr="00DB386C">
        <w:rPr>
          <w:rFonts w:ascii="Verdana" w:hAnsi="Verdana"/>
          <w:color w:val="333333"/>
          <w:sz w:val="20"/>
          <w:szCs w:val="20"/>
          <w:highlight w:val="yellow"/>
          <w:shd w:val="clear" w:color="auto" w:fill="F5F5F5"/>
        </w:rPr>
        <w:t>sql</w:t>
      </w:r>
      <w:proofErr w:type="spellEnd"/>
      <w:r w:rsidRPr="00DB386C">
        <w:rPr>
          <w:rFonts w:ascii="Verdana" w:hAnsi="Verdana"/>
          <w:color w:val="333333"/>
          <w:sz w:val="20"/>
          <w:szCs w:val="20"/>
          <w:highlight w:val="yellow"/>
          <w:shd w:val="clear" w:color="auto" w:fill="F5F5F5"/>
        </w:rPr>
        <w:t xml:space="preserve"> query or a virtual table</w:t>
      </w:r>
      <w:r>
        <w:rPr>
          <w:rFonts w:ascii="Verdana" w:hAnsi="Verdana"/>
          <w:color w:val="333333"/>
          <w:sz w:val="20"/>
          <w:szCs w:val="20"/>
          <w:shd w:val="clear" w:color="auto" w:fill="F5F5F5"/>
        </w:rPr>
        <w:t>. As a view represents a virtual table, it does not physically store any data. When you query a view, you actually retrieve the data from the underlying base tables.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are the advantages of using views?</w:t>
      </w:r>
      <w:r>
        <w:rPr>
          <w:rFonts w:ascii="Verdana" w:hAnsi="Verdana"/>
          <w:color w:val="333333"/>
          <w:sz w:val="20"/>
          <w:szCs w:val="20"/>
        </w:rPr>
        <w:br/>
      </w:r>
      <w:r>
        <w:rPr>
          <w:rFonts w:ascii="Verdana" w:hAnsi="Verdana"/>
          <w:color w:val="333333"/>
          <w:sz w:val="20"/>
          <w:szCs w:val="20"/>
          <w:shd w:val="clear" w:color="auto" w:fill="F5F5F5"/>
        </w:rPr>
        <w:t>Or </w:t>
      </w:r>
      <w:r>
        <w:rPr>
          <w:rFonts w:ascii="Verdana" w:hAnsi="Verdana"/>
          <w:color w:val="333333"/>
          <w:sz w:val="20"/>
          <w:szCs w:val="20"/>
        </w:rPr>
        <w:br/>
      </w:r>
      <w:proofErr w:type="gramStart"/>
      <w:r>
        <w:rPr>
          <w:rFonts w:ascii="Verdana" w:hAnsi="Verdana"/>
          <w:b/>
          <w:bCs/>
          <w:color w:val="333333"/>
          <w:sz w:val="20"/>
          <w:szCs w:val="20"/>
          <w:shd w:val="clear" w:color="auto" w:fill="F5F5F5"/>
        </w:rPr>
        <w:t>When</w:t>
      </w:r>
      <w:proofErr w:type="gramEnd"/>
      <w:r>
        <w:rPr>
          <w:rFonts w:ascii="Verdana" w:hAnsi="Verdana"/>
          <w:b/>
          <w:bCs/>
          <w:color w:val="333333"/>
          <w:sz w:val="20"/>
          <w:szCs w:val="20"/>
          <w:shd w:val="clear" w:color="auto" w:fill="F5F5F5"/>
        </w:rPr>
        <w:t xml:space="preserve"> do you usually use views?</w:t>
      </w:r>
      <w:r>
        <w:rPr>
          <w:rFonts w:ascii="Verdana" w:hAnsi="Verdana"/>
          <w:color w:val="333333"/>
          <w:sz w:val="20"/>
          <w:szCs w:val="20"/>
        </w:rPr>
        <w:br/>
      </w:r>
      <w:r>
        <w:rPr>
          <w:rFonts w:ascii="Verdana" w:hAnsi="Verdana"/>
          <w:b/>
          <w:bCs/>
          <w:color w:val="333333"/>
          <w:sz w:val="20"/>
          <w:szCs w:val="20"/>
          <w:shd w:val="clear" w:color="auto" w:fill="F5F5F5"/>
        </w:rPr>
        <w:t>1.</w:t>
      </w:r>
      <w:r>
        <w:rPr>
          <w:rFonts w:ascii="Verdana" w:hAnsi="Verdana"/>
          <w:color w:val="333333"/>
          <w:sz w:val="20"/>
          <w:szCs w:val="20"/>
          <w:shd w:val="clear" w:color="auto" w:fill="F5F5F5"/>
        </w:rPr>
        <w:t> </w:t>
      </w:r>
      <w:r w:rsidRPr="00CB0CA0">
        <w:rPr>
          <w:rFonts w:ascii="Verdana" w:hAnsi="Verdana"/>
          <w:color w:val="333333"/>
          <w:sz w:val="20"/>
          <w:szCs w:val="20"/>
          <w:highlight w:val="green"/>
          <w:shd w:val="clear" w:color="auto" w:fill="F5F5F5"/>
        </w:rPr>
        <w:t>Views can be used to implement row level and column level security.</w:t>
      </w:r>
      <w:r>
        <w:rPr>
          <w:rFonts w:ascii="Verdana" w:hAnsi="Verdana"/>
          <w:color w:val="333333"/>
          <w:sz w:val="20"/>
          <w:szCs w:val="20"/>
        </w:rPr>
        <w:br/>
      </w:r>
      <w:r>
        <w:rPr>
          <w:rFonts w:ascii="Verdana" w:hAnsi="Verdana"/>
          <w:b/>
          <w:bCs/>
          <w:color w:val="333333"/>
          <w:sz w:val="20"/>
          <w:szCs w:val="20"/>
          <w:shd w:val="clear" w:color="auto" w:fill="F5F5F5"/>
        </w:rPr>
        <w:t>2.</w:t>
      </w:r>
      <w:r>
        <w:rPr>
          <w:rFonts w:ascii="Verdana" w:hAnsi="Verdana"/>
          <w:color w:val="333333"/>
          <w:sz w:val="20"/>
          <w:szCs w:val="20"/>
          <w:shd w:val="clear" w:color="auto" w:fill="F5F5F5"/>
        </w:rPr>
        <w:t> </w:t>
      </w:r>
      <w:r w:rsidRPr="00CB0CA0">
        <w:rPr>
          <w:rFonts w:ascii="Verdana" w:hAnsi="Verdana"/>
          <w:color w:val="333333"/>
          <w:sz w:val="20"/>
          <w:szCs w:val="20"/>
          <w:highlight w:val="green"/>
          <w:shd w:val="clear" w:color="auto" w:fill="F5F5F5"/>
        </w:rPr>
        <w:t>Simplify the database schema to the users.</w:t>
      </w:r>
      <w:r>
        <w:rPr>
          <w:rFonts w:ascii="Verdana" w:hAnsi="Verdana"/>
          <w:color w:val="333333"/>
          <w:sz w:val="20"/>
          <w:szCs w:val="20"/>
          <w:shd w:val="clear" w:color="auto" w:fill="F5F5F5"/>
        </w:rPr>
        <w:t xml:space="preserve"> You can create a view based on multiple tables which join columns from all these multiple tables so that they look like a single table.</w:t>
      </w:r>
      <w:r>
        <w:rPr>
          <w:rFonts w:ascii="Verdana" w:hAnsi="Verdana"/>
          <w:color w:val="333333"/>
          <w:sz w:val="20"/>
          <w:szCs w:val="20"/>
        </w:rPr>
        <w:br/>
      </w:r>
      <w:r>
        <w:rPr>
          <w:rFonts w:ascii="Verdana" w:hAnsi="Verdana"/>
          <w:b/>
          <w:bCs/>
          <w:color w:val="333333"/>
          <w:sz w:val="20"/>
          <w:szCs w:val="20"/>
          <w:shd w:val="clear" w:color="auto" w:fill="F5F5F5"/>
        </w:rPr>
        <w:lastRenderedPageBreak/>
        <w:t>3.</w:t>
      </w:r>
      <w:r>
        <w:rPr>
          <w:rFonts w:ascii="Verdana" w:hAnsi="Verdana"/>
          <w:color w:val="333333"/>
          <w:sz w:val="20"/>
          <w:szCs w:val="20"/>
          <w:shd w:val="clear" w:color="auto" w:fill="F5F5F5"/>
        </w:rPr>
        <w:t> </w:t>
      </w:r>
      <w:r w:rsidRPr="00CB0CA0">
        <w:rPr>
          <w:rFonts w:ascii="Verdana" w:hAnsi="Verdana"/>
          <w:color w:val="333333"/>
          <w:sz w:val="20"/>
          <w:szCs w:val="20"/>
          <w:highlight w:val="green"/>
          <w:shd w:val="clear" w:color="auto" w:fill="F5F5F5"/>
        </w:rPr>
        <w:t>Views can be used to present aggregated and summarized data.</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Can you create a view based on other views?</w:t>
      </w:r>
      <w:r>
        <w:rPr>
          <w:rFonts w:ascii="Verdana" w:hAnsi="Verdana"/>
          <w:color w:val="333333"/>
          <w:sz w:val="20"/>
          <w:szCs w:val="20"/>
        </w:rPr>
        <w:br/>
      </w:r>
      <w:r>
        <w:rPr>
          <w:rFonts w:ascii="Verdana" w:hAnsi="Verdana"/>
          <w:b/>
          <w:bCs/>
          <w:color w:val="333333"/>
          <w:sz w:val="20"/>
          <w:szCs w:val="20"/>
          <w:shd w:val="clear" w:color="auto" w:fill="F5F5F5"/>
        </w:rPr>
        <w:t>Yes,</w:t>
      </w:r>
      <w:r>
        <w:rPr>
          <w:rFonts w:ascii="Verdana" w:hAnsi="Verdana"/>
          <w:color w:val="333333"/>
          <w:sz w:val="20"/>
          <w:szCs w:val="20"/>
          <w:shd w:val="clear" w:color="auto" w:fill="F5F5F5"/>
        </w:rPr>
        <w:t> you can create a view based on other views. Usually we create views based on tables, but it also possible to create views based on views.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Can you update views?</w:t>
      </w:r>
      <w:r>
        <w:rPr>
          <w:rFonts w:ascii="Verdana" w:hAnsi="Verdana"/>
          <w:color w:val="333333"/>
          <w:sz w:val="20"/>
          <w:szCs w:val="20"/>
        </w:rPr>
        <w:br/>
      </w:r>
      <w:r>
        <w:rPr>
          <w:rFonts w:ascii="Verdana" w:hAnsi="Verdana"/>
          <w:b/>
          <w:bCs/>
          <w:color w:val="333333"/>
          <w:sz w:val="20"/>
          <w:szCs w:val="20"/>
          <w:shd w:val="clear" w:color="auto" w:fill="F5F5F5"/>
        </w:rPr>
        <w:t>Yes,</w:t>
      </w:r>
      <w:r>
        <w:rPr>
          <w:rFonts w:ascii="Verdana" w:hAnsi="Verdana"/>
          <w:color w:val="333333"/>
          <w:sz w:val="20"/>
          <w:szCs w:val="20"/>
          <w:shd w:val="clear" w:color="auto" w:fill="F5F5F5"/>
        </w:rPr>
        <w:t xml:space="preserve"> views can be updated. However, updating a view that is based on multiple tables, may not update the underlying tables correctly. To correctly update a view that is based on multiple tables you can make use </w:t>
      </w:r>
      <w:r w:rsidRPr="00C1002F">
        <w:rPr>
          <w:rFonts w:ascii="Verdana" w:hAnsi="Verdana"/>
          <w:color w:val="333333"/>
          <w:sz w:val="20"/>
          <w:szCs w:val="20"/>
          <w:highlight w:val="yellow"/>
          <w:shd w:val="clear" w:color="auto" w:fill="F5F5F5"/>
        </w:rPr>
        <w:t>INSTEAD OF triggers in SQL Server</w:t>
      </w:r>
      <w:r>
        <w:rPr>
          <w:rFonts w:ascii="Verdana" w:hAnsi="Verdana"/>
          <w:color w:val="333333"/>
          <w:sz w:val="20"/>
          <w:szCs w:val="20"/>
          <w:shd w:val="clear" w:color="auto" w:fill="F5F5F5"/>
        </w:rPr>
        <w:t>.</w:t>
      </w:r>
      <w:r>
        <w:rPr>
          <w:rFonts w:ascii="Verdana" w:hAnsi="Verdana"/>
          <w:color w:val="333333"/>
          <w:sz w:val="20"/>
          <w:szCs w:val="20"/>
        </w:rPr>
        <w:br/>
      </w:r>
      <w:r w:rsidRPr="00351177">
        <w:rPr>
          <w:rFonts w:ascii="Arial" w:hAnsi="Arial" w:cs="Arial"/>
          <w:color w:val="000000"/>
          <w:sz w:val="27"/>
          <w:szCs w:val="27"/>
        </w:rPr>
        <w:t>Table </w:t>
      </w:r>
      <w:r w:rsidRPr="00351177">
        <w:rPr>
          <w:rFonts w:ascii="Arial" w:hAnsi="Arial" w:cs="Arial"/>
          <w:b/>
          <w:bCs/>
          <w:i/>
          <w:iCs/>
          <w:color w:val="000000"/>
          <w:sz w:val="27"/>
          <w:szCs w:val="27"/>
        </w:rPr>
        <w:t>Customer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9"/>
        <w:gridCol w:w="1213"/>
      </w:tblGrid>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Data Type</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char(25)</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Birth_Date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datetime</w:t>
            </w:r>
            <w:proofErr w:type="spellEnd"/>
          </w:p>
        </w:tc>
      </w:tr>
    </w:tbl>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351177">
        <w:rPr>
          <w:rFonts w:ascii="Arial" w:eastAsia="Times New Roman" w:hAnsi="Arial" w:cs="Arial"/>
          <w:color w:val="000000"/>
          <w:sz w:val="27"/>
          <w:szCs w:val="27"/>
        </w:rPr>
        <w:t>and</w:t>
      </w:r>
      <w:proofErr w:type="gramEnd"/>
      <w:r w:rsidRPr="00351177">
        <w:rPr>
          <w:rFonts w:ascii="Arial" w:eastAsia="Times New Roman" w:hAnsi="Arial" w:cs="Arial"/>
          <w:color w:val="000000"/>
          <w:sz w:val="27"/>
          <w:szCs w:val="27"/>
        </w:rPr>
        <w:t xml:space="preserve"> we want to create a view called </w:t>
      </w:r>
      <w:proofErr w:type="spellStart"/>
      <w:r w:rsidRPr="00351177">
        <w:rPr>
          <w:rFonts w:ascii="Arial" w:eastAsia="Times New Roman" w:hAnsi="Arial" w:cs="Arial"/>
          <w:b/>
          <w:bCs/>
          <w:i/>
          <w:iCs/>
          <w:color w:val="000000"/>
          <w:sz w:val="27"/>
          <w:szCs w:val="27"/>
        </w:rPr>
        <w:t>V_Customer</w:t>
      </w:r>
      <w:proofErr w:type="spellEnd"/>
      <w:r w:rsidRPr="00351177">
        <w:rPr>
          <w:rFonts w:ascii="Arial" w:eastAsia="Times New Roman" w:hAnsi="Arial" w:cs="Arial"/>
          <w:color w:val="000000"/>
          <w:sz w:val="27"/>
          <w:szCs w:val="27"/>
        </w:rPr>
        <w:t xml:space="preserve"> that contains only the </w:t>
      </w:r>
      <w:proofErr w:type="spellStart"/>
      <w:r w:rsidRPr="00351177">
        <w:rPr>
          <w:rFonts w:ascii="Arial" w:eastAsia="Times New Roman" w:hAnsi="Arial" w:cs="Arial"/>
          <w:color w:val="000000"/>
          <w:sz w:val="27"/>
          <w:szCs w:val="27"/>
        </w:rPr>
        <w:t>First_Name</w:t>
      </w:r>
      <w:proofErr w:type="spellEnd"/>
      <w:r w:rsidRPr="00351177">
        <w:rPr>
          <w:rFonts w:ascii="Arial" w:eastAsia="Times New Roman" w:hAnsi="Arial" w:cs="Arial"/>
          <w:color w:val="000000"/>
          <w:sz w:val="27"/>
          <w:szCs w:val="27"/>
        </w:rPr>
        <w:t xml:space="preserve">, </w:t>
      </w:r>
      <w:proofErr w:type="spellStart"/>
      <w:r w:rsidRPr="00351177">
        <w:rPr>
          <w:rFonts w:ascii="Arial" w:eastAsia="Times New Roman" w:hAnsi="Arial" w:cs="Arial"/>
          <w:color w:val="000000"/>
          <w:sz w:val="27"/>
          <w:szCs w:val="27"/>
        </w:rPr>
        <w:t>Last_Name</w:t>
      </w:r>
      <w:proofErr w:type="spellEnd"/>
      <w:r w:rsidRPr="00351177">
        <w:rPr>
          <w:rFonts w:ascii="Arial" w:eastAsia="Times New Roman" w:hAnsi="Arial" w:cs="Arial"/>
          <w:color w:val="000000"/>
          <w:sz w:val="27"/>
          <w:szCs w:val="27"/>
        </w:rPr>
        <w:t>, and Country columns from this table, we would type in,</w:t>
      </w:r>
    </w:p>
    <w:p w:rsidR="00351177" w:rsidRPr="00351177" w:rsidRDefault="00351177" w:rsidP="00351177">
      <w:pPr>
        <w:shd w:val="clear" w:color="auto" w:fill="DDDDDD"/>
        <w:spacing w:after="0" w:line="240" w:lineRule="auto"/>
        <w:rPr>
          <w:rFonts w:ascii="Arial" w:eastAsia="Times New Roman" w:hAnsi="Arial" w:cs="Arial"/>
          <w:b/>
          <w:bCs/>
          <w:color w:val="000000"/>
          <w:sz w:val="24"/>
          <w:szCs w:val="24"/>
        </w:rPr>
      </w:pPr>
      <w:r w:rsidRPr="00351177">
        <w:rPr>
          <w:rFonts w:ascii="Arial" w:eastAsia="Times New Roman" w:hAnsi="Arial" w:cs="Arial"/>
          <w:b/>
          <w:bCs/>
          <w:color w:val="0000FF"/>
          <w:sz w:val="24"/>
          <w:szCs w:val="24"/>
        </w:rPr>
        <w:t xml:space="preserve">CREATE VIEW </w:t>
      </w:r>
      <w:proofErr w:type="spellStart"/>
      <w:r w:rsidRPr="00351177">
        <w:rPr>
          <w:rFonts w:ascii="Arial" w:eastAsia="Times New Roman" w:hAnsi="Arial" w:cs="Arial"/>
          <w:b/>
          <w:bCs/>
          <w:color w:val="0000FF"/>
          <w:sz w:val="24"/>
          <w:szCs w:val="24"/>
        </w:rPr>
        <w:t>V_Customer</w:t>
      </w:r>
      <w:proofErr w:type="spellEnd"/>
      <w:r w:rsidRPr="00351177">
        <w:rPr>
          <w:rFonts w:ascii="Arial" w:eastAsia="Times New Roman" w:hAnsi="Arial" w:cs="Arial"/>
          <w:b/>
          <w:bCs/>
          <w:color w:val="0000FF"/>
          <w:sz w:val="24"/>
          <w:szCs w:val="24"/>
        </w:rPr>
        <w:br/>
        <w:t xml:space="preserve">AS SELECT </w:t>
      </w:r>
      <w:proofErr w:type="spellStart"/>
      <w:r w:rsidRPr="00351177">
        <w:rPr>
          <w:rFonts w:ascii="Arial" w:eastAsia="Times New Roman" w:hAnsi="Arial" w:cs="Arial"/>
          <w:b/>
          <w:bCs/>
          <w:color w:val="0000FF"/>
          <w:sz w:val="24"/>
          <w:szCs w:val="24"/>
        </w:rPr>
        <w:t>First_Name</w:t>
      </w:r>
      <w:proofErr w:type="spellEnd"/>
      <w:r w:rsidRPr="00351177">
        <w:rPr>
          <w:rFonts w:ascii="Arial" w:eastAsia="Times New Roman" w:hAnsi="Arial" w:cs="Arial"/>
          <w:b/>
          <w:bCs/>
          <w:color w:val="0000FF"/>
          <w:sz w:val="24"/>
          <w:szCs w:val="24"/>
        </w:rPr>
        <w:t xml:space="preserve">, </w:t>
      </w:r>
      <w:proofErr w:type="spellStart"/>
      <w:r w:rsidRPr="00351177">
        <w:rPr>
          <w:rFonts w:ascii="Arial" w:eastAsia="Times New Roman" w:hAnsi="Arial" w:cs="Arial"/>
          <w:b/>
          <w:bCs/>
          <w:color w:val="0000FF"/>
          <w:sz w:val="24"/>
          <w:szCs w:val="24"/>
        </w:rPr>
        <w:t>Last_Name</w:t>
      </w:r>
      <w:proofErr w:type="spellEnd"/>
      <w:r w:rsidRPr="00351177">
        <w:rPr>
          <w:rFonts w:ascii="Arial" w:eastAsia="Times New Roman" w:hAnsi="Arial" w:cs="Arial"/>
          <w:b/>
          <w:bCs/>
          <w:color w:val="0000FF"/>
          <w:sz w:val="24"/>
          <w:szCs w:val="24"/>
        </w:rPr>
        <w:t xml:space="preserve">, </w:t>
      </w:r>
      <w:proofErr w:type="gramStart"/>
      <w:r w:rsidRPr="00351177">
        <w:rPr>
          <w:rFonts w:ascii="Arial" w:eastAsia="Times New Roman" w:hAnsi="Arial" w:cs="Arial"/>
          <w:b/>
          <w:bCs/>
          <w:color w:val="0000FF"/>
          <w:sz w:val="24"/>
          <w:szCs w:val="24"/>
        </w:rPr>
        <w:t>Country</w:t>
      </w:r>
      <w:r w:rsidRPr="00351177">
        <w:rPr>
          <w:rFonts w:ascii="Arial" w:eastAsia="Times New Roman" w:hAnsi="Arial" w:cs="Arial"/>
          <w:b/>
          <w:bCs/>
          <w:color w:val="0000FF"/>
          <w:sz w:val="24"/>
          <w:szCs w:val="24"/>
        </w:rPr>
        <w:br/>
        <w:t>FROM</w:t>
      </w:r>
      <w:proofErr w:type="gramEnd"/>
      <w:r w:rsidRPr="00351177">
        <w:rPr>
          <w:rFonts w:ascii="Arial" w:eastAsia="Times New Roman" w:hAnsi="Arial" w:cs="Arial"/>
          <w:b/>
          <w:bCs/>
          <w:color w:val="0000FF"/>
          <w:sz w:val="24"/>
          <w:szCs w:val="24"/>
        </w:rPr>
        <w:t xml:space="preserve"> Customer;</w:t>
      </w:r>
    </w:p>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Now we have a view called </w:t>
      </w:r>
      <w:proofErr w:type="spellStart"/>
      <w:r w:rsidRPr="00351177">
        <w:rPr>
          <w:rFonts w:ascii="Arial" w:eastAsia="Times New Roman" w:hAnsi="Arial" w:cs="Arial"/>
          <w:b/>
          <w:bCs/>
          <w:i/>
          <w:iCs/>
          <w:color w:val="000000"/>
          <w:sz w:val="27"/>
          <w:szCs w:val="27"/>
        </w:rPr>
        <w:t>V_Customer</w:t>
      </w:r>
      <w:proofErr w:type="spellEnd"/>
      <w:r w:rsidRPr="00351177">
        <w:rPr>
          <w:rFonts w:ascii="Arial" w:eastAsia="Times New Roman" w:hAnsi="Arial" w:cs="Arial"/>
          <w:color w:val="000000"/>
          <w:sz w:val="27"/>
          <w:szCs w:val="27"/>
        </w:rPr>
        <w:t> with the following structure:</w:t>
      </w:r>
    </w:p>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View </w:t>
      </w:r>
      <w:proofErr w:type="spellStart"/>
      <w:r w:rsidRPr="00351177">
        <w:rPr>
          <w:rFonts w:ascii="Arial" w:eastAsia="Times New Roman" w:hAnsi="Arial" w:cs="Arial"/>
          <w:b/>
          <w:bCs/>
          <w:i/>
          <w:iCs/>
          <w:color w:val="000000"/>
          <w:sz w:val="27"/>
          <w:szCs w:val="27"/>
        </w:rPr>
        <w:t>V_Customer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9"/>
        <w:gridCol w:w="1213"/>
      </w:tblGrid>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Column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Data Type</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proofErr w:type="spellStart"/>
            <w:r w:rsidRPr="00351177">
              <w:rPr>
                <w:rFonts w:ascii="Arial" w:eastAsia="Times New Roman" w:hAnsi="Arial" w:cs="Arial"/>
                <w:color w:val="000000"/>
                <w:sz w:val="24"/>
                <w:szCs w:val="24"/>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char(50)</w:t>
            </w:r>
          </w:p>
        </w:tc>
      </w:tr>
      <w:tr w:rsidR="00351177" w:rsidRPr="00351177" w:rsidTr="003511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char(25)</w:t>
            </w:r>
          </w:p>
        </w:tc>
      </w:tr>
    </w:tbl>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 xml:space="preserve">We can also use a view to apply joins to two tables. In this case, users only see one view rather than two </w:t>
      </w:r>
      <w:proofErr w:type="gramStart"/>
      <w:r w:rsidRPr="00351177">
        <w:rPr>
          <w:rFonts w:ascii="Arial" w:eastAsia="Times New Roman" w:hAnsi="Arial" w:cs="Arial"/>
          <w:color w:val="000000"/>
          <w:sz w:val="27"/>
          <w:szCs w:val="27"/>
        </w:rPr>
        <w:t>tables,</w:t>
      </w:r>
      <w:proofErr w:type="gramEnd"/>
      <w:r w:rsidRPr="00351177">
        <w:rPr>
          <w:rFonts w:ascii="Arial" w:eastAsia="Times New Roman" w:hAnsi="Arial" w:cs="Arial"/>
          <w:color w:val="000000"/>
          <w:sz w:val="27"/>
          <w:szCs w:val="27"/>
        </w:rPr>
        <w:t xml:space="preserve"> and the SQL statement users need to issue becomes much simpler. Let's say we have the following two tables:</w:t>
      </w:r>
    </w:p>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Table </w:t>
      </w:r>
      <w:proofErr w:type="spellStart"/>
      <w:r w:rsidRPr="00351177">
        <w:rPr>
          <w:rFonts w:ascii="Arial" w:eastAsia="Times New Roman" w:hAnsi="Arial" w:cs="Arial"/>
          <w:b/>
          <w:bCs/>
          <w:i/>
          <w:iCs/>
          <w:color w:val="000000"/>
          <w:sz w:val="27"/>
          <w:szCs w:val="27"/>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491"/>
        <w:gridCol w:w="718"/>
        <w:gridCol w:w="1438"/>
      </w:tblGrid>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1177" w:rsidRPr="00351177" w:rsidRDefault="00351177" w:rsidP="00351177">
            <w:pPr>
              <w:spacing w:after="0" w:line="240" w:lineRule="auto"/>
              <w:rPr>
                <w:rFonts w:ascii="Arial" w:eastAsia="Times New Roman" w:hAnsi="Arial" w:cs="Arial"/>
                <w:b/>
                <w:bCs/>
                <w:color w:val="FFFFFF"/>
                <w:sz w:val="24"/>
                <w:szCs w:val="24"/>
              </w:rPr>
            </w:pPr>
            <w:proofErr w:type="spellStart"/>
            <w:r w:rsidRPr="00351177">
              <w:rPr>
                <w:rFonts w:ascii="Arial" w:eastAsia="Times New Roman" w:hAnsi="Arial" w:cs="Arial"/>
                <w:b/>
                <w:bCs/>
                <w:color w:val="FFFFFF"/>
                <w:sz w:val="24"/>
                <w:szCs w:val="24"/>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1177" w:rsidRPr="00351177" w:rsidRDefault="00351177" w:rsidP="00351177">
            <w:pPr>
              <w:spacing w:after="0" w:line="240" w:lineRule="auto"/>
              <w:rPr>
                <w:rFonts w:ascii="Arial" w:eastAsia="Times New Roman" w:hAnsi="Arial" w:cs="Arial"/>
                <w:b/>
                <w:bCs/>
                <w:color w:val="FFFFFF"/>
                <w:sz w:val="24"/>
                <w:szCs w:val="24"/>
              </w:rPr>
            </w:pPr>
            <w:r w:rsidRPr="00351177">
              <w:rPr>
                <w:rFonts w:ascii="Arial" w:eastAsia="Times New Roman" w:hAnsi="Arial" w:cs="Arial"/>
                <w:b/>
                <w:bCs/>
                <w:color w:val="FFFFFF"/>
                <w:sz w:val="24"/>
                <w:szCs w:val="24"/>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1177" w:rsidRPr="00351177" w:rsidRDefault="00351177" w:rsidP="00351177">
            <w:pPr>
              <w:spacing w:after="0" w:line="240" w:lineRule="auto"/>
              <w:rPr>
                <w:rFonts w:ascii="Arial" w:eastAsia="Times New Roman" w:hAnsi="Arial" w:cs="Arial"/>
                <w:b/>
                <w:bCs/>
                <w:color w:val="FFFFFF"/>
                <w:sz w:val="24"/>
                <w:szCs w:val="24"/>
              </w:rPr>
            </w:pPr>
            <w:proofErr w:type="spellStart"/>
            <w:r w:rsidRPr="00351177">
              <w:rPr>
                <w:rFonts w:ascii="Arial" w:eastAsia="Times New Roman" w:hAnsi="Arial" w:cs="Arial"/>
                <w:b/>
                <w:bCs/>
                <w:color w:val="FFFFFF"/>
                <w:sz w:val="24"/>
                <w:szCs w:val="24"/>
              </w:rPr>
              <w:t>Txn_Date</w:t>
            </w:r>
            <w:proofErr w:type="spellEnd"/>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jc w:val="right"/>
              <w:rPr>
                <w:rFonts w:ascii="Arial" w:eastAsia="Times New Roman" w:hAnsi="Arial" w:cs="Arial"/>
                <w:color w:val="000000"/>
                <w:sz w:val="24"/>
                <w:szCs w:val="24"/>
              </w:rPr>
            </w:pPr>
            <w:r w:rsidRPr="00351177">
              <w:rPr>
                <w:rFonts w:ascii="Arial" w:eastAsia="Times New Roman" w:hAnsi="Arial" w:cs="Arial"/>
                <w:color w:val="000000"/>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Jan-05-1999</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San Diego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jc w:val="right"/>
              <w:rPr>
                <w:rFonts w:ascii="Arial" w:eastAsia="Times New Roman" w:hAnsi="Arial" w:cs="Arial"/>
                <w:color w:val="000000"/>
                <w:sz w:val="24"/>
                <w:szCs w:val="24"/>
              </w:rPr>
            </w:pPr>
            <w:r w:rsidRPr="00351177">
              <w:rPr>
                <w:rFonts w:ascii="Arial" w:eastAsia="Times New Roman" w:hAnsi="Arial" w:cs="Arial"/>
                <w:color w:val="000000"/>
                <w:sz w:val="24"/>
                <w:szCs w:val="24"/>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Jan-07-1999</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Los Angeles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jc w:val="right"/>
              <w:rPr>
                <w:rFonts w:ascii="Arial" w:eastAsia="Times New Roman" w:hAnsi="Arial" w:cs="Arial"/>
                <w:color w:val="000000"/>
                <w:sz w:val="24"/>
                <w:szCs w:val="24"/>
              </w:rPr>
            </w:pPr>
            <w:r w:rsidRPr="00351177">
              <w:rPr>
                <w:rFonts w:ascii="Arial" w:eastAsia="Times New Roman" w:hAnsi="Arial" w:cs="Arial"/>
                <w:color w:val="000000"/>
                <w:sz w:val="24"/>
                <w:szCs w:val="24"/>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Jan-08-1999</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Boston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jc w:val="right"/>
              <w:rPr>
                <w:rFonts w:ascii="Arial" w:eastAsia="Times New Roman" w:hAnsi="Arial" w:cs="Arial"/>
                <w:color w:val="000000"/>
                <w:sz w:val="24"/>
                <w:szCs w:val="24"/>
              </w:rPr>
            </w:pPr>
            <w:r w:rsidRPr="00351177">
              <w:rPr>
                <w:rFonts w:ascii="Arial" w:eastAsia="Times New Roman" w:hAnsi="Arial" w:cs="Arial"/>
                <w:color w:val="000000"/>
                <w:sz w:val="24"/>
                <w:szCs w:val="24"/>
              </w:rPr>
              <w:t>700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Jan-08-1999</w:t>
            </w:r>
          </w:p>
        </w:tc>
      </w:tr>
    </w:tbl>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Table </w:t>
      </w:r>
      <w:r w:rsidRPr="00351177">
        <w:rPr>
          <w:rFonts w:ascii="Arial" w:eastAsia="Times New Roman" w:hAnsi="Arial" w:cs="Arial"/>
          <w:b/>
          <w:bCs/>
          <w:i/>
          <w:iCs/>
          <w:color w:val="000000"/>
          <w:sz w:val="27"/>
          <w:szCs w:val="27"/>
        </w:rPr>
        <w:t>Geography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691"/>
        <w:gridCol w:w="1491"/>
      </w:tblGrid>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1177" w:rsidRPr="00351177" w:rsidRDefault="00351177" w:rsidP="00351177">
            <w:pPr>
              <w:spacing w:after="0" w:line="240" w:lineRule="auto"/>
              <w:rPr>
                <w:rFonts w:ascii="Arial" w:eastAsia="Times New Roman" w:hAnsi="Arial" w:cs="Arial"/>
                <w:b/>
                <w:bCs/>
                <w:color w:val="FFFFFF"/>
                <w:sz w:val="24"/>
                <w:szCs w:val="24"/>
              </w:rPr>
            </w:pPr>
            <w:proofErr w:type="spellStart"/>
            <w:r w:rsidRPr="00351177">
              <w:rPr>
                <w:rFonts w:ascii="Arial" w:eastAsia="Times New Roman" w:hAnsi="Arial" w:cs="Arial"/>
                <w:b/>
                <w:bCs/>
                <w:color w:val="FFFFFF"/>
                <w:sz w:val="24"/>
                <w:szCs w:val="24"/>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51177" w:rsidRPr="00351177" w:rsidRDefault="00351177" w:rsidP="00351177">
            <w:pPr>
              <w:spacing w:after="0" w:line="240" w:lineRule="auto"/>
              <w:rPr>
                <w:rFonts w:ascii="Arial" w:eastAsia="Times New Roman" w:hAnsi="Arial" w:cs="Arial"/>
                <w:b/>
                <w:bCs/>
                <w:color w:val="FFFFFF"/>
                <w:sz w:val="24"/>
                <w:szCs w:val="24"/>
              </w:rPr>
            </w:pPr>
            <w:proofErr w:type="spellStart"/>
            <w:r w:rsidRPr="00351177">
              <w:rPr>
                <w:rFonts w:ascii="Arial" w:eastAsia="Times New Roman" w:hAnsi="Arial" w:cs="Arial"/>
                <w:b/>
                <w:bCs/>
                <w:color w:val="FFFFFF"/>
                <w:sz w:val="24"/>
                <w:szCs w:val="24"/>
              </w:rPr>
              <w:t>Store_Name</w:t>
            </w:r>
            <w:proofErr w:type="spellEnd"/>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Boston</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East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New York</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Los Angeles</w:t>
            </w:r>
          </w:p>
        </w:tc>
      </w:tr>
      <w:tr w:rsidR="00351177" w:rsidRPr="00351177" w:rsidTr="003511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West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51177" w:rsidRPr="00351177" w:rsidRDefault="00351177" w:rsidP="00351177">
            <w:pPr>
              <w:spacing w:after="0" w:line="240" w:lineRule="auto"/>
              <w:rPr>
                <w:rFonts w:ascii="Arial" w:eastAsia="Times New Roman" w:hAnsi="Arial" w:cs="Arial"/>
                <w:color w:val="000000"/>
                <w:sz w:val="24"/>
                <w:szCs w:val="24"/>
              </w:rPr>
            </w:pPr>
            <w:r w:rsidRPr="00351177">
              <w:rPr>
                <w:rFonts w:ascii="Arial" w:eastAsia="Times New Roman" w:hAnsi="Arial" w:cs="Arial"/>
                <w:color w:val="000000"/>
                <w:sz w:val="24"/>
                <w:szCs w:val="24"/>
              </w:rPr>
              <w:t>San Diego</w:t>
            </w:r>
          </w:p>
        </w:tc>
      </w:tr>
    </w:tbl>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351177">
        <w:rPr>
          <w:rFonts w:ascii="Arial" w:eastAsia="Times New Roman" w:hAnsi="Arial" w:cs="Arial"/>
          <w:color w:val="000000"/>
          <w:sz w:val="27"/>
          <w:szCs w:val="27"/>
        </w:rPr>
        <w:t>and</w:t>
      </w:r>
      <w:proofErr w:type="gramEnd"/>
      <w:r w:rsidRPr="00351177">
        <w:rPr>
          <w:rFonts w:ascii="Arial" w:eastAsia="Times New Roman" w:hAnsi="Arial" w:cs="Arial"/>
          <w:color w:val="000000"/>
          <w:sz w:val="27"/>
          <w:szCs w:val="27"/>
        </w:rPr>
        <w:t xml:space="preserve"> we want to build a view that has sales by region information. We would issue the following SQL statement:</w:t>
      </w:r>
    </w:p>
    <w:p w:rsidR="00351177" w:rsidRPr="00351177" w:rsidRDefault="00351177" w:rsidP="00351177">
      <w:pPr>
        <w:shd w:val="clear" w:color="auto" w:fill="DDDDDD"/>
        <w:spacing w:after="0" w:line="240" w:lineRule="auto"/>
        <w:rPr>
          <w:rFonts w:ascii="Arial" w:eastAsia="Times New Roman" w:hAnsi="Arial" w:cs="Arial"/>
          <w:b/>
          <w:bCs/>
          <w:color w:val="000000"/>
          <w:sz w:val="24"/>
          <w:szCs w:val="24"/>
        </w:rPr>
      </w:pPr>
      <w:r w:rsidRPr="00351177">
        <w:rPr>
          <w:rFonts w:ascii="Arial" w:eastAsia="Times New Roman" w:hAnsi="Arial" w:cs="Arial"/>
          <w:b/>
          <w:bCs/>
          <w:color w:val="0000FF"/>
          <w:sz w:val="24"/>
          <w:szCs w:val="24"/>
        </w:rPr>
        <w:t>CREATE VIEW V_REGION_SALES</w:t>
      </w:r>
      <w:r w:rsidRPr="00351177">
        <w:rPr>
          <w:rFonts w:ascii="Arial" w:eastAsia="Times New Roman" w:hAnsi="Arial" w:cs="Arial"/>
          <w:b/>
          <w:bCs/>
          <w:color w:val="0000FF"/>
          <w:sz w:val="24"/>
          <w:szCs w:val="24"/>
        </w:rPr>
        <w:br/>
        <w:t xml:space="preserve">AS SELECT A1.Region_Name REGION, </w:t>
      </w:r>
      <w:proofErr w:type="gramStart"/>
      <w:r w:rsidRPr="00351177">
        <w:rPr>
          <w:rFonts w:ascii="Arial" w:eastAsia="Times New Roman" w:hAnsi="Arial" w:cs="Arial"/>
          <w:b/>
          <w:bCs/>
          <w:color w:val="0000FF"/>
          <w:sz w:val="24"/>
          <w:szCs w:val="24"/>
        </w:rPr>
        <w:t>SUM(</w:t>
      </w:r>
      <w:proofErr w:type="gramEnd"/>
      <w:r w:rsidRPr="00351177">
        <w:rPr>
          <w:rFonts w:ascii="Arial" w:eastAsia="Times New Roman" w:hAnsi="Arial" w:cs="Arial"/>
          <w:b/>
          <w:bCs/>
          <w:color w:val="0000FF"/>
          <w:sz w:val="24"/>
          <w:szCs w:val="24"/>
        </w:rPr>
        <w:t>A2.Sales) SALES</w:t>
      </w:r>
      <w:r w:rsidRPr="00351177">
        <w:rPr>
          <w:rFonts w:ascii="Arial" w:eastAsia="Times New Roman" w:hAnsi="Arial" w:cs="Arial"/>
          <w:b/>
          <w:bCs/>
          <w:color w:val="0000FF"/>
          <w:sz w:val="24"/>
          <w:szCs w:val="24"/>
        </w:rPr>
        <w:br/>
        <w:t xml:space="preserve">FROM Geography A1, </w:t>
      </w:r>
      <w:proofErr w:type="spellStart"/>
      <w:r w:rsidRPr="00351177">
        <w:rPr>
          <w:rFonts w:ascii="Arial" w:eastAsia="Times New Roman" w:hAnsi="Arial" w:cs="Arial"/>
          <w:b/>
          <w:bCs/>
          <w:color w:val="0000FF"/>
          <w:sz w:val="24"/>
          <w:szCs w:val="24"/>
        </w:rPr>
        <w:t>Store_Information</w:t>
      </w:r>
      <w:proofErr w:type="spellEnd"/>
      <w:r w:rsidRPr="00351177">
        <w:rPr>
          <w:rFonts w:ascii="Arial" w:eastAsia="Times New Roman" w:hAnsi="Arial" w:cs="Arial"/>
          <w:b/>
          <w:bCs/>
          <w:color w:val="0000FF"/>
          <w:sz w:val="24"/>
          <w:szCs w:val="24"/>
        </w:rPr>
        <w:t xml:space="preserve"> A2</w:t>
      </w:r>
      <w:r w:rsidRPr="00351177">
        <w:rPr>
          <w:rFonts w:ascii="Arial" w:eastAsia="Times New Roman" w:hAnsi="Arial" w:cs="Arial"/>
          <w:b/>
          <w:bCs/>
          <w:color w:val="0000FF"/>
          <w:sz w:val="24"/>
          <w:szCs w:val="24"/>
        </w:rPr>
        <w:br/>
        <w:t>WHERE A1.Store_Name = A2.Store_Name</w:t>
      </w:r>
      <w:r w:rsidRPr="00351177">
        <w:rPr>
          <w:rFonts w:ascii="Arial" w:eastAsia="Times New Roman" w:hAnsi="Arial" w:cs="Arial"/>
          <w:b/>
          <w:bCs/>
          <w:color w:val="0000FF"/>
          <w:sz w:val="24"/>
          <w:szCs w:val="24"/>
        </w:rPr>
        <w:br/>
        <w:t>GROUP BY A1.Region_Name;</w:t>
      </w:r>
    </w:p>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This gives us a view, </w:t>
      </w:r>
      <w:r w:rsidRPr="00351177">
        <w:rPr>
          <w:rFonts w:ascii="Arial" w:eastAsia="Times New Roman" w:hAnsi="Arial" w:cs="Arial"/>
          <w:b/>
          <w:bCs/>
          <w:i/>
          <w:iCs/>
          <w:color w:val="000000"/>
          <w:sz w:val="27"/>
          <w:szCs w:val="27"/>
        </w:rPr>
        <w:t>V_REGION_</w:t>
      </w:r>
      <w:proofErr w:type="gramStart"/>
      <w:r w:rsidRPr="00351177">
        <w:rPr>
          <w:rFonts w:ascii="Arial" w:eastAsia="Times New Roman" w:hAnsi="Arial" w:cs="Arial"/>
          <w:b/>
          <w:bCs/>
          <w:i/>
          <w:iCs/>
          <w:color w:val="000000"/>
          <w:sz w:val="27"/>
          <w:szCs w:val="27"/>
        </w:rPr>
        <w:t>SALES</w:t>
      </w:r>
      <w:r w:rsidRPr="00351177">
        <w:rPr>
          <w:rFonts w:ascii="Arial" w:eastAsia="Times New Roman" w:hAnsi="Arial" w:cs="Arial"/>
          <w:color w:val="000000"/>
          <w:sz w:val="27"/>
          <w:szCs w:val="27"/>
        </w:rPr>
        <w:t>, that</w:t>
      </w:r>
      <w:proofErr w:type="gramEnd"/>
      <w:r w:rsidRPr="00351177">
        <w:rPr>
          <w:rFonts w:ascii="Arial" w:eastAsia="Times New Roman" w:hAnsi="Arial" w:cs="Arial"/>
          <w:color w:val="000000"/>
          <w:sz w:val="27"/>
          <w:szCs w:val="27"/>
        </w:rPr>
        <w:t xml:space="preserve"> has been defined to store sales by region records. If we want to find out the content of this view, we type in,</w:t>
      </w:r>
    </w:p>
    <w:p w:rsidR="00351177" w:rsidRPr="00351177" w:rsidRDefault="00351177" w:rsidP="00351177">
      <w:pPr>
        <w:shd w:val="clear" w:color="auto" w:fill="DDDDDD"/>
        <w:spacing w:after="0" w:line="240" w:lineRule="auto"/>
        <w:rPr>
          <w:rFonts w:ascii="Arial" w:eastAsia="Times New Roman" w:hAnsi="Arial" w:cs="Arial"/>
          <w:b/>
          <w:bCs/>
          <w:color w:val="000000"/>
          <w:sz w:val="24"/>
          <w:szCs w:val="24"/>
        </w:rPr>
      </w:pPr>
      <w:r w:rsidRPr="00351177">
        <w:rPr>
          <w:rFonts w:ascii="Arial" w:eastAsia="Times New Roman" w:hAnsi="Arial" w:cs="Arial"/>
          <w:b/>
          <w:bCs/>
          <w:color w:val="0000FF"/>
          <w:sz w:val="24"/>
          <w:szCs w:val="24"/>
        </w:rPr>
        <w:t>SELECT * FROM V_REGION_SALES;</w:t>
      </w:r>
    </w:p>
    <w:p w:rsidR="00351177" w:rsidRPr="00351177" w:rsidRDefault="00351177" w:rsidP="00351177">
      <w:pPr>
        <w:shd w:val="clear" w:color="auto" w:fill="FFFFFF"/>
        <w:spacing w:before="100" w:beforeAutospacing="1" w:after="100" w:afterAutospacing="1" w:line="240" w:lineRule="auto"/>
        <w:rPr>
          <w:rFonts w:ascii="Arial" w:eastAsia="Times New Roman" w:hAnsi="Arial" w:cs="Arial"/>
          <w:color w:val="000000"/>
          <w:sz w:val="27"/>
          <w:szCs w:val="27"/>
        </w:rPr>
      </w:pPr>
      <w:r w:rsidRPr="00351177">
        <w:rPr>
          <w:rFonts w:ascii="Arial" w:eastAsia="Times New Roman" w:hAnsi="Arial" w:cs="Arial"/>
          <w:color w:val="000000"/>
          <w:sz w:val="27"/>
          <w:szCs w:val="27"/>
        </w:rPr>
        <w:t>Result:</w:t>
      </w:r>
    </w:p>
    <w:tbl>
      <w:tblPr>
        <w:tblW w:w="0" w:type="auto"/>
        <w:tblCellSpacing w:w="15" w:type="dxa"/>
        <w:tblCellMar>
          <w:top w:w="15" w:type="dxa"/>
          <w:left w:w="15" w:type="dxa"/>
          <w:bottom w:w="15" w:type="dxa"/>
          <w:right w:w="15" w:type="dxa"/>
        </w:tblCellMar>
        <w:tblLook w:val="04A0"/>
      </w:tblPr>
      <w:tblGrid>
        <w:gridCol w:w="1022"/>
        <w:gridCol w:w="876"/>
      </w:tblGrid>
      <w:tr w:rsidR="00351177" w:rsidRPr="00351177" w:rsidTr="00351177">
        <w:trPr>
          <w:tblCellSpacing w:w="15" w:type="dxa"/>
        </w:trPr>
        <w:tc>
          <w:tcPr>
            <w:tcW w:w="0" w:type="auto"/>
            <w:vAlign w:val="center"/>
            <w:hideMark/>
          </w:tcPr>
          <w:p w:rsidR="00351177" w:rsidRPr="00351177" w:rsidRDefault="00351177" w:rsidP="00351177">
            <w:pPr>
              <w:spacing w:after="0" w:line="240" w:lineRule="auto"/>
              <w:rPr>
                <w:rFonts w:ascii="Arial" w:eastAsia="Times New Roman" w:hAnsi="Arial" w:cs="Arial"/>
                <w:b/>
                <w:bCs/>
                <w:color w:val="4169E1"/>
                <w:sz w:val="24"/>
                <w:szCs w:val="24"/>
              </w:rPr>
            </w:pPr>
            <w:r w:rsidRPr="00351177">
              <w:rPr>
                <w:rFonts w:ascii="Arial" w:eastAsia="Times New Roman" w:hAnsi="Arial" w:cs="Arial"/>
                <w:b/>
                <w:bCs/>
                <w:color w:val="4169E1"/>
                <w:sz w:val="24"/>
                <w:szCs w:val="24"/>
                <w:u w:val="single"/>
              </w:rPr>
              <w:t>REGION</w:t>
            </w:r>
          </w:p>
        </w:tc>
        <w:tc>
          <w:tcPr>
            <w:tcW w:w="0" w:type="auto"/>
            <w:vAlign w:val="center"/>
            <w:hideMark/>
          </w:tcPr>
          <w:p w:rsidR="00351177" w:rsidRPr="00351177" w:rsidRDefault="00351177" w:rsidP="00351177">
            <w:pPr>
              <w:spacing w:after="0" w:line="240" w:lineRule="auto"/>
              <w:rPr>
                <w:rFonts w:ascii="Arial" w:eastAsia="Times New Roman" w:hAnsi="Arial" w:cs="Arial"/>
                <w:b/>
                <w:bCs/>
                <w:color w:val="4169E1"/>
                <w:sz w:val="24"/>
                <w:szCs w:val="24"/>
              </w:rPr>
            </w:pPr>
            <w:r w:rsidRPr="00351177">
              <w:rPr>
                <w:rFonts w:ascii="Arial" w:eastAsia="Times New Roman" w:hAnsi="Arial" w:cs="Arial"/>
                <w:b/>
                <w:bCs/>
                <w:color w:val="4169E1"/>
                <w:sz w:val="24"/>
                <w:szCs w:val="24"/>
                <w:u w:val="single"/>
              </w:rPr>
              <w:t>SALES</w:t>
            </w:r>
          </w:p>
        </w:tc>
      </w:tr>
      <w:tr w:rsidR="00351177" w:rsidRPr="00351177" w:rsidTr="00351177">
        <w:trPr>
          <w:tblCellSpacing w:w="15" w:type="dxa"/>
        </w:trPr>
        <w:tc>
          <w:tcPr>
            <w:tcW w:w="0" w:type="auto"/>
            <w:vAlign w:val="center"/>
            <w:hideMark/>
          </w:tcPr>
          <w:p w:rsidR="00351177" w:rsidRPr="00351177" w:rsidRDefault="00351177" w:rsidP="00351177">
            <w:pPr>
              <w:spacing w:after="0" w:line="240" w:lineRule="auto"/>
              <w:rPr>
                <w:rFonts w:ascii="Arial" w:eastAsia="Times New Roman" w:hAnsi="Arial" w:cs="Arial"/>
                <w:b/>
                <w:bCs/>
                <w:color w:val="4169E1"/>
                <w:sz w:val="24"/>
                <w:szCs w:val="24"/>
              </w:rPr>
            </w:pPr>
            <w:r w:rsidRPr="00351177">
              <w:rPr>
                <w:rFonts w:ascii="Arial" w:eastAsia="Times New Roman" w:hAnsi="Arial" w:cs="Arial"/>
                <w:b/>
                <w:bCs/>
                <w:color w:val="4169E1"/>
                <w:sz w:val="24"/>
                <w:szCs w:val="24"/>
              </w:rPr>
              <w:t>East</w:t>
            </w:r>
          </w:p>
        </w:tc>
        <w:tc>
          <w:tcPr>
            <w:tcW w:w="0" w:type="auto"/>
            <w:vAlign w:val="center"/>
            <w:hideMark/>
          </w:tcPr>
          <w:p w:rsidR="00351177" w:rsidRPr="00351177" w:rsidRDefault="00351177" w:rsidP="00351177">
            <w:pPr>
              <w:spacing w:after="0" w:line="240" w:lineRule="auto"/>
              <w:jc w:val="right"/>
              <w:rPr>
                <w:rFonts w:ascii="Arial" w:eastAsia="Times New Roman" w:hAnsi="Arial" w:cs="Arial"/>
                <w:b/>
                <w:bCs/>
                <w:color w:val="4169E1"/>
                <w:sz w:val="24"/>
                <w:szCs w:val="24"/>
              </w:rPr>
            </w:pPr>
            <w:r w:rsidRPr="00351177">
              <w:rPr>
                <w:rFonts w:ascii="Arial" w:eastAsia="Times New Roman" w:hAnsi="Arial" w:cs="Arial"/>
                <w:b/>
                <w:bCs/>
                <w:color w:val="4169E1"/>
                <w:sz w:val="24"/>
                <w:szCs w:val="24"/>
              </w:rPr>
              <w:t>700</w:t>
            </w:r>
          </w:p>
        </w:tc>
      </w:tr>
      <w:tr w:rsidR="00351177" w:rsidRPr="00351177" w:rsidTr="00351177">
        <w:trPr>
          <w:tblCellSpacing w:w="15" w:type="dxa"/>
        </w:trPr>
        <w:tc>
          <w:tcPr>
            <w:tcW w:w="0" w:type="auto"/>
            <w:vAlign w:val="center"/>
            <w:hideMark/>
          </w:tcPr>
          <w:p w:rsidR="00351177" w:rsidRPr="00351177" w:rsidRDefault="00351177" w:rsidP="00351177">
            <w:pPr>
              <w:spacing w:after="0" w:line="240" w:lineRule="auto"/>
              <w:rPr>
                <w:rFonts w:ascii="Arial" w:eastAsia="Times New Roman" w:hAnsi="Arial" w:cs="Arial"/>
                <w:b/>
                <w:bCs/>
                <w:color w:val="4169E1"/>
                <w:sz w:val="24"/>
                <w:szCs w:val="24"/>
              </w:rPr>
            </w:pPr>
            <w:r w:rsidRPr="00351177">
              <w:rPr>
                <w:rFonts w:ascii="Arial" w:eastAsia="Times New Roman" w:hAnsi="Arial" w:cs="Arial"/>
                <w:b/>
                <w:bCs/>
                <w:color w:val="4169E1"/>
                <w:sz w:val="24"/>
                <w:szCs w:val="24"/>
              </w:rPr>
              <w:t>West</w:t>
            </w:r>
          </w:p>
        </w:tc>
        <w:tc>
          <w:tcPr>
            <w:tcW w:w="0" w:type="auto"/>
            <w:vAlign w:val="center"/>
            <w:hideMark/>
          </w:tcPr>
          <w:p w:rsidR="00351177" w:rsidRPr="00351177" w:rsidRDefault="00351177" w:rsidP="00351177">
            <w:pPr>
              <w:spacing w:after="0" w:line="240" w:lineRule="auto"/>
              <w:jc w:val="right"/>
              <w:rPr>
                <w:rFonts w:ascii="Arial" w:eastAsia="Times New Roman" w:hAnsi="Arial" w:cs="Arial"/>
                <w:b/>
                <w:bCs/>
                <w:color w:val="4169E1"/>
                <w:sz w:val="24"/>
                <w:szCs w:val="24"/>
              </w:rPr>
            </w:pPr>
            <w:r w:rsidRPr="00351177">
              <w:rPr>
                <w:rFonts w:ascii="Arial" w:eastAsia="Times New Roman" w:hAnsi="Arial" w:cs="Arial"/>
                <w:b/>
                <w:bCs/>
                <w:color w:val="4169E1"/>
                <w:sz w:val="24"/>
                <w:szCs w:val="24"/>
              </w:rPr>
              <w:t>2050</w:t>
            </w:r>
          </w:p>
        </w:tc>
      </w:tr>
    </w:tbl>
    <w:p w:rsidR="00351177" w:rsidRDefault="00351177"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Verdana" w:hAnsi="Verdana"/>
          <w:color w:val="333333"/>
          <w:sz w:val="20"/>
          <w:szCs w:val="20"/>
          <w:shd w:val="clear" w:color="auto" w:fill="F5F5F5"/>
        </w:rPr>
      </w:pPr>
      <w:r>
        <w:rPr>
          <w:rFonts w:ascii="Verdana" w:hAnsi="Verdana"/>
          <w:color w:val="333333"/>
          <w:sz w:val="20"/>
          <w:szCs w:val="20"/>
        </w:rPr>
        <w:br/>
      </w:r>
      <w:r>
        <w:rPr>
          <w:rFonts w:ascii="Verdana" w:hAnsi="Verdana"/>
          <w:b/>
          <w:bCs/>
          <w:color w:val="333333"/>
          <w:sz w:val="20"/>
          <w:szCs w:val="20"/>
          <w:shd w:val="clear" w:color="auto" w:fill="F5F5F5"/>
        </w:rPr>
        <w:t>What are indexed views?</w:t>
      </w:r>
      <w:r>
        <w:rPr>
          <w:rFonts w:ascii="Verdana" w:hAnsi="Verdana"/>
          <w:color w:val="333333"/>
          <w:sz w:val="20"/>
          <w:szCs w:val="20"/>
        </w:rPr>
        <w:br/>
      </w:r>
      <w:r>
        <w:rPr>
          <w:rFonts w:ascii="Verdana" w:hAnsi="Verdana"/>
          <w:color w:val="333333"/>
          <w:sz w:val="20"/>
          <w:szCs w:val="20"/>
          <w:shd w:val="clear" w:color="auto" w:fill="F5F5F5"/>
        </w:rPr>
        <w:t>Or</w:t>
      </w:r>
      <w:r>
        <w:rPr>
          <w:rFonts w:ascii="Verdana" w:hAnsi="Verdana"/>
          <w:color w:val="333333"/>
          <w:sz w:val="20"/>
          <w:szCs w:val="20"/>
        </w:rPr>
        <w:br/>
      </w:r>
      <w:proofErr w:type="gramStart"/>
      <w:r>
        <w:rPr>
          <w:rFonts w:ascii="Verdana" w:hAnsi="Verdana"/>
          <w:b/>
          <w:bCs/>
          <w:color w:val="333333"/>
          <w:sz w:val="20"/>
          <w:szCs w:val="20"/>
          <w:shd w:val="clear" w:color="auto" w:fill="F5F5F5"/>
        </w:rPr>
        <w:t>What</w:t>
      </w:r>
      <w:proofErr w:type="gramEnd"/>
      <w:r>
        <w:rPr>
          <w:rFonts w:ascii="Verdana" w:hAnsi="Verdana"/>
          <w:b/>
          <w:bCs/>
          <w:color w:val="333333"/>
          <w:sz w:val="20"/>
          <w:szCs w:val="20"/>
          <w:shd w:val="clear" w:color="auto" w:fill="F5F5F5"/>
        </w:rPr>
        <w:t xml:space="preserve"> are materialized views?</w:t>
      </w:r>
      <w:r>
        <w:rPr>
          <w:rFonts w:ascii="Verdana" w:hAnsi="Verdana"/>
          <w:color w:val="333333"/>
          <w:sz w:val="20"/>
          <w:szCs w:val="20"/>
        </w:rPr>
        <w:br/>
      </w:r>
      <w:r>
        <w:rPr>
          <w:rFonts w:ascii="Verdana" w:hAnsi="Verdana"/>
          <w:color w:val="333333"/>
          <w:sz w:val="20"/>
          <w:szCs w:val="20"/>
          <w:shd w:val="clear" w:color="auto" w:fill="F5F5F5"/>
        </w:rPr>
        <w:t xml:space="preserve">A view is a virtual </w:t>
      </w:r>
      <w:proofErr w:type="gramStart"/>
      <w:r>
        <w:rPr>
          <w:rFonts w:ascii="Verdana" w:hAnsi="Verdana"/>
          <w:color w:val="333333"/>
          <w:sz w:val="20"/>
          <w:szCs w:val="20"/>
          <w:shd w:val="clear" w:color="auto" w:fill="F5F5F5"/>
        </w:rPr>
        <w:t>table,</w:t>
      </w:r>
      <w:proofErr w:type="gramEnd"/>
      <w:r>
        <w:rPr>
          <w:rFonts w:ascii="Verdana" w:hAnsi="Verdana"/>
          <w:color w:val="333333"/>
          <w:sz w:val="20"/>
          <w:szCs w:val="20"/>
          <w:shd w:val="clear" w:color="auto" w:fill="F5F5F5"/>
        </w:rPr>
        <w:t xml:space="preserve"> it does not contain any physical data. A view is nothing more than </w:t>
      </w:r>
      <w:r>
        <w:rPr>
          <w:rFonts w:ascii="Verdana" w:hAnsi="Verdana"/>
          <w:color w:val="333333"/>
          <w:sz w:val="20"/>
          <w:szCs w:val="20"/>
          <w:shd w:val="clear" w:color="auto" w:fill="F5F5F5"/>
        </w:rPr>
        <w:lastRenderedPageBreak/>
        <w:t>compiled SQL query. Every time, we issue a select query against a view, we actually get the data from the underlying base tables and not from the view, as the view itself does not contain any data.</w:t>
      </w:r>
      <w:r>
        <w:rPr>
          <w:rFonts w:ascii="Verdana" w:hAnsi="Verdana"/>
          <w:color w:val="333333"/>
          <w:sz w:val="20"/>
          <w:szCs w:val="20"/>
        </w:rPr>
        <w:br/>
      </w:r>
      <w:r>
        <w:rPr>
          <w:rFonts w:ascii="Verdana" w:hAnsi="Verdana"/>
          <w:color w:val="333333"/>
          <w:sz w:val="20"/>
          <w:szCs w:val="20"/>
          <w:shd w:val="clear" w:color="auto" w:fill="F5F5F5"/>
        </w:rPr>
        <w:t xml:space="preserve">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w:t>
      </w:r>
      <w:proofErr w:type="spellStart"/>
      <w:r>
        <w:rPr>
          <w:rFonts w:ascii="Verdana" w:hAnsi="Verdana"/>
          <w:color w:val="333333"/>
          <w:sz w:val="20"/>
          <w:szCs w:val="20"/>
          <w:shd w:val="clear" w:color="auto" w:fill="F5F5F5"/>
        </w:rPr>
        <w:t>Inshort</w:t>
      </w:r>
      <w:proofErr w:type="spellEnd"/>
      <w:r>
        <w:rPr>
          <w:rFonts w:ascii="Verdana" w:hAnsi="Verdana"/>
          <w:color w:val="333333"/>
          <w:sz w:val="20"/>
          <w:szCs w:val="20"/>
          <w:shd w:val="clear" w:color="auto" w:fill="F5F5F5"/>
        </w:rPr>
        <w:t>, DML operations will have negative impact on performance.</w:t>
      </w:r>
      <w:r>
        <w:rPr>
          <w:rFonts w:ascii="Verdana" w:hAnsi="Verdana"/>
          <w:color w:val="333333"/>
          <w:sz w:val="20"/>
          <w:szCs w:val="20"/>
        </w:rPr>
        <w:br/>
      </w:r>
      <w:r>
        <w:rPr>
          <w:rFonts w:ascii="Verdana" w:hAnsi="Verdana"/>
          <w:color w:val="333333"/>
          <w:sz w:val="20"/>
          <w:szCs w:val="20"/>
          <w:shd w:val="clear" w:color="auto" w:fill="F5F5F5"/>
        </w:rPr>
        <w:t>Oracle refers to indexed views as materialized views.</w:t>
      </w:r>
      <w:r>
        <w:rPr>
          <w:rFonts w:ascii="Verdana" w:hAnsi="Verdana"/>
          <w:color w:val="333333"/>
          <w:sz w:val="20"/>
          <w:szCs w:val="20"/>
        </w:rPr>
        <w:br/>
      </w:r>
      <w:r>
        <w:rPr>
          <w:rFonts w:ascii="Verdana" w:hAnsi="Verdana"/>
          <w:color w:val="333333"/>
          <w:sz w:val="20"/>
          <w:szCs w:val="20"/>
          <w:shd w:val="clear" w:color="auto" w:fill="F5F5F5"/>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Pr>
          <w:rFonts w:ascii="Verdana" w:hAnsi="Verdana"/>
          <w:color w:val="333333"/>
          <w:sz w:val="20"/>
          <w:szCs w:val="20"/>
        </w:rPr>
        <w:br/>
      </w:r>
      <w:r>
        <w:rPr>
          <w:rFonts w:ascii="Verdana" w:hAnsi="Verdana"/>
          <w:color w:val="333333"/>
          <w:sz w:val="20"/>
          <w:szCs w:val="20"/>
          <w:shd w:val="clear" w:color="auto" w:fill="F5F5F5"/>
        </w:rPr>
        <w:t>The first index for a view must be a UNIQUE CLUSTERED INDEX, after which, it's possible to create non-clustered indexes against the view.</w:t>
      </w:r>
      <w:r>
        <w:rPr>
          <w:rFonts w:ascii="Verdana" w:hAnsi="Verdana"/>
          <w:color w:val="333333"/>
          <w:sz w:val="20"/>
          <w:szCs w:val="20"/>
        </w:rPr>
        <w:br/>
      </w:r>
      <w:r>
        <w:rPr>
          <w:rFonts w:ascii="Verdana" w:hAnsi="Verdana"/>
          <w:color w:val="333333"/>
          <w:sz w:val="20"/>
          <w:szCs w:val="20"/>
          <w:shd w:val="clear" w:color="auto" w:fill="F5F5F5"/>
        </w:rPr>
        <w:t xml:space="preserve">Indexed Views are </w:t>
      </w:r>
      <w:r w:rsidRPr="001566AD">
        <w:rPr>
          <w:rFonts w:ascii="Verdana" w:hAnsi="Verdana"/>
          <w:color w:val="333333"/>
          <w:sz w:val="20"/>
          <w:szCs w:val="20"/>
          <w:highlight w:val="yellow"/>
          <w:shd w:val="clear" w:color="auto" w:fill="F5F5F5"/>
        </w:rPr>
        <w:t>heavily used in data warehouses and reporting</w:t>
      </w:r>
      <w:r>
        <w:rPr>
          <w:rFonts w:ascii="Verdana" w:hAnsi="Verdana"/>
          <w:color w:val="333333"/>
          <w:sz w:val="20"/>
          <w:szCs w:val="20"/>
          <w:shd w:val="clear" w:color="auto" w:fill="F5F5F5"/>
        </w:rPr>
        <w:t xml:space="preserve"> databases </w:t>
      </w:r>
      <w:r w:rsidRPr="001566AD">
        <w:rPr>
          <w:rFonts w:ascii="Verdana" w:hAnsi="Verdana"/>
          <w:color w:val="333333"/>
          <w:sz w:val="20"/>
          <w:szCs w:val="20"/>
          <w:highlight w:val="green"/>
          <w:shd w:val="clear" w:color="auto" w:fill="F5F5F5"/>
        </w:rPr>
        <w:t>that are not highly transactional.</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What are the limitations of a View?</w:t>
      </w:r>
      <w:r>
        <w:rPr>
          <w:rFonts w:ascii="Verdana" w:hAnsi="Verdana"/>
          <w:color w:val="333333"/>
          <w:sz w:val="20"/>
          <w:szCs w:val="20"/>
        </w:rPr>
        <w:br/>
      </w:r>
      <w:r>
        <w:rPr>
          <w:rFonts w:ascii="Verdana" w:hAnsi="Verdana"/>
          <w:b/>
          <w:bCs/>
          <w:color w:val="333333"/>
          <w:sz w:val="20"/>
          <w:szCs w:val="20"/>
          <w:shd w:val="clear" w:color="auto" w:fill="F5F5F5"/>
        </w:rPr>
        <w:t>1.</w:t>
      </w:r>
      <w:r>
        <w:rPr>
          <w:rFonts w:ascii="Verdana" w:hAnsi="Verdana"/>
          <w:color w:val="333333"/>
          <w:sz w:val="20"/>
          <w:szCs w:val="20"/>
          <w:shd w:val="clear" w:color="auto" w:fill="F5F5F5"/>
        </w:rPr>
        <w:t> You cannot pass parameters to a view.</w:t>
      </w:r>
      <w:r>
        <w:rPr>
          <w:rFonts w:ascii="Verdana" w:hAnsi="Verdana"/>
          <w:color w:val="333333"/>
          <w:sz w:val="20"/>
          <w:szCs w:val="20"/>
        </w:rPr>
        <w:br/>
      </w:r>
      <w:r>
        <w:rPr>
          <w:rFonts w:ascii="Verdana" w:hAnsi="Verdana"/>
          <w:b/>
          <w:bCs/>
          <w:color w:val="333333"/>
          <w:sz w:val="20"/>
          <w:szCs w:val="20"/>
          <w:shd w:val="clear" w:color="auto" w:fill="F5F5F5"/>
        </w:rPr>
        <w:t>2.</w:t>
      </w:r>
      <w:r>
        <w:rPr>
          <w:rFonts w:ascii="Verdana" w:hAnsi="Verdana"/>
          <w:color w:val="333333"/>
          <w:sz w:val="20"/>
          <w:szCs w:val="20"/>
          <w:shd w:val="clear" w:color="auto" w:fill="F5F5F5"/>
        </w:rPr>
        <w:t> Rules and Defaults cannot be associated with views.</w:t>
      </w:r>
      <w:r>
        <w:rPr>
          <w:rFonts w:ascii="Verdana" w:hAnsi="Verdana"/>
          <w:color w:val="333333"/>
          <w:sz w:val="20"/>
          <w:szCs w:val="20"/>
        </w:rPr>
        <w:br/>
      </w:r>
      <w:r>
        <w:rPr>
          <w:rFonts w:ascii="Verdana" w:hAnsi="Verdana"/>
          <w:b/>
          <w:bCs/>
          <w:color w:val="333333"/>
          <w:sz w:val="20"/>
          <w:szCs w:val="20"/>
          <w:shd w:val="clear" w:color="auto" w:fill="F5F5F5"/>
        </w:rPr>
        <w:t>3.</w:t>
      </w:r>
      <w:r>
        <w:rPr>
          <w:rFonts w:ascii="Verdana" w:hAnsi="Verdana"/>
          <w:color w:val="333333"/>
          <w:sz w:val="20"/>
          <w:szCs w:val="20"/>
          <w:shd w:val="clear" w:color="auto" w:fill="F5F5F5"/>
        </w:rPr>
        <w:t> </w:t>
      </w:r>
      <w:r w:rsidRPr="006C32C5">
        <w:rPr>
          <w:rFonts w:ascii="Verdana" w:hAnsi="Verdana"/>
          <w:color w:val="333333"/>
          <w:sz w:val="20"/>
          <w:szCs w:val="20"/>
          <w:highlight w:val="yellow"/>
          <w:shd w:val="clear" w:color="auto" w:fill="F5F5F5"/>
        </w:rPr>
        <w:t>The ORDER BY clause is invalid in views</w:t>
      </w:r>
      <w:r>
        <w:rPr>
          <w:rFonts w:ascii="Verdana" w:hAnsi="Verdana"/>
          <w:color w:val="333333"/>
          <w:sz w:val="20"/>
          <w:szCs w:val="20"/>
          <w:shd w:val="clear" w:color="auto" w:fill="F5F5F5"/>
        </w:rPr>
        <w:t xml:space="preserve"> unless TOP or FOR XML is also specified.</w:t>
      </w:r>
      <w:r>
        <w:rPr>
          <w:rFonts w:ascii="Verdana" w:hAnsi="Verdana"/>
          <w:color w:val="333333"/>
          <w:sz w:val="20"/>
          <w:szCs w:val="20"/>
        </w:rPr>
        <w:br/>
      </w:r>
      <w:r>
        <w:rPr>
          <w:rFonts w:ascii="Verdana" w:hAnsi="Verdana"/>
          <w:b/>
          <w:bCs/>
          <w:color w:val="333333"/>
          <w:sz w:val="20"/>
          <w:szCs w:val="20"/>
          <w:shd w:val="clear" w:color="auto" w:fill="F5F5F5"/>
        </w:rPr>
        <w:t>4.</w:t>
      </w:r>
      <w:r>
        <w:rPr>
          <w:rFonts w:ascii="Verdana" w:hAnsi="Verdana"/>
          <w:color w:val="333333"/>
          <w:sz w:val="20"/>
          <w:szCs w:val="20"/>
          <w:shd w:val="clear" w:color="auto" w:fill="F5F5F5"/>
        </w:rPr>
        <w:t> </w:t>
      </w:r>
      <w:r w:rsidRPr="00D637AE">
        <w:rPr>
          <w:rFonts w:ascii="Verdana" w:hAnsi="Verdana"/>
          <w:color w:val="333333"/>
          <w:sz w:val="20"/>
          <w:szCs w:val="20"/>
          <w:highlight w:val="yellow"/>
          <w:shd w:val="clear" w:color="auto" w:fill="F5F5F5"/>
        </w:rPr>
        <w:t>Views cannot be based on temporary tables.</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 xml:space="preserve">[b]What are the different types of joins available in </w:t>
      </w:r>
      <w:proofErr w:type="spellStart"/>
      <w:r>
        <w:rPr>
          <w:rFonts w:ascii="Verdana" w:hAnsi="Verdana"/>
          <w:b/>
          <w:bCs/>
          <w:color w:val="333333"/>
          <w:sz w:val="20"/>
          <w:szCs w:val="20"/>
          <w:shd w:val="clear" w:color="auto" w:fill="F5F5F5"/>
        </w:rPr>
        <w:t>sql</w:t>
      </w:r>
      <w:proofErr w:type="spellEnd"/>
      <w:r>
        <w:rPr>
          <w:rFonts w:ascii="Verdana" w:hAnsi="Verdana"/>
          <w:b/>
          <w:bCs/>
          <w:color w:val="333333"/>
          <w:sz w:val="20"/>
          <w:szCs w:val="20"/>
          <w:shd w:val="clear" w:color="auto" w:fill="F5F5F5"/>
        </w:rPr>
        <w:t xml:space="preserve"> server</w:t>
      </w:r>
      <w:proofErr w:type="gramStart"/>
      <w:r>
        <w:rPr>
          <w:rFonts w:ascii="Verdana" w:hAnsi="Verdana"/>
          <w:b/>
          <w:bCs/>
          <w:color w:val="333333"/>
          <w:sz w:val="20"/>
          <w:szCs w:val="20"/>
          <w:shd w:val="clear" w:color="auto" w:fill="F5F5F5"/>
        </w:rPr>
        <w:t>?</w:t>
      </w:r>
      <w:r>
        <w:rPr>
          <w:rFonts w:ascii="Verdana" w:hAnsi="Verdana"/>
          <w:color w:val="333333"/>
          <w:sz w:val="20"/>
          <w:szCs w:val="20"/>
          <w:shd w:val="clear" w:color="auto" w:fill="F5F5F5"/>
        </w:rPr>
        <w:t>[</w:t>
      </w:r>
      <w:proofErr w:type="gramEnd"/>
      <w:r>
        <w:rPr>
          <w:rFonts w:ascii="Verdana" w:hAnsi="Verdana"/>
          <w:color w:val="333333"/>
          <w:sz w:val="20"/>
          <w:szCs w:val="20"/>
          <w:shd w:val="clear" w:color="auto" w:fill="F5F5F5"/>
        </w:rPr>
        <w:t>/b]</w:t>
      </w:r>
      <w:r>
        <w:rPr>
          <w:rFonts w:ascii="Verdana" w:hAnsi="Verdana"/>
          <w:color w:val="333333"/>
          <w:sz w:val="20"/>
          <w:szCs w:val="20"/>
        </w:rPr>
        <w:br/>
      </w:r>
      <w:r>
        <w:rPr>
          <w:rFonts w:ascii="Verdana" w:hAnsi="Verdana"/>
          <w:color w:val="333333"/>
          <w:sz w:val="20"/>
          <w:szCs w:val="20"/>
          <w:shd w:val="clear" w:color="auto" w:fill="F5F5F5"/>
        </w:rPr>
        <w:t xml:space="preserve">There are 3 different types of joins available in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server, and they are</w:t>
      </w:r>
      <w:r>
        <w:rPr>
          <w:rFonts w:ascii="Verdana" w:hAnsi="Verdana"/>
          <w:color w:val="333333"/>
          <w:sz w:val="20"/>
          <w:szCs w:val="20"/>
        </w:rPr>
        <w:br/>
      </w:r>
      <w:r>
        <w:rPr>
          <w:rFonts w:ascii="Verdana" w:hAnsi="Verdana"/>
          <w:b/>
          <w:bCs/>
          <w:color w:val="333333"/>
          <w:sz w:val="20"/>
          <w:szCs w:val="20"/>
          <w:shd w:val="clear" w:color="auto" w:fill="F5F5F5"/>
        </w:rPr>
        <w:t>1.</w:t>
      </w:r>
      <w:r>
        <w:rPr>
          <w:rFonts w:ascii="Verdana" w:hAnsi="Verdana"/>
          <w:color w:val="333333"/>
          <w:sz w:val="20"/>
          <w:szCs w:val="20"/>
          <w:shd w:val="clear" w:color="auto" w:fill="F5F5F5"/>
        </w:rPr>
        <w:t> Cross Join </w:t>
      </w:r>
      <w:r>
        <w:rPr>
          <w:rFonts w:ascii="Verdana" w:hAnsi="Verdana"/>
          <w:color w:val="333333"/>
          <w:sz w:val="20"/>
          <w:szCs w:val="20"/>
        </w:rPr>
        <w:br/>
      </w:r>
      <w:r>
        <w:rPr>
          <w:rFonts w:ascii="Verdana" w:hAnsi="Verdana"/>
          <w:b/>
          <w:bCs/>
          <w:color w:val="333333"/>
          <w:sz w:val="20"/>
          <w:szCs w:val="20"/>
          <w:shd w:val="clear" w:color="auto" w:fill="F5F5F5"/>
        </w:rPr>
        <w:t>2. </w:t>
      </w:r>
      <w:r>
        <w:rPr>
          <w:rFonts w:ascii="Verdana" w:hAnsi="Verdana"/>
          <w:color w:val="333333"/>
          <w:sz w:val="20"/>
          <w:szCs w:val="20"/>
          <w:shd w:val="clear" w:color="auto" w:fill="F5F5F5"/>
        </w:rPr>
        <w:t>Inner Join or Join </w:t>
      </w:r>
      <w:r>
        <w:rPr>
          <w:rFonts w:ascii="Verdana" w:hAnsi="Verdana"/>
          <w:color w:val="333333"/>
          <w:sz w:val="20"/>
          <w:szCs w:val="20"/>
        </w:rPr>
        <w:br/>
      </w:r>
      <w:r>
        <w:rPr>
          <w:rFonts w:ascii="Verdana" w:hAnsi="Verdana"/>
          <w:b/>
          <w:bCs/>
          <w:color w:val="333333"/>
          <w:sz w:val="20"/>
          <w:szCs w:val="20"/>
          <w:shd w:val="clear" w:color="auto" w:fill="F5F5F5"/>
        </w:rPr>
        <w:t>3.</w:t>
      </w:r>
      <w:r>
        <w:rPr>
          <w:rFonts w:ascii="Verdana" w:hAnsi="Verdana"/>
          <w:color w:val="333333"/>
          <w:sz w:val="20"/>
          <w:szCs w:val="20"/>
          <w:shd w:val="clear" w:color="auto" w:fill="F5F5F5"/>
        </w:rPr>
        <w:t> Outer Join</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Outer Join is again divided into 3 types as shown below.</w:t>
      </w:r>
      <w:r>
        <w:rPr>
          <w:rFonts w:ascii="Verdana" w:hAnsi="Verdana"/>
          <w:color w:val="333333"/>
          <w:sz w:val="20"/>
          <w:szCs w:val="20"/>
        </w:rPr>
        <w:br/>
      </w:r>
      <w:r>
        <w:rPr>
          <w:rFonts w:ascii="Verdana" w:hAnsi="Verdana"/>
          <w:b/>
          <w:bCs/>
          <w:color w:val="333333"/>
          <w:sz w:val="20"/>
          <w:szCs w:val="20"/>
          <w:shd w:val="clear" w:color="auto" w:fill="F5F5F5"/>
        </w:rPr>
        <w:t>1.</w:t>
      </w:r>
      <w:r>
        <w:rPr>
          <w:rFonts w:ascii="Verdana" w:hAnsi="Verdana"/>
          <w:color w:val="333333"/>
          <w:sz w:val="20"/>
          <w:szCs w:val="20"/>
          <w:shd w:val="clear" w:color="auto" w:fill="F5F5F5"/>
        </w:rPr>
        <w:t> Left Outer Join or Left Join </w:t>
      </w:r>
      <w:r>
        <w:rPr>
          <w:rFonts w:ascii="Verdana" w:hAnsi="Verdana"/>
          <w:color w:val="333333"/>
          <w:sz w:val="20"/>
          <w:szCs w:val="20"/>
        </w:rPr>
        <w:br/>
      </w:r>
      <w:r>
        <w:rPr>
          <w:rFonts w:ascii="Verdana" w:hAnsi="Verdana"/>
          <w:b/>
          <w:bCs/>
          <w:color w:val="333333"/>
          <w:sz w:val="20"/>
          <w:szCs w:val="20"/>
          <w:shd w:val="clear" w:color="auto" w:fill="F5F5F5"/>
        </w:rPr>
        <w:lastRenderedPageBreak/>
        <w:t>2. </w:t>
      </w:r>
      <w:r>
        <w:rPr>
          <w:rFonts w:ascii="Verdana" w:hAnsi="Verdana"/>
          <w:color w:val="333333"/>
          <w:sz w:val="20"/>
          <w:szCs w:val="20"/>
          <w:shd w:val="clear" w:color="auto" w:fill="F5F5F5"/>
        </w:rPr>
        <w:t>Right Outer Join or Right Join </w:t>
      </w:r>
      <w:r>
        <w:rPr>
          <w:rFonts w:ascii="Verdana" w:hAnsi="Verdana"/>
          <w:color w:val="333333"/>
          <w:sz w:val="20"/>
          <w:szCs w:val="20"/>
        </w:rPr>
        <w:br/>
      </w:r>
      <w:r>
        <w:rPr>
          <w:rFonts w:ascii="Verdana" w:hAnsi="Verdana"/>
          <w:b/>
          <w:bCs/>
          <w:color w:val="333333"/>
          <w:sz w:val="20"/>
          <w:szCs w:val="20"/>
          <w:shd w:val="clear" w:color="auto" w:fill="F5F5F5"/>
        </w:rPr>
        <w:t>3.</w:t>
      </w:r>
      <w:r>
        <w:rPr>
          <w:rFonts w:ascii="Verdana" w:hAnsi="Verdana"/>
          <w:color w:val="333333"/>
          <w:sz w:val="20"/>
          <w:szCs w:val="20"/>
          <w:shd w:val="clear" w:color="auto" w:fill="F5F5F5"/>
        </w:rPr>
        <w:t> Full Outer Join or Full Join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5F5F5"/>
        </w:rPr>
        <w:t>You might have heard about self join, but self join is not a different type of join. A self join means joining a table with itself. We can have an inner self join or outer self join.</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shd w:val="clear" w:color="auto" w:fill="F5F5F5"/>
        </w:rPr>
        <w:t>Advantages of stored procedures</w:t>
      </w:r>
      <w:r>
        <w:rPr>
          <w:rFonts w:ascii="Verdana" w:hAnsi="Verdana"/>
          <w:color w:val="333333"/>
          <w:sz w:val="20"/>
          <w:szCs w:val="20"/>
        </w:rPr>
        <w:br/>
      </w:r>
      <w:proofErr w:type="gramStart"/>
      <w:r>
        <w:rPr>
          <w:rFonts w:ascii="Verdana" w:hAnsi="Verdana"/>
          <w:color w:val="333333"/>
          <w:sz w:val="20"/>
          <w:szCs w:val="20"/>
          <w:shd w:val="clear" w:color="auto" w:fill="F5F5F5"/>
        </w:rPr>
        <w:t>This</w:t>
      </w:r>
      <w:proofErr w:type="gramEnd"/>
      <w:r>
        <w:rPr>
          <w:rFonts w:ascii="Verdana" w:hAnsi="Verdana"/>
          <w:color w:val="333333"/>
          <w:sz w:val="20"/>
          <w:szCs w:val="20"/>
          <w:shd w:val="clear" w:color="auto" w:fill="F5F5F5"/>
        </w:rPr>
        <w:t xml:space="preserve"> is a very common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server interview question. There are several advantages of using stored procedures over </w:t>
      </w:r>
      <w:proofErr w:type="spellStart"/>
      <w:r>
        <w:rPr>
          <w:rFonts w:ascii="Verdana" w:hAnsi="Verdana"/>
          <w:color w:val="333333"/>
          <w:sz w:val="20"/>
          <w:szCs w:val="20"/>
          <w:shd w:val="clear" w:color="auto" w:fill="F5F5F5"/>
        </w:rPr>
        <w:t>adhoc</w:t>
      </w:r>
      <w:proofErr w:type="spellEnd"/>
      <w:r>
        <w:rPr>
          <w:rFonts w:ascii="Verdana" w:hAnsi="Verdana"/>
          <w:color w:val="333333"/>
          <w:sz w:val="20"/>
          <w:szCs w:val="20"/>
          <w:shd w:val="clear" w:color="auto" w:fill="F5F5F5"/>
        </w:rPr>
        <w:t xml:space="preserve"> queries, as listed below.</w:t>
      </w:r>
      <w:r>
        <w:rPr>
          <w:rFonts w:ascii="Verdana" w:hAnsi="Verdana"/>
          <w:color w:val="333333"/>
          <w:sz w:val="20"/>
          <w:szCs w:val="20"/>
        </w:rPr>
        <w:br/>
      </w:r>
      <w:r>
        <w:rPr>
          <w:rFonts w:ascii="Verdana" w:hAnsi="Verdana"/>
          <w:b/>
          <w:bCs/>
          <w:color w:val="333333"/>
          <w:sz w:val="20"/>
          <w:szCs w:val="20"/>
          <w:shd w:val="clear" w:color="auto" w:fill="F5F5F5"/>
        </w:rPr>
        <w:t>1. </w:t>
      </w:r>
      <w:r>
        <w:rPr>
          <w:rFonts w:ascii="Verdana" w:hAnsi="Verdana"/>
          <w:color w:val="333333"/>
          <w:sz w:val="20"/>
          <w:szCs w:val="20"/>
          <w:shd w:val="clear" w:color="auto" w:fill="F5F5F5"/>
        </w:rPr>
        <w:t xml:space="preserve">Better </w:t>
      </w:r>
      <w:proofErr w:type="gramStart"/>
      <w:r>
        <w:rPr>
          <w:rFonts w:ascii="Verdana" w:hAnsi="Verdana"/>
          <w:color w:val="333333"/>
          <w:sz w:val="20"/>
          <w:szCs w:val="20"/>
          <w:shd w:val="clear" w:color="auto" w:fill="F5F5F5"/>
        </w:rPr>
        <w:t>Performance :</w:t>
      </w:r>
      <w:proofErr w:type="gramEnd"/>
      <w:r>
        <w:rPr>
          <w:rFonts w:ascii="Verdana" w:hAnsi="Verdana"/>
          <w:color w:val="333333"/>
          <w:sz w:val="20"/>
          <w:szCs w:val="20"/>
          <w:shd w:val="clear" w:color="auto" w:fill="F5F5F5"/>
        </w:rPr>
        <w:t xml:space="preserve"> Stored procedures are precompiled and hence run much faster than </w:t>
      </w:r>
      <w:proofErr w:type="spellStart"/>
      <w:r>
        <w:rPr>
          <w:rFonts w:ascii="Verdana" w:hAnsi="Verdana"/>
          <w:color w:val="333333"/>
          <w:sz w:val="20"/>
          <w:szCs w:val="20"/>
          <w:shd w:val="clear" w:color="auto" w:fill="F5F5F5"/>
        </w:rPr>
        <w:t>adhoc</w:t>
      </w:r>
      <w:proofErr w:type="spellEnd"/>
      <w:r>
        <w:rPr>
          <w:rFonts w:ascii="Verdana" w:hAnsi="Verdana"/>
          <w:color w:val="333333"/>
          <w:sz w:val="20"/>
          <w:szCs w:val="20"/>
          <w:shd w:val="clear" w:color="auto" w:fill="F5F5F5"/>
        </w:rPr>
        <w:t xml:space="preserve"> queries</w:t>
      </w:r>
      <w:r>
        <w:rPr>
          <w:rFonts w:ascii="Verdana" w:hAnsi="Verdana"/>
          <w:color w:val="333333"/>
          <w:sz w:val="20"/>
          <w:szCs w:val="20"/>
        </w:rPr>
        <w:br/>
      </w:r>
      <w:r>
        <w:rPr>
          <w:rFonts w:ascii="Verdana" w:hAnsi="Verdana"/>
          <w:b/>
          <w:bCs/>
          <w:color w:val="333333"/>
          <w:sz w:val="20"/>
          <w:szCs w:val="20"/>
          <w:shd w:val="clear" w:color="auto" w:fill="F5F5F5"/>
        </w:rPr>
        <w:t>2. </w:t>
      </w:r>
      <w:r>
        <w:rPr>
          <w:rFonts w:ascii="Verdana" w:hAnsi="Verdana"/>
          <w:color w:val="333333"/>
          <w:sz w:val="20"/>
          <w:szCs w:val="20"/>
          <w:shd w:val="clear" w:color="auto" w:fill="F5F5F5"/>
        </w:rPr>
        <w:t xml:space="preserve">Better </w:t>
      </w:r>
      <w:proofErr w:type="gramStart"/>
      <w:r>
        <w:rPr>
          <w:rFonts w:ascii="Verdana" w:hAnsi="Verdana"/>
          <w:color w:val="333333"/>
          <w:sz w:val="20"/>
          <w:szCs w:val="20"/>
          <w:shd w:val="clear" w:color="auto" w:fill="F5F5F5"/>
        </w:rPr>
        <w:t>Security :</w:t>
      </w:r>
      <w:proofErr w:type="gramEnd"/>
      <w:r>
        <w:rPr>
          <w:rFonts w:ascii="Verdana" w:hAnsi="Verdana"/>
          <w:color w:val="333333"/>
          <w:sz w:val="20"/>
          <w:szCs w:val="20"/>
          <w:shd w:val="clear" w:color="auto" w:fill="F5F5F5"/>
        </w:rPr>
        <w:t xml:space="preserve"> Applications making use of dynamically built </w:t>
      </w:r>
      <w:proofErr w:type="spellStart"/>
      <w:r>
        <w:rPr>
          <w:rFonts w:ascii="Verdana" w:hAnsi="Verdana"/>
          <w:color w:val="333333"/>
          <w:sz w:val="20"/>
          <w:szCs w:val="20"/>
          <w:shd w:val="clear" w:color="auto" w:fill="F5F5F5"/>
        </w:rPr>
        <w:t>adhoc</w:t>
      </w:r>
      <w:proofErr w:type="spellEnd"/>
      <w:r>
        <w:rPr>
          <w:rFonts w:ascii="Verdana" w:hAnsi="Verdana"/>
          <w:color w:val="333333"/>
          <w:sz w:val="20"/>
          <w:szCs w:val="20"/>
          <w:shd w:val="clear" w:color="auto" w:fill="F5F5F5"/>
        </w:rPr>
        <w:t xml:space="preserve">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queries are highly susceptible to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injection attacks, where as Stored Procedures can avoid SQL injection attacks completely.</w:t>
      </w:r>
      <w:r>
        <w:rPr>
          <w:rFonts w:ascii="Verdana" w:hAnsi="Verdana"/>
          <w:color w:val="333333"/>
          <w:sz w:val="20"/>
          <w:szCs w:val="20"/>
        </w:rPr>
        <w:br/>
      </w:r>
      <w:r>
        <w:rPr>
          <w:rFonts w:ascii="Verdana" w:hAnsi="Verdana"/>
          <w:b/>
          <w:bCs/>
          <w:color w:val="333333"/>
          <w:sz w:val="20"/>
          <w:szCs w:val="20"/>
          <w:shd w:val="clear" w:color="auto" w:fill="F5F5F5"/>
        </w:rPr>
        <w:t>3.</w:t>
      </w:r>
      <w:r>
        <w:rPr>
          <w:rFonts w:ascii="Verdana" w:hAnsi="Verdana"/>
          <w:color w:val="333333"/>
          <w:sz w:val="20"/>
          <w:szCs w:val="20"/>
          <w:shd w:val="clear" w:color="auto" w:fill="F5F5F5"/>
        </w:rPr>
        <w:t xml:space="preserve"> Reduced Network Traffic: Stored procedures can reduce network traffic to a very great extent when compared with </w:t>
      </w:r>
      <w:proofErr w:type="spellStart"/>
      <w:r>
        <w:rPr>
          <w:rFonts w:ascii="Verdana" w:hAnsi="Verdana"/>
          <w:color w:val="333333"/>
          <w:sz w:val="20"/>
          <w:szCs w:val="20"/>
          <w:shd w:val="clear" w:color="auto" w:fill="F5F5F5"/>
        </w:rPr>
        <w:t>adhoc</w:t>
      </w:r>
      <w:proofErr w:type="spellEnd"/>
      <w:r>
        <w:rPr>
          <w:rFonts w:ascii="Verdana" w:hAnsi="Verdana"/>
          <w:color w:val="333333"/>
          <w:sz w:val="20"/>
          <w:szCs w:val="20"/>
          <w:shd w:val="clear" w:color="auto" w:fill="F5F5F5"/>
        </w:rPr>
        <w:t xml:space="preserve">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queries. With stored procedures, you only need to send the name of the procedure between client and server. Imagine the amount of network </w:t>
      </w:r>
      <w:proofErr w:type="spellStart"/>
      <w:r>
        <w:rPr>
          <w:rFonts w:ascii="Verdana" w:hAnsi="Verdana"/>
          <w:color w:val="333333"/>
          <w:sz w:val="20"/>
          <w:szCs w:val="20"/>
          <w:shd w:val="clear" w:color="auto" w:fill="F5F5F5"/>
        </w:rPr>
        <w:t>bandwith</w:t>
      </w:r>
      <w:proofErr w:type="spellEnd"/>
      <w:r>
        <w:rPr>
          <w:rFonts w:ascii="Verdana" w:hAnsi="Verdana"/>
          <w:color w:val="333333"/>
          <w:sz w:val="20"/>
          <w:szCs w:val="20"/>
          <w:shd w:val="clear" w:color="auto" w:fill="F5F5F5"/>
        </w:rPr>
        <w:t xml:space="preserve"> that can be saved especially if the stored procedure contains 1000 to 2000 lines of SQL.</w:t>
      </w:r>
      <w:r>
        <w:rPr>
          <w:rFonts w:ascii="Verdana" w:hAnsi="Verdana"/>
          <w:color w:val="333333"/>
          <w:sz w:val="20"/>
          <w:szCs w:val="20"/>
        </w:rPr>
        <w:br/>
      </w:r>
      <w:r>
        <w:rPr>
          <w:rFonts w:ascii="Verdana" w:hAnsi="Verdana"/>
          <w:b/>
          <w:bCs/>
          <w:color w:val="333333"/>
          <w:sz w:val="20"/>
          <w:szCs w:val="20"/>
          <w:shd w:val="clear" w:color="auto" w:fill="F5F5F5"/>
        </w:rPr>
        <w:t>4.</w:t>
      </w:r>
      <w:r>
        <w:rPr>
          <w:rFonts w:ascii="Verdana" w:hAnsi="Verdana"/>
          <w:color w:val="333333"/>
          <w:sz w:val="20"/>
          <w:szCs w:val="20"/>
          <w:shd w:val="clear" w:color="auto" w:fill="F5F5F5"/>
        </w:rPr>
        <w:t xml:space="preserve"> Better </w:t>
      </w:r>
      <w:proofErr w:type="spellStart"/>
      <w:r>
        <w:rPr>
          <w:rFonts w:ascii="Verdana" w:hAnsi="Verdana"/>
          <w:color w:val="333333"/>
          <w:sz w:val="20"/>
          <w:szCs w:val="20"/>
          <w:shd w:val="clear" w:color="auto" w:fill="F5F5F5"/>
        </w:rPr>
        <w:t>Maintainance</w:t>
      </w:r>
      <w:proofErr w:type="spellEnd"/>
      <w:r>
        <w:rPr>
          <w:rFonts w:ascii="Verdana" w:hAnsi="Verdana"/>
          <w:color w:val="333333"/>
          <w:sz w:val="20"/>
          <w:szCs w:val="20"/>
          <w:shd w:val="clear" w:color="auto" w:fill="F5F5F5"/>
        </w:rPr>
        <w:t xml:space="preserve"> and Reusability: Stored procedures can be used </w:t>
      </w:r>
      <w:proofErr w:type="spellStart"/>
      <w:r>
        <w:rPr>
          <w:rFonts w:ascii="Verdana" w:hAnsi="Verdana"/>
          <w:color w:val="333333"/>
          <w:sz w:val="20"/>
          <w:szCs w:val="20"/>
          <w:shd w:val="clear" w:color="auto" w:fill="F5F5F5"/>
        </w:rPr>
        <w:t>any where</w:t>
      </w:r>
      <w:proofErr w:type="spellEnd"/>
      <w:r>
        <w:rPr>
          <w:rFonts w:ascii="Verdana" w:hAnsi="Verdana"/>
          <w:color w:val="333333"/>
          <w:sz w:val="20"/>
          <w:szCs w:val="20"/>
          <w:shd w:val="clear" w:color="auto" w:fill="F5F5F5"/>
        </w:rPr>
        <w:t xml:space="preserve"> in the application. It is easier to maintain a stored procedure that is used on several pages as the </w:t>
      </w:r>
      <w:proofErr w:type="spellStart"/>
      <w:r>
        <w:rPr>
          <w:rFonts w:ascii="Verdana" w:hAnsi="Verdana"/>
          <w:color w:val="333333"/>
          <w:sz w:val="20"/>
          <w:szCs w:val="20"/>
          <w:shd w:val="clear" w:color="auto" w:fill="F5F5F5"/>
        </w:rPr>
        <w:t>modfifcations</w:t>
      </w:r>
      <w:proofErr w:type="spellEnd"/>
      <w:r>
        <w:rPr>
          <w:rFonts w:ascii="Verdana" w:hAnsi="Verdana"/>
          <w:color w:val="333333"/>
          <w:sz w:val="20"/>
          <w:szCs w:val="20"/>
          <w:shd w:val="clear" w:color="auto" w:fill="F5F5F5"/>
        </w:rPr>
        <w:t xml:space="preserve"> just need to be changed at one place where the stored procedure is defined. On the other hand, maintaining an </w:t>
      </w:r>
      <w:proofErr w:type="spellStart"/>
      <w:r>
        <w:rPr>
          <w:rFonts w:ascii="Verdana" w:hAnsi="Verdana"/>
          <w:color w:val="333333"/>
          <w:sz w:val="20"/>
          <w:szCs w:val="20"/>
          <w:shd w:val="clear" w:color="auto" w:fill="F5F5F5"/>
        </w:rPr>
        <w:t>adhoc</w:t>
      </w:r>
      <w:proofErr w:type="spellEnd"/>
      <w:r>
        <w:rPr>
          <w:rFonts w:ascii="Verdana" w:hAnsi="Verdana"/>
          <w:color w:val="333333"/>
          <w:sz w:val="20"/>
          <w:szCs w:val="20"/>
          <w:shd w:val="clear" w:color="auto" w:fill="F5F5F5"/>
        </w:rPr>
        <w:t xml:space="preserve"> </w:t>
      </w:r>
      <w:proofErr w:type="spellStart"/>
      <w:r>
        <w:rPr>
          <w:rFonts w:ascii="Verdana" w:hAnsi="Verdana"/>
          <w:color w:val="333333"/>
          <w:sz w:val="20"/>
          <w:szCs w:val="20"/>
          <w:shd w:val="clear" w:color="auto" w:fill="F5F5F5"/>
        </w:rPr>
        <w:t>sql</w:t>
      </w:r>
      <w:proofErr w:type="spellEnd"/>
      <w:r>
        <w:rPr>
          <w:rFonts w:ascii="Verdana" w:hAnsi="Verdana"/>
          <w:color w:val="333333"/>
          <w:sz w:val="20"/>
          <w:szCs w:val="20"/>
          <w:shd w:val="clear" w:color="auto" w:fill="F5F5F5"/>
        </w:rPr>
        <w:t xml:space="preserve"> query that's used on several pages is tedious and error prone, as we have to make modifications on each and every page.</w:t>
      </w:r>
    </w:p>
    <w:p w:rsidR="006C32C5" w:rsidRPr="006C32C5" w:rsidRDefault="006C32C5" w:rsidP="006C32C5">
      <w:pPr>
        <w:shd w:val="clear" w:color="auto" w:fill="FFFFFF"/>
        <w:spacing w:before="150" w:after="150" w:line="240" w:lineRule="auto"/>
        <w:outlineLvl w:val="1"/>
        <w:rPr>
          <w:rFonts w:ascii="Segoe UI" w:eastAsia="Times New Roman" w:hAnsi="Segoe UI" w:cs="Segoe UI"/>
          <w:color w:val="000000"/>
          <w:sz w:val="45"/>
          <w:szCs w:val="45"/>
        </w:rPr>
      </w:pPr>
      <w:r w:rsidRPr="006C32C5">
        <w:rPr>
          <w:rFonts w:ascii="Segoe UI" w:eastAsia="Times New Roman" w:hAnsi="Segoe UI" w:cs="Segoe UI"/>
          <w:color w:val="000000"/>
          <w:sz w:val="45"/>
          <w:szCs w:val="45"/>
        </w:rPr>
        <w:t>SQL CREATE INDEX Statement</w:t>
      </w:r>
    </w:p>
    <w:p w:rsidR="006C32C5" w:rsidRPr="006C32C5" w:rsidRDefault="006C32C5" w:rsidP="006C32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C32C5">
        <w:rPr>
          <w:rFonts w:ascii="Verdana" w:eastAsia="Times New Roman" w:hAnsi="Verdana" w:cs="Times New Roman"/>
          <w:color w:val="000000"/>
          <w:sz w:val="23"/>
          <w:szCs w:val="23"/>
        </w:rPr>
        <w:t>The CREATE INDEX statement is used to create indexes in tables.</w:t>
      </w:r>
    </w:p>
    <w:p w:rsidR="006C32C5" w:rsidRPr="006C32C5" w:rsidRDefault="006C32C5" w:rsidP="006C32C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C32C5">
        <w:rPr>
          <w:rFonts w:ascii="Verdana" w:eastAsia="Times New Roman" w:hAnsi="Verdana" w:cs="Times New Roman"/>
          <w:color w:val="000000"/>
          <w:sz w:val="23"/>
          <w:szCs w:val="23"/>
          <w:highlight w:val="yellow"/>
        </w:rPr>
        <w:t>Indexes are used to retrieve data from the database very fast</w:t>
      </w:r>
      <w:r w:rsidRPr="006C32C5">
        <w:rPr>
          <w:rFonts w:ascii="Verdana" w:eastAsia="Times New Roman" w:hAnsi="Verdana" w:cs="Times New Roman"/>
          <w:color w:val="000000"/>
          <w:sz w:val="23"/>
          <w:szCs w:val="23"/>
        </w:rPr>
        <w:t xml:space="preserve">. </w:t>
      </w:r>
      <w:r w:rsidRPr="006C32C5">
        <w:rPr>
          <w:rFonts w:ascii="Verdana" w:eastAsia="Times New Roman" w:hAnsi="Verdana" w:cs="Times New Roman"/>
          <w:color w:val="000000"/>
          <w:sz w:val="23"/>
          <w:szCs w:val="23"/>
          <w:highlight w:val="magenta"/>
        </w:rPr>
        <w:t xml:space="preserve">The users cannot see the </w:t>
      </w:r>
      <w:proofErr w:type="gramStart"/>
      <w:r w:rsidRPr="006C32C5">
        <w:rPr>
          <w:rFonts w:ascii="Verdana" w:eastAsia="Times New Roman" w:hAnsi="Verdana" w:cs="Times New Roman"/>
          <w:color w:val="000000"/>
          <w:sz w:val="23"/>
          <w:szCs w:val="23"/>
          <w:highlight w:val="magenta"/>
        </w:rPr>
        <w:t>indexes,</w:t>
      </w:r>
      <w:proofErr w:type="gramEnd"/>
      <w:r w:rsidRPr="006C32C5">
        <w:rPr>
          <w:rFonts w:ascii="Verdana" w:eastAsia="Times New Roman" w:hAnsi="Verdana" w:cs="Times New Roman"/>
          <w:color w:val="000000"/>
          <w:sz w:val="23"/>
          <w:szCs w:val="23"/>
          <w:highlight w:val="magenta"/>
        </w:rPr>
        <w:t xml:space="preserve"> they</w:t>
      </w:r>
      <w:r w:rsidRPr="006C32C5">
        <w:rPr>
          <w:rFonts w:ascii="Verdana" w:eastAsia="Times New Roman" w:hAnsi="Verdana" w:cs="Times New Roman"/>
          <w:color w:val="000000"/>
          <w:sz w:val="23"/>
          <w:szCs w:val="23"/>
        </w:rPr>
        <w:t xml:space="preserve"> are just used to speed up searches/queries.</w:t>
      </w:r>
    </w:p>
    <w:p w:rsidR="006C32C5" w:rsidRDefault="006C32C5" w:rsidP="006C32C5">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Updating a table with indexes takes more time than updating a table without (because the indexes also need an update). So, only create indexes on columns that will be frequently searched against.</w:t>
      </w:r>
    </w:p>
    <w:p w:rsidR="006C32C5" w:rsidRDefault="006C32C5" w:rsidP="006C32C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CREATE INDEX Syntax</w:t>
      </w:r>
    </w:p>
    <w:p w:rsidR="006C32C5" w:rsidRDefault="006C32C5" w:rsidP="006C32C5">
      <w:pPr>
        <w:pStyle w:val="NormalWeb"/>
        <w:shd w:val="clear" w:color="auto" w:fill="FFFFFF"/>
        <w:rPr>
          <w:rFonts w:ascii="Verdana" w:hAnsi="Verdana"/>
          <w:color w:val="000000"/>
          <w:sz w:val="23"/>
          <w:szCs w:val="23"/>
        </w:rPr>
      </w:pPr>
      <w:proofErr w:type="gramStart"/>
      <w:r>
        <w:rPr>
          <w:rFonts w:ascii="Verdana" w:hAnsi="Verdana"/>
          <w:color w:val="000000"/>
          <w:sz w:val="23"/>
          <w:szCs w:val="23"/>
        </w:rPr>
        <w:t>Creates an index on a table.</w:t>
      </w:r>
      <w:proofErr w:type="gramEnd"/>
      <w:r>
        <w:rPr>
          <w:rFonts w:ascii="Verdana" w:hAnsi="Verdana"/>
          <w:color w:val="000000"/>
          <w:sz w:val="23"/>
          <w:szCs w:val="23"/>
        </w:rPr>
        <w:t xml:space="preserve"> </w:t>
      </w:r>
      <w:r w:rsidRPr="00805C5B">
        <w:rPr>
          <w:rFonts w:ascii="Verdana" w:hAnsi="Verdana"/>
          <w:color w:val="000000"/>
          <w:sz w:val="23"/>
          <w:szCs w:val="23"/>
          <w:highlight w:val="yellow"/>
        </w:rPr>
        <w:t>Duplicate values are allowed:</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CREATE</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index_name</w:t>
      </w:r>
      <w:proofErr w:type="spellEnd"/>
      <w:r>
        <w:rPr>
          <w:rFonts w:ascii="Consolas" w:hAnsi="Consolas" w:cs="Consolas"/>
          <w:color w:val="000000"/>
        </w:rPr>
        <w:br/>
      </w:r>
      <w:r>
        <w:rPr>
          <w:rFonts w:ascii="Consolas" w:hAnsi="Consolas" w:cs="Consolas"/>
          <w:color w:val="0000CD"/>
        </w:rPr>
        <w:t>ON</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 </w:t>
      </w:r>
      <w:proofErr w:type="gramStart"/>
      <w:r>
        <w:rPr>
          <w:rStyle w:val="Emphasis"/>
          <w:rFonts w:ascii="Consolas" w:hAnsi="Consolas" w:cs="Consolas"/>
          <w:color w:val="000000"/>
        </w:rPr>
        <w:t>column2</w:t>
      </w:r>
      <w:r>
        <w:rPr>
          <w:rFonts w:ascii="Consolas" w:hAnsi="Consolas" w:cs="Consolas"/>
          <w:color w:val="000000"/>
        </w:rPr>
        <w:t>, ...)</w:t>
      </w:r>
      <w:proofErr w:type="gramEnd"/>
      <w:r>
        <w:rPr>
          <w:rFonts w:ascii="Consolas" w:hAnsi="Consolas" w:cs="Consolas"/>
          <w:color w:val="000000"/>
        </w:rPr>
        <w:t>;</w:t>
      </w:r>
    </w:p>
    <w:p w:rsidR="006C32C5" w:rsidRDefault="006C32C5" w:rsidP="006C32C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UNIQUE INDEX Syntax</w:t>
      </w:r>
    </w:p>
    <w:p w:rsidR="006C32C5" w:rsidRDefault="006C32C5" w:rsidP="006C32C5">
      <w:pPr>
        <w:pStyle w:val="NormalWeb"/>
        <w:shd w:val="clear" w:color="auto" w:fill="FFFFFF"/>
        <w:rPr>
          <w:rFonts w:ascii="Verdana" w:hAnsi="Verdana"/>
          <w:color w:val="000000"/>
          <w:sz w:val="23"/>
          <w:szCs w:val="23"/>
        </w:rPr>
      </w:pPr>
      <w:proofErr w:type="gramStart"/>
      <w:r>
        <w:rPr>
          <w:rFonts w:ascii="Verdana" w:hAnsi="Verdana"/>
          <w:color w:val="000000"/>
          <w:sz w:val="23"/>
          <w:szCs w:val="23"/>
        </w:rPr>
        <w:t>Creates a unique index on a table.</w:t>
      </w:r>
      <w:proofErr w:type="gramEnd"/>
      <w:r>
        <w:rPr>
          <w:rFonts w:ascii="Verdana" w:hAnsi="Verdana"/>
          <w:color w:val="000000"/>
          <w:sz w:val="23"/>
          <w:szCs w:val="23"/>
        </w:rPr>
        <w:t xml:space="preserve"> </w:t>
      </w:r>
      <w:r w:rsidRPr="00805C5B">
        <w:rPr>
          <w:rFonts w:ascii="Verdana" w:hAnsi="Verdana"/>
          <w:color w:val="000000"/>
          <w:sz w:val="23"/>
          <w:szCs w:val="23"/>
          <w:highlight w:val="yellow"/>
        </w:rPr>
        <w:t>Duplicate values are not allowed:</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CREATE</w:t>
      </w:r>
      <w:r>
        <w:rPr>
          <w:rFonts w:ascii="Consolas" w:hAnsi="Consolas" w:cs="Consolas"/>
          <w:color w:val="000000"/>
        </w:rPr>
        <w:t> </w:t>
      </w:r>
      <w:r>
        <w:rPr>
          <w:rFonts w:ascii="Consolas" w:hAnsi="Consolas" w:cs="Consolas"/>
          <w:color w:val="0000CD"/>
        </w:rPr>
        <w:t>UNIQUE</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index_name</w:t>
      </w:r>
      <w:proofErr w:type="spellEnd"/>
      <w:r>
        <w:rPr>
          <w:rFonts w:ascii="Consolas" w:hAnsi="Consolas" w:cs="Consolas"/>
          <w:color w:val="000000"/>
        </w:rPr>
        <w:br/>
      </w:r>
      <w:r>
        <w:rPr>
          <w:rFonts w:ascii="Consolas" w:hAnsi="Consolas" w:cs="Consolas"/>
          <w:color w:val="0000CD"/>
        </w:rPr>
        <w:t>ON</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 </w:t>
      </w:r>
      <w:proofErr w:type="gramStart"/>
      <w:r>
        <w:rPr>
          <w:rStyle w:val="Emphasis"/>
          <w:rFonts w:ascii="Consolas" w:hAnsi="Consolas" w:cs="Consolas"/>
          <w:color w:val="000000"/>
        </w:rPr>
        <w:t>column2</w:t>
      </w:r>
      <w:r>
        <w:rPr>
          <w:rFonts w:ascii="Consolas" w:hAnsi="Consolas" w:cs="Consolas"/>
          <w:color w:val="000000"/>
        </w:rPr>
        <w:t>, ...)</w:t>
      </w:r>
      <w:proofErr w:type="gramEnd"/>
      <w:r>
        <w:rPr>
          <w:rFonts w:ascii="Consolas" w:hAnsi="Consolas" w:cs="Consolas"/>
          <w:color w:val="000000"/>
        </w:rPr>
        <w:t>;</w:t>
      </w:r>
    </w:p>
    <w:p w:rsidR="006C32C5" w:rsidRDefault="006C32C5" w:rsidP="006C32C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syntax for creating indexes varies among different databases. Therefore: Check the syntax for creating indexes in your database.</w:t>
      </w:r>
    </w:p>
    <w:p w:rsidR="006C32C5" w:rsidRDefault="00246464" w:rsidP="006C32C5">
      <w:pPr>
        <w:spacing w:before="300" w:after="300"/>
        <w:rPr>
          <w:rFonts w:ascii="Times New Roman" w:hAnsi="Times New Roman"/>
          <w:sz w:val="24"/>
          <w:szCs w:val="24"/>
        </w:rPr>
      </w:pPr>
      <w:r>
        <w:pict>
          <v:rect id="_x0000_i1025" style="width:0;height:0" o:hralign="center" o:hrstd="t" o:hrnoshade="t" o:hr="t" fillcolor="black" stroked="f"/>
        </w:pict>
      </w:r>
    </w:p>
    <w:p w:rsidR="006C32C5" w:rsidRDefault="006C32C5" w:rsidP="006C32C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INDEX Example</w:t>
      </w:r>
    </w:p>
    <w:p w:rsidR="006C32C5" w:rsidRDefault="006C32C5" w:rsidP="006C32C5">
      <w:pPr>
        <w:pStyle w:val="NormalWeb"/>
        <w:shd w:val="clear" w:color="auto" w:fill="FFFFFF"/>
        <w:rPr>
          <w:rFonts w:ascii="Verdana" w:hAnsi="Verdana"/>
          <w:color w:val="000000"/>
          <w:sz w:val="23"/>
          <w:szCs w:val="23"/>
        </w:rPr>
      </w:pPr>
      <w:r>
        <w:rPr>
          <w:rFonts w:ascii="Verdana" w:hAnsi="Verdana"/>
          <w:color w:val="000000"/>
          <w:sz w:val="23"/>
          <w:szCs w:val="23"/>
        </w:rPr>
        <w:t>The SQL statement below creates an index named "</w:t>
      </w:r>
      <w:proofErr w:type="spellStart"/>
      <w:r>
        <w:rPr>
          <w:rFonts w:ascii="Verdana" w:hAnsi="Verdana"/>
          <w:color w:val="000000"/>
          <w:sz w:val="23"/>
          <w:szCs w:val="23"/>
        </w:rPr>
        <w:t>idx_lastname</w:t>
      </w:r>
      <w:proofErr w:type="spellEnd"/>
      <w:r>
        <w:rPr>
          <w:rFonts w:ascii="Verdana" w:hAnsi="Verdana"/>
          <w:color w:val="000000"/>
          <w:sz w:val="23"/>
          <w:szCs w:val="23"/>
        </w:rPr>
        <w:t>" on the "</w:t>
      </w:r>
      <w:proofErr w:type="spellStart"/>
      <w:r>
        <w:rPr>
          <w:rFonts w:ascii="Verdana" w:hAnsi="Verdana"/>
          <w:color w:val="000000"/>
          <w:sz w:val="23"/>
          <w:szCs w:val="23"/>
        </w:rPr>
        <w:t>LastName</w:t>
      </w:r>
      <w:proofErr w:type="spellEnd"/>
      <w:r>
        <w:rPr>
          <w:rFonts w:ascii="Verdana" w:hAnsi="Verdana"/>
          <w:color w:val="000000"/>
          <w:sz w:val="23"/>
          <w:szCs w:val="23"/>
        </w:rPr>
        <w:t>" column in the "Persons" table:</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CREATE</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Fonts w:ascii="Consolas" w:hAnsi="Consolas" w:cs="Consolas"/>
          <w:color w:val="000000"/>
        </w:rPr>
        <w:t>idx_lastname</w:t>
      </w:r>
      <w:proofErr w:type="spellEnd"/>
      <w:r>
        <w:rPr>
          <w:rFonts w:ascii="Consolas" w:hAnsi="Consolas" w:cs="Consolas"/>
          <w:color w:val="000000"/>
        </w:rPr>
        <w:br/>
      </w:r>
      <w:r>
        <w:rPr>
          <w:rFonts w:ascii="Consolas" w:hAnsi="Consolas" w:cs="Consolas"/>
          <w:color w:val="0000CD"/>
        </w:rPr>
        <w:t>ON</w:t>
      </w:r>
      <w:r>
        <w:rPr>
          <w:rFonts w:ascii="Consolas" w:hAnsi="Consolas" w:cs="Consolas"/>
          <w:color w:val="000000"/>
        </w:rPr>
        <w:t> Persons (</w:t>
      </w:r>
      <w:proofErr w:type="spellStart"/>
      <w:r>
        <w:rPr>
          <w:rFonts w:ascii="Consolas" w:hAnsi="Consolas" w:cs="Consolas"/>
          <w:color w:val="000000"/>
        </w:rPr>
        <w:t>LastName</w:t>
      </w:r>
      <w:proofErr w:type="spellEnd"/>
      <w:r>
        <w:rPr>
          <w:rFonts w:ascii="Consolas" w:hAnsi="Consolas" w:cs="Consolas"/>
          <w:color w:val="000000"/>
        </w:rPr>
        <w:t>);</w:t>
      </w:r>
    </w:p>
    <w:p w:rsidR="006C32C5" w:rsidRDefault="006C32C5" w:rsidP="006C32C5">
      <w:pPr>
        <w:pStyle w:val="NormalWeb"/>
        <w:shd w:val="clear" w:color="auto" w:fill="FFFFFF"/>
        <w:rPr>
          <w:rFonts w:ascii="Verdana" w:hAnsi="Verdana"/>
          <w:color w:val="000000"/>
          <w:sz w:val="23"/>
          <w:szCs w:val="23"/>
        </w:rPr>
      </w:pPr>
      <w:r>
        <w:rPr>
          <w:rFonts w:ascii="Verdana" w:hAnsi="Verdana"/>
          <w:color w:val="000000"/>
          <w:sz w:val="23"/>
          <w:szCs w:val="23"/>
        </w:rPr>
        <w:t>If you want to create an index on a combination of columns, you can list the column names within the parentheses, separated by commas:</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CREATE</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Fonts w:ascii="Consolas" w:hAnsi="Consolas" w:cs="Consolas"/>
          <w:color w:val="000000"/>
        </w:rPr>
        <w:t>idx_pname</w:t>
      </w:r>
      <w:proofErr w:type="spellEnd"/>
      <w:r>
        <w:rPr>
          <w:rFonts w:ascii="Consolas" w:hAnsi="Consolas" w:cs="Consolas"/>
          <w:color w:val="000000"/>
        </w:rPr>
        <w:br/>
      </w:r>
      <w:r>
        <w:rPr>
          <w:rFonts w:ascii="Consolas" w:hAnsi="Consolas" w:cs="Consolas"/>
          <w:color w:val="0000CD"/>
        </w:rPr>
        <w:t>ON</w:t>
      </w:r>
      <w:r>
        <w:rPr>
          <w:rFonts w:ascii="Consolas" w:hAnsi="Consolas" w:cs="Consolas"/>
          <w:color w:val="000000"/>
        </w:rPr>
        <w:t> Persons (</w:t>
      </w:r>
      <w:proofErr w:type="spellStart"/>
      <w:r>
        <w:rPr>
          <w:rFonts w:ascii="Consolas" w:hAnsi="Consolas" w:cs="Consolas"/>
          <w:color w:val="000000"/>
        </w:rPr>
        <w:t>LastName</w:t>
      </w:r>
      <w:proofErr w:type="spellEnd"/>
      <w:r>
        <w:rPr>
          <w:rFonts w:ascii="Consolas" w:hAnsi="Consolas" w:cs="Consolas"/>
          <w:color w:val="000000"/>
        </w:rPr>
        <w:t xml:space="preserve">, </w:t>
      </w:r>
      <w:proofErr w:type="spellStart"/>
      <w:r>
        <w:rPr>
          <w:rFonts w:ascii="Consolas" w:hAnsi="Consolas" w:cs="Consolas"/>
          <w:color w:val="000000"/>
        </w:rPr>
        <w:t>FirstName</w:t>
      </w:r>
      <w:proofErr w:type="spellEnd"/>
      <w:r>
        <w:rPr>
          <w:rFonts w:ascii="Consolas" w:hAnsi="Consolas" w:cs="Consolas"/>
          <w:color w:val="000000"/>
        </w:rPr>
        <w:t>);</w:t>
      </w:r>
    </w:p>
    <w:p w:rsidR="006C32C5" w:rsidRDefault="00246464" w:rsidP="006C32C5">
      <w:pPr>
        <w:spacing w:before="300" w:after="300"/>
        <w:rPr>
          <w:rFonts w:ascii="Times New Roman" w:hAnsi="Times New Roman" w:cs="Times New Roman"/>
        </w:rPr>
      </w:pPr>
      <w:r>
        <w:pict>
          <v:rect id="_x0000_i1026" style="width:0;height:0" o:hralign="center" o:hrstd="t" o:hrnoshade="t" o:hr="t" fillcolor="black" stroked="f"/>
        </w:pict>
      </w:r>
    </w:p>
    <w:p w:rsidR="006C32C5" w:rsidRDefault="006C32C5" w:rsidP="006C32C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 INDEX Statement</w:t>
      </w:r>
    </w:p>
    <w:p w:rsidR="006C32C5" w:rsidRDefault="006C32C5" w:rsidP="006C32C5">
      <w:pPr>
        <w:pStyle w:val="NormalWeb"/>
        <w:shd w:val="clear" w:color="auto" w:fill="FFFFFF"/>
        <w:rPr>
          <w:rFonts w:ascii="Verdana" w:hAnsi="Verdana"/>
          <w:color w:val="000000"/>
          <w:sz w:val="23"/>
          <w:szCs w:val="23"/>
        </w:rPr>
      </w:pPr>
      <w:r>
        <w:rPr>
          <w:rFonts w:ascii="Verdana" w:hAnsi="Verdana"/>
          <w:color w:val="000000"/>
          <w:sz w:val="23"/>
          <w:szCs w:val="23"/>
        </w:rPr>
        <w:t>The DROP INDEX statement is used to delete an index in a table.</w:t>
      </w:r>
    </w:p>
    <w:p w:rsidR="006C32C5" w:rsidRDefault="006C32C5" w:rsidP="006C32C5">
      <w:pPr>
        <w:pStyle w:val="NormalWeb"/>
        <w:shd w:val="clear" w:color="auto" w:fill="FFFFFF"/>
        <w:rPr>
          <w:rFonts w:ascii="Verdana" w:hAnsi="Verdana"/>
          <w:color w:val="000000"/>
          <w:sz w:val="23"/>
          <w:szCs w:val="23"/>
        </w:rPr>
      </w:pPr>
      <w:r>
        <w:rPr>
          <w:rStyle w:val="Strong"/>
          <w:rFonts w:ascii="Verdana" w:hAnsi="Verdana"/>
          <w:color w:val="000000"/>
          <w:sz w:val="23"/>
          <w:szCs w:val="23"/>
        </w:rPr>
        <w:t>MS Access:</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lastRenderedPageBreak/>
        <w:t>DROP</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index_name</w:t>
      </w:r>
      <w:proofErr w:type="spellEnd"/>
      <w:r>
        <w:rPr>
          <w:rFonts w:ascii="Consolas" w:hAnsi="Consolas" w:cs="Consolas"/>
          <w:color w:val="000000"/>
        </w:rPr>
        <w:t> </w:t>
      </w:r>
      <w:r>
        <w:rPr>
          <w:rFonts w:ascii="Consolas" w:hAnsi="Consolas" w:cs="Consolas"/>
          <w:color w:val="0000CD"/>
        </w:rPr>
        <w:t>ON</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t>;</w:t>
      </w:r>
    </w:p>
    <w:p w:rsidR="006C32C5" w:rsidRDefault="006C32C5" w:rsidP="006C32C5">
      <w:pPr>
        <w:pStyle w:val="NormalWeb"/>
        <w:shd w:val="clear" w:color="auto" w:fill="FFFFFF"/>
        <w:rPr>
          <w:rFonts w:ascii="Verdana" w:hAnsi="Verdana"/>
          <w:color w:val="000000"/>
          <w:sz w:val="23"/>
          <w:szCs w:val="23"/>
        </w:rPr>
      </w:pPr>
      <w:r>
        <w:rPr>
          <w:rStyle w:val="Strong"/>
          <w:rFonts w:ascii="Verdana" w:hAnsi="Verdana"/>
          <w:color w:val="000000"/>
          <w:sz w:val="23"/>
          <w:szCs w:val="23"/>
        </w:rPr>
        <w:t>SQL Server:</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DROP</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table_name</w:t>
      </w:r>
      <w:r>
        <w:rPr>
          <w:rFonts w:ascii="Consolas" w:hAnsi="Consolas" w:cs="Consolas"/>
          <w:color w:val="000000"/>
        </w:rPr>
        <w:t>.</w:t>
      </w:r>
      <w:r>
        <w:rPr>
          <w:rStyle w:val="Emphasis"/>
          <w:rFonts w:ascii="Consolas" w:hAnsi="Consolas" w:cs="Consolas"/>
          <w:color w:val="000000"/>
        </w:rPr>
        <w:t>index_name</w:t>
      </w:r>
      <w:proofErr w:type="spellEnd"/>
      <w:r>
        <w:rPr>
          <w:rFonts w:ascii="Consolas" w:hAnsi="Consolas" w:cs="Consolas"/>
          <w:color w:val="000000"/>
        </w:rPr>
        <w:t>;</w:t>
      </w:r>
    </w:p>
    <w:p w:rsidR="006C32C5" w:rsidRDefault="006C32C5" w:rsidP="006C32C5">
      <w:pPr>
        <w:pStyle w:val="NormalWeb"/>
        <w:shd w:val="clear" w:color="auto" w:fill="FFFFFF"/>
        <w:rPr>
          <w:rFonts w:ascii="Verdana" w:hAnsi="Verdana"/>
          <w:color w:val="000000"/>
          <w:sz w:val="23"/>
          <w:szCs w:val="23"/>
        </w:rPr>
      </w:pPr>
      <w:r>
        <w:rPr>
          <w:rStyle w:val="Strong"/>
          <w:rFonts w:ascii="Verdana" w:hAnsi="Verdana"/>
          <w:color w:val="000000"/>
          <w:sz w:val="23"/>
          <w:szCs w:val="23"/>
        </w:rPr>
        <w:t>DB2/Oracle:</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DROP</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index_name</w:t>
      </w:r>
      <w:proofErr w:type="spellEnd"/>
      <w:r>
        <w:rPr>
          <w:rFonts w:ascii="Consolas" w:hAnsi="Consolas" w:cs="Consolas"/>
          <w:color w:val="000000"/>
        </w:rPr>
        <w:t>;</w:t>
      </w:r>
    </w:p>
    <w:p w:rsidR="006C32C5" w:rsidRDefault="006C32C5" w:rsidP="006C32C5">
      <w:pPr>
        <w:pStyle w:val="NormalWeb"/>
        <w:shd w:val="clear" w:color="auto" w:fill="FFFFFF"/>
        <w:rPr>
          <w:rFonts w:ascii="Verdana" w:hAnsi="Verdana"/>
          <w:color w:val="000000"/>
          <w:sz w:val="23"/>
          <w:szCs w:val="23"/>
        </w:rPr>
      </w:pPr>
      <w:proofErr w:type="spellStart"/>
      <w:r>
        <w:rPr>
          <w:rStyle w:val="Strong"/>
          <w:rFonts w:ascii="Verdana" w:hAnsi="Verdana"/>
          <w:color w:val="000000"/>
          <w:sz w:val="23"/>
          <w:szCs w:val="23"/>
        </w:rPr>
        <w:t>MySQL</w:t>
      </w:r>
      <w:proofErr w:type="spellEnd"/>
      <w:r>
        <w:rPr>
          <w:rStyle w:val="Strong"/>
          <w:rFonts w:ascii="Verdana" w:hAnsi="Verdana"/>
          <w:color w:val="000000"/>
          <w:sz w:val="23"/>
          <w:szCs w:val="23"/>
        </w:rPr>
        <w:t>:</w:t>
      </w:r>
    </w:p>
    <w:p w:rsidR="006C32C5" w:rsidRDefault="006C32C5" w:rsidP="006C32C5">
      <w:pPr>
        <w:shd w:val="clear" w:color="auto" w:fill="FFFFFF"/>
        <w:rPr>
          <w:rFonts w:ascii="Consolas" w:hAnsi="Consolas" w:cs="Consolas"/>
          <w:color w:val="000000"/>
          <w:sz w:val="24"/>
          <w:szCs w:val="24"/>
        </w:rPr>
      </w:pPr>
      <w:r>
        <w:rPr>
          <w:rFonts w:ascii="Consolas" w:hAnsi="Consolas" w:cs="Consolas"/>
          <w:color w:val="0000CD"/>
        </w:rPr>
        <w:t>ALTER</w:t>
      </w:r>
      <w:r>
        <w:rPr>
          <w:rFonts w:ascii="Consolas" w:hAnsi="Consolas" w:cs="Consolas"/>
          <w:color w:val="000000"/>
        </w:rPr>
        <w:t> </w:t>
      </w:r>
      <w:r>
        <w:rPr>
          <w:rFonts w:ascii="Consolas" w:hAnsi="Consolas" w:cs="Consolas"/>
          <w:color w:val="0000CD"/>
        </w:rPr>
        <w:t>TABLE</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i/>
          <w:iCs/>
          <w:color w:val="000000"/>
        </w:rPr>
        <w:br/>
      </w:r>
      <w:r>
        <w:rPr>
          <w:rFonts w:ascii="Consolas" w:hAnsi="Consolas" w:cs="Consolas"/>
          <w:color w:val="0000CD"/>
        </w:rPr>
        <w:t>DROP</w:t>
      </w:r>
      <w:r>
        <w:rPr>
          <w:rFonts w:ascii="Consolas" w:hAnsi="Consolas" w:cs="Consolas"/>
          <w:color w:val="000000"/>
        </w:rPr>
        <w:t> </w:t>
      </w:r>
      <w:r>
        <w:rPr>
          <w:rFonts w:ascii="Consolas" w:hAnsi="Consolas" w:cs="Consolas"/>
          <w:color w:val="0000CD"/>
        </w:rPr>
        <w:t>INDEX</w:t>
      </w:r>
      <w:r>
        <w:rPr>
          <w:rFonts w:ascii="Consolas" w:hAnsi="Consolas" w:cs="Consolas"/>
          <w:color w:val="000000"/>
        </w:rPr>
        <w:t> </w:t>
      </w:r>
      <w:proofErr w:type="spellStart"/>
      <w:r>
        <w:rPr>
          <w:rStyle w:val="Emphasis"/>
          <w:rFonts w:ascii="Consolas" w:hAnsi="Consolas" w:cs="Consolas"/>
          <w:color w:val="000000"/>
        </w:rPr>
        <w:t>index_name</w:t>
      </w:r>
      <w:proofErr w:type="spellEnd"/>
      <w:r>
        <w:rPr>
          <w:rFonts w:ascii="Consolas" w:hAnsi="Consolas" w:cs="Consolas"/>
          <w:color w:val="000000"/>
        </w:rPr>
        <w:t>;</w:t>
      </w:r>
    </w:p>
    <w:p w:rsidR="006C32C5" w:rsidRPr="00A461CE" w:rsidRDefault="00A461CE" w:rsidP="004A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484848"/>
          <w:sz w:val="40"/>
          <w:szCs w:val="40"/>
        </w:rPr>
      </w:pPr>
      <w:r w:rsidRPr="00A461CE">
        <w:rPr>
          <w:rFonts w:ascii="Courier New" w:eastAsia="Times New Roman" w:hAnsi="Courier New" w:cs="Courier New"/>
          <w:color w:val="484848"/>
          <w:sz w:val="40"/>
          <w:szCs w:val="40"/>
        </w:rPr>
        <w:t>What is Histogram?</w:t>
      </w:r>
    </w:p>
    <w:sectPr w:rsidR="006C32C5" w:rsidRPr="00A461CE" w:rsidSect="009F0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4D7"/>
    <w:multiLevelType w:val="multilevel"/>
    <w:tmpl w:val="4404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458BF"/>
    <w:multiLevelType w:val="multilevel"/>
    <w:tmpl w:val="9FC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15CFE"/>
    <w:multiLevelType w:val="multilevel"/>
    <w:tmpl w:val="A6FA3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0D1"/>
    <w:multiLevelType w:val="multilevel"/>
    <w:tmpl w:val="A98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43221"/>
    <w:multiLevelType w:val="multilevel"/>
    <w:tmpl w:val="A68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A1537C"/>
    <w:multiLevelType w:val="multilevel"/>
    <w:tmpl w:val="11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94DAC"/>
    <w:multiLevelType w:val="multilevel"/>
    <w:tmpl w:val="20FA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74DE9"/>
    <w:multiLevelType w:val="multilevel"/>
    <w:tmpl w:val="6F4E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378B6"/>
    <w:multiLevelType w:val="multilevel"/>
    <w:tmpl w:val="5BB6C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F64EC1"/>
    <w:multiLevelType w:val="multilevel"/>
    <w:tmpl w:val="2CEE0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D51E82"/>
    <w:multiLevelType w:val="multilevel"/>
    <w:tmpl w:val="0C5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587366"/>
    <w:multiLevelType w:val="multilevel"/>
    <w:tmpl w:val="23A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769E4"/>
    <w:multiLevelType w:val="multilevel"/>
    <w:tmpl w:val="59602A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F93576"/>
    <w:multiLevelType w:val="multilevel"/>
    <w:tmpl w:val="81CA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3343DC"/>
    <w:multiLevelType w:val="multilevel"/>
    <w:tmpl w:val="144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B533D0"/>
    <w:multiLevelType w:val="multilevel"/>
    <w:tmpl w:val="EC5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3"/>
  </w:num>
  <w:num w:numId="5">
    <w:abstractNumId w:val="14"/>
  </w:num>
  <w:num w:numId="6">
    <w:abstractNumId w:val="4"/>
  </w:num>
  <w:num w:numId="7">
    <w:abstractNumId w:val="8"/>
    <w:lvlOverride w:ilvl="0">
      <w:lvl w:ilvl="0">
        <w:numFmt w:val="decimal"/>
        <w:lvlText w:val="%1."/>
        <w:lvlJc w:val="left"/>
      </w:lvl>
    </w:lvlOverride>
  </w:num>
  <w:num w:numId="8">
    <w:abstractNumId w:val="0"/>
  </w:num>
  <w:num w:numId="9">
    <w:abstractNumId w:val="13"/>
  </w:num>
  <w:num w:numId="10">
    <w:abstractNumId w:val="2"/>
  </w:num>
  <w:num w:numId="11">
    <w:abstractNumId w:val="9"/>
  </w:num>
  <w:num w:numId="12">
    <w:abstractNumId w:val="12"/>
  </w:num>
  <w:num w:numId="13">
    <w:abstractNumId w:val="15"/>
  </w:num>
  <w:num w:numId="14">
    <w:abstractNumId w:val="6"/>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E1C"/>
    <w:rsid w:val="00025B52"/>
    <w:rsid w:val="00032109"/>
    <w:rsid w:val="00046567"/>
    <w:rsid w:val="00046D9F"/>
    <w:rsid w:val="000522AE"/>
    <w:rsid w:val="00063F14"/>
    <w:rsid w:val="000B6AEC"/>
    <w:rsid w:val="001116D0"/>
    <w:rsid w:val="001566AD"/>
    <w:rsid w:val="0017330D"/>
    <w:rsid w:val="00190B01"/>
    <w:rsid w:val="001C3CC3"/>
    <w:rsid w:val="001D6886"/>
    <w:rsid w:val="001E5F7B"/>
    <w:rsid w:val="001E6DBF"/>
    <w:rsid w:val="00211EEA"/>
    <w:rsid w:val="00232A28"/>
    <w:rsid w:val="00232E1C"/>
    <w:rsid w:val="00243C70"/>
    <w:rsid w:val="00246464"/>
    <w:rsid w:val="0028178D"/>
    <w:rsid w:val="002D12D6"/>
    <w:rsid w:val="002E3657"/>
    <w:rsid w:val="002F16A1"/>
    <w:rsid w:val="00303390"/>
    <w:rsid w:val="00351177"/>
    <w:rsid w:val="00362CED"/>
    <w:rsid w:val="00364E66"/>
    <w:rsid w:val="003727D0"/>
    <w:rsid w:val="00384E9B"/>
    <w:rsid w:val="00397BBE"/>
    <w:rsid w:val="003B22A7"/>
    <w:rsid w:val="003C4509"/>
    <w:rsid w:val="003D1A27"/>
    <w:rsid w:val="004373C4"/>
    <w:rsid w:val="00475CC0"/>
    <w:rsid w:val="004775B5"/>
    <w:rsid w:val="00494ABE"/>
    <w:rsid w:val="00496FA3"/>
    <w:rsid w:val="004A79F9"/>
    <w:rsid w:val="004C4F2C"/>
    <w:rsid w:val="00510280"/>
    <w:rsid w:val="005117B2"/>
    <w:rsid w:val="005121B3"/>
    <w:rsid w:val="00514A10"/>
    <w:rsid w:val="005278CC"/>
    <w:rsid w:val="0054316E"/>
    <w:rsid w:val="00556661"/>
    <w:rsid w:val="005F7362"/>
    <w:rsid w:val="005F7573"/>
    <w:rsid w:val="00616EFF"/>
    <w:rsid w:val="00636782"/>
    <w:rsid w:val="00657F0C"/>
    <w:rsid w:val="00665ABC"/>
    <w:rsid w:val="006A1547"/>
    <w:rsid w:val="006B1399"/>
    <w:rsid w:val="006C32C5"/>
    <w:rsid w:val="006D6F19"/>
    <w:rsid w:val="006E1F76"/>
    <w:rsid w:val="006E4157"/>
    <w:rsid w:val="006F044D"/>
    <w:rsid w:val="0076648F"/>
    <w:rsid w:val="0077286E"/>
    <w:rsid w:val="007819B6"/>
    <w:rsid w:val="007C4407"/>
    <w:rsid w:val="007D1D52"/>
    <w:rsid w:val="0080524E"/>
    <w:rsid w:val="00805C5B"/>
    <w:rsid w:val="008307C2"/>
    <w:rsid w:val="00893C7C"/>
    <w:rsid w:val="00927A69"/>
    <w:rsid w:val="0098762C"/>
    <w:rsid w:val="00992456"/>
    <w:rsid w:val="009D6DE1"/>
    <w:rsid w:val="009F04DD"/>
    <w:rsid w:val="00A22428"/>
    <w:rsid w:val="00A461CE"/>
    <w:rsid w:val="00A71C79"/>
    <w:rsid w:val="00A931E0"/>
    <w:rsid w:val="00A97AFF"/>
    <w:rsid w:val="00AC1E95"/>
    <w:rsid w:val="00AE3CD3"/>
    <w:rsid w:val="00B03E93"/>
    <w:rsid w:val="00B1420A"/>
    <w:rsid w:val="00B24F19"/>
    <w:rsid w:val="00B44C68"/>
    <w:rsid w:val="00BC067E"/>
    <w:rsid w:val="00BD42AD"/>
    <w:rsid w:val="00C02DD5"/>
    <w:rsid w:val="00C1002F"/>
    <w:rsid w:val="00C20672"/>
    <w:rsid w:val="00C313A9"/>
    <w:rsid w:val="00C526CE"/>
    <w:rsid w:val="00C65507"/>
    <w:rsid w:val="00C95B21"/>
    <w:rsid w:val="00CB0CA0"/>
    <w:rsid w:val="00CF430A"/>
    <w:rsid w:val="00D05EC8"/>
    <w:rsid w:val="00D266BD"/>
    <w:rsid w:val="00D5243D"/>
    <w:rsid w:val="00D637AE"/>
    <w:rsid w:val="00D90596"/>
    <w:rsid w:val="00DA1813"/>
    <w:rsid w:val="00DB386C"/>
    <w:rsid w:val="00DC6E40"/>
    <w:rsid w:val="00DD5F04"/>
    <w:rsid w:val="00DE7AA7"/>
    <w:rsid w:val="00E044EF"/>
    <w:rsid w:val="00E84E83"/>
    <w:rsid w:val="00E94B67"/>
    <w:rsid w:val="00EB1E3B"/>
    <w:rsid w:val="00EC0AA1"/>
    <w:rsid w:val="00EE1B70"/>
    <w:rsid w:val="00F41CFD"/>
    <w:rsid w:val="00F729E8"/>
    <w:rsid w:val="00FB2DA3"/>
    <w:rsid w:val="00FC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DD"/>
  </w:style>
  <w:style w:type="paragraph" w:styleId="Heading1">
    <w:name w:val="heading 1"/>
    <w:basedOn w:val="Normal"/>
    <w:link w:val="Heading1Char"/>
    <w:uiPriority w:val="9"/>
    <w:qFormat/>
    <w:rsid w:val="001E6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6D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3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E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2E1C"/>
    <w:rPr>
      <w:rFonts w:ascii="Courier New" w:eastAsia="Times New Roman" w:hAnsi="Courier New" w:cs="Courier New"/>
      <w:sz w:val="20"/>
      <w:szCs w:val="20"/>
    </w:rPr>
  </w:style>
  <w:style w:type="character" w:customStyle="1" w:styleId="iquestion-answertext">
    <w:name w:val="iquestion-answer_text"/>
    <w:basedOn w:val="DefaultParagraphFont"/>
    <w:rsid w:val="00232E1C"/>
  </w:style>
  <w:style w:type="character" w:styleId="Hyperlink">
    <w:name w:val="Hyperlink"/>
    <w:basedOn w:val="DefaultParagraphFont"/>
    <w:uiPriority w:val="99"/>
    <w:semiHidden/>
    <w:unhideWhenUsed/>
    <w:rsid w:val="00232E1C"/>
    <w:rPr>
      <w:color w:val="0000FF"/>
      <w:u w:val="single"/>
    </w:rPr>
  </w:style>
  <w:style w:type="character" w:styleId="Emphasis">
    <w:name w:val="Emphasis"/>
    <w:basedOn w:val="DefaultParagraphFont"/>
    <w:uiPriority w:val="20"/>
    <w:qFormat/>
    <w:rsid w:val="00232E1C"/>
    <w:rPr>
      <w:i/>
      <w:iCs/>
    </w:rPr>
  </w:style>
  <w:style w:type="paragraph" w:styleId="HTMLPreformatted">
    <w:name w:val="HTML Preformatted"/>
    <w:basedOn w:val="Normal"/>
    <w:link w:val="HTMLPreformattedChar"/>
    <w:uiPriority w:val="99"/>
    <w:unhideWhenUsed/>
    <w:rsid w:val="0023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E1C"/>
    <w:rPr>
      <w:rFonts w:ascii="Courier New" w:eastAsia="Times New Roman" w:hAnsi="Courier New" w:cs="Courier New"/>
      <w:sz w:val="20"/>
      <w:szCs w:val="20"/>
    </w:rPr>
  </w:style>
  <w:style w:type="character" w:customStyle="1" w:styleId="hljs-operator">
    <w:name w:val="hljs-operator"/>
    <w:basedOn w:val="DefaultParagraphFont"/>
    <w:rsid w:val="00232E1C"/>
  </w:style>
  <w:style w:type="character" w:customStyle="1" w:styleId="hljs-keyword">
    <w:name w:val="hljs-keyword"/>
    <w:basedOn w:val="DefaultParagraphFont"/>
    <w:rsid w:val="00232E1C"/>
  </w:style>
  <w:style w:type="character" w:styleId="Strong">
    <w:name w:val="Strong"/>
    <w:basedOn w:val="DefaultParagraphFont"/>
    <w:uiPriority w:val="22"/>
    <w:qFormat/>
    <w:rsid w:val="00232E1C"/>
    <w:rPr>
      <w:b/>
      <w:bCs/>
    </w:rPr>
  </w:style>
  <w:style w:type="character" w:customStyle="1" w:styleId="hljs-number">
    <w:name w:val="hljs-number"/>
    <w:basedOn w:val="DefaultParagraphFont"/>
    <w:rsid w:val="00232E1C"/>
  </w:style>
  <w:style w:type="character" w:customStyle="1" w:styleId="hljs-aggregate">
    <w:name w:val="hljs-aggregate"/>
    <w:basedOn w:val="DefaultParagraphFont"/>
    <w:rsid w:val="000B6AEC"/>
  </w:style>
  <w:style w:type="paragraph" w:styleId="ListParagraph">
    <w:name w:val="List Paragraph"/>
    <w:basedOn w:val="Normal"/>
    <w:uiPriority w:val="34"/>
    <w:qFormat/>
    <w:rsid w:val="001C3CC3"/>
    <w:pPr>
      <w:ind w:left="720"/>
      <w:contextualSpacing/>
    </w:pPr>
  </w:style>
  <w:style w:type="character" w:customStyle="1" w:styleId="hljs-string">
    <w:name w:val="hljs-string"/>
    <w:basedOn w:val="DefaultParagraphFont"/>
    <w:rsid w:val="001E6DBF"/>
  </w:style>
  <w:style w:type="character" w:customStyle="1" w:styleId="Heading1Char">
    <w:name w:val="Heading 1 Char"/>
    <w:basedOn w:val="DefaultParagraphFont"/>
    <w:link w:val="Heading1"/>
    <w:uiPriority w:val="9"/>
    <w:rsid w:val="001E6D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6DB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6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BF"/>
    <w:rPr>
      <w:rFonts w:ascii="Tahoma" w:hAnsi="Tahoma" w:cs="Tahoma"/>
      <w:sz w:val="16"/>
      <w:szCs w:val="16"/>
    </w:rPr>
  </w:style>
  <w:style w:type="paragraph" w:customStyle="1" w:styleId="listanswer">
    <w:name w:val="list_answer"/>
    <w:basedOn w:val="Normal"/>
    <w:rsid w:val="00C526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65A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e">
    <w:name w:val="crayon-e"/>
    <w:basedOn w:val="DefaultParagraphFont"/>
    <w:rsid w:val="00636782"/>
  </w:style>
  <w:style w:type="character" w:customStyle="1" w:styleId="crayon-h">
    <w:name w:val="crayon-h"/>
    <w:basedOn w:val="DefaultParagraphFont"/>
    <w:rsid w:val="00636782"/>
  </w:style>
  <w:style w:type="character" w:customStyle="1" w:styleId="crayon-sy">
    <w:name w:val="crayon-sy"/>
    <w:basedOn w:val="DefaultParagraphFont"/>
    <w:rsid w:val="00636782"/>
  </w:style>
  <w:style w:type="character" w:customStyle="1" w:styleId="crayon-v">
    <w:name w:val="crayon-v"/>
    <w:basedOn w:val="DefaultParagraphFont"/>
    <w:rsid w:val="00636782"/>
  </w:style>
  <w:style w:type="character" w:customStyle="1" w:styleId="crayon-st">
    <w:name w:val="crayon-st"/>
    <w:basedOn w:val="DefaultParagraphFont"/>
    <w:rsid w:val="002D12D6"/>
  </w:style>
  <w:style w:type="character" w:customStyle="1" w:styleId="crayon-t">
    <w:name w:val="crayon-t"/>
    <w:basedOn w:val="DefaultParagraphFont"/>
    <w:rsid w:val="002D12D6"/>
  </w:style>
  <w:style w:type="character" w:customStyle="1" w:styleId="crayon-i">
    <w:name w:val="crayon-i"/>
    <w:basedOn w:val="DefaultParagraphFont"/>
    <w:rsid w:val="002D12D6"/>
  </w:style>
  <w:style w:type="character" w:customStyle="1" w:styleId="Heading3Char">
    <w:name w:val="Heading 3 Char"/>
    <w:basedOn w:val="DefaultParagraphFont"/>
    <w:link w:val="Heading3"/>
    <w:uiPriority w:val="9"/>
    <w:semiHidden/>
    <w:rsid w:val="006C32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890875">
      <w:bodyDiv w:val="1"/>
      <w:marLeft w:val="0"/>
      <w:marRight w:val="0"/>
      <w:marTop w:val="0"/>
      <w:marBottom w:val="0"/>
      <w:divBdr>
        <w:top w:val="none" w:sz="0" w:space="0" w:color="auto"/>
        <w:left w:val="none" w:sz="0" w:space="0" w:color="auto"/>
        <w:bottom w:val="none" w:sz="0" w:space="0" w:color="auto"/>
        <w:right w:val="none" w:sz="0" w:space="0" w:color="auto"/>
      </w:divBdr>
      <w:divsChild>
        <w:div w:id="1646812640">
          <w:marLeft w:val="0"/>
          <w:marRight w:val="0"/>
          <w:marTop w:val="0"/>
          <w:marBottom w:val="0"/>
          <w:divBdr>
            <w:top w:val="single" w:sz="6" w:space="0" w:color="294978"/>
            <w:left w:val="single" w:sz="6" w:space="0" w:color="294978"/>
            <w:bottom w:val="single" w:sz="6" w:space="0" w:color="294978"/>
            <w:right w:val="single" w:sz="6" w:space="0" w:color="294978"/>
          </w:divBdr>
          <w:divsChild>
            <w:div w:id="515000751">
              <w:marLeft w:val="0"/>
              <w:marRight w:val="0"/>
              <w:marTop w:val="0"/>
              <w:marBottom w:val="0"/>
              <w:divBdr>
                <w:top w:val="single" w:sz="6" w:space="0" w:color="294978"/>
                <w:left w:val="single" w:sz="6" w:space="0" w:color="294978"/>
                <w:bottom w:val="single" w:sz="6" w:space="0" w:color="294978"/>
                <w:right w:val="single" w:sz="6" w:space="0" w:color="294978"/>
              </w:divBdr>
              <w:divsChild>
                <w:div w:id="795830007">
                  <w:marLeft w:val="0"/>
                  <w:marRight w:val="0"/>
                  <w:marTop w:val="0"/>
                  <w:marBottom w:val="0"/>
                  <w:divBdr>
                    <w:top w:val="none" w:sz="0" w:space="0" w:color="auto"/>
                    <w:left w:val="none" w:sz="0" w:space="0" w:color="auto"/>
                    <w:bottom w:val="none" w:sz="0" w:space="0" w:color="auto"/>
                    <w:right w:val="none" w:sz="0" w:space="0" w:color="auto"/>
                  </w:divBdr>
                  <w:divsChild>
                    <w:div w:id="778529153">
                      <w:marLeft w:val="0"/>
                      <w:marRight w:val="0"/>
                      <w:marTop w:val="0"/>
                      <w:marBottom w:val="75"/>
                      <w:divBdr>
                        <w:top w:val="none" w:sz="0" w:space="0" w:color="auto"/>
                        <w:left w:val="none" w:sz="0" w:space="0" w:color="auto"/>
                        <w:bottom w:val="none" w:sz="0" w:space="0" w:color="auto"/>
                        <w:right w:val="none" w:sz="0" w:space="0" w:color="auto"/>
                      </w:divBdr>
                    </w:div>
                  </w:divsChild>
                </w:div>
                <w:div w:id="87308356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8962390">
          <w:marLeft w:val="0"/>
          <w:marRight w:val="0"/>
          <w:marTop w:val="0"/>
          <w:marBottom w:val="0"/>
          <w:divBdr>
            <w:top w:val="none" w:sz="0" w:space="0" w:color="auto"/>
            <w:left w:val="none" w:sz="0" w:space="0" w:color="auto"/>
            <w:bottom w:val="none" w:sz="0" w:space="0" w:color="auto"/>
            <w:right w:val="none" w:sz="0" w:space="0" w:color="auto"/>
          </w:divBdr>
          <w:divsChild>
            <w:div w:id="1542014924">
              <w:marLeft w:val="375"/>
              <w:marRight w:val="0"/>
              <w:marTop w:val="225"/>
              <w:marBottom w:val="0"/>
              <w:divBdr>
                <w:top w:val="single" w:sz="6" w:space="0" w:color="EFEFEF"/>
                <w:left w:val="single" w:sz="6" w:space="0" w:color="EFEFEF"/>
                <w:bottom w:val="single" w:sz="6" w:space="0" w:color="EFEFEF"/>
                <w:right w:val="single" w:sz="6" w:space="0" w:color="EFEFEF"/>
              </w:divBdr>
              <w:divsChild>
                <w:div w:id="275989067">
                  <w:marLeft w:val="0"/>
                  <w:marRight w:val="0"/>
                  <w:marTop w:val="0"/>
                  <w:marBottom w:val="0"/>
                  <w:divBdr>
                    <w:top w:val="none" w:sz="0" w:space="0" w:color="auto"/>
                    <w:left w:val="none" w:sz="0" w:space="0" w:color="auto"/>
                    <w:bottom w:val="none" w:sz="0" w:space="0" w:color="auto"/>
                    <w:right w:val="none" w:sz="0" w:space="0" w:color="auto"/>
                  </w:divBdr>
                  <w:divsChild>
                    <w:div w:id="1816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4527">
      <w:bodyDiv w:val="1"/>
      <w:marLeft w:val="0"/>
      <w:marRight w:val="0"/>
      <w:marTop w:val="0"/>
      <w:marBottom w:val="0"/>
      <w:divBdr>
        <w:top w:val="none" w:sz="0" w:space="0" w:color="auto"/>
        <w:left w:val="none" w:sz="0" w:space="0" w:color="auto"/>
        <w:bottom w:val="none" w:sz="0" w:space="0" w:color="auto"/>
        <w:right w:val="none" w:sz="0" w:space="0" w:color="auto"/>
      </w:divBdr>
    </w:div>
    <w:div w:id="279535690">
      <w:bodyDiv w:val="1"/>
      <w:marLeft w:val="0"/>
      <w:marRight w:val="0"/>
      <w:marTop w:val="0"/>
      <w:marBottom w:val="0"/>
      <w:divBdr>
        <w:top w:val="none" w:sz="0" w:space="0" w:color="auto"/>
        <w:left w:val="none" w:sz="0" w:space="0" w:color="auto"/>
        <w:bottom w:val="none" w:sz="0" w:space="0" w:color="auto"/>
        <w:right w:val="none" w:sz="0" w:space="0" w:color="auto"/>
      </w:divBdr>
      <w:divsChild>
        <w:div w:id="1918131719">
          <w:marLeft w:val="0"/>
          <w:marRight w:val="0"/>
          <w:marTop w:val="0"/>
          <w:marBottom w:val="0"/>
          <w:divBdr>
            <w:top w:val="single" w:sz="6" w:space="0" w:color="294978"/>
            <w:left w:val="single" w:sz="6" w:space="0" w:color="294978"/>
            <w:bottom w:val="single" w:sz="6" w:space="0" w:color="294978"/>
            <w:right w:val="single" w:sz="6" w:space="0" w:color="294978"/>
          </w:divBdr>
          <w:divsChild>
            <w:div w:id="1412312887">
              <w:marLeft w:val="0"/>
              <w:marRight w:val="0"/>
              <w:marTop w:val="0"/>
              <w:marBottom w:val="0"/>
              <w:divBdr>
                <w:top w:val="single" w:sz="6" w:space="0" w:color="294978"/>
                <w:left w:val="single" w:sz="6" w:space="0" w:color="294978"/>
                <w:bottom w:val="single" w:sz="6" w:space="0" w:color="294978"/>
                <w:right w:val="single" w:sz="6" w:space="0" w:color="294978"/>
              </w:divBdr>
              <w:divsChild>
                <w:div w:id="1069351022">
                  <w:marLeft w:val="0"/>
                  <w:marRight w:val="0"/>
                  <w:marTop w:val="0"/>
                  <w:marBottom w:val="0"/>
                  <w:divBdr>
                    <w:top w:val="none" w:sz="0" w:space="0" w:color="auto"/>
                    <w:left w:val="none" w:sz="0" w:space="0" w:color="auto"/>
                    <w:bottom w:val="none" w:sz="0" w:space="0" w:color="auto"/>
                    <w:right w:val="none" w:sz="0" w:space="0" w:color="auto"/>
                  </w:divBdr>
                  <w:divsChild>
                    <w:div w:id="1864785198">
                      <w:marLeft w:val="0"/>
                      <w:marRight w:val="0"/>
                      <w:marTop w:val="0"/>
                      <w:marBottom w:val="75"/>
                      <w:divBdr>
                        <w:top w:val="none" w:sz="0" w:space="0" w:color="auto"/>
                        <w:left w:val="none" w:sz="0" w:space="0" w:color="auto"/>
                        <w:bottom w:val="none" w:sz="0" w:space="0" w:color="auto"/>
                        <w:right w:val="none" w:sz="0" w:space="0" w:color="auto"/>
                      </w:divBdr>
                    </w:div>
                  </w:divsChild>
                </w:div>
                <w:div w:id="189970838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46383041">
          <w:marLeft w:val="0"/>
          <w:marRight w:val="0"/>
          <w:marTop w:val="0"/>
          <w:marBottom w:val="0"/>
          <w:divBdr>
            <w:top w:val="none" w:sz="0" w:space="0" w:color="auto"/>
            <w:left w:val="none" w:sz="0" w:space="0" w:color="auto"/>
            <w:bottom w:val="none" w:sz="0" w:space="0" w:color="auto"/>
            <w:right w:val="none" w:sz="0" w:space="0" w:color="auto"/>
          </w:divBdr>
          <w:divsChild>
            <w:div w:id="1998266363">
              <w:marLeft w:val="375"/>
              <w:marRight w:val="0"/>
              <w:marTop w:val="225"/>
              <w:marBottom w:val="0"/>
              <w:divBdr>
                <w:top w:val="single" w:sz="6" w:space="0" w:color="EFEFEF"/>
                <w:left w:val="single" w:sz="6" w:space="0" w:color="EFEFEF"/>
                <w:bottom w:val="single" w:sz="6" w:space="0" w:color="EFEFEF"/>
                <w:right w:val="single" w:sz="6" w:space="0" w:color="EFEFEF"/>
              </w:divBdr>
              <w:divsChild>
                <w:div w:id="1765958456">
                  <w:marLeft w:val="0"/>
                  <w:marRight w:val="0"/>
                  <w:marTop w:val="0"/>
                  <w:marBottom w:val="0"/>
                  <w:divBdr>
                    <w:top w:val="none" w:sz="0" w:space="0" w:color="auto"/>
                    <w:left w:val="none" w:sz="0" w:space="0" w:color="auto"/>
                    <w:bottom w:val="none" w:sz="0" w:space="0" w:color="auto"/>
                    <w:right w:val="none" w:sz="0" w:space="0" w:color="auto"/>
                  </w:divBdr>
                  <w:divsChild>
                    <w:div w:id="11848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8578">
      <w:bodyDiv w:val="1"/>
      <w:marLeft w:val="0"/>
      <w:marRight w:val="0"/>
      <w:marTop w:val="0"/>
      <w:marBottom w:val="0"/>
      <w:divBdr>
        <w:top w:val="none" w:sz="0" w:space="0" w:color="auto"/>
        <w:left w:val="none" w:sz="0" w:space="0" w:color="auto"/>
        <w:bottom w:val="none" w:sz="0" w:space="0" w:color="auto"/>
        <w:right w:val="none" w:sz="0" w:space="0" w:color="auto"/>
      </w:divBdr>
      <w:divsChild>
        <w:div w:id="469250256">
          <w:marLeft w:val="0"/>
          <w:marRight w:val="0"/>
          <w:marTop w:val="0"/>
          <w:marBottom w:val="0"/>
          <w:divBdr>
            <w:top w:val="single" w:sz="6" w:space="0" w:color="294978"/>
            <w:left w:val="single" w:sz="6" w:space="0" w:color="294978"/>
            <w:bottom w:val="single" w:sz="6" w:space="0" w:color="294978"/>
            <w:right w:val="single" w:sz="6" w:space="0" w:color="294978"/>
          </w:divBdr>
          <w:divsChild>
            <w:div w:id="360672227">
              <w:marLeft w:val="0"/>
              <w:marRight w:val="0"/>
              <w:marTop w:val="0"/>
              <w:marBottom w:val="0"/>
              <w:divBdr>
                <w:top w:val="single" w:sz="6" w:space="0" w:color="294978"/>
                <w:left w:val="single" w:sz="6" w:space="0" w:color="294978"/>
                <w:bottom w:val="single" w:sz="6" w:space="0" w:color="294978"/>
                <w:right w:val="single" w:sz="6" w:space="0" w:color="294978"/>
              </w:divBdr>
              <w:divsChild>
                <w:div w:id="1563255162">
                  <w:marLeft w:val="0"/>
                  <w:marRight w:val="0"/>
                  <w:marTop w:val="0"/>
                  <w:marBottom w:val="0"/>
                  <w:divBdr>
                    <w:top w:val="none" w:sz="0" w:space="0" w:color="auto"/>
                    <w:left w:val="none" w:sz="0" w:space="0" w:color="auto"/>
                    <w:bottom w:val="none" w:sz="0" w:space="0" w:color="auto"/>
                    <w:right w:val="none" w:sz="0" w:space="0" w:color="auto"/>
                  </w:divBdr>
                  <w:divsChild>
                    <w:div w:id="1088766723">
                      <w:marLeft w:val="0"/>
                      <w:marRight w:val="0"/>
                      <w:marTop w:val="0"/>
                      <w:marBottom w:val="75"/>
                      <w:divBdr>
                        <w:top w:val="none" w:sz="0" w:space="0" w:color="auto"/>
                        <w:left w:val="none" w:sz="0" w:space="0" w:color="auto"/>
                        <w:bottom w:val="none" w:sz="0" w:space="0" w:color="auto"/>
                        <w:right w:val="none" w:sz="0" w:space="0" w:color="auto"/>
                      </w:divBdr>
                    </w:div>
                  </w:divsChild>
                </w:div>
                <w:div w:id="67457842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91079777">
          <w:marLeft w:val="0"/>
          <w:marRight w:val="0"/>
          <w:marTop w:val="0"/>
          <w:marBottom w:val="0"/>
          <w:divBdr>
            <w:top w:val="none" w:sz="0" w:space="0" w:color="auto"/>
            <w:left w:val="none" w:sz="0" w:space="0" w:color="auto"/>
            <w:bottom w:val="none" w:sz="0" w:space="0" w:color="auto"/>
            <w:right w:val="none" w:sz="0" w:space="0" w:color="auto"/>
          </w:divBdr>
          <w:divsChild>
            <w:div w:id="1811289157">
              <w:marLeft w:val="375"/>
              <w:marRight w:val="0"/>
              <w:marTop w:val="225"/>
              <w:marBottom w:val="0"/>
              <w:divBdr>
                <w:top w:val="single" w:sz="6" w:space="0" w:color="EFEFEF"/>
                <w:left w:val="single" w:sz="6" w:space="0" w:color="EFEFEF"/>
                <w:bottom w:val="single" w:sz="6" w:space="0" w:color="EFEFEF"/>
                <w:right w:val="single" w:sz="6" w:space="0" w:color="EFEFEF"/>
              </w:divBdr>
              <w:divsChild>
                <w:div w:id="307591812">
                  <w:marLeft w:val="0"/>
                  <w:marRight w:val="0"/>
                  <w:marTop w:val="0"/>
                  <w:marBottom w:val="0"/>
                  <w:divBdr>
                    <w:top w:val="none" w:sz="0" w:space="0" w:color="auto"/>
                    <w:left w:val="none" w:sz="0" w:space="0" w:color="auto"/>
                    <w:bottom w:val="none" w:sz="0" w:space="0" w:color="auto"/>
                    <w:right w:val="none" w:sz="0" w:space="0" w:color="auto"/>
                  </w:divBdr>
                  <w:divsChild>
                    <w:div w:id="718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40456">
      <w:bodyDiv w:val="1"/>
      <w:marLeft w:val="0"/>
      <w:marRight w:val="0"/>
      <w:marTop w:val="0"/>
      <w:marBottom w:val="0"/>
      <w:divBdr>
        <w:top w:val="none" w:sz="0" w:space="0" w:color="auto"/>
        <w:left w:val="none" w:sz="0" w:space="0" w:color="auto"/>
        <w:bottom w:val="none" w:sz="0" w:space="0" w:color="auto"/>
        <w:right w:val="none" w:sz="0" w:space="0" w:color="auto"/>
      </w:divBdr>
    </w:div>
    <w:div w:id="370879931">
      <w:bodyDiv w:val="1"/>
      <w:marLeft w:val="0"/>
      <w:marRight w:val="0"/>
      <w:marTop w:val="0"/>
      <w:marBottom w:val="0"/>
      <w:divBdr>
        <w:top w:val="none" w:sz="0" w:space="0" w:color="auto"/>
        <w:left w:val="none" w:sz="0" w:space="0" w:color="auto"/>
        <w:bottom w:val="none" w:sz="0" w:space="0" w:color="auto"/>
        <w:right w:val="none" w:sz="0" w:space="0" w:color="auto"/>
      </w:divBdr>
    </w:div>
    <w:div w:id="433138455">
      <w:bodyDiv w:val="1"/>
      <w:marLeft w:val="0"/>
      <w:marRight w:val="0"/>
      <w:marTop w:val="0"/>
      <w:marBottom w:val="0"/>
      <w:divBdr>
        <w:top w:val="none" w:sz="0" w:space="0" w:color="auto"/>
        <w:left w:val="none" w:sz="0" w:space="0" w:color="auto"/>
        <w:bottom w:val="none" w:sz="0" w:space="0" w:color="auto"/>
        <w:right w:val="none" w:sz="0" w:space="0" w:color="auto"/>
      </w:divBdr>
      <w:divsChild>
        <w:div w:id="63994841">
          <w:marLeft w:val="0"/>
          <w:marRight w:val="0"/>
          <w:marTop w:val="0"/>
          <w:marBottom w:val="0"/>
          <w:divBdr>
            <w:top w:val="single" w:sz="6" w:space="0" w:color="294978"/>
            <w:left w:val="single" w:sz="6" w:space="0" w:color="294978"/>
            <w:bottom w:val="single" w:sz="6" w:space="0" w:color="294978"/>
            <w:right w:val="single" w:sz="6" w:space="0" w:color="294978"/>
          </w:divBdr>
          <w:divsChild>
            <w:div w:id="1925338758">
              <w:marLeft w:val="0"/>
              <w:marRight w:val="0"/>
              <w:marTop w:val="0"/>
              <w:marBottom w:val="0"/>
              <w:divBdr>
                <w:top w:val="single" w:sz="6" w:space="0" w:color="294978"/>
                <w:left w:val="single" w:sz="6" w:space="0" w:color="294978"/>
                <w:bottom w:val="single" w:sz="6" w:space="0" w:color="294978"/>
                <w:right w:val="single" w:sz="6" w:space="0" w:color="294978"/>
              </w:divBdr>
              <w:divsChild>
                <w:div w:id="947079281">
                  <w:marLeft w:val="0"/>
                  <w:marRight w:val="0"/>
                  <w:marTop w:val="0"/>
                  <w:marBottom w:val="0"/>
                  <w:divBdr>
                    <w:top w:val="none" w:sz="0" w:space="0" w:color="auto"/>
                    <w:left w:val="none" w:sz="0" w:space="0" w:color="auto"/>
                    <w:bottom w:val="none" w:sz="0" w:space="0" w:color="auto"/>
                    <w:right w:val="none" w:sz="0" w:space="0" w:color="auto"/>
                  </w:divBdr>
                  <w:divsChild>
                    <w:div w:id="768889786">
                      <w:marLeft w:val="0"/>
                      <w:marRight w:val="0"/>
                      <w:marTop w:val="0"/>
                      <w:marBottom w:val="75"/>
                      <w:divBdr>
                        <w:top w:val="none" w:sz="0" w:space="0" w:color="auto"/>
                        <w:left w:val="none" w:sz="0" w:space="0" w:color="auto"/>
                        <w:bottom w:val="none" w:sz="0" w:space="0" w:color="auto"/>
                        <w:right w:val="none" w:sz="0" w:space="0" w:color="auto"/>
                      </w:divBdr>
                    </w:div>
                  </w:divsChild>
                </w:div>
                <w:div w:id="107787076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15063579">
          <w:marLeft w:val="0"/>
          <w:marRight w:val="0"/>
          <w:marTop w:val="0"/>
          <w:marBottom w:val="0"/>
          <w:divBdr>
            <w:top w:val="none" w:sz="0" w:space="0" w:color="auto"/>
            <w:left w:val="none" w:sz="0" w:space="0" w:color="auto"/>
            <w:bottom w:val="none" w:sz="0" w:space="0" w:color="auto"/>
            <w:right w:val="none" w:sz="0" w:space="0" w:color="auto"/>
          </w:divBdr>
          <w:divsChild>
            <w:div w:id="851652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360426067">
                  <w:marLeft w:val="0"/>
                  <w:marRight w:val="0"/>
                  <w:marTop w:val="0"/>
                  <w:marBottom w:val="0"/>
                  <w:divBdr>
                    <w:top w:val="none" w:sz="0" w:space="0" w:color="auto"/>
                    <w:left w:val="none" w:sz="0" w:space="0" w:color="auto"/>
                    <w:bottom w:val="none" w:sz="0" w:space="0" w:color="auto"/>
                    <w:right w:val="none" w:sz="0" w:space="0" w:color="auto"/>
                  </w:divBdr>
                  <w:divsChild>
                    <w:div w:id="17745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67548">
      <w:bodyDiv w:val="1"/>
      <w:marLeft w:val="0"/>
      <w:marRight w:val="0"/>
      <w:marTop w:val="0"/>
      <w:marBottom w:val="0"/>
      <w:divBdr>
        <w:top w:val="none" w:sz="0" w:space="0" w:color="auto"/>
        <w:left w:val="none" w:sz="0" w:space="0" w:color="auto"/>
        <w:bottom w:val="none" w:sz="0" w:space="0" w:color="auto"/>
        <w:right w:val="none" w:sz="0" w:space="0" w:color="auto"/>
      </w:divBdr>
      <w:divsChild>
        <w:div w:id="735128438">
          <w:marLeft w:val="0"/>
          <w:marRight w:val="0"/>
          <w:marTop w:val="0"/>
          <w:marBottom w:val="0"/>
          <w:divBdr>
            <w:top w:val="single" w:sz="6" w:space="0" w:color="294978"/>
            <w:left w:val="single" w:sz="6" w:space="0" w:color="294978"/>
            <w:bottom w:val="single" w:sz="6" w:space="0" w:color="294978"/>
            <w:right w:val="single" w:sz="6" w:space="0" w:color="294978"/>
          </w:divBdr>
          <w:divsChild>
            <w:div w:id="34502742">
              <w:marLeft w:val="0"/>
              <w:marRight w:val="0"/>
              <w:marTop w:val="0"/>
              <w:marBottom w:val="0"/>
              <w:divBdr>
                <w:top w:val="single" w:sz="6" w:space="0" w:color="294978"/>
                <w:left w:val="single" w:sz="6" w:space="0" w:color="294978"/>
                <w:bottom w:val="single" w:sz="6" w:space="0" w:color="294978"/>
                <w:right w:val="single" w:sz="6" w:space="0" w:color="294978"/>
              </w:divBdr>
              <w:divsChild>
                <w:div w:id="835461950">
                  <w:marLeft w:val="0"/>
                  <w:marRight w:val="0"/>
                  <w:marTop w:val="0"/>
                  <w:marBottom w:val="0"/>
                  <w:divBdr>
                    <w:top w:val="none" w:sz="0" w:space="0" w:color="auto"/>
                    <w:left w:val="none" w:sz="0" w:space="0" w:color="auto"/>
                    <w:bottom w:val="none" w:sz="0" w:space="0" w:color="auto"/>
                    <w:right w:val="none" w:sz="0" w:space="0" w:color="auto"/>
                  </w:divBdr>
                  <w:divsChild>
                    <w:div w:id="1741174756">
                      <w:marLeft w:val="0"/>
                      <w:marRight w:val="0"/>
                      <w:marTop w:val="0"/>
                      <w:marBottom w:val="75"/>
                      <w:divBdr>
                        <w:top w:val="none" w:sz="0" w:space="0" w:color="auto"/>
                        <w:left w:val="none" w:sz="0" w:space="0" w:color="auto"/>
                        <w:bottom w:val="none" w:sz="0" w:space="0" w:color="auto"/>
                        <w:right w:val="none" w:sz="0" w:space="0" w:color="auto"/>
                      </w:divBdr>
                    </w:div>
                  </w:divsChild>
                </w:div>
                <w:div w:id="21072817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41372289">
          <w:marLeft w:val="0"/>
          <w:marRight w:val="0"/>
          <w:marTop w:val="0"/>
          <w:marBottom w:val="0"/>
          <w:divBdr>
            <w:top w:val="none" w:sz="0" w:space="0" w:color="auto"/>
            <w:left w:val="none" w:sz="0" w:space="0" w:color="auto"/>
            <w:bottom w:val="none" w:sz="0" w:space="0" w:color="auto"/>
            <w:right w:val="none" w:sz="0" w:space="0" w:color="auto"/>
          </w:divBdr>
          <w:divsChild>
            <w:div w:id="1078553602">
              <w:marLeft w:val="375"/>
              <w:marRight w:val="0"/>
              <w:marTop w:val="225"/>
              <w:marBottom w:val="0"/>
              <w:divBdr>
                <w:top w:val="single" w:sz="6" w:space="0" w:color="EFEFEF"/>
                <w:left w:val="single" w:sz="6" w:space="0" w:color="EFEFEF"/>
                <w:bottom w:val="single" w:sz="6" w:space="0" w:color="EFEFEF"/>
                <w:right w:val="single" w:sz="6" w:space="0" w:color="EFEFEF"/>
              </w:divBdr>
              <w:divsChild>
                <w:div w:id="1302231474">
                  <w:marLeft w:val="0"/>
                  <w:marRight w:val="0"/>
                  <w:marTop w:val="0"/>
                  <w:marBottom w:val="0"/>
                  <w:divBdr>
                    <w:top w:val="none" w:sz="0" w:space="0" w:color="auto"/>
                    <w:left w:val="none" w:sz="0" w:space="0" w:color="auto"/>
                    <w:bottom w:val="none" w:sz="0" w:space="0" w:color="auto"/>
                    <w:right w:val="none" w:sz="0" w:space="0" w:color="auto"/>
                  </w:divBdr>
                  <w:divsChild>
                    <w:div w:id="1647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7920">
      <w:bodyDiv w:val="1"/>
      <w:marLeft w:val="0"/>
      <w:marRight w:val="0"/>
      <w:marTop w:val="0"/>
      <w:marBottom w:val="0"/>
      <w:divBdr>
        <w:top w:val="none" w:sz="0" w:space="0" w:color="auto"/>
        <w:left w:val="none" w:sz="0" w:space="0" w:color="auto"/>
        <w:bottom w:val="none" w:sz="0" w:space="0" w:color="auto"/>
        <w:right w:val="none" w:sz="0" w:space="0" w:color="auto"/>
      </w:divBdr>
      <w:divsChild>
        <w:div w:id="726807351">
          <w:marLeft w:val="0"/>
          <w:marRight w:val="0"/>
          <w:marTop w:val="0"/>
          <w:marBottom w:val="0"/>
          <w:divBdr>
            <w:top w:val="single" w:sz="6" w:space="0" w:color="294978"/>
            <w:left w:val="single" w:sz="6" w:space="0" w:color="294978"/>
            <w:bottom w:val="single" w:sz="6" w:space="0" w:color="294978"/>
            <w:right w:val="single" w:sz="6" w:space="0" w:color="294978"/>
          </w:divBdr>
          <w:divsChild>
            <w:div w:id="1264218251">
              <w:marLeft w:val="0"/>
              <w:marRight w:val="0"/>
              <w:marTop w:val="0"/>
              <w:marBottom w:val="0"/>
              <w:divBdr>
                <w:top w:val="single" w:sz="6" w:space="0" w:color="294978"/>
                <w:left w:val="single" w:sz="6" w:space="0" w:color="294978"/>
                <w:bottom w:val="single" w:sz="6" w:space="0" w:color="294978"/>
                <w:right w:val="single" w:sz="6" w:space="0" w:color="294978"/>
              </w:divBdr>
              <w:divsChild>
                <w:div w:id="1951933719">
                  <w:marLeft w:val="0"/>
                  <w:marRight w:val="0"/>
                  <w:marTop w:val="0"/>
                  <w:marBottom w:val="0"/>
                  <w:divBdr>
                    <w:top w:val="none" w:sz="0" w:space="0" w:color="auto"/>
                    <w:left w:val="none" w:sz="0" w:space="0" w:color="auto"/>
                    <w:bottom w:val="none" w:sz="0" w:space="0" w:color="auto"/>
                    <w:right w:val="none" w:sz="0" w:space="0" w:color="auto"/>
                  </w:divBdr>
                  <w:divsChild>
                    <w:div w:id="499084062">
                      <w:marLeft w:val="0"/>
                      <w:marRight w:val="0"/>
                      <w:marTop w:val="0"/>
                      <w:marBottom w:val="75"/>
                      <w:divBdr>
                        <w:top w:val="none" w:sz="0" w:space="0" w:color="auto"/>
                        <w:left w:val="none" w:sz="0" w:space="0" w:color="auto"/>
                        <w:bottom w:val="none" w:sz="0" w:space="0" w:color="auto"/>
                        <w:right w:val="none" w:sz="0" w:space="0" w:color="auto"/>
                      </w:divBdr>
                    </w:div>
                  </w:divsChild>
                </w:div>
                <w:div w:id="212306597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0726835">
          <w:marLeft w:val="0"/>
          <w:marRight w:val="0"/>
          <w:marTop w:val="0"/>
          <w:marBottom w:val="0"/>
          <w:divBdr>
            <w:top w:val="none" w:sz="0" w:space="0" w:color="auto"/>
            <w:left w:val="none" w:sz="0" w:space="0" w:color="auto"/>
            <w:bottom w:val="none" w:sz="0" w:space="0" w:color="auto"/>
            <w:right w:val="none" w:sz="0" w:space="0" w:color="auto"/>
          </w:divBdr>
          <w:divsChild>
            <w:div w:id="798376454">
              <w:marLeft w:val="375"/>
              <w:marRight w:val="0"/>
              <w:marTop w:val="225"/>
              <w:marBottom w:val="0"/>
              <w:divBdr>
                <w:top w:val="single" w:sz="6" w:space="0" w:color="EFEFEF"/>
                <w:left w:val="single" w:sz="6" w:space="0" w:color="EFEFEF"/>
                <w:bottom w:val="single" w:sz="6" w:space="0" w:color="EFEFEF"/>
                <w:right w:val="single" w:sz="6" w:space="0" w:color="EFEFEF"/>
              </w:divBdr>
              <w:divsChild>
                <w:div w:id="342517945">
                  <w:marLeft w:val="0"/>
                  <w:marRight w:val="0"/>
                  <w:marTop w:val="0"/>
                  <w:marBottom w:val="0"/>
                  <w:divBdr>
                    <w:top w:val="none" w:sz="0" w:space="0" w:color="auto"/>
                    <w:left w:val="none" w:sz="0" w:space="0" w:color="auto"/>
                    <w:bottom w:val="none" w:sz="0" w:space="0" w:color="auto"/>
                    <w:right w:val="none" w:sz="0" w:space="0" w:color="auto"/>
                  </w:divBdr>
                  <w:divsChild>
                    <w:div w:id="16637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28438">
      <w:bodyDiv w:val="1"/>
      <w:marLeft w:val="0"/>
      <w:marRight w:val="0"/>
      <w:marTop w:val="0"/>
      <w:marBottom w:val="0"/>
      <w:divBdr>
        <w:top w:val="none" w:sz="0" w:space="0" w:color="auto"/>
        <w:left w:val="none" w:sz="0" w:space="0" w:color="auto"/>
        <w:bottom w:val="none" w:sz="0" w:space="0" w:color="auto"/>
        <w:right w:val="none" w:sz="0" w:space="0" w:color="auto"/>
      </w:divBdr>
      <w:divsChild>
        <w:div w:id="1187794548">
          <w:marLeft w:val="0"/>
          <w:marRight w:val="0"/>
          <w:marTop w:val="0"/>
          <w:marBottom w:val="0"/>
          <w:divBdr>
            <w:top w:val="single" w:sz="6" w:space="0" w:color="294978"/>
            <w:left w:val="single" w:sz="6" w:space="0" w:color="294978"/>
            <w:bottom w:val="single" w:sz="6" w:space="0" w:color="294978"/>
            <w:right w:val="single" w:sz="6" w:space="0" w:color="294978"/>
          </w:divBdr>
          <w:divsChild>
            <w:div w:id="969242691">
              <w:marLeft w:val="0"/>
              <w:marRight w:val="0"/>
              <w:marTop w:val="0"/>
              <w:marBottom w:val="0"/>
              <w:divBdr>
                <w:top w:val="single" w:sz="6" w:space="0" w:color="294978"/>
                <w:left w:val="single" w:sz="6" w:space="0" w:color="294978"/>
                <w:bottom w:val="single" w:sz="6" w:space="0" w:color="294978"/>
                <w:right w:val="single" w:sz="6" w:space="0" w:color="294978"/>
              </w:divBdr>
              <w:divsChild>
                <w:div w:id="16153245">
                  <w:marLeft w:val="0"/>
                  <w:marRight w:val="0"/>
                  <w:marTop w:val="0"/>
                  <w:marBottom w:val="0"/>
                  <w:divBdr>
                    <w:top w:val="none" w:sz="0" w:space="0" w:color="auto"/>
                    <w:left w:val="none" w:sz="0" w:space="0" w:color="auto"/>
                    <w:bottom w:val="none" w:sz="0" w:space="0" w:color="auto"/>
                    <w:right w:val="none" w:sz="0" w:space="0" w:color="auto"/>
                  </w:divBdr>
                  <w:divsChild>
                    <w:div w:id="754665704">
                      <w:marLeft w:val="0"/>
                      <w:marRight w:val="0"/>
                      <w:marTop w:val="0"/>
                      <w:marBottom w:val="75"/>
                      <w:divBdr>
                        <w:top w:val="none" w:sz="0" w:space="0" w:color="auto"/>
                        <w:left w:val="none" w:sz="0" w:space="0" w:color="auto"/>
                        <w:bottom w:val="none" w:sz="0" w:space="0" w:color="auto"/>
                        <w:right w:val="none" w:sz="0" w:space="0" w:color="auto"/>
                      </w:divBdr>
                    </w:div>
                  </w:divsChild>
                </w:div>
                <w:div w:id="35508564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71914474">
          <w:marLeft w:val="0"/>
          <w:marRight w:val="0"/>
          <w:marTop w:val="0"/>
          <w:marBottom w:val="0"/>
          <w:divBdr>
            <w:top w:val="none" w:sz="0" w:space="0" w:color="auto"/>
            <w:left w:val="none" w:sz="0" w:space="0" w:color="auto"/>
            <w:bottom w:val="none" w:sz="0" w:space="0" w:color="auto"/>
            <w:right w:val="none" w:sz="0" w:space="0" w:color="auto"/>
          </w:divBdr>
          <w:divsChild>
            <w:div w:id="1207983377">
              <w:marLeft w:val="375"/>
              <w:marRight w:val="0"/>
              <w:marTop w:val="225"/>
              <w:marBottom w:val="0"/>
              <w:divBdr>
                <w:top w:val="single" w:sz="6" w:space="0" w:color="EFEFEF"/>
                <w:left w:val="single" w:sz="6" w:space="0" w:color="EFEFEF"/>
                <w:bottom w:val="single" w:sz="6" w:space="0" w:color="EFEFEF"/>
                <w:right w:val="single" w:sz="6" w:space="0" w:color="EFEFEF"/>
              </w:divBdr>
              <w:divsChild>
                <w:div w:id="347950354">
                  <w:marLeft w:val="0"/>
                  <w:marRight w:val="0"/>
                  <w:marTop w:val="0"/>
                  <w:marBottom w:val="0"/>
                  <w:divBdr>
                    <w:top w:val="none" w:sz="0" w:space="0" w:color="auto"/>
                    <w:left w:val="none" w:sz="0" w:space="0" w:color="auto"/>
                    <w:bottom w:val="none" w:sz="0" w:space="0" w:color="auto"/>
                    <w:right w:val="none" w:sz="0" w:space="0" w:color="auto"/>
                  </w:divBdr>
                  <w:divsChild>
                    <w:div w:id="12244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1023">
      <w:bodyDiv w:val="1"/>
      <w:marLeft w:val="0"/>
      <w:marRight w:val="0"/>
      <w:marTop w:val="0"/>
      <w:marBottom w:val="0"/>
      <w:divBdr>
        <w:top w:val="none" w:sz="0" w:space="0" w:color="auto"/>
        <w:left w:val="none" w:sz="0" w:space="0" w:color="auto"/>
        <w:bottom w:val="none" w:sz="0" w:space="0" w:color="auto"/>
        <w:right w:val="none" w:sz="0" w:space="0" w:color="auto"/>
      </w:divBdr>
      <w:divsChild>
        <w:div w:id="871186125">
          <w:marLeft w:val="0"/>
          <w:marRight w:val="0"/>
          <w:marTop w:val="0"/>
          <w:marBottom w:val="0"/>
          <w:divBdr>
            <w:top w:val="single" w:sz="6" w:space="0" w:color="294978"/>
            <w:left w:val="single" w:sz="6" w:space="0" w:color="294978"/>
            <w:bottom w:val="single" w:sz="6" w:space="0" w:color="294978"/>
            <w:right w:val="single" w:sz="6" w:space="0" w:color="294978"/>
          </w:divBdr>
          <w:divsChild>
            <w:div w:id="114452635">
              <w:marLeft w:val="0"/>
              <w:marRight w:val="0"/>
              <w:marTop w:val="0"/>
              <w:marBottom w:val="0"/>
              <w:divBdr>
                <w:top w:val="single" w:sz="6" w:space="0" w:color="294978"/>
                <w:left w:val="single" w:sz="6" w:space="0" w:color="294978"/>
                <w:bottom w:val="single" w:sz="6" w:space="0" w:color="294978"/>
                <w:right w:val="single" w:sz="6" w:space="0" w:color="294978"/>
              </w:divBdr>
              <w:divsChild>
                <w:div w:id="965501687">
                  <w:marLeft w:val="0"/>
                  <w:marRight w:val="0"/>
                  <w:marTop w:val="0"/>
                  <w:marBottom w:val="0"/>
                  <w:divBdr>
                    <w:top w:val="none" w:sz="0" w:space="0" w:color="auto"/>
                    <w:left w:val="none" w:sz="0" w:space="0" w:color="auto"/>
                    <w:bottom w:val="none" w:sz="0" w:space="0" w:color="auto"/>
                    <w:right w:val="none" w:sz="0" w:space="0" w:color="auto"/>
                  </w:divBdr>
                  <w:divsChild>
                    <w:div w:id="716393929">
                      <w:marLeft w:val="0"/>
                      <w:marRight w:val="0"/>
                      <w:marTop w:val="0"/>
                      <w:marBottom w:val="75"/>
                      <w:divBdr>
                        <w:top w:val="none" w:sz="0" w:space="0" w:color="auto"/>
                        <w:left w:val="none" w:sz="0" w:space="0" w:color="auto"/>
                        <w:bottom w:val="none" w:sz="0" w:space="0" w:color="auto"/>
                        <w:right w:val="none" w:sz="0" w:space="0" w:color="auto"/>
                      </w:divBdr>
                    </w:div>
                  </w:divsChild>
                </w:div>
                <w:div w:id="92388213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836322">
          <w:marLeft w:val="0"/>
          <w:marRight w:val="0"/>
          <w:marTop w:val="0"/>
          <w:marBottom w:val="0"/>
          <w:divBdr>
            <w:top w:val="none" w:sz="0" w:space="0" w:color="auto"/>
            <w:left w:val="none" w:sz="0" w:space="0" w:color="auto"/>
            <w:bottom w:val="none" w:sz="0" w:space="0" w:color="auto"/>
            <w:right w:val="none" w:sz="0" w:space="0" w:color="auto"/>
          </w:divBdr>
          <w:divsChild>
            <w:div w:id="1163815815">
              <w:marLeft w:val="375"/>
              <w:marRight w:val="0"/>
              <w:marTop w:val="225"/>
              <w:marBottom w:val="0"/>
              <w:divBdr>
                <w:top w:val="single" w:sz="6" w:space="0" w:color="EFEFEF"/>
                <w:left w:val="single" w:sz="6" w:space="0" w:color="EFEFEF"/>
                <w:bottom w:val="single" w:sz="6" w:space="0" w:color="EFEFEF"/>
                <w:right w:val="single" w:sz="6" w:space="0" w:color="EFEFEF"/>
              </w:divBdr>
              <w:divsChild>
                <w:div w:id="1522740562">
                  <w:marLeft w:val="0"/>
                  <w:marRight w:val="0"/>
                  <w:marTop w:val="0"/>
                  <w:marBottom w:val="0"/>
                  <w:divBdr>
                    <w:top w:val="none" w:sz="0" w:space="0" w:color="auto"/>
                    <w:left w:val="none" w:sz="0" w:space="0" w:color="auto"/>
                    <w:bottom w:val="none" w:sz="0" w:space="0" w:color="auto"/>
                    <w:right w:val="none" w:sz="0" w:space="0" w:color="auto"/>
                  </w:divBdr>
                  <w:divsChild>
                    <w:div w:id="13756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53935">
      <w:bodyDiv w:val="1"/>
      <w:marLeft w:val="0"/>
      <w:marRight w:val="0"/>
      <w:marTop w:val="0"/>
      <w:marBottom w:val="0"/>
      <w:divBdr>
        <w:top w:val="none" w:sz="0" w:space="0" w:color="auto"/>
        <w:left w:val="none" w:sz="0" w:space="0" w:color="auto"/>
        <w:bottom w:val="none" w:sz="0" w:space="0" w:color="auto"/>
        <w:right w:val="none" w:sz="0" w:space="0" w:color="auto"/>
      </w:divBdr>
    </w:div>
    <w:div w:id="590166940">
      <w:bodyDiv w:val="1"/>
      <w:marLeft w:val="0"/>
      <w:marRight w:val="0"/>
      <w:marTop w:val="0"/>
      <w:marBottom w:val="0"/>
      <w:divBdr>
        <w:top w:val="none" w:sz="0" w:space="0" w:color="auto"/>
        <w:left w:val="none" w:sz="0" w:space="0" w:color="auto"/>
        <w:bottom w:val="none" w:sz="0" w:space="0" w:color="auto"/>
        <w:right w:val="none" w:sz="0" w:space="0" w:color="auto"/>
      </w:divBdr>
      <w:divsChild>
        <w:div w:id="1052659776">
          <w:marLeft w:val="0"/>
          <w:marRight w:val="0"/>
          <w:marTop w:val="0"/>
          <w:marBottom w:val="0"/>
          <w:divBdr>
            <w:top w:val="single" w:sz="6" w:space="0" w:color="294978"/>
            <w:left w:val="single" w:sz="6" w:space="0" w:color="294978"/>
            <w:bottom w:val="single" w:sz="6" w:space="0" w:color="294978"/>
            <w:right w:val="single" w:sz="6" w:space="0" w:color="294978"/>
          </w:divBdr>
          <w:divsChild>
            <w:div w:id="1247038804">
              <w:marLeft w:val="0"/>
              <w:marRight w:val="0"/>
              <w:marTop w:val="0"/>
              <w:marBottom w:val="0"/>
              <w:divBdr>
                <w:top w:val="single" w:sz="6" w:space="0" w:color="294978"/>
                <w:left w:val="single" w:sz="6" w:space="0" w:color="294978"/>
                <w:bottom w:val="single" w:sz="6" w:space="0" w:color="294978"/>
                <w:right w:val="single" w:sz="6" w:space="0" w:color="294978"/>
              </w:divBdr>
              <w:divsChild>
                <w:div w:id="1956017082">
                  <w:marLeft w:val="0"/>
                  <w:marRight w:val="0"/>
                  <w:marTop w:val="0"/>
                  <w:marBottom w:val="0"/>
                  <w:divBdr>
                    <w:top w:val="none" w:sz="0" w:space="0" w:color="auto"/>
                    <w:left w:val="none" w:sz="0" w:space="0" w:color="auto"/>
                    <w:bottom w:val="none" w:sz="0" w:space="0" w:color="auto"/>
                    <w:right w:val="none" w:sz="0" w:space="0" w:color="auto"/>
                  </w:divBdr>
                  <w:divsChild>
                    <w:div w:id="1088621832">
                      <w:marLeft w:val="0"/>
                      <w:marRight w:val="0"/>
                      <w:marTop w:val="0"/>
                      <w:marBottom w:val="75"/>
                      <w:divBdr>
                        <w:top w:val="none" w:sz="0" w:space="0" w:color="auto"/>
                        <w:left w:val="none" w:sz="0" w:space="0" w:color="auto"/>
                        <w:bottom w:val="none" w:sz="0" w:space="0" w:color="auto"/>
                        <w:right w:val="none" w:sz="0" w:space="0" w:color="auto"/>
                      </w:divBdr>
                    </w:div>
                  </w:divsChild>
                </w:div>
                <w:div w:id="164858972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73439441">
          <w:marLeft w:val="0"/>
          <w:marRight w:val="0"/>
          <w:marTop w:val="0"/>
          <w:marBottom w:val="0"/>
          <w:divBdr>
            <w:top w:val="none" w:sz="0" w:space="0" w:color="auto"/>
            <w:left w:val="none" w:sz="0" w:space="0" w:color="auto"/>
            <w:bottom w:val="none" w:sz="0" w:space="0" w:color="auto"/>
            <w:right w:val="none" w:sz="0" w:space="0" w:color="auto"/>
          </w:divBdr>
          <w:divsChild>
            <w:div w:id="397438090">
              <w:marLeft w:val="375"/>
              <w:marRight w:val="0"/>
              <w:marTop w:val="225"/>
              <w:marBottom w:val="0"/>
              <w:divBdr>
                <w:top w:val="single" w:sz="6" w:space="0" w:color="EFEFEF"/>
                <w:left w:val="single" w:sz="6" w:space="0" w:color="EFEFEF"/>
                <w:bottom w:val="single" w:sz="6" w:space="0" w:color="EFEFEF"/>
                <w:right w:val="single" w:sz="6" w:space="0" w:color="EFEFEF"/>
              </w:divBdr>
              <w:divsChild>
                <w:div w:id="1962371687">
                  <w:marLeft w:val="0"/>
                  <w:marRight w:val="0"/>
                  <w:marTop w:val="0"/>
                  <w:marBottom w:val="0"/>
                  <w:divBdr>
                    <w:top w:val="none" w:sz="0" w:space="0" w:color="auto"/>
                    <w:left w:val="none" w:sz="0" w:space="0" w:color="auto"/>
                    <w:bottom w:val="none" w:sz="0" w:space="0" w:color="auto"/>
                    <w:right w:val="none" w:sz="0" w:space="0" w:color="auto"/>
                  </w:divBdr>
                  <w:divsChild>
                    <w:div w:id="11345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2854">
      <w:bodyDiv w:val="1"/>
      <w:marLeft w:val="0"/>
      <w:marRight w:val="0"/>
      <w:marTop w:val="0"/>
      <w:marBottom w:val="0"/>
      <w:divBdr>
        <w:top w:val="none" w:sz="0" w:space="0" w:color="auto"/>
        <w:left w:val="none" w:sz="0" w:space="0" w:color="auto"/>
        <w:bottom w:val="none" w:sz="0" w:space="0" w:color="auto"/>
        <w:right w:val="none" w:sz="0" w:space="0" w:color="auto"/>
      </w:divBdr>
      <w:divsChild>
        <w:div w:id="2058891174">
          <w:marLeft w:val="0"/>
          <w:marRight w:val="0"/>
          <w:marTop w:val="0"/>
          <w:marBottom w:val="0"/>
          <w:divBdr>
            <w:top w:val="none" w:sz="0" w:space="0" w:color="auto"/>
            <w:left w:val="none" w:sz="0" w:space="0" w:color="auto"/>
            <w:bottom w:val="none" w:sz="0" w:space="0" w:color="auto"/>
            <w:right w:val="none" w:sz="0" w:space="0" w:color="auto"/>
          </w:divBdr>
        </w:div>
        <w:div w:id="1997033645">
          <w:marLeft w:val="0"/>
          <w:marRight w:val="0"/>
          <w:marTop w:val="0"/>
          <w:marBottom w:val="0"/>
          <w:divBdr>
            <w:top w:val="none" w:sz="0" w:space="0" w:color="auto"/>
            <w:left w:val="none" w:sz="0" w:space="0" w:color="auto"/>
            <w:bottom w:val="none" w:sz="0" w:space="0" w:color="auto"/>
            <w:right w:val="none" w:sz="0" w:space="0" w:color="auto"/>
          </w:divBdr>
        </w:div>
      </w:divsChild>
    </w:div>
    <w:div w:id="606041584">
      <w:bodyDiv w:val="1"/>
      <w:marLeft w:val="0"/>
      <w:marRight w:val="0"/>
      <w:marTop w:val="0"/>
      <w:marBottom w:val="0"/>
      <w:divBdr>
        <w:top w:val="none" w:sz="0" w:space="0" w:color="auto"/>
        <w:left w:val="none" w:sz="0" w:space="0" w:color="auto"/>
        <w:bottom w:val="none" w:sz="0" w:space="0" w:color="auto"/>
        <w:right w:val="none" w:sz="0" w:space="0" w:color="auto"/>
      </w:divBdr>
      <w:divsChild>
        <w:div w:id="1903976305">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625044328">
      <w:bodyDiv w:val="1"/>
      <w:marLeft w:val="0"/>
      <w:marRight w:val="0"/>
      <w:marTop w:val="0"/>
      <w:marBottom w:val="0"/>
      <w:divBdr>
        <w:top w:val="none" w:sz="0" w:space="0" w:color="auto"/>
        <w:left w:val="none" w:sz="0" w:space="0" w:color="auto"/>
        <w:bottom w:val="none" w:sz="0" w:space="0" w:color="auto"/>
        <w:right w:val="none" w:sz="0" w:space="0" w:color="auto"/>
      </w:divBdr>
      <w:divsChild>
        <w:div w:id="2119375228">
          <w:marLeft w:val="0"/>
          <w:marRight w:val="0"/>
          <w:marTop w:val="0"/>
          <w:marBottom w:val="0"/>
          <w:divBdr>
            <w:top w:val="single" w:sz="6" w:space="0" w:color="294978"/>
            <w:left w:val="single" w:sz="6" w:space="0" w:color="294978"/>
            <w:bottom w:val="single" w:sz="6" w:space="0" w:color="294978"/>
            <w:right w:val="single" w:sz="6" w:space="0" w:color="294978"/>
          </w:divBdr>
          <w:divsChild>
            <w:div w:id="1803427712">
              <w:marLeft w:val="0"/>
              <w:marRight w:val="0"/>
              <w:marTop w:val="0"/>
              <w:marBottom w:val="0"/>
              <w:divBdr>
                <w:top w:val="single" w:sz="6" w:space="0" w:color="294978"/>
                <w:left w:val="single" w:sz="6" w:space="0" w:color="294978"/>
                <w:bottom w:val="single" w:sz="6" w:space="0" w:color="294978"/>
                <w:right w:val="single" w:sz="6" w:space="0" w:color="294978"/>
              </w:divBdr>
              <w:divsChild>
                <w:div w:id="317661010">
                  <w:marLeft w:val="0"/>
                  <w:marRight w:val="0"/>
                  <w:marTop w:val="0"/>
                  <w:marBottom w:val="0"/>
                  <w:divBdr>
                    <w:top w:val="none" w:sz="0" w:space="0" w:color="auto"/>
                    <w:left w:val="none" w:sz="0" w:space="0" w:color="auto"/>
                    <w:bottom w:val="none" w:sz="0" w:space="0" w:color="auto"/>
                    <w:right w:val="none" w:sz="0" w:space="0" w:color="auto"/>
                  </w:divBdr>
                  <w:divsChild>
                    <w:div w:id="1031147315">
                      <w:marLeft w:val="0"/>
                      <w:marRight w:val="0"/>
                      <w:marTop w:val="0"/>
                      <w:marBottom w:val="75"/>
                      <w:divBdr>
                        <w:top w:val="none" w:sz="0" w:space="0" w:color="auto"/>
                        <w:left w:val="none" w:sz="0" w:space="0" w:color="auto"/>
                        <w:bottom w:val="none" w:sz="0" w:space="0" w:color="auto"/>
                        <w:right w:val="none" w:sz="0" w:space="0" w:color="auto"/>
                      </w:divBdr>
                    </w:div>
                  </w:divsChild>
                </w:div>
                <w:div w:id="61128448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445930230">
          <w:marLeft w:val="0"/>
          <w:marRight w:val="0"/>
          <w:marTop w:val="0"/>
          <w:marBottom w:val="0"/>
          <w:divBdr>
            <w:top w:val="none" w:sz="0" w:space="0" w:color="auto"/>
            <w:left w:val="none" w:sz="0" w:space="0" w:color="auto"/>
            <w:bottom w:val="none" w:sz="0" w:space="0" w:color="auto"/>
            <w:right w:val="none" w:sz="0" w:space="0" w:color="auto"/>
          </w:divBdr>
          <w:divsChild>
            <w:div w:id="1775590257">
              <w:marLeft w:val="375"/>
              <w:marRight w:val="0"/>
              <w:marTop w:val="225"/>
              <w:marBottom w:val="0"/>
              <w:divBdr>
                <w:top w:val="single" w:sz="6" w:space="0" w:color="EFEFEF"/>
                <w:left w:val="single" w:sz="6" w:space="0" w:color="EFEFEF"/>
                <w:bottom w:val="single" w:sz="6" w:space="0" w:color="EFEFEF"/>
                <w:right w:val="single" w:sz="6" w:space="0" w:color="EFEFEF"/>
              </w:divBdr>
              <w:divsChild>
                <w:div w:id="1775201287">
                  <w:marLeft w:val="0"/>
                  <w:marRight w:val="0"/>
                  <w:marTop w:val="0"/>
                  <w:marBottom w:val="0"/>
                  <w:divBdr>
                    <w:top w:val="none" w:sz="0" w:space="0" w:color="auto"/>
                    <w:left w:val="none" w:sz="0" w:space="0" w:color="auto"/>
                    <w:bottom w:val="none" w:sz="0" w:space="0" w:color="auto"/>
                    <w:right w:val="none" w:sz="0" w:space="0" w:color="auto"/>
                  </w:divBdr>
                  <w:divsChild>
                    <w:div w:id="7962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8551">
      <w:bodyDiv w:val="1"/>
      <w:marLeft w:val="0"/>
      <w:marRight w:val="0"/>
      <w:marTop w:val="0"/>
      <w:marBottom w:val="0"/>
      <w:divBdr>
        <w:top w:val="none" w:sz="0" w:space="0" w:color="auto"/>
        <w:left w:val="none" w:sz="0" w:space="0" w:color="auto"/>
        <w:bottom w:val="none" w:sz="0" w:space="0" w:color="auto"/>
        <w:right w:val="none" w:sz="0" w:space="0" w:color="auto"/>
      </w:divBdr>
    </w:div>
    <w:div w:id="675960150">
      <w:bodyDiv w:val="1"/>
      <w:marLeft w:val="0"/>
      <w:marRight w:val="0"/>
      <w:marTop w:val="0"/>
      <w:marBottom w:val="0"/>
      <w:divBdr>
        <w:top w:val="none" w:sz="0" w:space="0" w:color="auto"/>
        <w:left w:val="none" w:sz="0" w:space="0" w:color="auto"/>
        <w:bottom w:val="none" w:sz="0" w:space="0" w:color="auto"/>
        <w:right w:val="none" w:sz="0" w:space="0" w:color="auto"/>
      </w:divBdr>
      <w:divsChild>
        <w:div w:id="1194726436">
          <w:marLeft w:val="0"/>
          <w:marRight w:val="0"/>
          <w:marTop w:val="0"/>
          <w:marBottom w:val="75"/>
          <w:divBdr>
            <w:top w:val="none" w:sz="0" w:space="0" w:color="auto"/>
            <w:left w:val="none" w:sz="0" w:space="0" w:color="auto"/>
            <w:bottom w:val="none" w:sz="0" w:space="0" w:color="auto"/>
            <w:right w:val="none" w:sz="0" w:space="0" w:color="auto"/>
          </w:divBdr>
        </w:div>
      </w:divsChild>
    </w:div>
    <w:div w:id="691567745">
      <w:bodyDiv w:val="1"/>
      <w:marLeft w:val="0"/>
      <w:marRight w:val="0"/>
      <w:marTop w:val="0"/>
      <w:marBottom w:val="0"/>
      <w:divBdr>
        <w:top w:val="none" w:sz="0" w:space="0" w:color="auto"/>
        <w:left w:val="none" w:sz="0" w:space="0" w:color="auto"/>
        <w:bottom w:val="none" w:sz="0" w:space="0" w:color="auto"/>
        <w:right w:val="none" w:sz="0" w:space="0" w:color="auto"/>
      </w:divBdr>
    </w:div>
    <w:div w:id="728499178">
      <w:bodyDiv w:val="1"/>
      <w:marLeft w:val="0"/>
      <w:marRight w:val="0"/>
      <w:marTop w:val="0"/>
      <w:marBottom w:val="0"/>
      <w:divBdr>
        <w:top w:val="none" w:sz="0" w:space="0" w:color="auto"/>
        <w:left w:val="none" w:sz="0" w:space="0" w:color="auto"/>
        <w:bottom w:val="none" w:sz="0" w:space="0" w:color="auto"/>
        <w:right w:val="none" w:sz="0" w:space="0" w:color="auto"/>
      </w:divBdr>
    </w:div>
    <w:div w:id="736780029">
      <w:bodyDiv w:val="1"/>
      <w:marLeft w:val="0"/>
      <w:marRight w:val="0"/>
      <w:marTop w:val="0"/>
      <w:marBottom w:val="0"/>
      <w:divBdr>
        <w:top w:val="none" w:sz="0" w:space="0" w:color="auto"/>
        <w:left w:val="none" w:sz="0" w:space="0" w:color="auto"/>
        <w:bottom w:val="none" w:sz="0" w:space="0" w:color="auto"/>
        <w:right w:val="none" w:sz="0" w:space="0" w:color="auto"/>
      </w:divBdr>
      <w:divsChild>
        <w:div w:id="24924240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81921742">
      <w:bodyDiv w:val="1"/>
      <w:marLeft w:val="0"/>
      <w:marRight w:val="0"/>
      <w:marTop w:val="0"/>
      <w:marBottom w:val="0"/>
      <w:divBdr>
        <w:top w:val="none" w:sz="0" w:space="0" w:color="auto"/>
        <w:left w:val="none" w:sz="0" w:space="0" w:color="auto"/>
        <w:bottom w:val="none" w:sz="0" w:space="0" w:color="auto"/>
        <w:right w:val="none" w:sz="0" w:space="0" w:color="auto"/>
      </w:divBdr>
      <w:divsChild>
        <w:div w:id="1065832058">
          <w:marLeft w:val="0"/>
          <w:marRight w:val="0"/>
          <w:marTop w:val="0"/>
          <w:marBottom w:val="0"/>
          <w:divBdr>
            <w:top w:val="single" w:sz="6" w:space="0" w:color="294978"/>
            <w:left w:val="single" w:sz="6" w:space="0" w:color="294978"/>
            <w:bottom w:val="single" w:sz="6" w:space="0" w:color="294978"/>
            <w:right w:val="single" w:sz="6" w:space="0" w:color="294978"/>
          </w:divBdr>
          <w:divsChild>
            <w:div w:id="647633653">
              <w:marLeft w:val="0"/>
              <w:marRight w:val="0"/>
              <w:marTop w:val="0"/>
              <w:marBottom w:val="0"/>
              <w:divBdr>
                <w:top w:val="single" w:sz="6" w:space="0" w:color="294978"/>
                <w:left w:val="single" w:sz="6" w:space="0" w:color="294978"/>
                <w:bottom w:val="single" w:sz="6" w:space="0" w:color="294978"/>
                <w:right w:val="single" w:sz="6" w:space="0" w:color="294978"/>
              </w:divBdr>
              <w:divsChild>
                <w:div w:id="1063523360">
                  <w:marLeft w:val="0"/>
                  <w:marRight w:val="0"/>
                  <w:marTop w:val="0"/>
                  <w:marBottom w:val="0"/>
                  <w:divBdr>
                    <w:top w:val="none" w:sz="0" w:space="0" w:color="auto"/>
                    <w:left w:val="none" w:sz="0" w:space="0" w:color="auto"/>
                    <w:bottom w:val="none" w:sz="0" w:space="0" w:color="auto"/>
                    <w:right w:val="none" w:sz="0" w:space="0" w:color="auto"/>
                  </w:divBdr>
                  <w:divsChild>
                    <w:div w:id="2146122871">
                      <w:marLeft w:val="0"/>
                      <w:marRight w:val="0"/>
                      <w:marTop w:val="0"/>
                      <w:marBottom w:val="75"/>
                      <w:divBdr>
                        <w:top w:val="none" w:sz="0" w:space="0" w:color="auto"/>
                        <w:left w:val="none" w:sz="0" w:space="0" w:color="auto"/>
                        <w:bottom w:val="none" w:sz="0" w:space="0" w:color="auto"/>
                        <w:right w:val="none" w:sz="0" w:space="0" w:color="auto"/>
                      </w:divBdr>
                    </w:div>
                  </w:divsChild>
                </w:div>
                <w:div w:id="4342545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390231317">
          <w:marLeft w:val="0"/>
          <w:marRight w:val="0"/>
          <w:marTop w:val="0"/>
          <w:marBottom w:val="0"/>
          <w:divBdr>
            <w:top w:val="none" w:sz="0" w:space="0" w:color="auto"/>
            <w:left w:val="none" w:sz="0" w:space="0" w:color="auto"/>
            <w:bottom w:val="none" w:sz="0" w:space="0" w:color="auto"/>
            <w:right w:val="none" w:sz="0" w:space="0" w:color="auto"/>
          </w:divBdr>
          <w:divsChild>
            <w:div w:id="60643153">
              <w:marLeft w:val="375"/>
              <w:marRight w:val="0"/>
              <w:marTop w:val="225"/>
              <w:marBottom w:val="0"/>
              <w:divBdr>
                <w:top w:val="single" w:sz="6" w:space="0" w:color="EFEFEF"/>
                <w:left w:val="single" w:sz="6" w:space="0" w:color="EFEFEF"/>
                <w:bottom w:val="single" w:sz="6" w:space="0" w:color="EFEFEF"/>
                <w:right w:val="single" w:sz="6" w:space="0" w:color="EFEFEF"/>
              </w:divBdr>
              <w:divsChild>
                <w:div w:id="1748764209">
                  <w:marLeft w:val="0"/>
                  <w:marRight w:val="0"/>
                  <w:marTop w:val="0"/>
                  <w:marBottom w:val="0"/>
                  <w:divBdr>
                    <w:top w:val="none" w:sz="0" w:space="0" w:color="auto"/>
                    <w:left w:val="none" w:sz="0" w:space="0" w:color="auto"/>
                    <w:bottom w:val="none" w:sz="0" w:space="0" w:color="auto"/>
                    <w:right w:val="none" w:sz="0" w:space="0" w:color="auto"/>
                  </w:divBdr>
                  <w:divsChild>
                    <w:div w:id="11744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05428">
      <w:bodyDiv w:val="1"/>
      <w:marLeft w:val="0"/>
      <w:marRight w:val="0"/>
      <w:marTop w:val="0"/>
      <w:marBottom w:val="0"/>
      <w:divBdr>
        <w:top w:val="none" w:sz="0" w:space="0" w:color="auto"/>
        <w:left w:val="none" w:sz="0" w:space="0" w:color="auto"/>
        <w:bottom w:val="none" w:sz="0" w:space="0" w:color="auto"/>
        <w:right w:val="none" w:sz="0" w:space="0" w:color="auto"/>
      </w:divBdr>
      <w:divsChild>
        <w:div w:id="898396089">
          <w:marLeft w:val="0"/>
          <w:marRight w:val="0"/>
          <w:marTop w:val="240"/>
          <w:marBottom w:val="240"/>
          <w:divBdr>
            <w:top w:val="none" w:sz="0" w:space="0" w:color="auto"/>
            <w:left w:val="single" w:sz="36" w:space="12" w:color="FFEB3B"/>
            <w:bottom w:val="none" w:sz="0" w:space="0" w:color="auto"/>
            <w:right w:val="none" w:sz="0" w:space="0" w:color="auto"/>
          </w:divBdr>
        </w:div>
        <w:div w:id="102071240">
          <w:marLeft w:val="0"/>
          <w:marRight w:val="0"/>
          <w:marTop w:val="300"/>
          <w:marBottom w:val="300"/>
          <w:divBdr>
            <w:top w:val="none" w:sz="0" w:space="0" w:color="auto"/>
            <w:left w:val="none" w:sz="0" w:space="0" w:color="auto"/>
            <w:bottom w:val="none" w:sz="0" w:space="0" w:color="auto"/>
            <w:right w:val="none" w:sz="0" w:space="0" w:color="auto"/>
          </w:divBdr>
          <w:divsChild>
            <w:div w:id="885994359">
              <w:marLeft w:val="0"/>
              <w:marRight w:val="0"/>
              <w:marTop w:val="0"/>
              <w:marBottom w:val="0"/>
              <w:divBdr>
                <w:top w:val="none" w:sz="0" w:space="0" w:color="auto"/>
                <w:left w:val="single" w:sz="24" w:space="9" w:color="4CAF50"/>
                <w:bottom w:val="none" w:sz="0" w:space="0" w:color="auto"/>
                <w:right w:val="none" w:sz="0" w:space="0" w:color="auto"/>
              </w:divBdr>
            </w:div>
          </w:divsChild>
        </w:div>
        <w:div w:id="659308529">
          <w:marLeft w:val="0"/>
          <w:marRight w:val="0"/>
          <w:marTop w:val="300"/>
          <w:marBottom w:val="300"/>
          <w:divBdr>
            <w:top w:val="none" w:sz="0" w:space="0" w:color="auto"/>
            <w:left w:val="none" w:sz="0" w:space="0" w:color="auto"/>
            <w:bottom w:val="none" w:sz="0" w:space="0" w:color="auto"/>
            <w:right w:val="none" w:sz="0" w:space="0" w:color="auto"/>
          </w:divBdr>
          <w:divsChild>
            <w:div w:id="1345745732">
              <w:marLeft w:val="0"/>
              <w:marRight w:val="0"/>
              <w:marTop w:val="0"/>
              <w:marBottom w:val="0"/>
              <w:divBdr>
                <w:top w:val="none" w:sz="0" w:space="0" w:color="auto"/>
                <w:left w:val="single" w:sz="24" w:space="9" w:color="4CAF50"/>
                <w:bottom w:val="none" w:sz="0" w:space="0" w:color="auto"/>
                <w:right w:val="none" w:sz="0" w:space="0" w:color="auto"/>
              </w:divBdr>
            </w:div>
          </w:divsChild>
        </w:div>
        <w:div w:id="920018867">
          <w:marLeft w:val="0"/>
          <w:marRight w:val="0"/>
          <w:marTop w:val="300"/>
          <w:marBottom w:val="300"/>
          <w:divBdr>
            <w:top w:val="none" w:sz="0" w:space="0" w:color="auto"/>
            <w:left w:val="none" w:sz="0" w:space="0" w:color="auto"/>
            <w:bottom w:val="none" w:sz="0" w:space="0" w:color="auto"/>
            <w:right w:val="none" w:sz="0" w:space="0" w:color="auto"/>
          </w:divBdr>
          <w:divsChild>
            <w:div w:id="608896262">
              <w:marLeft w:val="0"/>
              <w:marRight w:val="0"/>
              <w:marTop w:val="0"/>
              <w:marBottom w:val="0"/>
              <w:divBdr>
                <w:top w:val="none" w:sz="0" w:space="0" w:color="auto"/>
                <w:left w:val="single" w:sz="24" w:space="9" w:color="4CAF50"/>
                <w:bottom w:val="none" w:sz="0" w:space="0" w:color="auto"/>
                <w:right w:val="none" w:sz="0" w:space="0" w:color="auto"/>
              </w:divBdr>
            </w:div>
          </w:divsChild>
        </w:div>
        <w:div w:id="1992249774">
          <w:marLeft w:val="0"/>
          <w:marRight w:val="0"/>
          <w:marTop w:val="300"/>
          <w:marBottom w:val="300"/>
          <w:divBdr>
            <w:top w:val="none" w:sz="0" w:space="0" w:color="auto"/>
            <w:left w:val="none" w:sz="0" w:space="0" w:color="auto"/>
            <w:bottom w:val="none" w:sz="0" w:space="0" w:color="auto"/>
            <w:right w:val="none" w:sz="0" w:space="0" w:color="auto"/>
          </w:divBdr>
          <w:divsChild>
            <w:div w:id="1866478108">
              <w:marLeft w:val="0"/>
              <w:marRight w:val="0"/>
              <w:marTop w:val="0"/>
              <w:marBottom w:val="0"/>
              <w:divBdr>
                <w:top w:val="none" w:sz="0" w:space="0" w:color="auto"/>
                <w:left w:val="single" w:sz="24" w:space="9" w:color="4CAF50"/>
                <w:bottom w:val="none" w:sz="0" w:space="0" w:color="auto"/>
                <w:right w:val="none" w:sz="0" w:space="0" w:color="auto"/>
              </w:divBdr>
            </w:div>
          </w:divsChild>
        </w:div>
        <w:div w:id="2099473308">
          <w:marLeft w:val="0"/>
          <w:marRight w:val="0"/>
          <w:marTop w:val="300"/>
          <w:marBottom w:val="300"/>
          <w:divBdr>
            <w:top w:val="none" w:sz="0" w:space="0" w:color="auto"/>
            <w:left w:val="none" w:sz="0" w:space="0" w:color="auto"/>
            <w:bottom w:val="none" w:sz="0" w:space="0" w:color="auto"/>
            <w:right w:val="none" w:sz="0" w:space="0" w:color="auto"/>
          </w:divBdr>
          <w:divsChild>
            <w:div w:id="366569239">
              <w:marLeft w:val="0"/>
              <w:marRight w:val="0"/>
              <w:marTop w:val="0"/>
              <w:marBottom w:val="0"/>
              <w:divBdr>
                <w:top w:val="none" w:sz="0" w:space="0" w:color="auto"/>
                <w:left w:val="single" w:sz="24" w:space="9" w:color="4CAF50"/>
                <w:bottom w:val="none" w:sz="0" w:space="0" w:color="auto"/>
                <w:right w:val="none" w:sz="0" w:space="0" w:color="auto"/>
              </w:divBdr>
            </w:div>
          </w:divsChild>
        </w:div>
        <w:div w:id="234508241">
          <w:marLeft w:val="0"/>
          <w:marRight w:val="0"/>
          <w:marTop w:val="300"/>
          <w:marBottom w:val="300"/>
          <w:divBdr>
            <w:top w:val="none" w:sz="0" w:space="0" w:color="auto"/>
            <w:left w:val="none" w:sz="0" w:space="0" w:color="auto"/>
            <w:bottom w:val="none" w:sz="0" w:space="0" w:color="auto"/>
            <w:right w:val="none" w:sz="0" w:space="0" w:color="auto"/>
          </w:divBdr>
          <w:divsChild>
            <w:div w:id="1743988092">
              <w:marLeft w:val="0"/>
              <w:marRight w:val="0"/>
              <w:marTop w:val="0"/>
              <w:marBottom w:val="0"/>
              <w:divBdr>
                <w:top w:val="none" w:sz="0" w:space="0" w:color="auto"/>
                <w:left w:val="single" w:sz="24" w:space="9" w:color="4CAF50"/>
                <w:bottom w:val="none" w:sz="0" w:space="0" w:color="auto"/>
                <w:right w:val="none" w:sz="0" w:space="0" w:color="auto"/>
              </w:divBdr>
            </w:div>
          </w:divsChild>
        </w:div>
        <w:div w:id="1412658695">
          <w:marLeft w:val="0"/>
          <w:marRight w:val="0"/>
          <w:marTop w:val="300"/>
          <w:marBottom w:val="300"/>
          <w:divBdr>
            <w:top w:val="none" w:sz="0" w:space="0" w:color="auto"/>
            <w:left w:val="none" w:sz="0" w:space="0" w:color="auto"/>
            <w:bottom w:val="none" w:sz="0" w:space="0" w:color="auto"/>
            <w:right w:val="none" w:sz="0" w:space="0" w:color="auto"/>
          </w:divBdr>
          <w:divsChild>
            <w:div w:id="383602882">
              <w:marLeft w:val="0"/>
              <w:marRight w:val="0"/>
              <w:marTop w:val="0"/>
              <w:marBottom w:val="0"/>
              <w:divBdr>
                <w:top w:val="none" w:sz="0" w:space="0" w:color="auto"/>
                <w:left w:val="single" w:sz="24" w:space="9" w:color="4CAF50"/>
                <w:bottom w:val="none" w:sz="0" w:space="0" w:color="auto"/>
                <w:right w:val="none" w:sz="0" w:space="0" w:color="auto"/>
              </w:divBdr>
            </w:div>
          </w:divsChild>
        </w:div>
        <w:div w:id="1624383571">
          <w:marLeft w:val="0"/>
          <w:marRight w:val="0"/>
          <w:marTop w:val="300"/>
          <w:marBottom w:val="300"/>
          <w:divBdr>
            <w:top w:val="none" w:sz="0" w:space="0" w:color="auto"/>
            <w:left w:val="none" w:sz="0" w:space="0" w:color="auto"/>
            <w:bottom w:val="none" w:sz="0" w:space="0" w:color="auto"/>
            <w:right w:val="none" w:sz="0" w:space="0" w:color="auto"/>
          </w:divBdr>
          <w:divsChild>
            <w:div w:id="6030049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4299831">
      <w:bodyDiv w:val="1"/>
      <w:marLeft w:val="0"/>
      <w:marRight w:val="0"/>
      <w:marTop w:val="0"/>
      <w:marBottom w:val="0"/>
      <w:divBdr>
        <w:top w:val="none" w:sz="0" w:space="0" w:color="auto"/>
        <w:left w:val="none" w:sz="0" w:space="0" w:color="auto"/>
        <w:bottom w:val="none" w:sz="0" w:space="0" w:color="auto"/>
        <w:right w:val="none" w:sz="0" w:space="0" w:color="auto"/>
      </w:divBdr>
      <w:divsChild>
        <w:div w:id="1513647521">
          <w:marLeft w:val="0"/>
          <w:marRight w:val="0"/>
          <w:marTop w:val="0"/>
          <w:marBottom w:val="0"/>
          <w:divBdr>
            <w:top w:val="single" w:sz="6" w:space="0" w:color="294978"/>
            <w:left w:val="single" w:sz="6" w:space="0" w:color="294978"/>
            <w:bottom w:val="single" w:sz="6" w:space="0" w:color="294978"/>
            <w:right w:val="single" w:sz="6" w:space="0" w:color="294978"/>
          </w:divBdr>
          <w:divsChild>
            <w:div w:id="148253748">
              <w:marLeft w:val="0"/>
              <w:marRight w:val="0"/>
              <w:marTop w:val="0"/>
              <w:marBottom w:val="0"/>
              <w:divBdr>
                <w:top w:val="single" w:sz="6" w:space="0" w:color="294978"/>
                <w:left w:val="single" w:sz="6" w:space="0" w:color="294978"/>
                <w:bottom w:val="single" w:sz="6" w:space="0" w:color="294978"/>
                <w:right w:val="single" w:sz="6" w:space="0" w:color="294978"/>
              </w:divBdr>
              <w:divsChild>
                <w:div w:id="991641151">
                  <w:marLeft w:val="0"/>
                  <w:marRight w:val="0"/>
                  <w:marTop w:val="0"/>
                  <w:marBottom w:val="0"/>
                  <w:divBdr>
                    <w:top w:val="none" w:sz="0" w:space="0" w:color="auto"/>
                    <w:left w:val="none" w:sz="0" w:space="0" w:color="auto"/>
                    <w:bottom w:val="none" w:sz="0" w:space="0" w:color="auto"/>
                    <w:right w:val="none" w:sz="0" w:space="0" w:color="auto"/>
                  </w:divBdr>
                  <w:divsChild>
                    <w:div w:id="414086961">
                      <w:marLeft w:val="0"/>
                      <w:marRight w:val="0"/>
                      <w:marTop w:val="0"/>
                      <w:marBottom w:val="75"/>
                      <w:divBdr>
                        <w:top w:val="none" w:sz="0" w:space="0" w:color="auto"/>
                        <w:left w:val="none" w:sz="0" w:space="0" w:color="auto"/>
                        <w:bottom w:val="none" w:sz="0" w:space="0" w:color="auto"/>
                        <w:right w:val="none" w:sz="0" w:space="0" w:color="auto"/>
                      </w:divBdr>
                    </w:div>
                  </w:divsChild>
                </w:div>
                <w:div w:id="5597520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892427332">
          <w:marLeft w:val="0"/>
          <w:marRight w:val="0"/>
          <w:marTop w:val="0"/>
          <w:marBottom w:val="0"/>
          <w:divBdr>
            <w:top w:val="none" w:sz="0" w:space="0" w:color="auto"/>
            <w:left w:val="none" w:sz="0" w:space="0" w:color="auto"/>
            <w:bottom w:val="none" w:sz="0" w:space="0" w:color="auto"/>
            <w:right w:val="none" w:sz="0" w:space="0" w:color="auto"/>
          </w:divBdr>
          <w:divsChild>
            <w:div w:id="1780418201">
              <w:marLeft w:val="375"/>
              <w:marRight w:val="0"/>
              <w:marTop w:val="225"/>
              <w:marBottom w:val="0"/>
              <w:divBdr>
                <w:top w:val="single" w:sz="6" w:space="0" w:color="EFEFEF"/>
                <w:left w:val="single" w:sz="6" w:space="0" w:color="EFEFEF"/>
                <w:bottom w:val="single" w:sz="6" w:space="0" w:color="EFEFEF"/>
                <w:right w:val="single" w:sz="6" w:space="0" w:color="EFEFEF"/>
              </w:divBdr>
              <w:divsChild>
                <w:div w:id="1221019315">
                  <w:marLeft w:val="0"/>
                  <w:marRight w:val="0"/>
                  <w:marTop w:val="0"/>
                  <w:marBottom w:val="0"/>
                  <w:divBdr>
                    <w:top w:val="none" w:sz="0" w:space="0" w:color="auto"/>
                    <w:left w:val="none" w:sz="0" w:space="0" w:color="auto"/>
                    <w:bottom w:val="none" w:sz="0" w:space="0" w:color="auto"/>
                    <w:right w:val="none" w:sz="0" w:space="0" w:color="auto"/>
                  </w:divBdr>
                  <w:divsChild>
                    <w:div w:id="28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5382">
      <w:bodyDiv w:val="1"/>
      <w:marLeft w:val="0"/>
      <w:marRight w:val="0"/>
      <w:marTop w:val="0"/>
      <w:marBottom w:val="0"/>
      <w:divBdr>
        <w:top w:val="none" w:sz="0" w:space="0" w:color="auto"/>
        <w:left w:val="none" w:sz="0" w:space="0" w:color="auto"/>
        <w:bottom w:val="none" w:sz="0" w:space="0" w:color="auto"/>
        <w:right w:val="none" w:sz="0" w:space="0" w:color="auto"/>
      </w:divBdr>
      <w:divsChild>
        <w:div w:id="818771827">
          <w:marLeft w:val="0"/>
          <w:marRight w:val="0"/>
          <w:marTop w:val="0"/>
          <w:marBottom w:val="0"/>
          <w:divBdr>
            <w:top w:val="single" w:sz="6" w:space="0" w:color="294978"/>
            <w:left w:val="single" w:sz="6" w:space="0" w:color="294978"/>
            <w:bottom w:val="single" w:sz="6" w:space="0" w:color="294978"/>
            <w:right w:val="single" w:sz="6" w:space="0" w:color="294978"/>
          </w:divBdr>
          <w:divsChild>
            <w:div w:id="664480639">
              <w:marLeft w:val="0"/>
              <w:marRight w:val="0"/>
              <w:marTop w:val="0"/>
              <w:marBottom w:val="0"/>
              <w:divBdr>
                <w:top w:val="single" w:sz="6" w:space="0" w:color="294978"/>
                <w:left w:val="single" w:sz="6" w:space="0" w:color="294978"/>
                <w:bottom w:val="single" w:sz="6" w:space="0" w:color="294978"/>
                <w:right w:val="single" w:sz="6" w:space="0" w:color="294978"/>
              </w:divBdr>
              <w:divsChild>
                <w:div w:id="2147354009">
                  <w:marLeft w:val="0"/>
                  <w:marRight w:val="0"/>
                  <w:marTop w:val="0"/>
                  <w:marBottom w:val="0"/>
                  <w:divBdr>
                    <w:top w:val="none" w:sz="0" w:space="0" w:color="auto"/>
                    <w:left w:val="none" w:sz="0" w:space="0" w:color="auto"/>
                    <w:bottom w:val="none" w:sz="0" w:space="0" w:color="auto"/>
                    <w:right w:val="none" w:sz="0" w:space="0" w:color="auto"/>
                  </w:divBdr>
                  <w:divsChild>
                    <w:div w:id="1714959877">
                      <w:marLeft w:val="0"/>
                      <w:marRight w:val="0"/>
                      <w:marTop w:val="0"/>
                      <w:marBottom w:val="75"/>
                      <w:divBdr>
                        <w:top w:val="none" w:sz="0" w:space="0" w:color="auto"/>
                        <w:left w:val="none" w:sz="0" w:space="0" w:color="auto"/>
                        <w:bottom w:val="none" w:sz="0" w:space="0" w:color="auto"/>
                        <w:right w:val="none" w:sz="0" w:space="0" w:color="auto"/>
                      </w:divBdr>
                    </w:div>
                  </w:divsChild>
                </w:div>
                <w:div w:id="152667157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40683668">
          <w:marLeft w:val="0"/>
          <w:marRight w:val="0"/>
          <w:marTop w:val="0"/>
          <w:marBottom w:val="0"/>
          <w:divBdr>
            <w:top w:val="none" w:sz="0" w:space="0" w:color="auto"/>
            <w:left w:val="none" w:sz="0" w:space="0" w:color="auto"/>
            <w:bottom w:val="none" w:sz="0" w:space="0" w:color="auto"/>
            <w:right w:val="none" w:sz="0" w:space="0" w:color="auto"/>
          </w:divBdr>
          <w:divsChild>
            <w:div w:id="668020648">
              <w:marLeft w:val="375"/>
              <w:marRight w:val="0"/>
              <w:marTop w:val="225"/>
              <w:marBottom w:val="0"/>
              <w:divBdr>
                <w:top w:val="single" w:sz="6" w:space="0" w:color="EFEFEF"/>
                <w:left w:val="single" w:sz="6" w:space="0" w:color="EFEFEF"/>
                <w:bottom w:val="single" w:sz="6" w:space="0" w:color="EFEFEF"/>
                <w:right w:val="single" w:sz="6" w:space="0" w:color="EFEFEF"/>
              </w:divBdr>
              <w:divsChild>
                <w:div w:id="1942640834">
                  <w:marLeft w:val="0"/>
                  <w:marRight w:val="0"/>
                  <w:marTop w:val="0"/>
                  <w:marBottom w:val="0"/>
                  <w:divBdr>
                    <w:top w:val="none" w:sz="0" w:space="0" w:color="auto"/>
                    <w:left w:val="none" w:sz="0" w:space="0" w:color="auto"/>
                    <w:bottom w:val="none" w:sz="0" w:space="0" w:color="auto"/>
                    <w:right w:val="none" w:sz="0" w:space="0" w:color="auto"/>
                  </w:divBdr>
                  <w:divsChild>
                    <w:div w:id="898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0104">
      <w:bodyDiv w:val="1"/>
      <w:marLeft w:val="0"/>
      <w:marRight w:val="0"/>
      <w:marTop w:val="0"/>
      <w:marBottom w:val="0"/>
      <w:divBdr>
        <w:top w:val="none" w:sz="0" w:space="0" w:color="auto"/>
        <w:left w:val="none" w:sz="0" w:space="0" w:color="auto"/>
        <w:bottom w:val="none" w:sz="0" w:space="0" w:color="auto"/>
        <w:right w:val="none" w:sz="0" w:space="0" w:color="auto"/>
      </w:divBdr>
    </w:div>
    <w:div w:id="926841679">
      <w:bodyDiv w:val="1"/>
      <w:marLeft w:val="0"/>
      <w:marRight w:val="0"/>
      <w:marTop w:val="0"/>
      <w:marBottom w:val="0"/>
      <w:divBdr>
        <w:top w:val="none" w:sz="0" w:space="0" w:color="auto"/>
        <w:left w:val="none" w:sz="0" w:space="0" w:color="auto"/>
        <w:bottom w:val="none" w:sz="0" w:space="0" w:color="auto"/>
        <w:right w:val="none" w:sz="0" w:space="0" w:color="auto"/>
      </w:divBdr>
      <w:divsChild>
        <w:div w:id="1087115763">
          <w:marLeft w:val="0"/>
          <w:marRight w:val="0"/>
          <w:marTop w:val="0"/>
          <w:marBottom w:val="0"/>
          <w:divBdr>
            <w:top w:val="single" w:sz="6" w:space="0" w:color="294978"/>
            <w:left w:val="single" w:sz="6" w:space="0" w:color="294978"/>
            <w:bottom w:val="single" w:sz="6" w:space="0" w:color="294978"/>
            <w:right w:val="single" w:sz="6" w:space="0" w:color="294978"/>
          </w:divBdr>
          <w:divsChild>
            <w:div w:id="1004211469">
              <w:marLeft w:val="0"/>
              <w:marRight w:val="0"/>
              <w:marTop w:val="0"/>
              <w:marBottom w:val="0"/>
              <w:divBdr>
                <w:top w:val="single" w:sz="6" w:space="0" w:color="294978"/>
                <w:left w:val="single" w:sz="6" w:space="0" w:color="294978"/>
                <w:bottom w:val="single" w:sz="6" w:space="0" w:color="294978"/>
                <w:right w:val="single" w:sz="6" w:space="0" w:color="294978"/>
              </w:divBdr>
              <w:divsChild>
                <w:div w:id="1472598055">
                  <w:marLeft w:val="0"/>
                  <w:marRight w:val="0"/>
                  <w:marTop w:val="0"/>
                  <w:marBottom w:val="0"/>
                  <w:divBdr>
                    <w:top w:val="none" w:sz="0" w:space="0" w:color="auto"/>
                    <w:left w:val="none" w:sz="0" w:space="0" w:color="auto"/>
                    <w:bottom w:val="none" w:sz="0" w:space="0" w:color="auto"/>
                    <w:right w:val="none" w:sz="0" w:space="0" w:color="auto"/>
                  </w:divBdr>
                  <w:divsChild>
                    <w:div w:id="1040472756">
                      <w:marLeft w:val="0"/>
                      <w:marRight w:val="0"/>
                      <w:marTop w:val="0"/>
                      <w:marBottom w:val="75"/>
                      <w:divBdr>
                        <w:top w:val="none" w:sz="0" w:space="0" w:color="auto"/>
                        <w:left w:val="none" w:sz="0" w:space="0" w:color="auto"/>
                        <w:bottom w:val="none" w:sz="0" w:space="0" w:color="auto"/>
                        <w:right w:val="none" w:sz="0" w:space="0" w:color="auto"/>
                      </w:divBdr>
                    </w:div>
                  </w:divsChild>
                </w:div>
                <w:div w:id="91490326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5780724">
          <w:marLeft w:val="0"/>
          <w:marRight w:val="0"/>
          <w:marTop w:val="0"/>
          <w:marBottom w:val="0"/>
          <w:divBdr>
            <w:top w:val="none" w:sz="0" w:space="0" w:color="auto"/>
            <w:left w:val="none" w:sz="0" w:space="0" w:color="auto"/>
            <w:bottom w:val="none" w:sz="0" w:space="0" w:color="auto"/>
            <w:right w:val="none" w:sz="0" w:space="0" w:color="auto"/>
          </w:divBdr>
          <w:divsChild>
            <w:div w:id="355812303">
              <w:marLeft w:val="375"/>
              <w:marRight w:val="0"/>
              <w:marTop w:val="225"/>
              <w:marBottom w:val="0"/>
              <w:divBdr>
                <w:top w:val="single" w:sz="6" w:space="0" w:color="EFEFEF"/>
                <w:left w:val="single" w:sz="6" w:space="0" w:color="EFEFEF"/>
                <w:bottom w:val="single" w:sz="6" w:space="0" w:color="EFEFEF"/>
                <w:right w:val="single" w:sz="6" w:space="0" w:color="EFEFEF"/>
              </w:divBdr>
              <w:divsChild>
                <w:div w:id="1586189692">
                  <w:marLeft w:val="0"/>
                  <w:marRight w:val="0"/>
                  <w:marTop w:val="0"/>
                  <w:marBottom w:val="0"/>
                  <w:divBdr>
                    <w:top w:val="none" w:sz="0" w:space="0" w:color="auto"/>
                    <w:left w:val="none" w:sz="0" w:space="0" w:color="auto"/>
                    <w:bottom w:val="none" w:sz="0" w:space="0" w:color="auto"/>
                    <w:right w:val="none" w:sz="0" w:space="0" w:color="auto"/>
                  </w:divBdr>
                  <w:divsChild>
                    <w:div w:id="429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578669">
      <w:bodyDiv w:val="1"/>
      <w:marLeft w:val="0"/>
      <w:marRight w:val="0"/>
      <w:marTop w:val="0"/>
      <w:marBottom w:val="0"/>
      <w:divBdr>
        <w:top w:val="none" w:sz="0" w:space="0" w:color="auto"/>
        <w:left w:val="none" w:sz="0" w:space="0" w:color="auto"/>
        <w:bottom w:val="none" w:sz="0" w:space="0" w:color="auto"/>
        <w:right w:val="none" w:sz="0" w:space="0" w:color="auto"/>
      </w:divBdr>
    </w:div>
    <w:div w:id="1019309349">
      <w:bodyDiv w:val="1"/>
      <w:marLeft w:val="0"/>
      <w:marRight w:val="0"/>
      <w:marTop w:val="0"/>
      <w:marBottom w:val="0"/>
      <w:divBdr>
        <w:top w:val="none" w:sz="0" w:space="0" w:color="auto"/>
        <w:left w:val="none" w:sz="0" w:space="0" w:color="auto"/>
        <w:bottom w:val="none" w:sz="0" w:space="0" w:color="auto"/>
        <w:right w:val="none" w:sz="0" w:space="0" w:color="auto"/>
      </w:divBdr>
      <w:divsChild>
        <w:div w:id="926576536">
          <w:marLeft w:val="0"/>
          <w:marRight w:val="0"/>
          <w:marTop w:val="0"/>
          <w:marBottom w:val="0"/>
          <w:divBdr>
            <w:top w:val="single" w:sz="6" w:space="0" w:color="294978"/>
            <w:left w:val="single" w:sz="6" w:space="0" w:color="294978"/>
            <w:bottom w:val="single" w:sz="6" w:space="0" w:color="294978"/>
            <w:right w:val="single" w:sz="6" w:space="0" w:color="294978"/>
          </w:divBdr>
          <w:divsChild>
            <w:div w:id="1988124623">
              <w:marLeft w:val="0"/>
              <w:marRight w:val="0"/>
              <w:marTop w:val="0"/>
              <w:marBottom w:val="0"/>
              <w:divBdr>
                <w:top w:val="single" w:sz="6" w:space="0" w:color="294978"/>
                <w:left w:val="single" w:sz="6" w:space="0" w:color="294978"/>
                <w:bottom w:val="single" w:sz="6" w:space="0" w:color="294978"/>
                <w:right w:val="single" w:sz="6" w:space="0" w:color="294978"/>
              </w:divBdr>
              <w:divsChild>
                <w:div w:id="1858226398">
                  <w:marLeft w:val="0"/>
                  <w:marRight w:val="0"/>
                  <w:marTop w:val="0"/>
                  <w:marBottom w:val="0"/>
                  <w:divBdr>
                    <w:top w:val="none" w:sz="0" w:space="0" w:color="auto"/>
                    <w:left w:val="none" w:sz="0" w:space="0" w:color="auto"/>
                    <w:bottom w:val="none" w:sz="0" w:space="0" w:color="auto"/>
                    <w:right w:val="none" w:sz="0" w:space="0" w:color="auto"/>
                  </w:divBdr>
                  <w:divsChild>
                    <w:div w:id="461925303">
                      <w:marLeft w:val="0"/>
                      <w:marRight w:val="0"/>
                      <w:marTop w:val="0"/>
                      <w:marBottom w:val="75"/>
                      <w:divBdr>
                        <w:top w:val="none" w:sz="0" w:space="0" w:color="auto"/>
                        <w:left w:val="none" w:sz="0" w:space="0" w:color="auto"/>
                        <w:bottom w:val="none" w:sz="0" w:space="0" w:color="auto"/>
                        <w:right w:val="none" w:sz="0" w:space="0" w:color="auto"/>
                      </w:divBdr>
                    </w:div>
                  </w:divsChild>
                </w:div>
                <w:div w:id="202716727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18751501">
          <w:marLeft w:val="0"/>
          <w:marRight w:val="0"/>
          <w:marTop w:val="0"/>
          <w:marBottom w:val="0"/>
          <w:divBdr>
            <w:top w:val="none" w:sz="0" w:space="0" w:color="auto"/>
            <w:left w:val="none" w:sz="0" w:space="0" w:color="auto"/>
            <w:bottom w:val="none" w:sz="0" w:space="0" w:color="auto"/>
            <w:right w:val="none" w:sz="0" w:space="0" w:color="auto"/>
          </w:divBdr>
          <w:divsChild>
            <w:div w:id="473762114">
              <w:marLeft w:val="375"/>
              <w:marRight w:val="0"/>
              <w:marTop w:val="225"/>
              <w:marBottom w:val="0"/>
              <w:divBdr>
                <w:top w:val="single" w:sz="6" w:space="0" w:color="EFEFEF"/>
                <w:left w:val="single" w:sz="6" w:space="0" w:color="EFEFEF"/>
                <w:bottom w:val="single" w:sz="6" w:space="0" w:color="EFEFEF"/>
                <w:right w:val="single" w:sz="6" w:space="0" w:color="EFEFEF"/>
              </w:divBdr>
              <w:divsChild>
                <w:div w:id="1062679276">
                  <w:marLeft w:val="0"/>
                  <w:marRight w:val="0"/>
                  <w:marTop w:val="0"/>
                  <w:marBottom w:val="0"/>
                  <w:divBdr>
                    <w:top w:val="none" w:sz="0" w:space="0" w:color="auto"/>
                    <w:left w:val="none" w:sz="0" w:space="0" w:color="auto"/>
                    <w:bottom w:val="none" w:sz="0" w:space="0" w:color="auto"/>
                    <w:right w:val="none" w:sz="0" w:space="0" w:color="auto"/>
                  </w:divBdr>
                  <w:divsChild>
                    <w:div w:id="9270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99324">
      <w:bodyDiv w:val="1"/>
      <w:marLeft w:val="0"/>
      <w:marRight w:val="0"/>
      <w:marTop w:val="0"/>
      <w:marBottom w:val="0"/>
      <w:divBdr>
        <w:top w:val="none" w:sz="0" w:space="0" w:color="auto"/>
        <w:left w:val="none" w:sz="0" w:space="0" w:color="auto"/>
        <w:bottom w:val="none" w:sz="0" w:space="0" w:color="auto"/>
        <w:right w:val="none" w:sz="0" w:space="0" w:color="auto"/>
      </w:divBdr>
      <w:divsChild>
        <w:div w:id="1062408844">
          <w:marLeft w:val="0"/>
          <w:marRight w:val="0"/>
          <w:marTop w:val="0"/>
          <w:marBottom w:val="0"/>
          <w:divBdr>
            <w:top w:val="single" w:sz="6" w:space="0" w:color="294978"/>
            <w:left w:val="single" w:sz="6" w:space="0" w:color="294978"/>
            <w:bottom w:val="single" w:sz="6" w:space="0" w:color="294978"/>
            <w:right w:val="single" w:sz="6" w:space="0" w:color="294978"/>
          </w:divBdr>
          <w:divsChild>
            <w:div w:id="1091699390">
              <w:marLeft w:val="0"/>
              <w:marRight w:val="0"/>
              <w:marTop w:val="0"/>
              <w:marBottom w:val="0"/>
              <w:divBdr>
                <w:top w:val="single" w:sz="6" w:space="0" w:color="294978"/>
                <w:left w:val="single" w:sz="6" w:space="0" w:color="294978"/>
                <w:bottom w:val="single" w:sz="6" w:space="0" w:color="294978"/>
                <w:right w:val="single" w:sz="6" w:space="0" w:color="294978"/>
              </w:divBdr>
              <w:divsChild>
                <w:div w:id="1541437924">
                  <w:marLeft w:val="0"/>
                  <w:marRight w:val="0"/>
                  <w:marTop w:val="0"/>
                  <w:marBottom w:val="0"/>
                  <w:divBdr>
                    <w:top w:val="none" w:sz="0" w:space="0" w:color="auto"/>
                    <w:left w:val="none" w:sz="0" w:space="0" w:color="auto"/>
                    <w:bottom w:val="none" w:sz="0" w:space="0" w:color="auto"/>
                    <w:right w:val="none" w:sz="0" w:space="0" w:color="auto"/>
                  </w:divBdr>
                  <w:divsChild>
                    <w:div w:id="1745297399">
                      <w:marLeft w:val="0"/>
                      <w:marRight w:val="0"/>
                      <w:marTop w:val="0"/>
                      <w:marBottom w:val="75"/>
                      <w:divBdr>
                        <w:top w:val="none" w:sz="0" w:space="0" w:color="auto"/>
                        <w:left w:val="none" w:sz="0" w:space="0" w:color="auto"/>
                        <w:bottom w:val="none" w:sz="0" w:space="0" w:color="auto"/>
                        <w:right w:val="none" w:sz="0" w:space="0" w:color="auto"/>
                      </w:divBdr>
                    </w:div>
                  </w:divsChild>
                </w:div>
                <w:div w:id="155565625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80903652">
          <w:marLeft w:val="0"/>
          <w:marRight w:val="0"/>
          <w:marTop w:val="0"/>
          <w:marBottom w:val="0"/>
          <w:divBdr>
            <w:top w:val="none" w:sz="0" w:space="0" w:color="auto"/>
            <w:left w:val="none" w:sz="0" w:space="0" w:color="auto"/>
            <w:bottom w:val="none" w:sz="0" w:space="0" w:color="auto"/>
            <w:right w:val="none" w:sz="0" w:space="0" w:color="auto"/>
          </w:divBdr>
          <w:divsChild>
            <w:div w:id="20522656">
              <w:marLeft w:val="375"/>
              <w:marRight w:val="0"/>
              <w:marTop w:val="225"/>
              <w:marBottom w:val="0"/>
              <w:divBdr>
                <w:top w:val="single" w:sz="6" w:space="0" w:color="EFEFEF"/>
                <w:left w:val="single" w:sz="6" w:space="0" w:color="EFEFEF"/>
                <w:bottom w:val="single" w:sz="6" w:space="0" w:color="EFEFEF"/>
                <w:right w:val="single" w:sz="6" w:space="0" w:color="EFEFEF"/>
              </w:divBdr>
              <w:divsChild>
                <w:div w:id="1986740912">
                  <w:marLeft w:val="0"/>
                  <w:marRight w:val="0"/>
                  <w:marTop w:val="0"/>
                  <w:marBottom w:val="0"/>
                  <w:divBdr>
                    <w:top w:val="none" w:sz="0" w:space="0" w:color="auto"/>
                    <w:left w:val="none" w:sz="0" w:space="0" w:color="auto"/>
                    <w:bottom w:val="none" w:sz="0" w:space="0" w:color="auto"/>
                    <w:right w:val="none" w:sz="0" w:space="0" w:color="auto"/>
                  </w:divBdr>
                  <w:divsChild>
                    <w:div w:id="1885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5431">
      <w:bodyDiv w:val="1"/>
      <w:marLeft w:val="0"/>
      <w:marRight w:val="0"/>
      <w:marTop w:val="0"/>
      <w:marBottom w:val="0"/>
      <w:divBdr>
        <w:top w:val="none" w:sz="0" w:space="0" w:color="auto"/>
        <w:left w:val="none" w:sz="0" w:space="0" w:color="auto"/>
        <w:bottom w:val="none" w:sz="0" w:space="0" w:color="auto"/>
        <w:right w:val="none" w:sz="0" w:space="0" w:color="auto"/>
      </w:divBdr>
    </w:div>
    <w:div w:id="1088886870">
      <w:bodyDiv w:val="1"/>
      <w:marLeft w:val="0"/>
      <w:marRight w:val="0"/>
      <w:marTop w:val="0"/>
      <w:marBottom w:val="0"/>
      <w:divBdr>
        <w:top w:val="none" w:sz="0" w:space="0" w:color="auto"/>
        <w:left w:val="none" w:sz="0" w:space="0" w:color="auto"/>
        <w:bottom w:val="none" w:sz="0" w:space="0" w:color="auto"/>
        <w:right w:val="none" w:sz="0" w:space="0" w:color="auto"/>
      </w:divBdr>
    </w:div>
    <w:div w:id="1110276428">
      <w:bodyDiv w:val="1"/>
      <w:marLeft w:val="0"/>
      <w:marRight w:val="0"/>
      <w:marTop w:val="0"/>
      <w:marBottom w:val="0"/>
      <w:divBdr>
        <w:top w:val="none" w:sz="0" w:space="0" w:color="auto"/>
        <w:left w:val="none" w:sz="0" w:space="0" w:color="auto"/>
        <w:bottom w:val="none" w:sz="0" w:space="0" w:color="auto"/>
        <w:right w:val="none" w:sz="0" w:space="0" w:color="auto"/>
      </w:divBdr>
      <w:divsChild>
        <w:div w:id="171409326">
          <w:marLeft w:val="0"/>
          <w:marRight w:val="0"/>
          <w:marTop w:val="0"/>
          <w:marBottom w:val="0"/>
          <w:divBdr>
            <w:top w:val="none" w:sz="0" w:space="0" w:color="auto"/>
            <w:left w:val="none" w:sz="0" w:space="0" w:color="auto"/>
            <w:bottom w:val="none" w:sz="0" w:space="0" w:color="auto"/>
            <w:right w:val="none" w:sz="0" w:space="0" w:color="auto"/>
          </w:divBdr>
        </w:div>
        <w:div w:id="1915628255">
          <w:marLeft w:val="0"/>
          <w:marRight w:val="0"/>
          <w:marTop w:val="0"/>
          <w:marBottom w:val="0"/>
          <w:divBdr>
            <w:top w:val="none" w:sz="0" w:space="0" w:color="auto"/>
            <w:left w:val="none" w:sz="0" w:space="0" w:color="auto"/>
            <w:bottom w:val="none" w:sz="0" w:space="0" w:color="auto"/>
            <w:right w:val="none" w:sz="0" w:space="0" w:color="auto"/>
          </w:divBdr>
        </w:div>
      </w:divsChild>
    </w:div>
    <w:div w:id="1119836252">
      <w:bodyDiv w:val="1"/>
      <w:marLeft w:val="0"/>
      <w:marRight w:val="0"/>
      <w:marTop w:val="0"/>
      <w:marBottom w:val="0"/>
      <w:divBdr>
        <w:top w:val="none" w:sz="0" w:space="0" w:color="auto"/>
        <w:left w:val="none" w:sz="0" w:space="0" w:color="auto"/>
        <w:bottom w:val="none" w:sz="0" w:space="0" w:color="auto"/>
        <w:right w:val="none" w:sz="0" w:space="0" w:color="auto"/>
      </w:divBdr>
      <w:divsChild>
        <w:div w:id="722564235">
          <w:marLeft w:val="0"/>
          <w:marRight w:val="0"/>
          <w:marTop w:val="0"/>
          <w:marBottom w:val="0"/>
          <w:divBdr>
            <w:top w:val="single" w:sz="6" w:space="0" w:color="294978"/>
            <w:left w:val="single" w:sz="6" w:space="0" w:color="294978"/>
            <w:bottom w:val="single" w:sz="6" w:space="0" w:color="294978"/>
            <w:right w:val="single" w:sz="6" w:space="0" w:color="294978"/>
          </w:divBdr>
          <w:divsChild>
            <w:div w:id="360322581">
              <w:marLeft w:val="0"/>
              <w:marRight w:val="0"/>
              <w:marTop w:val="0"/>
              <w:marBottom w:val="0"/>
              <w:divBdr>
                <w:top w:val="single" w:sz="6" w:space="0" w:color="294978"/>
                <w:left w:val="single" w:sz="6" w:space="0" w:color="294978"/>
                <w:bottom w:val="single" w:sz="6" w:space="0" w:color="294978"/>
                <w:right w:val="single" w:sz="6" w:space="0" w:color="294978"/>
              </w:divBdr>
              <w:divsChild>
                <w:div w:id="2087796582">
                  <w:marLeft w:val="0"/>
                  <w:marRight w:val="0"/>
                  <w:marTop w:val="0"/>
                  <w:marBottom w:val="0"/>
                  <w:divBdr>
                    <w:top w:val="none" w:sz="0" w:space="0" w:color="auto"/>
                    <w:left w:val="none" w:sz="0" w:space="0" w:color="auto"/>
                    <w:bottom w:val="none" w:sz="0" w:space="0" w:color="auto"/>
                    <w:right w:val="none" w:sz="0" w:space="0" w:color="auto"/>
                  </w:divBdr>
                  <w:divsChild>
                    <w:div w:id="1083719060">
                      <w:marLeft w:val="0"/>
                      <w:marRight w:val="0"/>
                      <w:marTop w:val="0"/>
                      <w:marBottom w:val="75"/>
                      <w:divBdr>
                        <w:top w:val="none" w:sz="0" w:space="0" w:color="auto"/>
                        <w:left w:val="none" w:sz="0" w:space="0" w:color="auto"/>
                        <w:bottom w:val="none" w:sz="0" w:space="0" w:color="auto"/>
                        <w:right w:val="none" w:sz="0" w:space="0" w:color="auto"/>
                      </w:divBdr>
                    </w:div>
                  </w:divsChild>
                </w:div>
                <w:div w:id="90179674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02408052">
          <w:marLeft w:val="0"/>
          <w:marRight w:val="0"/>
          <w:marTop w:val="0"/>
          <w:marBottom w:val="0"/>
          <w:divBdr>
            <w:top w:val="none" w:sz="0" w:space="0" w:color="auto"/>
            <w:left w:val="none" w:sz="0" w:space="0" w:color="auto"/>
            <w:bottom w:val="none" w:sz="0" w:space="0" w:color="auto"/>
            <w:right w:val="none" w:sz="0" w:space="0" w:color="auto"/>
          </w:divBdr>
          <w:divsChild>
            <w:div w:id="169106354">
              <w:marLeft w:val="375"/>
              <w:marRight w:val="0"/>
              <w:marTop w:val="225"/>
              <w:marBottom w:val="0"/>
              <w:divBdr>
                <w:top w:val="single" w:sz="6" w:space="0" w:color="EFEFEF"/>
                <w:left w:val="single" w:sz="6" w:space="0" w:color="EFEFEF"/>
                <w:bottom w:val="single" w:sz="6" w:space="0" w:color="EFEFEF"/>
                <w:right w:val="single" w:sz="6" w:space="0" w:color="EFEFEF"/>
              </w:divBdr>
              <w:divsChild>
                <w:div w:id="652296090">
                  <w:marLeft w:val="0"/>
                  <w:marRight w:val="0"/>
                  <w:marTop w:val="0"/>
                  <w:marBottom w:val="0"/>
                  <w:divBdr>
                    <w:top w:val="none" w:sz="0" w:space="0" w:color="auto"/>
                    <w:left w:val="none" w:sz="0" w:space="0" w:color="auto"/>
                    <w:bottom w:val="none" w:sz="0" w:space="0" w:color="auto"/>
                    <w:right w:val="none" w:sz="0" w:space="0" w:color="auto"/>
                  </w:divBdr>
                  <w:divsChild>
                    <w:div w:id="489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6187">
      <w:bodyDiv w:val="1"/>
      <w:marLeft w:val="0"/>
      <w:marRight w:val="0"/>
      <w:marTop w:val="0"/>
      <w:marBottom w:val="0"/>
      <w:divBdr>
        <w:top w:val="none" w:sz="0" w:space="0" w:color="auto"/>
        <w:left w:val="none" w:sz="0" w:space="0" w:color="auto"/>
        <w:bottom w:val="none" w:sz="0" w:space="0" w:color="auto"/>
        <w:right w:val="none" w:sz="0" w:space="0" w:color="auto"/>
      </w:divBdr>
      <w:divsChild>
        <w:div w:id="111362435">
          <w:marLeft w:val="0"/>
          <w:marRight w:val="0"/>
          <w:marTop w:val="0"/>
          <w:marBottom w:val="0"/>
          <w:divBdr>
            <w:top w:val="single" w:sz="6" w:space="0" w:color="294978"/>
            <w:left w:val="single" w:sz="6" w:space="0" w:color="294978"/>
            <w:bottom w:val="single" w:sz="6" w:space="0" w:color="294978"/>
            <w:right w:val="single" w:sz="6" w:space="0" w:color="294978"/>
          </w:divBdr>
          <w:divsChild>
            <w:div w:id="250893898">
              <w:marLeft w:val="0"/>
              <w:marRight w:val="0"/>
              <w:marTop w:val="0"/>
              <w:marBottom w:val="0"/>
              <w:divBdr>
                <w:top w:val="single" w:sz="6" w:space="0" w:color="294978"/>
                <w:left w:val="single" w:sz="6" w:space="0" w:color="294978"/>
                <w:bottom w:val="single" w:sz="6" w:space="0" w:color="294978"/>
                <w:right w:val="single" w:sz="6" w:space="0" w:color="294978"/>
              </w:divBdr>
              <w:divsChild>
                <w:div w:id="903637038">
                  <w:marLeft w:val="0"/>
                  <w:marRight w:val="0"/>
                  <w:marTop w:val="0"/>
                  <w:marBottom w:val="0"/>
                  <w:divBdr>
                    <w:top w:val="none" w:sz="0" w:space="0" w:color="auto"/>
                    <w:left w:val="none" w:sz="0" w:space="0" w:color="auto"/>
                    <w:bottom w:val="none" w:sz="0" w:space="0" w:color="auto"/>
                    <w:right w:val="none" w:sz="0" w:space="0" w:color="auto"/>
                  </w:divBdr>
                  <w:divsChild>
                    <w:div w:id="306394424">
                      <w:marLeft w:val="0"/>
                      <w:marRight w:val="0"/>
                      <w:marTop w:val="0"/>
                      <w:marBottom w:val="75"/>
                      <w:divBdr>
                        <w:top w:val="none" w:sz="0" w:space="0" w:color="auto"/>
                        <w:left w:val="none" w:sz="0" w:space="0" w:color="auto"/>
                        <w:bottom w:val="none" w:sz="0" w:space="0" w:color="auto"/>
                        <w:right w:val="none" w:sz="0" w:space="0" w:color="auto"/>
                      </w:divBdr>
                    </w:div>
                  </w:divsChild>
                </w:div>
                <w:div w:id="15018957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8823406">
          <w:marLeft w:val="0"/>
          <w:marRight w:val="0"/>
          <w:marTop w:val="0"/>
          <w:marBottom w:val="0"/>
          <w:divBdr>
            <w:top w:val="none" w:sz="0" w:space="0" w:color="auto"/>
            <w:left w:val="none" w:sz="0" w:space="0" w:color="auto"/>
            <w:bottom w:val="none" w:sz="0" w:space="0" w:color="auto"/>
            <w:right w:val="none" w:sz="0" w:space="0" w:color="auto"/>
          </w:divBdr>
          <w:divsChild>
            <w:div w:id="47387686">
              <w:marLeft w:val="375"/>
              <w:marRight w:val="0"/>
              <w:marTop w:val="225"/>
              <w:marBottom w:val="0"/>
              <w:divBdr>
                <w:top w:val="single" w:sz="6" w:space="0" w:color="EFEFEF"/>
                <w:left w:val="single" w:sz="6" w:space="0" w:color="EFEFEF"/>
                <w:bottom w:val="single" w:sz="6" w:space="0" w:color="EFEFEF"/>
                <w:right w:val="single" w:sz="6" w:space="0" w:color="EFEFEF"/>
              </w:divBdr>
              <w:divsChild>
                <w:div w:id="682829336">
                  <w:marLeft w:val="0"/>
                  <w:marRight w:val="0"/>
                  <w:marTop w:val="0"/>
                  <w:marBottom w:val="0"/>
                  <w:divBdr>
                    <w:top w:val="none" w:sz="0" w:space="0" w:color="auto"/>
                    <w:left w:val="none" w:sz="0" w:space="0" w:color="auto"/>
                    <w:bottom w:val="none" w:sz="0" w:space="0" w:color="auto"/>
                    <w:right w:val="none" w:sz="0" w:space="0" w:color="auto"/>
                  </w:divBdr>
                  <w:divsChild>
                    <w:div w:id="12607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8938">
      <w:bodyDiv w:val="1"/>
      <w:marLeft w:val="0"/>
      <w:marRight w:val="0"/>
      <w:marTop w:val="0"/>
      <w:marBottom w:val="0"/>
      <w:divBdr>
        <w:top w:val="none" w:sz="0" w:space="0" w:color="auto"/>
        <w:left w:val="none" w:sz="0" w:space="0" w:color="auto"/>
        <w:bottom w:val="none" w:sz="0" w:space="0" w:color="auto"/>
        <w:right w:val="none" w:sz="0" w:space="0" w:color="auto"/>
      </w:divBdr>
    </w:div>
    <w:div w:id="1289972190">
      <w:bodyDiv w:val="1"/>
      <w:marLeft w:val="0"/>
      <w:marRight w:val="0"/>
      <w:marTop w:val="0"/>
      <w:marBottom w:val="0"/>
      <w:divBdr>
        <w:top w:val="none" w:sz="0" w:space="0" w:color="auto"/>
        <w:left w:val="none" w:sz="0" w:space="0" w:color="auto"/>
        <w:bottom w:val="none" w:sz="0" w:space="0" w:color="auto"/>
        <w:right w:val="none" w:sz="0" w:space="0" w:color="auto"/>
      </w:divBdr>
      <w:divsChild>
        <w:div w:id="782573788">
          <w:marLeft w:val="0"/>
          <w:marRight w:val="0"/>
          <w:marTop w:val="0"/>
          <w:marBottom w:val="0"/>
          <w:divBdr>
            <w:top w:val="single" w:sz="6" w:space="0" w:color="294978"/>
            <w:left w:val="single" w:sz="6" w:space="0" w:color="294978"/>
            <w:bottom w:val="single" w:sz="6" w:space="0" w:color="294978"/>
            <w:right w:val="single" w:sz="6" w:space="0" w:color="294978"/>
          </w:divBdr>
          <w:divsChild>
            <w:div w:id="886452779">
              <w:marLeft w:val="0"/>
              <w:marRight w:val="0"/>
              <w:marTop w:val="0"/>
              <w:marBottom w:val="0"/>
              <w:divBdr>
                <w:top w:val="single" w:sz="6" w:space="0" w:color="294978"/>
                <w:left w:val="single" w:sz="6" w:space="0" w:color="294978"/>
                <w:bottom w:val="single" w:sz="6" w:space="0" w:color="294978"/>
                <w:right w:val="single" w:sz="6" w:space="0" w:color="294978"/>
              </w:divBdr>
              <w:divsChild>
                <w:div w:id="1184049029">
                  <w:marLeft w:val="0"/>
                  <w:marRight w:val="0"/>
                  <w:marTop w:val="0"/>
                  <w:marBottom w:val="0"/>
                  <w:divBdr>
                    <w:top w:val="none" w:sz="0" w:space="0" w:color="auto"/>
                    <w:left w:val="none" w:sz="0" w:space="0" w:color="auto"/>
                    <w:bottom w:val="none" w:sz="0" w:space="0" w:color="auto"/>
                    <w:right w:val="none" w:sz="0" w:space="0" w:color="auto"/>
                  </w:divBdr>
                  <w:divsChild>
                    <w:div w:id="671759282">
                      <w:marLeft w:val="0"/>
                      <w:marRight w:val="0"/>
                      <w:marTop w:val="0"/>
                      <w:marBottom w:val="75"/>
                      <w:divBdr>
                        <w:top w:val="none" w:sz="0" w:space="0" w:color="auto"/>
                        <w:left w:val="none" w:sz="0" w:space="0" w:color="auto"/>
                        <w:bottom w:val="none" w:sz="0" w:space="0" w:color="auto"/>
                        <w:right w:val="none" w:sz="0" w:space="0" w:color="auto"/>
                      </w:divBdr>
                    </w:div>
                  </w:divsChild>
                </w:div>
                <w:div w:id="82007660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55613411">
          <w:marLeft w:val="0"/>
          <w:marRight w:val="0"/>
          <w:marTop w:val="0"/>
          <w:marBottom w:val="0"/>
          <w:divBdr>
            <w:top w:val="none" w:sz="0" w:space="0" w:color="auto"/>
            <w:left w:val="none" w:sz="0" w:space="0" w:color="auto"/>
            <w:bottom w:val="none" w:sz="0" w:space="0" w:color="auto"/>
            <w:right w:val="none" w:sz="0" w:space="0" w:color="auto"/>
          </w:divBdr>
          <w:divsChild>
            <w:div w:id="2041857262">
              <w:marLeft w:val="375"/>
              <w:marRight w:val="0"/>
              <w:marTop w:val="225"/>
              <w:marBottom w:val="0"/>
              <w:divBdr>
                <w:top w:val="single" w:sz="6" w:space="0" w:color="EFEFEF"/>
                <w:left w:val="single" w:sz="6" w:space="0" w:color="EFEFEF"/>
                <w:bottom w:val="single" w:sz="6" w:space="0" w:color="EFEFEF"/>
                <w:right w:val="single" w:sz="6" w:space="0" w:color="EFEFEF"/>
              </w:divBdr>
              <w:divsChild>
                <w:div w:id="1909538813">
                  <w:marLeft w:val="0"/>
                  <w:marRight w:val="0"/>
                  <w:marTop w:val="0"/>
                  <w:marBottom w:val="0"/>
                  <w:divBdr>
                    <w:top w:val="none" w:sz="0" w:space="0" w:color="auto"/>
                    <w:left w:val="none" w:sz="0" w:space="0" w:color="auto"/>
                    <w:bottom w:val="none" w:sz="0" w:space="0" w:color="auto"/>
                    <w:right w:val="none" w:sz="0" w:space="0" w:color="auto"/>
                  </w:divBdr>
                  <w:divsChild>
                    <w:div w:id="6456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3349">
      <w:bodyDiv w:val="1"/>
      <w:marLeft w:val="0"/>
      <w:marRight w:val="0"/>
      <w:marTop w:val="0"/>
      <w:marBottom w:val="0"/>
      <w:divBdr>
        <w:top w:val="none" w:sz="0" w:space="0" w:color="auto"/>
        <w:left w:val="none" w:sz="0" w:space="0" w:color="auto"/>
        <w:bottom w:val="none" w:sz="0" w:space="0" w:color="auto"/>
        <w:right w:val="none" w:sz="0" w:space="0" w:color="auto"/>
      </w:divBdr>
      <w:divsChild>
        <w:div w:id="1848789047">
          <w:marLeft w:val="0"/>
          <w:marRight w:val="0"/>
          <w:marTop w:val="0"/>
          <w:marBottom w:val="0"/>
          <w:divBdr>
            <w:top w:val="single" w:sz="6" w:space="0" w:color="294978"/>
            <w:left w:val="single" w:sz="6" w:space="0" w:color="294978"/>
            <w:bottom w:val="single" w:sz="6" w:space="0" w:color="294978"/>
            <w:right w:val="single" w:sz="6" w:space="0" w:color="294978"/>
          </w:divBdr>
          <w:divsChild>
            <w:div w:id="1718624348">
              <w:marLeft w:val="0"/>
              <w:marRight w:val="0"/>
              <w:marTop w:val="0"/>
              <w:marBottom w:val="0"/>
              <w:divBdr>
                <w:top w:val="single" w:sz="6" w:space="0" w:color="294978"/>
                <w:left w:val="single" w:sz="6" w:space="0" w:color="294978"/>
                <w:bottom w:val="single" w:sz="6" w:space="0" w:color="294978"/>
                <w:right w:val="single" w:sz="6" w:space="0" w:color="294978"/>
              </w:divBdr>
              <w:divsChild>
                <w:div w:id="1335841918">
                  <w:marLeft w:val="0"/>
                  <w:marRight w:val="0"/>
                  <w:marTop w:val="0"/>
                  <w:marBottom w:val="0"/>
                  <w:divBdr>
                    <w:top w:val="none" w:sz="0" w:space="0" w:color="auto"/>
                    <w:left w:val="none" w:sz="0" w:space="0" w:color="auto"/>
                    <w:bottom w:val="none" w:sz="0" w:space="0" w:color="auto"/>
                    <w:right w:val="none" w:sz="0" w:space="0" w:color="auto"/>
                  </w:divBdr>
                  <w:divsChild>
                    <w:div w:id="293676740">
                      <w:marLeft w:val="0"/>
                      <w:marRight w:val="0"/>
                      <w:marTop w:val="0"/>
                      <w:marBottom w:val="75"/>
                      <w:divBdr>
                        <w:top w:val="none" w:sz="0" w:space="0" w:color="auto"/>
                        <w:left w:val="none" w:sz="0" w:space="0" w:color="auto"/>
                        <w:bottom w:val="none" w:sz="0" w:space="0" w:color="auto"/>
                        <w:right w:val="none" w:sz="0" w:space="0" w:color="auto"/>
                      </w:divBdr>
                    </w:div>
                  </w:divsChild>
                </w:div>
                <w:div w:id="198785889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00055954">
          <w:marLeft w:val="0"/>
          <w:marRight w:val="0"/>
          <w:marTop w:val="0"/>
          <w:marBottom w:val="0"/>
          <w:divBdr>
            <w:top w:val="none" w:sz="0" w:space="0" w:color="auto"/>
            <w:left w:val="none" w:sz="0" w:space="0" w:color="auto"/>
            <w:bottom w:val="none" w:sz="0" w:space="0" w:color="auto"/>
            <w:right w:val="none" w:sz="0" w:space="0" w:color="auto"/>
          </w:divBdr>
          <w:divsChild>
            <w:div w:id="1855604442">
              <w:marLeft w:val="375"/>
              <w:marRight w:val="0"/>
              <w:marTop w:val="225"/>
              <w:marBottom w:val="0"/>
              <w:divBdr>
                <w:top w:val="single" w:sz="6" w:space="0" w:color="EFEFEF"/>
                <w:left w:val="single" w:sz="6" w:space="0" w:color="EFEFEF"/>
                <w:bottom w:val="single" w:sz="6" w:space="0" w:color="EFEFEF"/>
                <w:right w:val="single" w:sz="6" w:space="0" w:color="EFEFEF"/>
              </w:divBdr>
              <w:divsChild>
                <w:div w:id="152112055">
                  <w:marLeft w:val="0"/>
                  <w:marRight w:val="0"/>
                  <w:marTop w:val="0"/>
                  <w:marBottom w:val="0"/>
                  <w:divBdr>
                    <w:top w:val="none" w:sz="0" w:space="0" w:color="auto"/>
                    <w:left w:val="none" w:sz="0" w:space="0" w:color="auto"/>
                    <w:bottom w:val="none" w:sz="0" w:space="0" w:color="auto"/>
                    <w:right w:val="none" w:sz="0" w:space="0" w:color="auto"/>
                  </w:divBdr>
                  <w:divsChild>
                    <w:div w:id="1136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8702">
      <w:bodyDiv w:val="1"/>
      <w:marLeft w:val="0"/>
      <w:marRight w:val="0"/>
      <w:marTop w:val="0"/>
      <w:marBottom w:val="0"/>
      <w:divBdr>
        <w:top w:val="none" w:sz="0" w:space="0" w:color="auto"/>
        <w:left w:val="none" w:sz="0" w:space="0" w:color="auto"/>
        <w:bottom w:val="none" w:sz="0" w:space="0" w:color="auto"/>
        <w:right w:val="none" w:sz="0" w:space="0" w:color="auto"/>
      </w:divBdr>
      <w:divsChild>
        <w:div w:id="1189374921">
          <w:marLeft w:val="0"/>
          <w:marRight w:val="0"/>
          <w:marTop w:val="0"/>
          <w:marBottom w:val="0"/>
          <w:divBdr>
            <w:top w:val="single" w:sz="6" w:space="0" w:color="294978"/>
            <w:left w:val="single" w:sz="6" w:space="0" w:color="294978"/>
            <w:bottom w:val="single" w:sz="6" w:space="0" w:color="294978"/>
            <w:right w:val="single" w:sz="6" w:space="0" w:color="294978"/>
          </w:divBdr>
          <w:divsChild>
            <w:div w:id="1319844453">
              <w:marLeft w:val="0"/>
              <w:marRight w:val="0"/>
              <w:marTop w:val="0"/>
              <w:marBottom w:val="0"/>
              <w:divBdr>
                <w:top w:val="single" w:sz="6" w:space="0" w:color="294978"/>
                <w:left w:val="single" w:sz="6" w:space="0" w:color="294978"/>
                <w:bottom w:val="single" w:sz="6" w:space="0" w:color="294978"/>
                <w:right w:val="single" w:sz="6" w:space="0" w:color="294978"/>
              </w:divBdr>
              <w:divsChild>
                <w:div w:id="1200626909">
                  <w:marLeft w:val="0"/>
                  <w:marRight w:val="0"/>
                  <w:marTop w:val="0"/>
                  <w:marBottom w:val="0"/>
                  <w:divBdr>
                    <w:top w:val="none" w:sz="0" w:space="0" w:color="auto"/>
                    <w:left w:val="none" w:sz="0" w:space="0" w:color="auto"/>
                    <w:bottom w:val="none" w:sz="0" w:space="0" w:color="auto"/>
                    <w:right w:val="none" w:sz="0" w:space="0" w:color="auto"/>
                  </w:divBdr>
                  <w:divsChild>
                    <w:div w:id="339283283">
                      <w:marLeft w:val="0"/>
                      <w:marRight w:val="0"/>
                      <w:marTop w:val="0"/>
                      <w:marBottom w:val="75"/>
                      <w:divBdr>
                        <w:top w:val="none" w:sz="0" w:space="0" w:color="auto"/>
                        <w:left w:val="none" w:sz="0" w:space="0" w:color="auto"/>
                        <w:bottom w:val="none" w:sz="0" w:space="0" w:color="auto"/>
                        <w:right w:val="none" w:sz="0" w:space="0" w:color="auto"/>
                      </w:divBdr>
                    </w:div>
                  </w:divsChild>
                </w:div>
                <w:div w:id="134921213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056783990">
          <w:marLeft w:val="0"/>
          <w:marRight w:val="0"/>
          <w:marTop w:val="0"/>
          <w:marBottom w:val="0"/>
          <w:divBdr>
            <w:top w:val="none" w:sz="0" w:space="0" w:color="auto"/>
            <w:left w:val="none" w:sz="0" w:space="0" w:color="auto"/>
            <w:bottom w:val="none" w:sz="0" w:space="0" w:color="auto"/>
            <w:right w:val="none" w:sz="0" w:space="0" w:color="auto"/>
          </w:divBdr>
          <w:divsChild>
            <w:div w:id="776171032">
              <w:marLeft w:val="375"/>
              <w:marRight w:val="0"/>
              <w:marTop w:val="225"/>
              <w:marBottom w:val="0"/>
              <w:divBdr>
                <w:top w:val="single" w:sz="6" w:space="0" w:color="EFEFEF"/>
                <w:left w:val="single" w:sz="6" w:space="0" w:color="EFEFEF"/>
                <w:bottom w:val="single" w:sz="6" w:space="0" w:color="EFEFEF"/>
                <w:right w:val="single" w:sz="6" w:space="0" w:color="EFEFEF"/>
              </w:divBdr>
              <w:divsChild>
                <w:div w:id="956906578">
                  <w:marLeft w:val="0"/>
                  <w:marRight w:val="0"/>
                  <w:marTop w:val="0"/>
                  <w:marBottom w:val="0"/>
                  <w:divBdr>
                    <w:top w:val="none" w:sz="0" w:space="0" w:color="auto"/>
                    <w:left w:val="none" w:sz="0" w:space="0" w:color="auto"/>
                    <w:bottom w:val="none" w:sz="0" w:space="0" w:color="auto"/>
                    <w:right w:val="none" w:sz="0" w:space="0" w:color="auto"/>
                  </w:divBdr>
                  <w:divsChild>
                    <w:div w:id="551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5238">
      <w:bodyDiv w:val="1"/>
      <w:marLeft w:val="0"/>
      <w:marRight w:val="0"/>
      <w:marTop w:val="0"/>
      <w:marBottom w:val="0"/>
      <w:divBdr>
        <w:top w:val="none" w:sz="0" w:space="0" w:color="auto"/>
        <w:left w:val="none" w:sz="0" w:space="0" w:color="auto"/>
        <w:bottom w:val="none" w:sz="0" w:space="0" w:color="auto"/>
        <w:right w:val="none" w:sz="0" w:space="0" w:color="auto"/>
      </w:divBdr>
      <w:divsChild>
        <w:div w:id="338235348">
          <w:marLeft w:val="0"/>
          <w:marRight w:val="0"/>
          <w:marTop w:val="0"/>
          <w:marBottom w:val="0"/>
          <w:divBdr>
            <w:top w:val="single" w:sz="6" w:space="0" w:color="294978"/>
            <w:left w:val="single" w:sz="6" w:space="0" w:color="294978"/>
            <w:bottom w:val="single" w:sz="6" w:space="0" w:color="294978"/>
            <w:right w:val="single" w:sz="6" w:space="0" w:color="294978"/>
          </w:divBdr>
          <w:divsChild>
            <w:div w:id="121115817">
              <w:marLeft w:val="0"/>
              <w:marRight w:val="0"/>
              <w:marTop w:val="0"/>
              <w:marBottom w:val="0"/>
              <w:divBdr>
                <w:top w:val="single" w:sz="6" w:space="0" w:color="294978"/>
                <w:left w:val="single" w:sz="6" w:space="0" w:color="294978"/>
                <w:bottom w:val="single" w:sz="6" w:space="0" w:color="294978"/>
                <w:right w:val="single" w:sz="6" w:space="0" w:color="294978"/>
              </w:divBdr>
              <w:divsChild>
                <w:div w:id="2104762684">
                  <w:marLeft w:val="0"/>
                  <w:marRight w:val="0"/>
                  <w:marTop w:val="0"/>
                  <w:marBottom w:val="0"/>
                  <w:divBdr>
                    <w:top w:val="none" w:sz="0" w:space="0" w:color="auto"/>
                    <w:left w:val="none" w:sz="0" w:space="0" w:color="auto"/>
                    <w:bottom w:val="none" w:sz="0" w:space="0" w:color="auto"/>
                    <w:right w:val="none" w:sz="0" w:space="0" w:color="auto"/>
                  </w:divBdr>
                  <w:divsChild>
                    <w:div w:id="1617565527">
                      <w:marLeft w:val="0"/>
                      <w:marRight w:val="0"/>
                      <w:marTop w:val="0"/>
                      <w:marBottom w:val="75"/>
                      <w:divBdr>
                        <w:top w:val="none" w:sz="0" w:space="0" w:color="auto"/>
                        <w:left w:val="none" w:sz="0" w:space="0" w:color="auto"/>
                        <w:bottom w:val="none" w:sz="0" w:space="0" w:color="auto"/>
                        <w:right w:val="none" w:sz="0" w:space="0" w:color="auto"/>
                      </w:divBdr>
                    </w:div>
                  </w:divsChild>
                </w:div>
                <w:div w:id="233206769">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44768254">
          <w:marLeft w:val="0"/>
          <w:marRight w:val="0"/>
          <w:marTop w:val="0"/>
          <w:marBottom w:val="0"/>
          <w:divBdr>
            <w:top w:val="none" w:sz="0" w:space="0" w:color="auto"/>
            <w:left w:val="none" w:sz="0" w:space="0" w:color="auto"/>
            <w:bottom w:val="none" w:sz="0" w:space="0" w:color="auto"/>
            <w:right w:val="none" w:sz="0" w:space="0" w:color="auto"/>
          </w:divBdr>
          <w:divsChild>
            <w:div w:id="881595216">
              <w:marLeft w:val="375"/>
              <w:marRight w:val="0"/>
              <w:marTop w:val="225"/>
              <w:marBottom w:val="0"/>
              <w:divBdr>
                <w:top w:val="single" w:sz="6" w:space="0" w:color="EFEFEF"/>
                <w:left w:val="single" w:sz="6" w:space="0" w:color="EFEFEF"/>
                <w:bottom w:val="single" w:sz="6" w:space="0" w:color="EFEFEF"/>
                <w:right w:val="single" w:sz="6" w:space="0" w:color="EFEFEF"/>
              </w:divBdr>
              <w:divsChild>
                <w:div w:id="627273500">
                  <w:marLeft w:val="0"/>
                  <w:marRight w:val="0"/>
                  <w:marTop w:val="0"/>
                  <w:marBottom w:val="0"/>
                  <w:divBdr>
                    <w:top w:val="none" w:sz="0" w:space="0" w:color="auto"/>
                    <w:left w:val="none" w:sz="0" w:space="0" w:color="auto"/>
                    <w:bottom w:val="none" w:sz="0" w:space="0" w:color="auto"/>
                    <w:right w:val="none" w:sz="0" w:space="0" w:color="auto"/>
                  </w:divBdr>
                  <w:divsChild>
                    <w:div w:id="11329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2729">
      <w:bodyDiv w:val="1"/>
      <w:marLeft w:val="0"/>
      <w:marRight w:val="0"/>
      <w:marTop w:val="0"/>
      <w:marBottom w:val="0"/>
      <w:divBdr>
        <w:top w:val="none" w:sz="0" w:space="0" w:color="auto"/>
        <w:left w:val="none" w:sz="0" w:space="0" w:color="auto"/>
        <w:bottom w:val="none" w:sz="0" w:space="0" w:color="auto"/>
        <w:right w:val="none" w:sz="0" w:space="0" w:color="auto"/>
      </w:divBdr>
      <w:divsChild>
        <w:div w:id="533076002">
          <w:marLeft w:val="0"/>
          <w:marRight w:val="0"/>
          <w:marTop w:val="0"/>
          <w:marBottom w:val="0"/>
          <w:divBdr>
            <w:top w:val="single" w:sz="6" w:space="0" w:color="294978"/>
            <w:left w:val="single" w:sz="6" w:space="0" w:color="294978"/>
            <w:bottom w:val="single" w:sz="6" w:space="0" w:color="294978"/>
            <w:right w:val="single" w:sz="6" w:space="0" w:color="294978"/>
          </w:divBdr>
          <w:divsChild>
            <w:div w:id="886330605">
              <w:marLeft w:val="0"/>
              <w:marRight w:val="0"/>
              <w:marTop w:val="0"/>
              <w:marBottom w:val="0"/>
              <w:divBdr>
                <w:top w:val="single" w:sz="6" w:space="0" w:color="294978"/>
                <w:left w:val="single" w:sz="6" w:space="0" w:color="294978"/>
                <w:bottom w:val="single" w:sz="6" w:space="0" w:color="294978"/>
                <w:right w:val="single" w:sz="6" w:space="0" w:color="294978"/>
              </w:divBdr>
              <w:divsChild>
                <w:div w:id="56979638">
                  <w:marLeft w:val="0"/>
                  <w:marRight w:val="0"/>
                  <w:marTop w:val="0"/>
                  <w:marBottom w:val="0"/>
                  <w:divBdr>
                    <w:top w:val="none" w:sz="0" w:space="0" w:color="auto"/>
                    <w:left w:val="none" w:sz="0" w:space="0" w:color="auto"/>
                    <w:bottom w:val="none" w:sz="0" w:space="0" w:color="auto"/>
                    <w:right w:val="none" w:sz="0" w:space="0" w:color="auto"/>
                  </w:divBdr>
                  <w:divsChild>
                    <w:div w:id="1856572757">
                      <w:marLeft w:val="0"/>
                      <w:marRight w:val="0"/>
                      <w:marTop w:val="0"/>
                      <w:marBottom w:val="75"/>
                      <w:divBdr>
                        <w:top w:val="none" w:sz="0" w:space="0" w:color="auto"/>
                        <w:left w:val="none" w:sz="0" w:space="0" w:color="auto"/>
                        <w:bottom w:val="none" w:sz="0" w:space="0" w:color="auto"/>
                        <w:right w:val="none" w:sz="0" w:space="0" w:color="auto"/>
                      </w:divBdr>
                    </w:div>
                  </w:divsChild>
                </w:div>
                <w:div w:id="24191051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76748785">
          <w:marLeft w:val="0"/>
          <w:marRight w:val="0"/>
          <w:marTop w:val="0"/>
          <w:marBottom w:val="0"/>
          <w:divBdr>
            <w:top w:val="none" w:sz="0" w:space="0" w:color="auto"/>
            <w:left w:val="none" w:sz="0" w:space="0" w:color="auto"/>
            <w:bottom w:val="none" w:sz="0" w:space="0" w:color="auto"/>
            <w:right w:val="none" w:sz="0" w:space="0" w:color="auto"/>
          </w:divBdr>
          <w:divsChild>
            <w:div w:id="1357389760">
              <w:marLeft w:val="375"/>
              <w:marRight w:val="0"/>
              <w:marTop w:val="225"/>
              <w:marBottom w:val="0"/>
              <w:divBdr>
                <w:top w:val="single" w:sz="6" w:space="0" w:color="EFEFEF"/>
                <w:left w:val="single" w:sz="6" w:space="0" w:color="EFEFEF"/>
                <w:bottom w:val="single" w:sz="6" w:space="0" w:color="EFEFEF"/>
                <w:right w:val="single" w:sz="6" w:space="0" w:color="EFEFEF"/>
              </w:divBdr>
              <w:divsChild>
                <w:div w:id="1007635223">
                  <w:marLeft w:val="0"/>
                  <w:marRight w:val="0"/>
                  <w:marTop w:val="0"/>
                  <w:marBottom w:val="0"/>
                  <w:divBdr>
                    <w:top w:val="none" w:sz="0" w:space="0" w:color="auto"/>
                    <w:left w:val="none" w:sz="0" w:space="0" w:color="auto"/>
                    <w:bottom w:val="none" w:sz="0" w:space="0" w:color="auto"/>
                    <w:right w:val="none" w:sz="0" w:space="0" w:color="auto"/>
                  </w:divBdr>
                  <w:divsChild>
                    <w:div w:id="17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1754">
      <w:bodyDiv w:val="1"/>
      <w:marLeft w:val="0"/>
      <w:marRight w:val="0"/>
      <w:marTop w:val="0"/>
      <w:marBottom w:val="0"/>
      <w:divBdr>
        <w:top w:val="none" w:sz="0" w:space="0" w:color="auto"/>
        <w:left w:val="none" w:sz="0" w:space="0" w:color="auto"/>
        <w:bottom w:val="none" w:sz="0" w:space="0" w:color="auto"/>
        <w:right w:val="none" w:sz="0" w:space="0" w:color="auto"/>
      </w:divBdr>
    </w:div>
    <w:div w:id="1535729783">
      <w:bodyDiv w:val="1"/>
      <w:marLeft w:val="0"/>
      <w:marRight w:val="0"/>
      <w:marTop w:val="0"/>
      <w:marBottom w:val="0"/>
      <w:divBdr>
        <w:top w:val="none" w:sz="0" w:space="0" w:color="auto"/>
        <w:left w:val="none" w:sz="0" w:space="0" w:color="auto"/>
        <w:bottom w:val="none" w:sz="0" w:space="0" w:color="auto"/>
        <w:right w:val="none" w:sz="0" w:space="0" w:color="auto"/>
      </w:divBdr>
      <w:divsChild>
        <w:div w:id="1739287032">
          <w:marLeft w:val="0"/>
          <w:marRight w:val="0"/>
          <w:marTop w:val="0"/>
          <w:marBottom w:val="600"/>
          <w:divBdr>
            <w:top w:val="none" w:sz="0" w:space="0" w:color="auto"/>
            <w:left w:val="none" w:sz="0" w:space="0" w:color="auto"/>
            <w:bottom w:val="none" w:sz="0" w:space="0" w:color="auto"/>
            <w:right w:val="none" w:sz="0" w:space="0" w:color="auto"/>
          </w:divBdr>
          <w:divsChild>
            <w:div w:id="1525751819">
              <w:marLeft w:val="0"/>
              <w:marRight w:val="0"/>
              <w:marTop w:val="0"/>
              <w:marBottom w:val="0"/>
              <w:divBdr>
                <w:top w:val="single" w:sz="6" w:space="0" w:color="294978"/>
                <w:left w:val="single" w:sz="6" w:space="0" w:color="294978"/>
                <w:bottom w:val="single" w:sz="6" w:space="0" w:color="294978"/>
                <w:right w:val="single" w:sz="6" w:space="0" w:color="294978"/>
              </w:divBdr>
              <w:divsChild>
                <w:div w:id="227345147">
                  <w:marLeft w:val="0"/>
                  <w:marRight w:val="0"/>
                  <w:marTop w:val="0"/>
                  <w:marBottom w:val="0"/>
                  <w:divBdr>
                    <w:top w:val="single" w:sz="6" w:space="0" w:color="294978"/>
                    <w:left w:val="single" w:sz="6" w:space="0" w:color="294978"/>
                    <w:bottom w:val="single" w:sz="6" w:space="0" w:color="294978"/>
                    <w:right w:val="single" w:sz="6" w:space="0" w:color="294978"/>
                  </w:divBdr>
                  <w:divsChild>
                    <w:div w:id="2100523660">
                      <w:marLeft w:val="0"/>
                      <w:marRight w:val="0"/>
                      <w:marTop w:val="0"/>
                      <w:marBottom w:val="0"/>
                      <w:divBdr>
                        <w:top w:val="none" w:sz="0" w:space="0" w:color="auto"/>
                        <w:left w:val="none" w:sz="0" w:space="0" w:color="auto"/>
                        <w:bottom w:val="none" w:sz="0" w:space="0" w:color="auto"/>
                        <w:right w:val="none" w:sz="0" w:space="0" w:color="auto"/>
                      </w:divBdr>
                      <w:divsChild>
                        <w:div w:id="1028606951">
                          <w:marLeft w:val="0"/>
                          <w:marRight w:val="0"/>
                          <w:marTop w:val="0"/>
                          <w:marBottom w:val="75"/>
                          <w:divBdr>
                            <w:top w:val="none" w:sz="0" w:space="0" w:color="auto"/>
                            <w:left w:val="none" w:sz="0" w:space="0" w:color="auto"/>
                            <w:bottom w:val="none" w:sz="0" w:space="0" w:color="auto"/>
                            <w:right w:val="none" w:sz="0" w:space="0" w:color="auto"/>
                          </w:divBdr>
                        </w:div>
                      </w:divsChild>
                    </w:div>
                    <w:div w:id="353847745">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15659536">
              <w:marLeft w:val="0"/>
              <w:marRight w:val="0"/>
              <w:marTop w:val="0"/>
              <w:marBottom w:val="0"/>
              <w:divBdr>
                <w:top w:val="none" w:sz="0" w:space="0" w:color="auto"/>
                <w:left w:val="none" w:sz="0" w:space="0" w:color="auto"/>
                <w:bottom w:val="none" w:sz="0" w:space="0" w:color="auto"/>
                <w:right w:val="none" w:sz="0" w:space="0" w:color="auto"/>
              </w:divBdr>
              <w:divsChild>
                <w:div w:id="409501413">
                  <w:marLeft w:val="375"/>
                  <w:marRight w:val="0"/>
                  <w:marTop w:val="225"/>
                  <w:marBottom w:val="0"/>
                  <w:divBdr>
                    <w:top w:val="single" w:sz="6" w:space="0" w:color="EFEFEF"/>
                    <w:left w:val="single" w:sz="6" w:space="0" w:color="EFEFEF"/>
                    <w:bottom w:val="single" w:sz="6" w:space="0" w:color="EFEFEF"/>
                    <w:right w:val="single" w:sz="6" w:space="0" w:color="EFEFEF"/>
                  </w:divBdr>
                  <w:divsChild>
                    <w:div w:id="382414292">
                      <w:marLeft w:val="0"/>
                      <w:marRight w:val="0"/>
                      <w:marTop w:val="0"/>
                      <w:marBottom w:val="0"/>
                      <w:divBdr>
                        <w:top w:val="none" w:sz="0" w:space="0" w:color="auto"/>
                        <w:left w:val="none" w:sz="0" w:space="0" w:color="auto"/>
                        <w:bottom w:val="none" w:sz="0" w:space="0" w:color="auto"/>
                        <w:right w:val="none" w:sz="0" w:space="0" w:color="auto"/>
                      </w:divBdr>
                      <w:divsChild>
                        <w:div w:id="1752696329">
                          <w:marLeft w:val="0"/>
                          <w:marRight w:val="0"/>
                          <w:marTop w:val="0"/>
                          <w:marBottom w:val="0"/>
                          <w:divBdr>
                            <w:top w:val="none" w:sz="0" w:space="0" w:color="auto"/>
                            <w:left w:val="none" w:sz="0" w:space="0" w:color="auto"/>
                            <w:bottom w:val="none" w:sz="0" w:space="0" w:color="auto"/>
                            <w:right w:val="none" w:sz="0" w:space="0" w:color="auto"/>
                          </w:divBdr>
                        </w:div>
                      </w:divsChild>
                    </w:div>
                    <w:div w:id="107258309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860510868">
          <w:marLeft w:val="0"/>
          <w:marRight w:val="0"/>
          <w:marTop w:val="0"/>
          <w:marBottom w:val="600"/>
          <w:divBdr>
            <w:top w:val="none" w:sz="0" w:space="0" w:color="auto"/>
            <w:left w:val="none" w:sz="0" w:space="0" w:color="auto"/>
            <w:bottom w:val="none" w:sz="0" w:space="0" w:color="auto"/>
            <w:right w:val="none" w:sz="0" w:space="0" w:color="auto"/>
          </w:divBdr>
          <w:divsChild>
            <w:div w:id="759790536">
              <w:marLeft w:val="0"/>
              <w:marRight w:val="0"/>
              <w:marTop w:val="0"/>
              <w:marBottom w:val="0"/>
              <w:divBdr>
                <w:top w:val="single" w:sz="6" w:space="0" w:color="294978"/>
                <w:left w:val="single" w:sz="6" w:space="0" w:color="294978"/>
                <w:bottom w:val="single" w:sz="6" w:space="0" w:color="294978"/>
                <w:right w:val="single" w:sz="6" w:space="0" w:color="294978"/>
              </w:divBdr>
              <w:divsChild>
                <w:div w:id="1366368806">
                  <w:marLeft w:val="0"/>
                  <w:marRight w:val="0"/>
                  <w:marTop w:val="0"/>
                  <w:marBottom w:val="0"/>
                  <w:divBdr>
                    <w:top w:val="single" w:sz="6" w:space="0" w:color="294978"/>
                    <w:left w:val="single" w:sz="6" w:space="0" w:color="294978"/>
                    <w:bottom w:val="single" w:sz="6" w:space="0" w:color="294978"/>
                    <w:right w:val="single" w:sz="6" w:space="0" w:color="294978"/>
                  </w:divBdr>
                  <w:divsChild>
                    <w:div w:id="1492479641">
                      <w:marLeft w:val="0"/>
                      <w:marRight w:val="0"/>
                      <w:marTop w:val="0"/>
                      <w:marBottom w:val="0"/>
                      <w:divBdr>
                        <w:top w:val="none" w:sz="0" w:space="0" w:color="auto"/>
                        <w:left w:val="none" w:sz="0" w:space="0" w:color="auto"/>
                        <w:bottom w:val="none" w:sz="0" w:space="0" w:color="auto"/>
                        <w:right w:val="none" w:sz="0" w:space="0" w:color="auto"/>
                      </w:divBdr>
                      <w:divsChild>
                        <w:div w:id="1799377424">
                          <w:marLeft w:val="0"/>
                          <w:marRight w:val="0"/>
                          <w:marTop w:val="0"/>
                          <w:marBottom w:val="75"/>
                          <w:divBdr>
                            <w:top w:val="none" w:sz="0" w:space="0" w:color="auto"/>
                            <w:left w:val="none" w:sz="0" w:space="0" w:color="auto"/>
                            <w:bottom w:val="none" w:sz="0" w:space="0" w:color="auto"/>
                            <w:right w:val="none" w:sz="0" w:space="0" w:color="auto"/>
                          </w:divBdr>
                        </w:div>
                      </w:divsChild>
                    </w:div>
                    <w:div w:id="18791496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25719802">
              <w:marLeft w:val="0"/>
              <w:marRight w:val="0"/>
              <w:marTop w:val="0"/>
              <w:marBottom w:val="0"/>
              <w:divBdr>
                <w:top w:val="none" w:sz="0" w:space="0" w:color="auto"/>
                <w:left w:val="none" w:sz="0" w:space="0" w:color="auto"/>
                <w:bottom w:val="none" w:sz="0" w:space="0" w:color="auto"/>
                <w:right w:val="none" w:sz="0" w:space="0" w:color="auto"/>
              </w:divBdr>
              <w:divsChild>
                <w:div w:id="1803765317">
                  <w:marLeft w:val="375"/>
                  <w:marRight w:val="0"/>
                  <w:marTop w:val="225"/>
                  <w:marBottom w:val="0"/>
                  <w:divBdr>
                    <w:top w:val="single" w:sz="6" w:space="0" w:color="EFEFEF"/>
                    <w:left w:val="single" w:sz="6" w:space="0" w:color="EFEFEF"/>
                    <w:bottom w:val="single" w:sz="6" w:space="0" w:color="EFEFEF"/>
                    <w:right w:val="single" w:sz="6" w:space="0" w:color="EFEFEF"/>
                  </w:divBdr>
                  <w:divsChild>
                    <w:div w:id="1200898393">
                      <w:marLeft w:val="0"/>
                      <w:marRight w:val="0"/>
                      <w:marTop w:val="0"/>
                      <w:marBottom w:val="0"/>
                      <w:divBdr>
                        <w:top w:val="none" w:sz="0" w:space="0" w:color="auto"/>
                        <w:left w:val="none" w:sz="0" w:space="0" w:color="auto"/>
                        <w:bottom w:val="none" w:sz="0" w:space="0" w:color="auto"/>
                        <w:right w:val="none" w:sz="0" w:space="0" w:color="auto"/>
                      </w:divBdr>
                      <w:divsChild>
                        <w:div w:id="1477990351">
                          <w:marLeft w:val="0"/>
                          <w:marRight w:val="0"/>
                          <w:marTop w:val="0"/>
                          <w:marBottom w:val="0"/>
                          <w:divBdr>
                            <w:top w:val="none" w:sz="0" w:space="0" w:color="auto"/>
                            <w:left w:val="none" w:sz="0" w:space="0" w:color="auto"/>
                            <w:bottom w:val="none" w:sz="0" w:space="0" w:color="auto"/>
                            <w:right w:val="none" w:sz="0" w:space="0" w:color="auto"/>
                          </w:divBdr>
                        </w:div>
                      </w:divsChild>
                    </w:div>
                    <w:div w:id="207954782">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748622862">
          <w:marLeft w:val="0"/>
          <w:marRight w:val="0"/>
          <w:marTop w:val="0"/>
          <w:marBottom w:val="600"/>
          <w:divBdr>
            <w:top w:val="none" w:sz="0" w:space="0" w:color="auto"/>
            <w:left w:val="none" w:sz="0" w:space="0" w:color="auto"/>
            <w:bottom w:val="none" w:sz="0" w:space="0" w:color="auto"/>
            <w:right w:val="none" w:sz="0" w:space="0" w:color="auto"/>
          </w:divBdr>
          <w:divsChild>
            <w:div w:id="1647126965">
              <w:marLeft w:val="0"/>
              <w:marRight w:val="0"/>
              <w:marTop w:val="0"/>
              <w:marBottom w:val="0"/>
              <w:divBdr>
                <w:top w:val="single" w:sz="6" w:space="0" w:color="294978"/>
                <w:left w:val="single" w:sz="6" w:space="0" w:color="294978"/>
                <w:bottom w:val="single" w:sz="6" w:space="0" w:color="294978"/>
                <w:right w:val="single" w:sz="6" w:space="0" w:color="294978"/>
              </w:divBdr>
              <w:divsChild>
                <w:div w:id="1824350324">
                  <w:marLeft w:val="0"/>
                  <w:marRight w:val="0"/>
                  <w:marTop w:val="0"/>
                  <w:marBottom w:val="0"/>
                  <w:divBdr>
                    <w:top w:val="single" w:sz="6" w:space="0" w:color="294978"/>
                    <w:left w:val="single" w:sz="6" w:space="0" w:color="294978"/>
                    <w:bottom w:val="single" w:sz="6" w:space="0" w:color="294978"/>
                    <w:right w:val="single" w:sz="6" w:space="0" w:color="294978"/>
                  </w:divBdr>
                  <w:divsChild>
                    <w:div w:id="1691254296">
                      <w:marLeft w:val="0"/>
                      <w:marRight w:val="0"/>
                      <w:marTop w:val="0"/>
                      <w:marBottom w:val="0"/>
                      <w:divBdr>
                        <w:top w:val="none" w:sz="0" w:space="0" w:color="auto"/>
                        <w:left w:val="none" w:sz="0" w:space="0" w:color="auto"/>
                        <w:bottom w:val="none" w:sz="0" w:space="0" w:color="auto"/>
                        <w:right w:val="none" w:sz="0" w:space="0" w:color="auto"/>
                      </w:divBdr>
                      <w:divsChild>
                        <w:div w:id="1608148478">
                          <w:marLeft w:val="0"/>
                          <w:marRight w:val="0"/>
                          <w:marTop w:val="0"/>
                          <w:marBottom w:val="75"/>
                          <w:divBdr>
                            <w:top w:val="none" w:sz="0" w:space="0" w:color="auto"/>
                            <w:left w:val="none" w:sz="0" w:space="0" w:color="auto"/>
                            <w:bottom w:val="none" w:sz="0" w:space="0" w:color="auto"/>
                            <w:right w:val="none" w:sz="0" w:space="0" w:color="auto"/>
                          </w:divBdr>
                        </w:div>
                      </w:divsChild>
                    </w:div>
                    <w:div w:id="208032297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824278784">
              <w:marLeft w:val="0"/>
              <w:marRight w:val="0"/>
              <w:marTop w:val="0"/>
              <w:marBottom w:val="0"/>
              <w:divBdr>
                <w:top w:val="none" w:sz="0" w:space="0" w:color="auto"/>
                <w:left w:val="none" w:sz="0" w:space="0" w:color="auto"/>
                <w:bottom w:val="none" w:sz="0" w:space="0" w:color="auto"/>
                <w:right w:val="none" w:sz="0" w:space="0" w:color="auto"/>
              </w:divBdr>
              <w:divsChild>
                <w:div w:id="1437018902">
                  <w:marLeft w:val="375"/>
                  <w:marRight w:val="0"/>
                  <w:marTop w:val="225"/>
                  <w:marBottom w:val="0"/>
                  <w:divBdr>
                    <w:top w:val="single" w:sz="6" w:space="0" w:color="EFEFEF"/>
                    <w:left w:val="single" w:sz="6" w:space="0" w:color="EFEFEF"/>
                    <w:bottom w:val="single" w:sz="6" w:space="0" w:color="EFEFEF"/>
                    <w:right w:val="single" w:sz="6" w:space="0" w:color="EFEFEF"/>
                  </w:divBdr>
                  <w:divsChild>
                    <w:div w:id="1133519334">
                      <w:marLeft w:val="0"/>
                      <w:marRight w:val="0"/>
                      <w:marTop w:val="0"/>
                      <w:marBottom w:val="0"/>
                      <w:divBdr>
                        <w:top w:val="none" w:sz="0" w:space="0" w:color="auto"/>
                        <w:left w:val="none" w:sz="0" w:space="0" w:color="auto"/>
                        <w:bottom w:val="none" w:sz="0" w:space="0" w:color="auto"/>
                        <w:right w:val="none" w:sz="0" w:space="0" w:color="auto"/>
                      </w:divBdr>
                      <w:divsChild>
                        <w:div w:id="404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3931">
      <w:bodyDiv w:val="1"/>
      <w:marLeft w:val="0"/>
      <w:marRight w:val="0"/>
      <w:marTop w:val="0"/>
      <w:marBottom w:val="0"/>
      <w:divBdr>
        <w:top w:val="none" w:sz="0" w:space="0" w:color="auto"/>
        <w:left w:val="none" w:sz="0" w:space="0" w:color="auto"/>
        <w:bottom w:val="none" w:sz="0" w:space="0" w:color="auto"/>
        <w:right w:val="none" w:sz="0" w:space="0" w:color="auto"/>
      </w:divBdr>
      <w:divsChild>
        <w:div w:id="994647060">
          <w:marLeft w:val="0"/>
          <w:marRight w:val="0"/>
          <w:marTop w:val="0"/>
          <w:marBottom w:val="0"/>
          <w:divBdr>
            <w:top w:val="single" w:sz="6" w:space="0" w:color="294978"/>
            <w:left w:val="single" w:sz="6" w:space="0" w:color="294978"/>
            <w:bottom w:val="single" w:sz="6" w:space="0" w:color="294978"/>
            <w:right w:val="single" w:sz="6" w:space="0" w:color="294978"/>
          </w:divBdr>
          <w:divsChild>
            <w:div w:id="403378672">
              <w:marLeft w:val="0"/>
              <w:marRight w:val="0"/>
              <w:marTop w:val="0"/>
              <w:marBottom w:val="0"/>
              <w:divBdr>
                <w:top w:val="single" w:sz="6" w:space="0" w:color="294978"/>
                <w:left w:val="single" w:sz="6" w:space="0" w:color="294978"/>
                <w:bottom w:val="single" w:sz="6" w:space="0" w:color="294978"/>
                <w:right w:val="single" w:sz="6" w:space="0" w:color="294978"/>
              </w:divBdr>
              <w:divsChild>
                <w:div w:id="257375376">
                  <w:marLeft w:val="0"/>
                  <w:marRight w:val="0"/>
                  <w:marTop w:val="0"/>
                  <w:marBottom w:val="0"/>
                  <w:divBdr>
                    <w:top w:val="none" w:sz="0" w:space="0" w:color="auto"/>
                    <w:left w:val="none" w:sz="0" w:space="0" w:color="auto"/>
                    <w:bottom w:val="none" w:sz="0" w:space="0" w:color="auto"/>
                    <w:right w:val="none" w:sz="0" w:space="0" w:color="auto"/>
                  </w:divBdr>
                  <w:divsChild>
                    <w:div w:id="177281977">
                      <w:marLeft w:val="0"/>
                      <w:marRight w:val="0"/>
                      <w:marTop w:val="0"/>
                      <w:marBottom w:val="75"/>
                      <w:divBdr>
                        <w:top w:val="none" w:sz="0" w:space="0" w:color="auto"/>
                        <w:left w:val="none" w:sz="0" w:space="0" w:color="auto"/>
                        <w:bottom w:val="none" w:sz="0" w:space="0" w:color="auto"/>
                        <w:right w:val="none" w:sz="0" w:space="0" w:color="auto"/>
                      </w:divBdr>
                    </w:div>
                  </w:divsChild>
                </w:div>
                <w:div w:id="202297478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82734778">
          <w:marLeft w:val="0"/>
          <w:marRight w:val="0"/>
          <w:marTop w:val="0"/>
          <w:marBottom w:val="0"/>
          <w:divBdr>
            <w:top w:val="none" w:sz="0" w:space="0" w:color="auto"/>
            <w:left w:val="none" w:sz="0" w:space="0" w:color="auto"/>
            <w:bottom w:val="none" w:sz="0" w:space="0" w:color="auto"/>
            <w:right w:val="none" w:sz="0" w:space="0" w:color="auto"/>
          </w:divBdr>
          <w:divsChild>
            <w:div w:id="1413238620">
              <w:marLeft w:val="375"/>
              <w:marRight w:val="0"/>
              <w:marTop w:val="225"/>
              <w:marBottom w:val="0"/>
              <w:divBdr>
                <w:top w:val="single" w:sz="6" w:space="0" w:color="EFEFEF"/>
                <w:left w:val="single" w:sz="6" w:space="0" w:color="EFEFEF"/>
                <w:bottom w:val="single" w:sz="6" w:space="0" w:color="EFEFEF"/>
                <w:right w:val="single" w:sz="6" w:space="0" w:color="EFEFEF"/>
              </w:divBdr>
              <w:divsChild>
                <w:div w:id="686368242">
                  <w:marLeft w:val="0"/>
                  <w:marRight w:val="0"/>
                  <w:marTop w:val="0"/>
                  <w:marBottom w:val="0"/>
                  <w:divBdr>
                    <w:top w:val="none" w:sz="0" w:space="0" w:color="auto"/>
                    <w:left w:val="none" w:sz="0" w:space="0" w:color="auto"/>
                    <w:bottom w:val="none" w:sz="0" w:space="0" w:color="auto"/>
                    <w:right w:val="none" w:sz="0" w:space="0" w:color="auto"/>
                  </w:divBdr>
                  <w:divsChild>
                    <w:div w:id="5509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3637">
      <w:bodyDiv w:val="1"/>
      <w:marLeft w:val="0"/>
      <w:marRight w:val="0"/>
      <w:marTop w:val="0"/>
      <w:marBottom w:val="0"/>
      <w:divBdr>
        <w:top w:val="none" w:sz="0" w:space="0" w:color="auto"/>
        <w:left w:val="none" w:sz="0" w:space="0" w:color="auto"/>
        <w:bottom w:val="none" w:sz="0" w:space="0" w:color="auto"/>
        <w:right w:val="none" w:sz="0" w:space="0" w:color="auto"/>
      </w:divBdr>
      <w:divsChild>
        <w:div w:id="895629620">
          <w:marLeft w:val="0"/>
          <w:marRight w:val="0"/>
          <w:marTop w:val="0"/>
          <w:marBottom w:val="0"/>
          <w:divBdr>
            <w:top w:val="single" w:sz="6" w:space="0" w:color="294978"/>
            <w:left w:val="single" w:sz="6" w:space="0" w:color="294978"/>
            <w:bottom w:val="single" w:sz="6" w:space="0" w:color="294978"/>
            <w:right w:val="single" w:sz="6" w:space="0" w:color="294978"/>
          </w:divBdr>
          <w:divsChild>
            <w:div w:id="1797792278">
              <w:marLeft w:val="0"/>
              <w:marRight w:val="0"/>
              <w:marTop w:val="0"/>
              <w:marBottom w:val="0"/>
              <w:divBdr>
                <w:top w:val="single" w:sz="6" w:space="0" w:color="294978"/>
                <w:left w:val="single" w:sz="6" w:space="0" w:color="294978"/>
                <w:bottom w:val="single" w:sz="6" w:space="0" w:color="294978"/>
                <w:right w:val="single" w:sz="6" w:space="0" w:color="294978"/>
              </w:divBdr>
              <w:divsChild>
                <w:div w:id="577205502">
                  <w:marLeft w:val="0"/>
                  <w:marRight w:val="0"/>
                  <w:marTop w:val="0"/>
                  <w:marBottom w:val="0"/>
                  <w:divBdr>
                    <w:top w:val="none" w:sz="0" w:space="0" w:color="auto"/>
                    <w:left w:val="none" w:sz="0" w:space="0" w:color="auto"/>
                    <w:bottom w:val="none" w:sz="0" w:space="0" w:color="auto"/>
                    <w:right w:val="none" w:sz="0" w:space="0" w:color="auto"/>
                  </w:divBdr>
                  <w:divsChild>
                    <w:div w:id="1173452349">
                      <w:marLeft w:val="0"/>
                      <w:marRight w:val="0"/>
                      <w:marTop w:val="0"/>
                      <w:marBottom w:val="75"/>
                      <w:divBdr>
                        <w:top w:val="none" w:sz="0" w:space="0" w:color="auto"/>
                        <w:left w:val="none" w:sz="0" w:space="0" w:color="auto"/>
                        <w:bottom w:val="none" w:sz="0" w:space="0" w:color="auto"/>
                        <w:right w:val="none" w:sz="0" w:space="0" w:color="auto"/>
                      </w:divBdr>
                    </w:div>
                  </w:divsChild>
                </w:div>
                <w:div w:id="174733634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776756680">
          <w:marLeft w:val="0"/>
          <w:marRight w:val="0"/>
          <w:marTop w:val="0"/>
          <w:marBottom w:val="0"/>
          <w:divBdr>
            <w:top w:val="none" w:sz="0" w:space="0" w:color="auto"/>
            <w:left w:val="none" w:sz="0" w:space="0" w:color="auto"/>
            <w:bottom w:val="none" w:sz="0" w:space="0" w:color="auto"/>
            <w:right w:val="none" w:sz="0" w:space="0" w:color="auto"/>
          </w:divBdr>
          <w:divsChild>
            <w:div w:id="988939756">
              <w:marLeft w:val="375"/>
              <w:marRight w:val="0"/>
              <w:marTop w:val="225"/>
              <w:marBottom w:val="0"/>
              <w:divBdr>
                <w:top w:val="single" w:sz="6" w:space="0" w:color="EFEFEF"/>
                <w:left w:val="single" w:sz="6" w:space="0" w:color="EFEFEF"/>
                <w:bottom w:val="single" w:sz="6" w:space="0" w:color="EFEFEF"/>
                <w:right w:val="single" w:sz="6" w:space="0" w:color="EFEFEF"/>
              </w:divBdr>
              <w:divsChild>
                <w:div w:id="23988229">
                  <w:marLeft w:val="0"/>
                  <w:marRight w:val="0"/>
                  <w:marTop w:val="0"/>
                  <w:marBottom w:val="0"/>
                  <w:divBdr>
                    <w:top w:val="none" w:sz="0" w:space="0" w:color="auto"/>
                    <w:left w:val="none" w:sz="0" w:space="0" w:color="auto"/>
                    <w:bottom w:val="none" w:sz="0" w:space="0" w:color="auto"/>
                    <w:right w:val="none" w:sz="0" w:space="0" w:color="auto"/>
                  </w:divBdr>
                  <w:divsChild>
                    <w:div w:id="674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5254">
      <w:bodyDiv w:val="1"/>
      <w:marLeft w:val="0"/>
      <w:marRight w:val="0"/>
      <w:marTop w:val="0"/>
      <w:marBottom w:val="0"/>
      <w:divBdr>
        <w:top w:val="none" w:sz="0" w:space="0" w:color="auto"/>
        <w:left w:val="none" w:sz="0" w:space="0" w:color="auto"/>
        <w:bottom w:val="none" w:sz="0" w:space="0" w:color="auto"/>
        <w:right w:val="none" w:sz="0" w:space="0" w:color="auto"/>
      </w:divBdr>
      <w:divsChild>
        <w:div w:id="647827058">
          <w:marLeft w:val="0"/>
          <w:marRight w:val="0"/>
          <w:marTop w:val="0"/>
          <w:marBottom w:val="0"/>
          <w:divBdr>
            <w:top w:val="single" w:sz="6" w:space="0" w:color="294978"/>
            <w:left w:val="single" w:sz="6" w:space="0" w:color="294978"/>
            <w:bottom w:val="single" w:sz="6" w:space="0" w:color="294978"/>
            <w:right w:val="single" w:sz="6" w:space="0" w:color="294978"/>
          </w:divBdr>
          <w:divsChild>
            <w:div w:id="820003208">
              <w:marLeft w:val="0"/>
              <w:marRight w:val="0"/>
              <w:marTop w:val="0"/>
              <w:marBottom w:val="0"/>
              <w:divBdr>
                <w:top w:val="single" w:sz="6" w:space="0" w:color="294978"/>
                <w:left w:val="single" w:sz="6" w:space="0" w:color="294978"/>
                <w:bottom w:val="single" w:sz="6" w:space="0" w:color="294978"/>
                <w:right w:val="single" w:sz="6" w:space="0" w:color="294978"/>
              </w:divBdr>
              <w:divsChild>
                <w:div w:id="1996452515">
                  <w:marLeft w:val="0"/>
                  <w:marRight w:val="0"/>
                  <w:marTop w:val="0"/>
                  <w:marBottom w:val="0"/>
                  <w:divBdr>
                    <w:top w:val="none" w:sz="0" w:space="0" w:color="auto"/>
                    <w:left w:val="none" w:sz="0" w:space="0" w:color="auto"/>
                    <w:bottom w:val="none" w:sz="0" w:space="0" w:color="auto"/>
                    <w:right w:val="none" w:sz="0" w:space="0" w:color="auto"/>
                  </w:divBdr>
                  <w:divsChild>
                    <w:div w:id="1225992555">
                      <w:marLeft w:val="0"/>
                      <w:marRight w:val="0"/>
                      <w:marTop w:val="0"/>
                      <w:marBottom w:val="75"/>
                      <w:divBdr>
                        <w:top w:val="none" w:sz="0" w:space="0" w:color="auto"/>
                        <w:left w:val="none" w:sz="0" w:space="0" w:color="auto"/>
                        <w:bottom w:val="none" w:sz="0" w:space="0" w:color="auto"/>
                        <w:right w:val="none" w:sz="0" w:space="0" w:color="auto"/>
                      </w:divBdr>
                    </w:div>
                  </w:divsChild>
                </w:div>
                <w:div w:id="13529608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7868259">
          <w:marLeft w:val="0"/>
          <w:marRight w:val="0"/>
          <w:marTop w:val="0"/>
          <w:marBottom w:val="0"/>
          <w:divBdr>
            <w:top w:val="none" w:sz="0" w:space="0" w:color="auto"/>
            <w:left w:val="none" w:sz="0" w:space="0" w:color="auto"/>
            <w:bottom w:val="none" w:sz="0" w:space="0" w:color="auto"/>
            <w:right w:val="none" w:sz="0" w:space="0" w:color="auto"/>
          </w:divBdr>
          <w:divsChild>
            <w:div w:id="464547671">
              <w:marLeft w:val="375"/>
              <w:marRight w:val="0"/>
              <w:marTop w:val="225"/>
              <w:marBottom w:val="0"/>
              <w:divBdr>
                <w:top w:val="single" w:sz="6" w:space="0" w:color="EFEFEF"/>
                <w:left w:val="single" w:sz="6" w:space="0" w:color="EFEFEF"/>
                <w:bottom w:val="single" w:sz="6" w:space="0" w:color="EFEFEF"/>
                <w:right w:val="single" w:sz="6" w:space="0" w:color="EFEFEF"/>
              </w:divBdr>
              <w:divsChild>
                <w:div w:id="245843196">
                  <w:marLeft w:val="0"/>
                  <w:marRight w:val="0"/>
                  <w:marTop w:val="0"/>
                  <w:marBottom w:val="0"/>
                  <w:divBdr>
                    <w:top w:val="none" w:sz="0" w:space="0" w:color="auto"/>
                    <w:left w:val="none" w:sz="0" w:space="0" w:color="auto"/>
                    <w:bottom w:val="none" w:sz="0" w:space="0" w:color="auto"/>
                    <w:right w:val="none" w:sz="0" w:space="0" w:color="auto"/>
                  </w:divBdr>
                  <w:divsChild>
                    <w:div w:id="1001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5545">
      <w:bodyDiv w:val="1"/>
      <w:marLeft w:val="0"/>
      <w:marRight w:val="0"/>
      <w:marTop w:val="0"/>
      <w:marBottom w:val="0"/>
      <w:divBdr>
        <w:top w:val="none" w:sz="0" w:space="0" w:color="auto"/>
        <w:left w:val="none" w:sz="0" w:space="0" w:color="auto"/>
        <w:bottom w:val="none" w:sz="0" w:space="0" w:color="auto"/>
        <w:right w:val="none" w:sz="0" w:space="0" w:color="auto"/>
      </w:divBdr>
      <w:divsChild>
        <w:div w:id="289824049">
          <w:marLeft w:val="0"/>
          <w:marRight w:val="0"/>
          <w:marTop w:val="0"/>
          <w:marBottom w:val="0"/>
          <w:divBdr>
            <w:top w:val="single" w:sz="6" w:space="0" w:color="294978"/>
            <w:left w:val="single" w:sz="6" w:space="0" w:color="294978"/>
            <w:bottom w:val="single" w:sz="6" w:space="0" w:color="294978"/>
            <w:right w:val="single" w:sz="6" w:space="0" w:color="294978"/>
          </w:divBdr>
          <w:divsChild>
            <w:div w:id="970866840">
              <w:marLeft w:val="0"/>
              <w:marRight w:val="0"/>
              <w:marTop w:val="0"/>
              <w:marBottom w:val="0"/>
              <w:divBdr>
                <w:top w:val="single" w:sz="6" w:space="0" w:color="294978"/>
                <w:left w:val="single" w:sz="6" w:space="0" w:color="294978"/>
                <w:bottom w:val="single" w:sz="6" w:space="0" w:color="294978"/>
                <w:right w:val="single" w:sz="6" w:space="0" w:color="294978"/>
              </w:divBdr>
              <w:divsChild>
                <w:div w:id="1937866162">
                  <w:marLeft w:val="0"/>
                  <w:marRight w:val="0"/>
                  <w:marTop w:val="0"/>
                  <w:marBottom w:val="0"/>
                  <w:divBdr>
                    <w:top w:val="none" w:sz="0" w:space="0" w:color="auto"/>
                    <w:left w:val="none" w:sz="0" w:space="0" w:color="auto"/>
                    <w:bottom w:val="none" w:sz="0" w:space="0" w:color="auto"/>
                    <w:right w:val="none" w:sz="0" w:space="0" w:color="auto"/>
                  </w:divBdr>
                  <w:divsChild>
                    <w:div w:id="2090812560">
                      <w:marLeft w:val="0"/>
                      <w:marRight w:val="0"/>
                      <w:marTop w:val="0"/>
                      <w:marBottom w:val="75"/>
                      <w:divBdr>
                        <w:top w:val="none" w:sz="0" w:space="0" w:color="auto"/>
                        <w:left w:val="none" w:sz="0" w:space="0" w:color="auto"/>
                        <w:bottom w:val="none" w:sz="0" w:space="0" w:color="auto"/>
                        <w:right w:val="none" w:sz="0" w:space="0" w:color="auto"/>
                      </w:divBdr>
                    </w:div>
                  </w:divsChild>
                </w:div>
                <w:div w:id="1374381108">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27172496">
          <w:marLeft w:val="0"/>
          <w:marRight w:val="0"/>
          <w:marTop w:val="0"/>
          <w:marBottom w:val="0"/>
          <w:divBdr>
            <w:top w:val="none" w:sz="0" w:space="0" w:color="auto"/>
            <w:left w:val="none" w:sz="0" w:space="0" w:color="auto"/>
            <w:bottom w:val="none" w:sz="0" w:space="0" w:color="auto"/>
            <w:right w:val="none" w:sz="0" w:space="0" w:color="auto"/>
          </w:divBdr>
          <w:divsChild>
            <w:div w:id="30612869">
              <w:marLeft w:val="375"/>
              <w:marRight w:val="0"/>
              <w:marTop w:val="225"/>
              <w:marBottom w:val="0"/>
              <w:divBdr>
                <w:top w:val="single" w:sz="6" w:space="0" w:color="EFEFEF"/>
                <w:left w:val="single" w:sz="6" w:space="0" w:color="EFEFEF"/>
                <w:bottom w:val="single" w:sz="6" w:space="0" w:color="EFEFEF"/>
                <w:right w:val="single" w:sz="6" w:space="0" w:color="EFEFEF"/>
              </w:divBdr>
              <w:divsChild>
                <w:div w:id="1934824716">
                  <w:marLeft w:val="0"/>
                  <w:marRight w:val="0"/>
                  <w:marTop w:val="0"/>
                  <w:marBottom w:val="0"/>
                  <w:divBdr>
                    <w:top w:val="none" w:sz="0" w:space="0" w:color="auto"/>
                    <w:left w:val="none" w:sz="0" w:space="0" w:color="auto"/>
                    <w:bottom w:val="none" w:sz="0" w:space="0" w:color="auto"/>
                    <w:right w:val="none" w:sz="0" w:space="0" w:color="auto"/>
                  </w:divBdr>
                  <w:divsChild>
                    <w:div w:id="11499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5278">
      <w:bodyDiv w:val="1"/>
      <w:marLeft w:val="0"/>
      <w:marRight w:val="0"/>
      <w:marTop w:val="0"/>
      <w:marBottom w:val="0"/>
      <w:divBdr>
        <w:top w:val="none" w:sz="0" w:space="0" w:color="auto"/>
        <w:left w:val="none" w:sz="0" w:space="0" w:color="auto"/>
        <w:bottom w:val="none" w:sz="0" w:space="0" w:color="auto"/>
        <w:right w:val="none" w:sz="0" w:space="0" w:color="auto"/>
      </w:divBdr>
      <w:divsChild>
        <w:div w:id="1413356558">
          <w:marLeft w:val="0"/>
          <w:marRight w:val="0"/>
          <w:marTop w:val="0"/>
          <w:marBottom w:val="0"/>
          <w:divBdr>
            <w:top w:val="none" w:sz="0" w:space="0" w:color="auto"/>
            <w:left w:val="none" w:sz="0" w:space="0" w:color="auto"/>
            <w:bottom w:val="none" w:sz="0" w:space="0" w:color="auto"/>
            <w:right w:val="none" w:sz="0" w:space="0" w:color="auto"/>
          </w:divBdr>
        </w:div>
        <w:div w:id="1311325352">
          <w:marLeft w:val="0"/>
          <w:marRight w:val="0"/>
          <w:marTop w:val="0"/>
          <w:marBottom w:val="0"/>
          <w:divBdr>
            <w:top w:val="none" w:sz="0" w:space="0" w:color="auto"/>
            <w:left w:val="none" w:sz="0" w:space="0" w:color="auto"/>
            <w:bottom w:val="none" w:sz="0" w:space="0" w:color="auto"/>
            <w:right w:val="none" w:sz="0" w:space="0" w:color="auto"/>
          </w:divBdr>
        </w:div>
        <w:div w:id="112722257">
          <w:marLeft w:val="0"/>
          <w:marRight w:val="0"/>
          <w:marTop w:val="0"/>
          <w:marBottom w:val="0"/>
          <w:divBdr>
            <w:top w:val="none" w:sz="0" w:space="0" w:color="auto"/>
            <w:left w:val="none" w:sz="0" w:space="0" w:color="auto"/>
            <w:bottom w:val="none" w:sz="0" w:space="0" w:color="auto"/>
            <w:right w:val="none" w:sz="0" w:space="0" w:color="auto"/>
          </w:divBdr>
        </w:div>
        <w:div w:id="2003001061">
          <w:marLeft w:val="0"/>
          <w:marRight w:val="0"/>
          <w:marTop w:val="0"/>
          <w:marBottom w:val="0"/>
          <w:divBdr>
            <w:top w:val="none" w:sz="0" w:space="0" w:color="auto"/>
            <w:left w:val="none" w:sz="0" w:space="0" w:color="auto"/>
            <w:bottom w:val="none" w:sz="0" w:space="0" w:color="auto"/>
            <w:right w:val="none" w:sz="0" w:space="0" w:color="auto"/>
          </w:divBdr>
        </w:div>
        <w:div w:id="334723689">
          <w:marLeft w:val="0"/>
          <w:marRight w:val="0"/>
          <w:marTop w:val="0"/>
          <w:marBottom w:val="0"/>
          <w:divBdr>
            <w:top w:val="none" w:sz="0" w:space="0" w:color="auto"/>
            <w:left w:val="none" w:sz="0" w:space="0" w:color="auto"/>
            <w:bottom w:val="none" w:sz="0" w:space="0" w:color="auto"/>
            <w:right w:val="none" w:sz="0" w:space="0" w:color="auto"/>
          </w:divBdr>
        </w:div>
        <w:div w:id="993144122">
          <w:marLeft w:val="0"/>
          <w:marRight w:val="0"/>
          <w:marTop w:val="0"/>
          <w:marBottom w:val="0"/>
          <w:divBdr>
            <w:top w:val="none" w:sz="0" w:space="0" w:color="auto"/>
            <w:left w:val="none" w:sz="0" w:space="0" w:color="auto"/>
            <w:bottom w:val="none" w:sz="0" w:space="0" w:color="auto"/>
            <w:right w:val="none" w:sz="0" w:space="0" w:color="auto"/>
          </w:divBdr>
        </w:div>
        <w:div w:id="662392736">
          <w:marLeft w:val="0"/>
          <w:marRight w:val="0"/>
          <w:marTop w:val="0"/>
          <w:marBottom w:val="0"/>
          <w:divBdr>
            <w:top w:val="none" w:sz="0" w:space="0" w:color="auto"/>
            <w:left w:val="none" w:sz="0" w:space="0" w:color="auto"/>
            <w:bottom w:val="none" w:sz="0" w:space="0" w:color="auto"/>
            <w:right w:val="none" w:sz="0" w:space="0" w:color="auto"/>
          </w:divBdr>
        </w:div>
        <w:div w:id="1549881748">
          <w:marLeft w:val="0"/>
          <w:marRight w:val="0"/>
          <w:marTop w:val="0"/>
          <w:marBottom w:val="0"/>
          <w:divBdr>
            <w:top w:val="none" w:sz="0" w:space="0" w:color="auto"/>
            <w:left w:val="none" w:sz="0" w:space="0" w:color="auto"/>
            <w:bottom w:val="none" w:sz="0" w:space="0" w:color="auto"/>
            <w:right w:val="none" w:sz="0" w:space="0" w:color="auto"/>
          </w:divBdr>
        </w:div>
        <w:div w:id="1033271096">
          <w:marLeft w:val="0"/>
          <w:marRight w:val="0"/>
          <w:marTop w:val="0"/>
          <w:marBottom w:val="0"/>
          <w:divBdr>
            <w:top w:val="none" w:sz="0" w:space="0" w:color="auto"/>
            <w:left w:val="none" w:sz="0" w:space="0" w:color="auto"/>
            <w:bottom w:val="none" w:sz="0" w:space="0" w:color="auto"/>
            <w:right w:val="none" w:sz="0" w:space="0" w:color="auto"/>
          </w:divBdr>
        </w:div>
        <w:div w:id="1097601213">
          <w:marLeft w:val="0"/>
          <w:marRight w:val="0"/>
          <w:marTop w:val="0"/>
          <w:marBottom w:val="0"/>
          <w:divBdr>
            <w:top w:val="none" w:sz="0" w:space="0" w:color="auto"/>
            <w:left w:val="none" w:sz="0" w:space="0" w:color="auto"/>
            <w:bottom w:val="none" w:sz="0" w:space="0" w:color="auto"/>
            <w:right w:val="none" w:sz="0" w:space="0" w:color="auto"/>
          </w:divBdr>
        </w:div>
        <w:div w:id="750395745">
          <w:marLeft w:val="0"/>
          <w:marRight w:val="0"/>
          <w:marTop w:val="0"/>
          <w:marBottom w:val="0"/>
          <w:divBdr>
            <w:top w:val="none" w:sz="0" w:space="0" w:color="auto"/>
            <w:left w:val="none" w:sz="0" w:space="0" w:color="auto"/>
            <w:bottom w:val="none" w:sz="0" w:space="0" w:color="auto"/>
            <w:right w:val="none" w:sz="0" w:space="0" w:color="auto"/>
          </w:divBdr>
        </w:div>
        <w:div w:id="521015988">
          <w:marLeft w:val="0"/>
          <w:marRight w:val="0"/>
          <w:marTop w:val="0"/>
          <w:marBottom w:val="0"/>
          <w:divBdr>
            <w:top w:val="none" w:sz="0" w:space="0" w:color="auto"/>
            <w:left w:val="none" w:sz="0" w:space="0" w:color="auto"/>
            <w:bottom w:val="none" w:sz="0" w:space="0" w:color="auto"/>
            <w:right w:val="none" w:sz="0" w:space="0" w:color="auto"/>
          </w:divBdr>
        </w:div>
        <w:div w:id="521628823">
          <w:marLeft w:val="0"/>
          <w:marRight w:val="0"/>
          <w:marTop w:val="0"/>
          <w:marBottom w:val="0"/>
          <w:divBdr>
            <w:top w:val="none" w:sz="0" w:space="0" w:color="auto"/>
            <w:left w:val="none" w:sz="0" w:space="0" w:color="auto"/>
            <w:bottom w:val="none" w:sz="0" w:space="0" w:color="auto"/>
            <w:right w:val="none" w:sz="0" w:space="0" w:color="auto"/>
          </w:divBdr>
        </w:div>
        <w:div w:id="1982424641">
          <w:marLeft w:val="0"/>
          <w:marRight w:val="0"/>
          <w:marTop w:val="0"/>
          <w:marBottom w:val="0"/>
          <w:divBdr>
            <w:top w:val="none" w:sz="0" w:space="0" w:color="auto"/>
            <w:left w:val="none" w:sz="0" w:space="0" w:color="auto"/>
            <w:bottom w:val="none" w:sz="0" w:space="0" w:color="auto"/>
            <w:right w:val="none" w:sz="0" w:space="0" w:color="auto"/>
          </w:divBdr>
        </w:div>
        <w:div w:id="60521511">
          <w:marLeft w:val="0"/>
          <w:marRight w:val="0"/>
          <w:marTop w:val="0"/>
          <w:marBottom w:val="0"/>
          <w:divBdr>
            <w:top w:val="none" w:sz="0" w:space="0" w:color="auto"/>
            <w:left w:val="none" w:sz="0" w:space="0" w:color="auto"/>
            <w:bottom w:val="none" w:sz="0" w:space="0" w:color="auto"/>
            <w:right w:val="none" w:sz="0" w:space="0" w:color="auto"/>
          </w:divBdr>
        </w:div>
        <w:div w:id="310599775">
          <w:marLeft w:val="0"/>
          <w:marRight w:val="0"/>
          <w:marTop w:val="0"/>
          <w:marBottom w:val="0"/>
          <w:divBdr>
            <w:top w:val="none" w:sz="0" w:space="0" w:color="auto"/>
            <w:left w:val="none" w:sz="0" w:space="0" w:color="auto"/>
            <w:bottom w:val="none" w:sz="0" w:space="0" w:color="auto"/>
            <w:right w:val="none" w:sz="0" w:space="0" w:color="auto"/>
          </w:divBdr>
        </w:div>
        <w:div w:id="941573784">
          <w:marLeft w:val="0"/>
          <w:marRight w:val="0"/>
          <w:marTop w:val="0"/>
          <w:marBottom w:val="0"/>
          <w:divBdr>
            <w:top w:val="none" w:sz="0" w:space="0" w:color="auto"/>
            <w:left w:val="none" w:sz="0" w:space="0" w:color="auto"/>
            <w:bottom w:val="none" w:sz="0" w:space="0" w:color="auto"/>
            <w:right w:val="none" w:sz="0" w:space="0" w:color="auto"/>
          </w:divBdr>
        </w:div>
        <w:div w:id="1403485490">
          <w:marLeft w:val="0"/>
          <w:marRight w:val="0"/>
          <w:marTop w:val="0"/>
          <w:marBottom w:val="0"/>
          <w:divBdr>
            <w:top w:val="none" w:sz="0" w:space="0" w:color="auto"/>
            <w:left w:val="none" w:sz="0" w:space="0" w:color="auto"/>
            <w:bottom w:val="none" w:sz="0" w:space="0" w:color="auto"/>
            <w:right w:val="none" w:sz="0" w:space="0" w:color="auto"/>
          </w:divBdr>
        </w:div>
        <w:div w:id="465049480">
          <w:marLeft w:val="0"/>
          <w:marRight w:val="0"/>
          <w:marTop w:val="0"/>
          <w:marBottom w:val="0"/>
          <w:divBdr>
            <w:top w:val="none" w:sz="0" w:space="0" w:color="auto"/>
            <w:left w:val="none" w:sz="0" w:space="0" w:color="auto"/>
            <w:bottom w:val="none" w:sz="0" w:space="0" w:color="auto"/>
            <w:right w:val="none" w:sz="0" w:space="0" w:color="auto"/>
          </w:divBdr>
        </w:div>
        <w:div w:id="994920080">
          <w:marLeft w:val="0"/>
          <w:marRight w:val="0"/>
          <w:marTop w:val="0"/>
          <w:marBottom w:val="0"/>
          <w:divBdr>
            <w:top w:val="none" w:sz="0" w:space="0" w:color="auto"/>
            <w:left w:val="none" w:sz="0" w:space="0" w:color="auto"/>
            <w:bottom w:val="none" w:sz="0" w:space="0" w:color="auto"/>
            <w:right w:val="none" w:sz="0" w:space="0" w:color="auto"/>
          </w:divBdr>
        </w:div>
        <w:div w:id="452941946">
          <w:marLeft w:val="0"/>
          <w:marRight w:val="0"/>
          <w:marTop w:val="0"/>
          <w:marBottom w:val="0"/>
          <w:divBdr>
            <w:top w:val="none" w:sz="0" w:space="0" w:color="auto"/>
            <w:left w:val="none" w:sz="0" w:space="0" w:color="auto"/>
            <w:bottom w:val="none" w:sz="0" w:space="0" w:color="auto"/>
            <w:right w:val="none" w:sz="0" w:space="0" w:color="auto"/>
          </w:divBdr>
        </w:div>
        <w:div w:id="1536579727">
          <w:marLeft w:val="0"/>
          <w:marRight w:val="0"/>
          <w:marTop w:val="0"/>
          <w:marBottom w:val="0"/>
          <w:divBdr>
            <w:top w:val="none" w:sz="0" w:space="0" w:color="auto"/>
            <w:left w:val="none" w:sz="0" w:space="0" w:color="auto"/>
            <w:bottom w:val="none" w:sz="0" w:space="0" w:color="auto"/>
            <w:right w:val="none" w:sz="0" w:space="0" w:color="auto"/>
          </w:divBdr>
        </w:div>
        <w:div w:id="317850596">
          <w:marLeft w:val="0"/>
          <w:marRight w:val="0"/>
          <w:marTop w:val="0"/>
          <w:marBottom w:val="0"/>
          <w:divBdr>
            <w:top w:val="none" w:sz="0" w:space="0" w:color="auto"/>
            <w:left w:val="none" w:sz="0" w:space="0" w:color="auto"/>
            <w:bottom w:val="none" w:sz="0" w:space="0" w:color="auto"/>
            <w:right w:val="none" w:sz="0" w:space="0" w:color="auto"/>
          </w:divBdr>
        </w:div>
        <w:div w:id="949434553">
          <w:marLeft w:val="0"/>
          <w:marRight w:val="0"/>
          <w:marTop w:val="0"/>
          <w:marBottom w:val="0"/>
          <w:divBdr>
            <w:top w:val="none" w:sz="0" w:space="0" w:color="auto"/>
            <w:left w:val="none" w:sz="0" w:space="0" w:color="auto"/>
            <w:bottom w:val="none" w:sz="0" w:space="0" w:color="auto"/>
            <w:right w:val="none" w:sz="0" w:space="0" w:color="auto"/>
          </w:divBdr>
        </w:div>
        <w:div w:id="792672935">
          <w:marLeft w:val="0"/>
          <w:marRight w:val="0"/>
          <w:marTop w:val="0"/>
          <w:marBottom w:val="0"/>
          <w:divBdr>
            <w:top w:val="none" w:sz="0" w:space="0" w:color="auto"/>
            <w:left w:val="none" w:sz="0" w:space="0" w:color="auto"/>
            <w:bottom w:val="none" w:sz="0" w:space="0" w:color="auto"/>
            <w:right w:val="none" w:sz="0" w:space="0" w:color="auto"/>
          </w:divBdr>
        </w:div>
        <w:div w:id="1095856415">
          <w:marLeft w:val="0"/>
          <w:marRight w:val="0"/>
          <w:marTop w:val="0"/>
          <w:marBottom w:val="0"/>
          <w:divBdr>
            <w:top w:val="none" w:sz="0" w:space="0" w:color="auto"/>
            <w:left w:val="none" w:sz="0" w:space="0" w:color="auto"/>
            <w:bottom w:val="none" w:sz="0" w:space="0" w:color="auto"/>
            <w:right w:val="none" w:sz="0" w:space="0" w:color="auto"/>
          </w:divBdr>
        </w:div>
        <w:div w:id="1666664210">
          <w:marLeft w:val="0"/>
          <w:marRight w:val="0"/>
          <w:marTop w:val="0"/>
          <w:marBottom w:val="0"/>
          <w:divBdr>
            <w:top w:val="none" w:sz="0" w:space="0" w:color="auto"/>
            <w:left w:val="none" w:sz="0" w:space="0" w:color="auto"/>
            <w:bottom w:val="none" w:sz="0" w:space="0" w:color="auto"/>
            <w:right w:val="none" w:sz="0" w:space="0" w:color="auto"/>
          </w:divBdr>
        </w:div>
        <w:div w:id="185409623">
          <w:marLeft w:val="0"/>
          <w:marRight w:val="0"/>
          <w:marTop w:val="0"/>
          <w:marBottom w:val="0"/>
          <w:divBdr>
            <w:top w:val="none" w:sz="0" w:space="0" w:color="auto"/>
            <w:left w:val="none" w:sz="0" w:space="0" w:color="auto"/>
            <w:bottom w:val="none" w:sz="0" w:space="0" w:color="auto"/>
            <w:right w:val="none" w:sz="0" w:space="0" w:color="auto"/>
          </w:divBdr>
        </w:div>
        <w:div w:id="931350697">
          <w:marLeft w:val="0"/>
          <w:marRight w:val="0"/>
          <w:marTop w:val="0"/>
          <w:marBottom w:val="0"/>
          <w:divBdr>
            <w:top w:val="none" w:sz="0" w:space="0" w:color="auto"/>
            <w:left w:val="none" w:sz="0" w:space="0" w:color="auto"/>
            <w:bottom w:val="none" w:sz="0" w:space="0" w:color="auto"/>
            <w:right w:val="none" w:sz="0" w:space="0" w:color="auto"/>
          </w:divBdr>
        </w:div>
        <w:div w:id="502936157">
          <w:marLeft w:val="0"/>
          <w:marRight w:val="0"/>
          <w:marTop w:val="0"/>
          <w:marBottom w:val="0"/>
          <w:divBdr>
            <w:top w:val="none" w:sz="0" w:space="0" w:color="auto"/>
            <w:left w:val="none" w:sz="0" w:space="0" w:color="auto"/>
            <w:bottom w:val="none" w:sz="0" w:space="0" w:color="auto"/>
            <w:right w:val="none" w:sz="0" w:space="0" w:color="auto"/>
          </w:divBdr>
        </w:div>
        <w:div w:id="861938518">
          <w:marLeft w:val="0"/>
          <w:marRight w:val="0"/>
          <w:marTop w:val="0"/>
          <w:marBottom w:val="0"/>
          <w:divBdr>
            <w:top w:val="none" w:sz="0" w:space="0" w:color="auto"/>
            <w:left w:val="none" w:sz="0" w:space="0" w:color="auto"/>
            <w:bottom w:val="none" w:sz="0" w:space="0" w:color="auto"/>
            <w:right w:val="none" w:sz="0" w:space="0" w:color="auto"/>
          </w:divBdr>
        </w:div>
        <w:div w:id="663699892">
          <w:marLeft w:val="0"/>
          <w:marRight w:val="0"/>
          <w:marTop w:val="0"/>
          <w:marBottom w:val="0"/>
          <w:divBdr>
            <w:top w:val="none" w:sz="0" w:space="0" w:color="auto"/>
            <w:left w:val="none" w:sz="0" w:space="0" w:color="auto"/>
            <w:bottom w:val="none" w:sz="0" w:space="0" w:color="auto"/>
            <w:right w:val="none" w:sz="0" w:space="0" w:color="auto"/>
          </w:divBdr>
        </w:div>
        <w:div w:id="971597914">
          <w:marLeft w:val="0"/>
          <w:marRight w:val="0"/>
          <w:marTop w:val="0"/>
          <w:marBottom w:val="0"/>
          <w:divBdr>
            <w:top w:val="none" w:sz="0" w:space="0" w:color="auto"/>
            <w:left w:val="none" w:sz="0" w:space="0" w:color="auto"/>
            <w:bottom w:val="none" w:sz="0" w:space="0" w:color="auto"/>
            <w:right w:val="none" w:sz="0" w:space="0" w:color="auto"/>
          </w:divBdr>
        </w:div>
        <w:div w:id="1590777089">
          <w:marLeft w:val="0"/>
          <w:marRight w:val="0"/>
          <w:marTop w:val="0"/>
          <w:marBottom w:val="0"/>
          <w:divBdr>
            <w:top w:val="none" w:sz="0" w:space="0" w:color="auto"/>
            <w:left w:val="none" w:sz="0" w:space="0" w:color="auto"/>
            <w:bottom w:val="none" w:sz="0" w:space="0" w:color="auto"/>
            <w:right w:val="none" w:sz="0" w:space="0" w:color="auto"/>
          </w:divBdr>
        </w:div>
        <w:div w:id="933905873">
          <w:marLeft w:val="0"/>
          <w:marRight w:val="0"/>
          <w:marTop w:val="0"/>
          <w:marBottom w:val="0"/>
          <w:divBdr>
            <w:top w:val="none" w:sz="0" w:space="0" w:color="auto"/>
            <w:left w:val="none" w:sz="0" w:space="0" w:color="auto"/>
            <w:bottom w:val="none" w:sz="0" w:space="0" w:color="auto"/>
            <w:right w:val="none" w:sz="0" w:space="0" w:color="auto"/>
          </w:divBdr>
        </w:div>
        <w:div w:id="1884056752">
          <w:marLeft w:val="0"/>
          <w:marRight w:val="0"/>
          <w:marTop w:val="0"/>
          <w:marBottom w:val="0"/>
          <w:divBdr>
            <w:top w:val="none" w:sz="0" w:space="0" w:color="auto"/>
            <w:left w:val="none" w:sz="0" w:space="0" w:color="auto"/>
            <w:bottom w:val="none" w:sz="0" w:space="0" w:color="auto"/>
            <w:right w:val="none" w:sz="0" w:space="0" w:color="auto"/>
          </w:divBdr>
        </w:div>
        <w:div w:id="847133046">
          <w:marLeft w:val="0"/>
          <w:marRight w:val="0"/>
          <w:marTop w:val="0"/>
          <w:marBottom w:val="0"/>
          <w:divBdr>
            <w:top w:val="none" w:sz="0" w:space="0" w:color="auto"/>
            <w:left w:val="none" w:sz="0" w:space="0" w:color="auto"/>
            <w:bottom w:val="none" w:sz="0" w:space="0" w:color="auto"/>
            <w:right w:val="none" w:sz="0" w:space="0" w:color="auto"/>
          </w:divBdr>
        </w:div>
        <w:div w:id="1901014721">
          <w:marLeft w:val="0"/>
          <w:marRight w:val="0"/>
          <w:marTop w:val="0"/>
          <w:marBottom w:val="0"/>
          <w:divBdr>
            <w:top w:val="none" w:sz="0" w:space="0" w:color="auto"/>
            <w:left w:val="none" w:sz="0" w:space="0" w:color="auto"/>
            <w:bottom w:val="none" w:sz="0" w:space="0" w:color="auto"/>
            <w:right w:val="none" w:sz="0" w:space="0" w:color="auto"/>
          </w:divBdr>
        </w:div>
        <w:div w:id="1152138399">
          <w:marLeft w:val="0"/>
          <w:marRight w:val="0"/>
          <w:marTop w:val="0"/>
          <w:marBottom w:val="0"/>
          <w:divBdr>
            <w:top w:val="none" w:sz="0" w:space="0" w:color="auto"/>
            <w:left w:val="none" w:sz="0" w:space="0" w:color="auto"/>
            <w:bottom w:val="none" w:sz="0" w:space="0" w:color="auto"/>
            <w:right w:val="none" w:sz="0" w:space="0" w:color="auto"/>
          </w:divBdr>
        </w:div>
        <w:div w:id="659386102">
          <w:marLeft w:val="0"/>
          <w:marRight w:val="0"/>
          <w:marTop w:val="0"/>
          <w:marBottom w:val="0"/>
          <w:divBdr>
            <w:top w:val="none" w:sz="0" w:space="0" w:color="auto"/>
            <w:left w:val="none" w:sz="0" w:space="0" w:color="auto"/>
            <w:bottom w:val="none" w:sz="0" w:space="0" w:color="auto"/>
            <w:right w:val="none" w:sz="0" w:space="0" w:color="auto"/>
          </w:divBdr>
        </w:div>
        <w:div w:id="2056810495">
          <w:marLeft w:val="0"/>
          <w:marRight w:val="0"/>
          <w:marTop w:val="0"/>
          <w:marBottom w:val="0"/>
          <w:divBdr>
            <w:top w:val="none" w:sz="0" w:space="0" w:color="auto"/>
            <w:left w:val="none" w:sz="0" w:space="0" w:color="auto"/>
            <w:bottom w:val="none" w:sz="0" w:space="0" w:color="auto"/>
            <w:right w:val="none" w:sz="0" w:space="0" w:color="auto"/>
          </w:divBdr>
        </w:div>
        <w:div w:id="936332421">
          <w:marLeft w:val="0"/>
          <w:marRight w:val="0"/>
          <w:marTop w:val="0"/>
          <w:marBottom w:val="0"/>
          <w:divBdr>
            <w:top w:val="none" w:sz="0" w:space="0" w:color="auto"/>
            <w:left w:val="none" w:sz="0" w:space="0" w:color="auto"/>
            <w:bottom w:val="none" w:sz="0" w:space="0" w:color="auto"/>
            <w:right w:val="none" w:sz="0" w:space="0" w:color="auto"/>
          </w:divBdr>
        </w:div>
        <w:div w:id="723060624">
          <w:marLeft w:val="0"/>
          <w:marRight w:val="0"/>
          <w:marTop w:val="0"/>
          <w:marBottom w:val="0"/>
          <w:divBdr>
            <w:top w:val="none" w:sz="0" w:space="0" w:color="auto"/>
            <w:left w:val="none" w:sz="0" w:space="0" w:color="auto"/>
            <w:bottom w:val="none" w:sz="0" w:space="0" w:color="auto"/>
            <w:right w:val="none" w:sz="0" w:space="0" w:color="auto"/>
          </w:divBdr>
        </w:div>
        <w:div w:id="691810297">
          <w:marLeft w:val="0"/>
          <w:marRight w:val="0"/>
          <w:marTop w:val="0"/>
          <w:marBottom w:val="0"/>
          <w:divBdr>
            <w:top w:val="none" w:sz="0" w:space="0" w:color="auto"/>
            <w:left w:val="none" w:sz="0" w:space="0" w:color="auto"/>
            <w:bottom w:val="none" w:sz="0" w:space="0" w:color="auto"/>
            <w:right w:val="none" w:sz="0" w:space="0" w:color="auto"/>
          </w:divBdr>
        </w:div>
        <w:div w:id="117919656">
          <w:marLeft w:val="0"/>
          <w:marRight w:val="0"/>
          <w:marTop w:val="0"/>
          <w:marBottom w:val="0"/>
          <w:divBdr>
            <w:top w:val="none" w:sz="0" w:space="0" w:color="auto"/>
            <w:left w:val="none" w:sz="0" w:space="0" w:color="auto"/>
            <w:bottom w:val="none" w:sz="0" w:space="0" w:color="auto"/>
            <w:right w:val="none" w:sz="0" w:space="0" w:color="auto"/>
          </w:divBdr>
        </w:div>
        <w:div w:id="2087144475">
          <w:marLeft w:val="0"/>
          <w:marRight w:val="0"/>
          <w:marTop w:val="0"/>
          <w:marBottom w:val="0"/>
          <w:divBdr>
            <w:top w:val="none" w:sz="0" w:space="0" w:color="auto"/>
            <w:left w:val="none" w:sz="0" w:space="0" w:color="auto"/>
            <w:bottom w:val="none" w:sz="0" w:space="0" w:color="auto"/>
            <w:right w:val="none" w:sz="0" w:space="0" w:color="auto"/>
          </w:divBdr>
        </w:div>
        <w:div w:id="921135746">
          <w:marLeft w:val="0"/>
          <w:marRight w:val="0"/>
          <w:marTop w:val="0"/>
          <w:marBottom w:val="0"/>
          <w:divBdr>
            <w:top w:val="none" w:sz="0" w:space="0" w:color="auto"/>
            <w:left w:val="none" w:sz="0" w:space="0" w:color="auto"/>
            <w:bottom w:val="none" w:sz="0" w:space="0" w:color="auto"/>
            <w:right w:val="none" w:sz="0" w:space="0" w:color="auto"/>
          </w:divBdr>
        </w:div>
        <w:div w:id="732578963">
          <w:marLeft w:val="0"/>
          <w:marRight w:val="0"/>
          <w:marTop w:val="0"/>
          <w:marBottom w:val="0"/>
          <w:divBdr>
            <w:top w:val="none" w:sz="0" w:space="0" w:color="auto"/>
            <w:left w:val="none" w:sz="0" w:space="0" w:color="auto"/>
            <w:bottom w:val="none" w:sz="0" w:space="0" w:color="auto"/>
            <w:right w:val="none" w:sz="0" w:space="0" w:color="auto"/>
          </w:divBdr>
        </w:div>
        <w:div w:id="1446390588">
          <w:marLeft w:val="0"/>
          <w:marRight w:val="0"/>
          <w:marTop w:val="0"/>
          <w:marBottom w:val="0"/>
          <w:divBdr>
            <w:top w:val="none" w:sz="0" w:space="0" w:color="auto"/>
            <w:left w:val="none" w:sz="0" w:space="0" w:color="auto"/>
            <w:bottom w:val="none" w:sz="0" w:space="0" w:color="auto"/>
            <w:right w:val="none" w:sz="0" w:space="0" w:color="auto"/>
          </w:divBdr>
        </w:div>
        <w:div w:id="930242938">
          <w:marLeft w:val="0"/>
          <w:marRight w:val="0"/>
          <w:marTop w:val="0"/>
          <w:marBottom w:val="0"/>
          <w:divBdr>
            <w:top w:val="none" w:sz="0" w:space="0" w:color="auto"/>
            <w:left w:val="none" w:sz="0" w:space="0" w:color="auto"/>
            <w:bottom w:val="none" w:sz="0" w:space="0" w:color="auto"/>
            <w:right w:val="none" w:sz="0" w:space="0" w:color="auto"/>
          </w:divBdr>
        </w:div>
        <w:div w:id="1000163263">
          <w:marLeft w:val="0"/>
          <w:marRight w:val="0"/>
          <w:marTop w:val="0"/>
          <w:marBottom w:val="0"/>
          <w:divBdr>
            <w:top w:val="none" w:sz="0" w:space="0" w:color="auto"/>
            <w:left w:val="none" w:sz="0" w:space="0" w:color="auto"/>
            <w:bottom w:val="none" w:sz="0" w:space="0" w:color="auto"/>
            <w:right w:val="none" w:sz="0" w:space="0" w:color="auto"/>
          </w:divBdr>
        </w:div>
        <w:div w:id="1956984815">
          <w:marLeft w:val="0"/>
          <w:marRight w:val="0"/>
          <w:marTop w:val="0"/>
          <w:marBottom w:val="0"/>
          <w:divBdr>
            <w:top w:val="none" w:sz="0" w:space="0" w:color="auto"/>
            <w:left w:val="none" w:sz="0" w:space="0" w:color="auto"/>
            <w:bottom w:val="none" w:sz="0" w:space="0" w:color="auto"/>
            <w:right w:val="none" w:sz="0" w:space="0" w:color="auto"/>
          </w:divBdr>
        </w:div>
        <w:div w:id="1780564974">
          <w:marLeft w:val="0"/>
          <w:marRight w:val="0"/>
          <w:marTop w:val="0"/>
          <w:marBottom w:val="0"/>
          <w:divBdr>
            <w:top w:val="none" w:sz="0" w:space="0" w:color="auto"/>
            <w:left w:val="none" w:sz="0" w:space="0" w:color="auto"/>
            <w:bottom w:val="none" w:sz="0" w:space="0" w:color="auto"/>
            <w:right w:val="none" w:sz="0" w:space="0" w:color="auto"/>
          </w:divBdr>
        </w:div>
        <w:div w:id="786697355">
          <w:marLeft w:val="0"/>
          <w:marRight w:val="0"/>
          <w:marTop w:val="0"/>
          <w:marBottom w:val="0"/>
          <w:divBdr>
            <w:top w:val="none" w:sz="0" w:space="0" w:color="auto"/>
            <w:left w:val="none" w:sz="0" w:space="0" w:color="auto"/>
            <w:bottom w:val="none" w:sz="0" w:space="0" w:color="auto"/>
            <w:right w:val="none" w:sz="0" w:space="0" w:color="auto"/>
          </w:divBdr>
        </w:div>
        <w:div w:id="1142042804">
          <w:marLeft w:val="0"/>
          <w:marRight w:val="0"/>
          <w:marTop w:val="0"/>
          <w:marBottom w:val="0"/>
          <w:divBdr>
            <w:top w:val="none" w:sz="0" w:space="0" w:color="auto"/>
            <w:left w:val="none" w:sz="0" w:space="0" w:color="auto"/>
            <w:bottom w:val="none" w:sz="0" w:space="0" w:color="auto"/>
            <w:right w:val="none" w:sz="0" w:space="0" w:color="auto"/>
          </w:divBdr>
        </w:div>
        <w:div w:id="1931232674">
          <w:marLeft w:val="0"/>
          <w:marRight w:val="0"/>
          <w:marTop w:val="0"/>
          <w:marBottom w:val="0"/>
          <w:divBdr>
            <w:top w:val="none" w:sz="0" w:space="0" w:color="auto"/>
            <w:left w:val="none" w:sz="0" w:space="0" w:color="auto"/>
            <w:bottom w:val="none" w:sz="0" w:space="0" w:color="auto"/>
            <w:right w:val="none" w:sz="0" w:space="0" w:color="auto"/>
          </w:divBdr>
        </w:div>
        <w:div w:id="1851142360">
          <w:marLeft w:val="0"/>
          <w:marRight w:val="0"/>
          <w:marTop w:val="0"/>
          <w:marBottom w:val="0"/>
          <w:divBdr>
            <w:top w:val="none" w:sz="0" w:space="0" w:color="auto"/>
            <w:left w:val="none" w:sz="0" w:space="0" w:color="auto"/>
            <w:bottom w:val="none" w:sz="0" w:space="0" w:color="auto"/>
            <w:right w:val="none" w:sz="0" w:space="0" w:color="auto"/>
          </w:divBdr>
        </w:div>
        <w:div w:id="1498154521">
          <w:marLeft w:val="0"/>
          <w:marRight w:val="0"/>
          <w:marTop w:val="0"/>
          <w:marBottom w:val="0"/>
          <w:divBdr>
            <w:top w:val="none" w:sz="0" w:space="0" w:color="auto"/>
            <w:left w:val="none" w:sz="0" w:space="0" w:color="auto"/>
            <w:bottom w:val="none" w:sz="0" w:space="0" w:color="auto"/>
            <w:right w:val="none" w:sz="0" w:space="0" w:color="auto"/>
          </w:divBdr>
        </w:div>
        <w:div w:id="73480472">
          <w:marLeft w:val="0"/>
          <w:marRight w:val="0"/>
          <w:marTop w:val="0"/>
          <w:marBottom w:val="0"/>
          <w:divBdr>
            <w:top w:val="none" w:sz="0" w:space="0" w:color="auto"/>
            <w:left w:val="none" w:sz="0" w:space="0" w:color="auto"/>
            <w:bottom w:val="none" w:sz="0" w:space="0" w:color="auto"/>
            <w:right w:val="none" w:sz="0" w:space="0" w:color="auto"/>
          </w:divBdr>
        </w:div>
        <w:div w:id="1801727598">
          <w:marLeft w:val="0"/>
          <w:marRight w:val="0"/>
          <w:marTop w:val="0"/>
          <w:marBottom w:val="0"/>
          <w:divBdr>
            <w:top w:val="none" w:sz="0" w:space="0" w:color="auto"/>
            <w:left w:val="none" w:sz="0" w:space="0" w:color="auto"/>
            <w:bottom w:val="none" w:sz="0" w:space="0" w:color="auto"/>
            <w:right w:val="none" w:sz="0" w:space="0" w:color="auto"/>
          </w:divBdr>
        </w:div>
        <w:div w:id="1258710886">
          <w:marLeft w:val="0"/>
          <w:marRight w:val="0"/>
          <w:marTop w:val="0"/>
          <w:marBottom w:val="0"/>
          <w:divBdr>
            <w:top w:val="none" w:sz="0" w:space="0" w:color="auto"/>
            <w:left w:val="none" w:sz="0" w:space="0" w:color="auto"/>
            <w:bottom w:val="none" w:sz="0" w:space="0" w:color="auto"/>
            <w:right w:val="none" w:sz="0" w:space="0" w:color="auto"/>
          </w:divBdr>
        </w:div>
        <w:div w:id="1251355831">
          <w:marLeft w:val="0"/>
          <w:marRight w:val="0"/>
          <w:marTop w:val="0"/>
          <w:marBottom w:val="0"/>
          <w:divBdr>
            <w:top w:val="none" w:sz="0" w:space="0" w:color="auto"/>
            <w:left w:val="none" w:sz="0" w:space="0" w:color="auto"/>
            <w:bottom w:val="none" w:sz="0" w:space="0" w:color="auto"/>
            <w:right w:val="none" w:sz="0" w:space="0" w:color="auto"/>
          </w:divBdr>
        </w:div>
      </w:divsChild>
    </w:div>
    <w:div w:id="1854416335">
      <w:bodyDiv w:val="1"/>
      <w:marLeft w:val="0"/>
      <w:marRight w:val="0"/>
      <w:marTop w:val="0"/>
      <w:marBottom w:val="0"/>
      <w:divBdr>
        <w:top w:val="none" w:sz="0" w:space="0" w:color="auto"/>
        <w:left w:val="none" w:sz="0" w:space="0" w:color="auto"/>
        <w:bottom w:val="none" w:sz="0" w:space="0" w:color="auto"/>
        <w:right w:val="none" w:sz="0" w:space="0" w:color="auto"/>
      </w:divBdr>
    </w:div>
    <w:div w:id="1871263223">
      <w:bodyDiv w:val="1"/>
      <w:marLeft w:val="0"/>
      <w:marRight w:val="0"/>
      <w:marTop w:val="0"/>
      <w:marBottom w:val="0"/>
      <w:divBdr>
        <w:top w:val="none" w:sz="0" w:space="0" w:color="auto"/>
        <w:left w:val="none" w:sz="0" w:space="0" w:color="auto"/>
        <w:bottom w:val="none" w:sz="0" w:space="0" w:color="auto"/>
        <w:right w:val="none" w:sz="0" w:space="0" w:color="auto"/>
      </w:divBdr>
      <w:divsChild>
        <w:div w:id="1215462515">
          <w:marLeft w:val="0"/>
          <w:marRight w:val="0"/>
          <w:marTop w:val="0"/>
          <w:marBottom w:val="0"/>
          <w:divBdr>
            <w:top w:val="none" w:sz="0" w:space="0" w:color="auto"/>
            <w:left w:val="none" w:sz="0" w:space="0" w:color="auto"/>
            <w:bottom w:val="none" w:sz="0" w:space="0" w:color="auto"/>
            <w:right w:val="none" w:sz="0" w:space="0" w:color="auto"/>
          </w:divBdr>
          <w:divsChild>
            <w:div w:id="1043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50304">
      <w:bodyDiv w:val="1"/>
      <w:marLeft w:val="0"/>
      <w:marRight w:val="0"/>
      <w:marTop w:val="0"/>
      <w:marBottom w:val="0"/>
      <w:divBdr>
        <w:top w:val="none" w:sz="0" w:space="0" w:color="auto"/>
        <w:left w:val="none" w:sz="0" w:space="0" w:color="auto"/>
        <w:bottom w:val="none" w:sz="0" w:space="0" w:color="auto"/>
        <w:right w:val="none" w:sz="0" w:space="0" w:color="auto"/>
      </w:divBdr>
      <w:divsChild>
        <w:div w:id="1295136042">
          <w:marLeft w:val="0"/>
          <w:marRight w:val="0"/>
          <w:marTop w:val="0"/>
          <w:marBottom w:val="0"/>
          <w:divBdr>
            <w:top w:val="single" w:sz="6" w:space="0" w:color="294978"/>
            <w:left w:val="single" w:sz="6" w:space="0" w:color="294978"/>
            <w:bottom w:val="single" w:sz="6" w:space="0" w:color="294978"/>
            <w:right w:val="single" w:sz="6" w:space="0" w:color="294978"/>
          </w:divBdr>
          <w:divsChild>
            <w:div w:id="133908917">
              <w:marLeft w:val="0"/>
              <w:marRight w:val="0"/>
              <w:marTop w:val="0"/>
              <w:marBottom w:val="0"/>
              <w:divBdr>
                <w:top w:val="single" w:sz="6" w:space="0" w:color="294978"/>
                <w:left w:val="single" w:sz="6" w:space="0" w:color="294978"/>
                <w:bottom w:val="single" w:sz="6" w:space="0" w:color="294978"/>
                <w:right w:val="single" w:sz="6" w:space="0" w:color="294978"/>
              </w:divBdr>
              <w:divsChild>
                <w:div w:id="1721631104">
                  <w:marLeft w:val="0"/>
                  <w:marRight w:val="0"/>
                  <w:marTop w:val="0"/>
                  <w:marBottom w:val="0"/>
                  <w:divBdr>
                    <w:top w:val="none" w:sz="0" w:space="0" w:color="auto"/>
                    <w:left w:val="none" w:sz="0" w:space="0" w:color="auto"/>
                    <w:bottom w:val="none" w:sz="0" w:space="0" w:color="auto"/>
                    <w:right w:val="none" w:sz="0" w:space="0" w:color="auto"/>
                  </w:divBdr>
                  <w:divsChild>
                    <w:div w:id="1098985798">
                      <w:marLeft w:val="0"/>
                      <w:marRight w:val="0"/>
                      <w:marTop w:val="0"/>
                      <w:marBottom w:val="75"/>
                      <w:divBdr>
                        <w:top w:val="none" w:sz="0" w:space="0" w:color="auto"/>
                        <w:left w:val="none" w:sz="0" w:space="0" w:color="auto"/>
                        <w:bottom w:val="none" w:sz="0" w:space="0" w:color="auto"/>
                        <w:right w:val="none" w:sz="0" w:space="0" w:color="auto"/>
                      </w:divBdr>
                    </w:div>
                  </w:divsChild>
                </w:div>
                <w:div w:id="42881835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138961594">
          <w:marLeft w:val="0"/>
          <w:marRight w:val="0"/>
          <w:marTop w:val="0"/>
          <w:marBottom w:val="0"/>
          <w:divBdr>
            <w:top w:val="none" w:sz="0" w:space="0" w:color="auto"/>
            <w:left w:val="none" w:sz="0" w:space="0" w:color="auto"/>
            <w:bottom w:val="none" w:sz="0" w:space="0" w:color="auto"/>
            <w:right w:val="none" w:sz="0" w:space="0" w:color="auto"/>
          </w:divBdr>
          <w:divsChild>
            <w:div w:id="2077119199">
              <w:marLeft w:val="375"/>
              <w:marRight w:val="0"/>
              <w:marTop w:val="225"/>
              <w:marBottom w:val="0"/>
              <w:divBdr>
                <w:top w:val="single" w:sz="6" w:space="0" w:color="EFEFEF"/>
                <w:left w:val="single" w:sz="6" w:space="0" w:color="EFEFEF"/>
                <w:bottom w:val="single" w:sz="6" w:space="0" w:color="EFEFEF"/>
                <w:right w:val="single" w:sz="6" w:space="0" w:color="EFEFEF"/>
              </w:divBdr>
              <w:divsChild>
                <w:div w:id="2004044834">
                  <w:marLeft w:val="0"/>
                  <w:marRight w:val="0"/>
                  <w:marTop w:val="0"/>
                  <w:marBottom w:val="0"/>
                  <w:divBdr>
                    <w:top w:val="none" w:sz="0" w:space="0" w:color="auto"/>
                    <w:left w:val="none" w:sz="0" w:space="0" w:color="auto"/>
                    <w:bottom w:val="none" w:sz="0" w:space="0" w:color="auto"/>
                    <w:right w:val="none" w:sz="0" w:space="0" w:color="auto"/>
                  </w:divBdr>
                  <w:divsChild>
                    <w:div w:id="8708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03403">
      <w:bodyDiv w:val="1"/>
      <w:marLeft w:val="0"/>
      <w:marRight w:val="0"/>
      <w:marTop w:val="0"/>
      <w:marBottom w:val="0"/>
      <w:divBdr>
        <w:top w:val="none" w:sz="0" w:space="0" w:color="auto"/>
        <w:left w:val="none" w:sz="0" w:space="0" w:color="auto"/>
        <w:bottom w:val="none" w:sz="0" w:space="0" w:color="auto"/>
        <w:right w:val="none" w:sz="0" w:space="0" w:color="auto"/>
      </w:divBdr>
    </w:div>
    <w:div w:id="2019119933">
      <w:bodyDiv w:val="1"/>
      <w:marLeft w:val="0"/>
      <w:marRight w:val="0"/>
      <w:marTop w:val="0"/>
      <w:marBottom w:val="0"/>
      <w:divBdr>
        <w:top w:val="none" w:sz="0" w:space="0" w:color="auto"/>
        <w:left w:val="none" w:sz="0" w:space="0" w:color="auto"/>
        <w:bottom w:val="none" w:sz="0" w:space="0" w:color="auto"/>
        <w:right w:val="none" w:sz="0" w:space="0" w:color="auto"/>
      </w:divBdr>
    </w:div>
    <w:div w:id="2094008715">
      <w:bodyDiv w:val="1"/>
      <w:marLeft w:val="0"/>
      <w:marRight w:val="0"/>
      <w:marTop w:val="0"/>
      <w:marBottom w:val="0"/>
      <w:divBdr>
        <w:top w:val="none" w:sz="0" w:space="0" w:color="auto"/>
        <w:left w:val="none" w:sz="0" w:space="0" w:color="auto"/>
        <w:bottom w:val="none" w:sz="0" w:space="0" w:color="auto"/>
        <w:right w:val="none" w:sz="0" w:space="0" w:color="auto"/>
      </w:divBdr>
    </w:div>
    <w:div w:id="21214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in/mysql/php-mysql-insert/" TargetMode="External"/><Relationship Id="rId13" Type="http://schemas.openxmlformats.org/officeDocument/2006/relationships/image" Target="media/image4.png"/><Relationship Id="rId18" Type="http://schemas.openxmlformats.org/officeDocument/2006/relationships/hyperlink" Target="http://javarevisited.blogspot.in/2016/01/4-ways-to-find-nth-highest-salary-in.html"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www.amazon.com/Training-70-461-Querying-Microsoft-Server/dp/0735666059/?tag=javamysqlanta-20" TargetMode="External"/><Relationship Id="rId7" Type="http://schemas.openxmlformats.org/officeDocument/2006/relationships/hyperlink" Target="http://www.w3schools.in/mysql/php-mysql-select/" TargetMode="External"/><Relationship Id="rId12" Type="http://schemas.openxmlformats.org/officeDocument/2006/relationships/image" Target="media/image3.png"/><Relationship Id="rId17" Type="http://schemas.openxmlformats.org/officeDocument/2006/relationships/hyperlink" Target="http://www.techonthenet.com/sql/minus.php" TargetMode="External"/><Relationship Id="rId25" Type="http://schemas.openxmlformats.org/officeDocument/2006/relationships/hyperlink" Target="http://1.bp.blogspot.com/-ALTiC41IG4I/TZ_n2bwh6iI/AAAAAAAAAFE/Jy4cmcZqUG4/s1600/mysql.gif" TargetMode="External"/><Relationship Id="rId2" Type="http://schemas.openxmlformats.org/officeDocument/2006/relationships/styles" Target="styles.xml"/><Relationship Id="rId16" Type="http://schemas.openxmlformats.org/officeDocument/2006/relationships/hyperlink" Target="https://en.wikipedia.org/wiki/Set_operations_(SQL)" TargetMode="External"/><Relationship Id="rId20" Type="http://schemas.openxmlformats.org/officeDocument/2006/relationships/hyperlink" Target="http://javarevisited.blogspot.com/2016/01/4-ways-to-find-nth-highest-salary-i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in/mysql/php-mysql-create/" TargetMode="Externa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toptal.com/sql/interview-questions" TargetMode="External"/><Relationship Id="rId23" Type="http://schemas.openxmlformats.org/officeDocument/2006/relationships/hyperlink" Target="http://aax-us-east.amazon-adsystem.com/x/c/QgEBAh4hrz4BWoJ6qu3j0REAAAFfJdUQAgEAAAFKARAXLRo/https:/assoc-redirect.amazon.com/g/r/http:/www.amazon.com/Head-First-SQL-Brain-Learners/dp/0596526849/ref=as_at?creativeASIN=0596526849&amp;linkCode=w61&amp;imprToken=6dHFpjmXX4Uve5B86ljFrQ&amp;slotNum=1&amp;tag=javamysqlanta-20" TargetMode="External"/><Relationship Id="rId28" Type="http://schemas.openxmlformats.org/officeDocument/2006/relationships/hyperlink" Target="http://javarevisited.blogspot.com/2013/08/difference-between-where-vs-having-clause-SQL-databse-group-by-comparision.html" TargetMode="External"/><Relationship Id="rId10" Type="http://schemas.openxmlformats.org/officeDocument/2006/relationships/hyperlink" Target="http://www.w3schools.in/mysql/php-mysql-delete/" TargetMode="External"/><Relationship Id="rId19" Type="http://schemas.openxmlformats.org/officeDocument/2006/relationships/hyperlink" Target="http://javarevisited.blogspot.com/2015/11/2nd-highest-salary-in-oracle-using-rownumber-rank-example.html" TargetMode="External"/><Relationship Id="rId4" Type="http://schemas.openxmlformats.org/officeDocument/2006/relationships/webSettings" Target="webSettings.xml"/><Relationship Id="rId9" Type="http://schemas.openxmlformats.org/officeDocument/2006/relationships/hyperlink" Target="http://www.w3schools.in/mysql/php-mysql-update/" TargetMode="External"/><Relationship Id="rId14" Type="http://schemas.openxmlformats.org/officeDocument/2006/relationships/image" Target="media/image5.png"/><Relationship Id="rId22" Type="http://schemas.openxmlformats.org/officeDocument/2006/relationships/hyperlink" Target="http://javarevisited.blogspot.com/2016/07/difference-between-rownumber-rank-and-denserank-sql-server.html" TargetMode="External"/><Relationship Id="rId27" Type="http://schemas.openxmlformats.org/officeDocument/2006/relationships/hyperlink" Target="http://javarevisited.blogspot.sg/2012/11/how-to-join-three-tables-in-sql-query-mysql-sqlserve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48</Pages>
  <Words>8939</Words>
  <Characters>50953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96</cp:revision>
  <dcterms:created xsi:type="dcterms:W3CDTF">2017-10-16T14:50:00Z</dcterms:created>
  <dcterms:modified xsi:type="dcterms:W3CDTF">2018-04-09T01:55:00Z</dcterms:modified>
</cp:coreProperties>
</file>